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D1D0D" w14:textId="77777777" w:rsidR="00483425" w:rsidRPr="004F7086" w:rsidRDefault="00483425" w:rsidP="00483425">
      <w:pPr>
        <w:spacing w:after="120" w:line="240" w:lineRule="auto"/>
        <w:jc w:val="right"/>
        <w:rPr>
          <w:del w:id="0" w:author="Russ Ott" w:date="2022-04-29T10:09:00Z"/>
          <w:rFonts w:ascii="Arial Narrow" w:hAnsi="Arial Narrow" w:cs="Calibri"/>
          <w:color w:val="000000"/>
          <w:sz w:val="32"/>
        </w:rPr>
      </w:pPr>
      <w:bookmarkStart w:id="1" w:name="_Hlk101441934"/>
      <w:bookmarkStart w:id="2" w:name="_Hlk83390161"/>
      <w:bookmarkStart w:id="3" w:name="_Hlk27771756"/>
      <w:bookmarkEnd w:id="1"/>
    </w:p>
    <w:p w14:paraId="66D90803" w14:textId="0EED3E47" w:rsidR="003C3A2B" w:rsidRPr="003C3A2B" w:rsidRDefault="00483425" w:rsidP="003C3A2B">
      <w:pPr>
        <w:spacing w:after="0" w:line="240" w:lineRule="auto"/>
        <w:ind w:left="144" w:hanging="144"/>
        <w:jc w:val="right"/>
        <w:rPr>
          <w:rFonts w:ascii="Arial Narrow" w:eastAsia="Arial" w:hAnsi="Arial Narrow"/>
          <w:sz w:val="32"/>
          <w:highlight w:val="yellow"/>
          <w:rPrChange w:id="4" w:author="Russ Ott" w:date="2022-04-29T10:09:00Z">
            <w:rPr>
              <w:rFonts w:ascii="Arial Narrow" w:eastAsia="Arial" w:hAnsi="Arial Narrow"/>
              <w:color w:val="000000"/>
              <w:sz w:val="32"/>
            </w:rPr>
          </w:rPrChange>
        </w:rPr>
        <w:pPrChange w:id="5" w:author="Russ Ott" w:date="2022-04-29T10:09:00Z">
          <w:pPr>
            <w:spacing w:after="120" w:line="240" w:lineRule="auto"/>
            <w:jc w:val="right"/>
          </w:pPr>
        </w:pPrChange>
      </w:pPr>
      <w:del w:id="6" w:author="Russ Ott" w:date="2022-04-29T10:09:00Z">
        <w:r w:rsidRPr="004F7086">
          <w:rPr>
            <w:rFonts w:ascii="Arial Narrow" w:hAnsi="Arial Narrow" w:cs="Calibri"/>
            <w:color w:val="000000"/>
            <w:sz w:val="32"/>
          </w:rPr>
          <w:tab/>
        </w:r>
      </w:del>
      <w:r w:rsidR="003C3A2B" w:rsidRPr="003C3A2B">
        <w:rPr>
          <w:rFonts w:ascii="Arial Narrow" w:eastAsia="Arial" w:hAnsi="Arial Narrow"/>
          <w:sz w:val="32"/>
          <w:rPrChange w:id="7" w:author="Russ Ott" w:date="2022-04-29T10:09:00Z">
            <w:rPr>
              <w:rFonts w:ascii="Arial Narrow" w:eastAsia="Arial" w:hAnsi="Arial Narrow"/>
              <w:color w:val="000000"/>
              <w:sz w:val="32"/>
            </w:rPr>
          </w:rPrChange>
        </w:rPr>
        <w:t>CDAR2_IG_CCDA_COMPANION_</w:t>
      </w:r>
      <w:del w:id="8" w:author="Russ Ott" w:date="2022-04-29T10:09:00Z">
        <w:r w:rsidRPr="004F7086">
          <w:rPr>
            <w:rFonts w:ascii="Arial Narrow" w:hAnsi="Arial Narrow" w:cs="Calibri"/>
            <w:color w:val="000000"/>
            <w:sz w:val="32"/>
          </w:rPr>
          <w:delText>R2_STU_2019OCT</w:delText>
        </w:r>
      </w:del>
      <w:ins w:id="9" w:author="Russ Ott" w:date="2022-04-29T10:09:00Z">
        <w:r w:rsidR="003C3A2B" w:rsidRPr="003C3A2B">
          <w:rPr>
            <w:rFonts w:ascii="Arial Narrow" w:eastAsia="Arial" w:hAnsi="Arial Narrow" w:cs="Arial"/>
            <w:sz w:val="32"/>
            <w:szCs w:val="32"/>
          </w:rPr>
          <w:t>R3_D1</w:t>
        </w:r>
      </w:ins>
      <w:r w:rsidR="003C3A2B">
        <w:rPr>
          <w:rFonts w:ascii="Arial Narrow" w:eastAsia="Arial" w:hAnsi="Arial Narrow"/>
          <w:sz w:val="32"/>
          <w:rPrChange w:id="10" w:author="Russ Ott" w:date="2022-04-29T10:09:00Z">
            <w:rPr>
              <w:rFonts w:ascii="Arial Narrow" w:eastAsia="Arial" w:hAnsi="Arial Narrow"/>
              <w:color w:val="000000"/>
              <w:sz w:val="32"/>
            </w:rPr>
          </w:rPrChange>
        </w:rPr>
        <w:t>_AppxA</w:t>
      </w:r>
      <w:del w:id="11" w:author="Russ Ott" w:date="2022-04-29T10:09:00Z">
        <w:r w:rsidRPr="00A56029">
          <w:rPr>
            <w:rFonts w:ascii="Arial Narrow" w:hAnsi="Arial Narrow" w:cs="Calibri"/>
            <w:color w:val="000000"/>
            <w:sz w:val="32"/>
          </w:rPr>
          <w:delText>_2021</w:delText>
        </w:r>
        <w:r w:rsidR="00A56029" w:rsidRPr="00A56029">
          <w:rPr>
            <w:rFonts w:ascii="Arial Narrow" w:hAnsi="Arial Narrow" w:cs="Calibri"/>
            <w:color w:val="000000"/>
            <w:sz w:val="32"/>
          </w:rPr>
          <w:delText>OCT</w:delText>
        </w:r>
        <w:r w:rsidRPr="00A56029">
          <w:rPr>
            <w:rFonts w:ascii="Arial Narrow" w:hAnsi="Arial Narrow" w:cs="Calibri"/>
            <w:color w:val="000000"/>
            <w:sz w:val="32"/>
          </w:rPr>
          <w:delText>withErrata</w:delText>
        </w:r>
      </w:del>
      <w:ins w:id="12" w:author="Russ Ott" w:date="2022-04-29T10:09:00Z">
        <w:r w:rsidR="003C3A2B" w:rsidRPr="003C3A2B">
          <w:rPr>
            <w:rFonts w:ascii="Arial Narrow" w:eastAsia="Arial" w:hAnsi="Arial Narrow" w:cs="Arial"/>
            <w:sz w:val="32"/>
            <w:szCs w:val="32"/>
            <w:highlight w:val="yellow"/>
          </w:rPr>
          <w:t xml:space="preserve"> </w:t>
        </w:r>
      </w:ins>
    </w:p>
    <w:p w14:paraId="2F1553BA" w14:textId="77777777" w:rsidR="003C3A2B" w:rsidRPr="003C3A2B" w:rsidRDefault="003C3A2B" w:rsidP="003C3A2B">
      <w:pPr>
        <w:spacing w:after="0" w:line="240" w:lineRule="auto"/>
        <w:jc w:val="right"/>
        <w:rPr>
          <w:rFonts w:ascii="Arial Narrow" w:eastAsia="Arial" w:hAnsi="Arial Narrow" w:cs="Arial"/>
          <w:sz w:val="32"/>
          <w:szCs w:val="32"/>
        </w:rPr>
        <w:pPrChange w:id="13" w:author="Russ Ott" w:date="2022-04-29T10:09:00Z">
          <w:pPr>
            <w:spacing w:after="120" w:line="240" w:lineRule="auto"/>
            <w:jc w:val="right"/>
          </w:pPr>
        </w:pPrChange>
      </w:pPr>
    </w:p>
    <w:p w14:paraId="3E7AF013" w14:textId="77777777" w:rsidR="00483425" w:rsidRPr="004F7086" w:rsidRDefault="00483425" w:rsidP="00483425">
      <w:pPr>
        <w:spacing w:after="120" w:line="240" w:lineRule="auto"/>
        <w:jc w:val="center"/>
        <w:rPr>
          <w:del w:id="14" w:author="Russ Ott" w:date="2022-04-29T10:09:00Z"/>
          <w:rFonts w:ascii="Calibri" w:hAnsi="Calibri" w:cs="Calibri"/>
          <w:sz w:val="24"/>
        </w:rPr>
      </w:pPr>
      <w:del w:id="15" w:author="Russ Ott" w:date="2022-04-29T10:09:00Z">
        <w:r w:rsidRPr="004F7086">
          <w:rPr>
            <w:rFonts w:ascii="Times New Roman" w:hAnsi="Times New Roman"/>
            <w:noProof/>
            <w:sz w:val="24"/>
          </w:rPr>
          <w:drawing>
            <wp:inline distT="0" distB="0" distL="0" distR="0" wp14:anchorId="282D0B9C" wp14:editId="632318D7">
              <wp:extent cx="2222500" cy="1206500"/>
              <wp:effectExtent l="0" t="0" r="0" b="0"/>
              <wp:docPr id="7" name="Picture 1" descr="HL7_l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2500" cy="1206500"/>
                      </a:xfrm>
                      <a:prstGeom prst="rect">
                        <a:avLst/>
                      </a:prstGeom>
                      <a:noFill/>
                      <a:ln>
                        <a:noFill/>
                      </a:ln>
                    </pic:spPr>
                  </pic:pic>
                </a:graphicData>
              </a:graphic>
            </wp:inline>
          </w:drawing>
        </w:r>
      </w:del>
    </w:p>
    <w:p w14:paraId="0D58F148" w14:textId="77777777" w:rsidR="00483425" w:rsidRPr="004F7086" w:rsidRDefault="00483425" w:rsidP="00483425">
      <w:pPr>
        <w:spacing w:after="120" w:line="240" w:lineRule="auto"/>
        <w:jc w:val="center"/>
        <w:rPr>
          <w:del w:id="16" w:author="Russ Ott" w:date="2022-04-29T10:09:00Z"/>
          <w:rFonts w:ascii="Calibri" w:hAnsi="Calibri" w:cs="Calibri"/>
          <w:sz w:val="24"/>
        </w:rPr>
      </w:pPr>
      <w:del w:id="17" w:author="Russ Ott" w:date="2022-04-29T10:09:00Z">
        <w:r w:rsidRPr="004F7086">
          <w:rPr>
            <w:rFonts w:ascii="Calibri" w:hAnsi="Calibri" w:cs="Calibri"/>
            <w:sz w:val="24"/>
          </w:rPr>
          <w:br/>
        </w:r>
      </w:del>
    </w:p>
    <w:p w14:paraId="6039CAFA" w14:textId="77777777" w:rsidR="003C3A2B" w:rsidRPr="003C3A2B" w:rsidRDefault="003C3A2B" w:rsidP="003C3A2B">
      <w:pPr>
        <w:keepNext/>
        <w:keepLines/>
        <w:spacing w:after="60" w:line="240" w:lineRule="auto"/>
        <w:jc w:val="center"/>
        <w:rPr>
          <w:ins w:id="18" w:author="Russ Ott" w:date="2022-04-29T10:09:00Z"/>
          <w:rFonts w:ascii="Calibri" w:eastAsia="Arial" w:hAnsi="Calibri"/>
          <w:sz w:val="52"/>
          <w:szCs w:val="52"/>
        </w:rPr>
      </w:pPr>
      <w:ins w:id="19" w:author="Russ Ott" w:date="2022-04-29T10:09:00Z">
        <w:r w:rsidRPr="003C3A2B">
          <w:rPr>
            <w:rFonts w:ascii="Calibri" w:eastAsia="Arial" w:hAnsi="Calibri"/>
            <w:noProof/>
            <w:sz w:val="52"/>
            <w:szCs w:val="52"/>
          </w:rPr>
          <w:drawing>
            <wp:inline distT="0" distB="0" distL="0" distR="0" wp14:anchorId="19C39110" wp14:editId="7EA0C310">
              <wp:extent cx="3095625" cy="2228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ins>
    </w:p>
    <w:p w14:paraId="242CD2CE" w14:textId="77777777" w:rsidR="003C3A2B" w:rsidRPr="003C3A2B" w:rsidRDefault="003C3A2B" w:rsidP="003C3A2B">
      <w:pPr>
        <w:spacing w:after="0" w:line="240" w:lineRule="auto"/>
        <w:jc w:val="center"/>
        <w:rPr>
          <w:ins w:id="20" w:author="Russ Ott" w:date="2022-04-29T10:09:00Z"/>
          <w:rFonts w:ascii="Arial Narrow" w:eastAsia="Arial" w:hAnsi="Arial Narrow" w:cs="Arial"/>
          <w:sz w:val="32"/>
          <w:szCs w:val="32"/>
        </w:rPr>
      </w:pPr>
    </w:p>
    <w:p w14:paraId="669FF795" w14:textId="77777777" w:rsidR="003C3A2B" w:rsidRPr="003C3A2B" w:rsidRDefault="003C3A2B" w:rsidP="003C3A2B">
      <w:pPr>
        <w:keepNext/>
        <w:keepLines/>
        <w:spacing w:before="240" w:after="60" w:line="240" w:lineRule="auto"/>
        <w:jc w:val="center"/>
        <w:rPr>
          <w:rFonts w:ascii="Calibri" w:eastAsia="Arial" w:hAnsi="Calibri"/>
          <w:b/>
          <w:sz w:val="36"/>
          <w:rPrChange w:id="21" w:author="Russ Ott" w:date="2022-04-29T10:09:00Z">
            <w:rPr>
              <w:rFonts w:ascii="Arial" w:eastAsia="Arial" w:hAnsi="Arial"/>
              <w:b/>
              <w:color w:val="000000"/>
              <w:sz w:val="36"/>
            </w:rPr>
          </w:rPrChange>
        </w:rPr>
        <w:pPrChange w:id="22" w:author="Russ Ott" w:date="2022-04-29T10:09:00Z">
          <w:pPr>
            <w:spacing w:after="120" w:line="240" w:lineRule="auto"/>
            <w:jc w:val="center"/>
          </w:pPr>
        </w:pPrChange>
      </w:pPr>
      <w:r w:rsidRPr="003C3A2B">
        <w:rPr>
          <w:rFonts w:ascii="Calibri" w:eastAsia="Arial" w:hAnsi="Calibri"/>
          <w:b/>
          <w:sz w:val="36"/>
          <w:rPrChange w:id="23" w:author="Russ Ott" w:date="2022-04-29T10:09:00Z">
            <w:rPr>
              <w:rFonts w:ascii="Arial" w:eastAsia="Arial" w:hAnsi="Arial"/>
              <w:b/>
              <w:color w:val="000000"/>
              <w:sz w:val="36"/>
            </w:rPr>
          </w:rPrChange>
        </w:rPr>
        <w:t>HL7 CDA® R2 Implementation Guide:</w:t>
      </w:r>
    </w:p>
    <w:p w14:paraId="547CE0A6" w14:textId="77777777" w:rsidR="00483425" w:rsidRPr="004F7086" w:rsidRDefault="003C3A2B" w:rsidP="00483425">
      <w:pPr>
        <w:spacing w:after="120" w:line="240" w:lineRule="auto"/>
        <w:jc w:val="center"/>
        <w:rPr>
          <w:del w:id="24" w:author="Russ Ott" w:date="2022-04-29T10:09:00Z"/>
          <w:rFonts w:ascii="Arial" w:hAnsi="Arial" w:cs="Arial"/>
          <w:b/>
          <w:bCs/>
          <w:color w:val="000000"/>
          <w:sz w:val="36"/>
          <w:szCs w:val="36"/>
        </w:rPr>
      </w:pPr>
      <w:ins w:id="25" w:author="Russ Ott" w:date="2022-04-29T10:09:00Z">
        <w:r w:rsidRPr="003C3A2B">
          <w:rPr>
            <w:rFonts w:ascii="Calibri" w:eastAsia="Arial" w:hAnsi="Calibri"/>
            <w:b/>
            <w:bCs/>
            <w:sz w:val="36"/>
            <w:szCs w:val="36"/>
          </w:rPr>
          <w:t xml:space="preserve"> </w:t>
        </w:r>
      </w:ins>
      <w:r w:rsidRPr="003C3A2B">
        <w:rPr>
          <w:rFonts w:ascii="Calibri" w:eastAsia="Arial" w:hAnsi="Calibri"/>
          <w:b/>
          <w:sz w:val="36"/>
          <w:rPrChange w:id="26" w:author="Russ Ott" w:date="2022-04-29T10:09:00Z">
            <w:rPr>
              <w:rFonts w:ascii="Arial" w:eastAsia="Arial" w:hAnsi="Arial"/>
              <w:b/>
              <w:color w:val="000000"/>
              <w:sz w:val="36"/>
            </w:rPr>
          </w:rPrChange>
        </w:rPr>
        <w:t xml:space="preserve">C-CDA Templates for Clinical Notes </w:t>
      </w:r>
      <w:del w:id="27" w:author="Russ Ott" w:date="2022-04-29T10:09:00Z">
        <w:r w:rsidR="00483425" w:rsidRPr="004F7086">
          <w:rPr>
            <w:rFonts w:ascii="Arial" w:hAnsi="Arial" w:cs="Arial"/>
            <w:b/>
            <w:bCs/>
            <w:color w:val="000000"/>
            <w:sz w:val="36"/>
            <w:szCs w:val="36"/>
          </w:rPr>
          <w:delText>R2.1</w:delText>
        </w:r>
      </w:del>
    </w:p>
    <w:p w14:paraId="21EA0BA9" w14:textId="55C31366" w:rsidR="003C3A2B" w:rsidRPr="003C3A2B" w:rsidRDefault="003C3A2B" w:rsidP="003C3A2B">
      <w:pPr>
        <w:keepNext/>
        <w:keepLines/>
        <w:spacing w:before="240" w:after="60" w:line="240" w:lineRule="auto"/>
        <w:jc w:val="center"/>
        <w:rPr>
          <w:rFonts w:ascii="Calibri" w:eastAsia="Arial" w:hAnsi="Calibri"/>
          <w:b/>
          <w:sz w:val="36"/>
          <w:rPrChange w:id="28" w:author="Russ Ott" w:date="2022-04-29T10:09:00Z">
            <w:rPr>
              <w:rFonts w:ascii="Arial" w:eastAsia="Arial" w:hAnsi="Arial"/>
              <w:sz w:val="36"/>
            </w:rPr>
          </w:rPrChange>
        </w:rPr>
        <w:pPrChange w:id="29" w:author="Russ Ott" w:date="2022-04-29T10:09:00Z">
          <w:pPr>
            <w:spacing w:before="60" w:after="240" w:line="240" w:lineRule="auto"/>
            <w:jc w:val="center"/>
          </w:pPr>
        </w:pPrChange>
      </w:pPr>
      <w:ins w:id="30" w:author="Russ Ott" w:date="2022-04-29T10:09:00Z">
        <w:r w:rsidRPr="003C3A2B">
          <w:rPr>
            <w:rFonts w:ascii="Calibri" w:eastAsia="Arial" w:hAnsi="Calibri"/>
            <w:b/>
            <w:bCs/>
            <w:sz w:val="36"/>
            <w:szCs w:val="36"/>
          </w:rPr>
          <w:t xml:space="preserve">STU </w:t>
        </w:r>
      </w:ins>
      <w:r w:rsidRPr="003C3A2B">
        <w:rPr>
          <w:rFonts w:ascii="Calibri" w:eastAsia="Arial" w:hAnsi="Calibri"/>
          <w:b/>
          <w:sz w:val="36"/>
          <w:rPrChange w:id="31" w:author="Russ Ott" w:date="2022-04-29T10:09:00Z">
            <w:rPr>
              <w:rFonts w:ascii="Arial" w:eastAsia="Arial" w:hAnsi="Arial"/>
              <w:b/>
              <w:color w:val="000000"/>
              <w:sz w:val="36"/>
            </w:rPr>
          </w:rPrChange>
        </w:rPr>
        <w:t>Companion Guide</w:t>
      </w:r>
    </w:p>
    <w:p w14:paraId="2ACE27E4" w14:textId="37CC1AC1" w:rsidR="003C3A2B" w:rsidRPr="003C3A2B" w:rsidRDefault="003C3A2B" w:rsidP="003C3A2B">
      <w:pPr>
        <w:keepNext/>
        <w:keepLines/>
        <w:spacing w:before="240" w:after="60" w:line="240" w:lineRule="auto"/>
        <w:jc w:val="center"/>
        <w:rPr>
          <w:rFonts w:ascii="Arial" w:eastAsia="Arial" w:hAnsi="Arial"/>
          <w:b/>
          <w:sz w:val="32"/>
          <w:rPrChange w:id="32" w:author="Russ Ott" w:date="2022-04-29T10:09:00Z">
            <w:rPr>
              <w:rFonts w:ascii="Arial" w:eastAsia="Arial" w:hAnsi="Arial"/>
              <w:b/>
              <w:color w:val="000000"/>
              <w:sz w:val="32"/>
            </w:rPr>
          </w:rPrChange>
        </w:rPr>
        <w:pPrChange w:id="33" w:author="Russ Ott" w:date="2022-04-29T10:09:00Z">
          <w:pPr>
            <w:spacing w:before="60" w:after="240" w:line="240" w:lineRule="auto"/>
            <w:jc w:val="center"/>
          </w:pPr>
        </w:pPrChange>
      </w:pPr>
      <w:r w:rsidRPr="003C3A2B">
        <w:rPr>
          <w:rFonts w:ascii="Arial" w:eastAsia="Arial" w:hAnsi="Arial"/>
          <w:b/>
          <w:sz w:val="32"/>
          <w:rPrChange w:id="34" w:author="Russ Ott" w:date="2022-04-29T10:09:00Z">
            <w:rPr>
              <w:rFonts w:ascii="Arial" w:eastAsia="Arial" w:hAnsi="Arial"/>
              <w:b/>
              <w:color w:val="000000"/>
              <w:sz w:val="32"/>
            </w:rPr>
          </w:rPrChange>
        </w:rPr>
        <w:t xml:space="preserve">Release </w:t>
      </w:r>
      <w:del w:id="35" w:author="Russ Ott" w:date="2022-04-29T10:09:00Z">
        <w:r w:rsidR="00483425" w:rsidRPr="004F7086">
          <w:rPr>
            <w:rFonts w:ascii="Arial" w:hAnsi="Arial" w:cs="Arial"/>
            <w:b/>
            <w:bCs/>
            <w:color w:val="000000"/>
            <w:sz w:val="32"/>
            <w:szCs w:val="32"/>
          </w:rPr>
          <w:delText>2</w:delText>
        </w:r>
      </w:del>
      <w:ins w:id="36" w:author="Russ Ott" w:date="2022-04-29T10:09:00Z">
        <w:r w:rsidRPr="003C3A2B">
          <w:rPr>
            <w:rFonts w:ascii="Arial" w:eastAsia="Arial" w:hAnsi="Arial" w:cs="Arial"/>
            <w:b/>
            <w:bCs/>
            <w:sz w:val="32"/>
            <w:szCs w:val="32"/>
          </w:rPr>
          <w:t>3</w:t>
        </w:r>
      </w:ins>
      <w:r w:rsidRPr="003C3A2B">
        <w:rPr>
          <w:rFonts w:ascii="Arial" w:eastAsia="Arial" w:hAnsi="Arial"/>
          <w:b/>
          <w:sz w:val="32"/>
          <w:rPrChange w:id="37" w:author="Russ Ott" w:date="2022-04-29T10:09:00Z">
            <w:rPr>
              <w:rFonts w:ascii="Arial" w:eastAsia="Arial" w:hAnsi="Arial"/>
              <w:b/>
              <w:color w:val="000000"/>
              <w:sz w:val="32"/>
            </w:rPr>
          </w:rPrChange>
        </w:rPr>
        <w:t xml:space="preserve"> (US Realm)</w:t>
      </w:r>
    </w:p>
    <w:p w14:paraId="41DD12F8" w14:textId="77777777" w:rsidR="003C3A2B" w:rsidRPr="003C3A2B" w:rsidRDefault="003C3A2B" w:rsidP="003C3A2B">
      <w:pPr>
        <w:keepNext/>
        <w:keepLines/>
        <w:spacing w:before="240" w:after="60" w:line="240" w:lineRule="auto"/>
        <w:jc w:val="center"/>
        <w:rPr>
          <w:rFonts w:ascii="Arial" w:eastAsia="Arial" w:hAnsi="Arial"/>
          <w:b/>
          <w:sz w:val="32"/>
          <w:rPrChange w:id="38" w:author="Russ Ott" w:date="2022-04-29T10:09:00Z">
            <w:rPr>
              <w:rFonts w:ascii="Arial" w:eastAsia="Arial" w:hAnsi="Arial"/>
              <w:b/>
              <w:color w:val="000000"/>
              <w:sz w:val="32"/>
            </w:rPr>
          </w:rPrChange>
        </w:rPr>
        <w:pPrChange w:id="39" w:author="Russ Ott" w:date="2022-04-29T10:09:00Z">
          <w:pPr>
            <w:spacing w:before="60" w:after="240" w:line="240" w:lineRule="auto"/>
            <w:jc w:val="center"/>
          </w:pPr>
        </w:pPrChange>
      </w:pPr>
      <w:r w:rsidRPr="003C3A2B">
        <w:rPr>
          <w:rFonts w:ascii="Arial" w:eastAsia="Arial" w:hAnsi="Arial"/>
          <w:b/>
          <w:sz w:val="32"/>
          <w:rPrChange w:id="40" w:author="Russ Ott" w:date="2022-04-29T10:09:00Z">
            <w:rPr>
              <w:rFonts w:ascii="Arial" w:eastAsia="Arial" w:hAnsi="Arial"/>
              <w:b/>
              <w:color w:val="000000"/>
              <w:sz w:val="32"/>
            </w:rPr>
          </w:rPrChange>
        </w:rPr>
        <w:t>Standard for Trial Use</w:t>
      </w:r>
    </w:p>
    <w:p w14:paraId="2C2B2AC4" w14:textId="77777777" w:rsidR="00A56029" w:rsidRPr="00A56029" w:rsidRDefault="00A56029" w:rsidP="00A56029">
      <w:pPr>
        <w:spacing w:before="240" w:after="60"/>
        <w:jc w:val="center"/>
        <w:rPr>
          <w:del w:id="41" w:author="Russ Ott" w:date="2022-04-29T10:09:00Z"/>
          <w:rFonts w:ascii="Arial" w:hAnsi="Arial" w:cs="Arial"/>
          <w:b/>
          <w:bCs/>
          <w:color w:val="000000"/>
          <w:sz w:val="24"/>
          <w:szCs w:val="32"/>
        </w:rPr>
      </w:pPr>
      <w:del w:id="42" w:author="Russ Ott" w:date="2022-04-29T10:09:00Z">
        <w:r w:rsidRPr="00A56029">
          <w:rPr>
            <w:rFonts w:ascii="Arial" w:hAnsi="Arial" w:cs="Arial"/>
            <w:b/>
            <w:bCs/>
            <w:color w:val="000000"/>
            <w:sz w:val="24"/>
            <w:szCs w:val="32"/>
          </w:rPr>
          <w:delText>October 2019</w:delText>
        </w:r>
      </w:del>
    </w:p>
    <w:p w14:paraId="592D9653" w14:textId="0F147414" w:rsidR="003C3A2B" w:rsidRDefault="00A56029" w:rsidP="003C3A2B">
      <w:pPr>
        <w:tabs>
          <w:tab w:val="left" w:pos="270"/>
        </w:tabs>
        <w:spacing w:before="240" w:after="60" w:line="240" w:lineRule="auto"/>
        <w:jc w:val="center"/>
        <w:rPr>
          <w:ins w:id="43" w:author="Russ Ott" w:date="2022-04-29T10:09:00Z"/>
          <w:rFonts w:ascii="Arial" w:hAnsi="Arial"/>
          <w:b/>
          <w:kern w:val="28"/>
          <w:sz w:val="24"/>
        </w:rPr>
      </w:pPr>
      <w:del w:id="44" w:author="Russ Ott" w:date="2022-04-29T10:09:00Z">
        <w:r w:rsidRPr="0035242B">
          <w:rPr>
            <w:rFonts w:ascii="Arial" w:hAnsi="Arial" w:cs="Arial"/>
            <w:b/>
            <w:bCs/>
            <w:color w:val="000000"/>
            <w:sz w:val="22"/>
            <w:szCs w:val="22"/>
          </w:rPr>
          <w:delText>October 2021 Errata Version</w:delText>
        </w:r>
      </w:del>
      <w:ins w:id="45" w:author="Russ Ott" w:date="2022-04-29T10:09:00Z">
        <w:r w:rsidR="003C3A2B" w:rsidRPr="003C3A2B">
          <w:rPr>
            <w:rFonts w:ascii="Arial" w:hAnsi="Arial"/>
            <w:b/>
            <w:kern w:val="28"/>
            <w:sz w:val="24"/>
          </w:rPr>
          <w:t>May 2022</w:t>
        </w:r>
      </w:ins>
    </w:p>
    <w:p w14:paraId="20342532" w14:textId="77777777" w:rsidR="003C3A2B" w:rsidRDefault="003C3A2B" w:rsidP="003C3A2B">
      <w:pPr>
        <w:tabs>
          <w:tab w:val="left" w:pos="270"/>
        </w:tabs>
        <w:spacing w:before="240" w:after="60" w:line="240" w:lineRule="auto"/>
        <w:jc w:val="center"/>
        <w:rPr>
          <w:rFonts w:ascii="Arial" w:hAnsi="Arial"/>
          <w:b/>
          <w:kern w:val="28"/>
          <w:sz w:val="24"/>
          <w:rPrChange w:id="46" w:author="Russ Ott" w:date="2022-04-29T10:09:00Z">
            <w:rPr>
              <w:rFonts w:ascii="Arial" w:hAnsi="Arial"/>
              <w:b/>
              <w:color w:val="000000"/>
              <w:sz w:val="22"/>
            </w:rPr>
          </w:rPrChange>
        </w:rPr>
        <w:pPrChange w:id="47" w:author="Russ Ott" w:date="2022-04-29T10:09:00Z">
          <w:pPr>
            <w:spacing w:before="60" w:after="240"/>
            <w:jc w:val="center"/>
          </w:pPr>
        </w:pPrChange>
      </w:pPr>
    </w:p>
    <w:p w14:paraId="291CF455" w14:textId="77777777" w:rsidR="003C3A2B" w:rsidRPr="0077760B" w:rsidRDefault="003C3A2B" w:rsidP="003C3A2B">
      <w:pPr>
        <w:spacing w:after="120"/>
        <w:ind w:right="330"/>
        <w:jc w:val="center"/>
        <w:rPr>
          <w:rFonts w:ascii="Arial" w:hAnsi="Arial" w:cs="Arial"/>
          <w:color w:val="1F497D" w:themeColor="text2"/>
        </w:rPr>
      </w:pPr>
      <w:r w:rsidRPr="0077760B">
        <w:rPr>
          <w:rFonts w:ascii="Arial" w:hAnsi="Arial" w:cs="Arial"/>
          <w:b/>
          <w:bCs/>
          <w:color w:val="1F497D" w:themeColor="text2"/>
          <w:sz w:val="28"/>
          <w:szCs w:val="28"/>
        </w:rPr>
        <w:t>Appendix A: Templates defined in C-CDA R2.1 Companion Guide</w:t>
      </w:r>
    </w:p>
    <w:p w14:paraId="1EB5D2B3" w14:textId="77777777" w:rsidR="00483425" w:rsidRDefault="00483425" w:rsidP="00483425">
      <w:pPr>
        <w:pStyle w:val="BodyText0"/>
        <w:rPr>
          <w:del w:id="48" w:author="Russ Ott" w:date="2022-04-29T10:09:00Z"/>
          <w:rFonts w:ascii="Arial"/>
          <w:b/>
          <w:sz w:val="28"/>
        </w:rPr>
      </w:pPr>
    </w:p>
    <w:p w14:paraId="4060CFAE" w14:textId="77777777" w:rsidR="00483425" w:rsidRPr="004F7086" w:rsidRDefault="00483425" w:rsidP="00483425">
      <w:pPr>
        <w:spacing w:after="0" w:line="240" w:lineRule="auto"/>
        <w:jc w:val="right"/>
        <w:rPr>
          <w:del w:id="49" w:author="Russ Ott" w:date="2022-04-29T10:09:00Z"/>
          <w:rFonts w:ascii="Arial" w:hAnsi="Arial" w:cs="Arial"/>
          <w:sz w:val="24"/>
        </w:rPr>
      </w:pPr>
      <w:del w:id="50" w:author="Russ Ott" w:date="2022-04-29T10:09:00Z">
        <w:r w:rsidRPr="004F7086">
          <w:rPr>
            <w:rFonts w:ascii="Arial" w:hAnsi="Arial" w:cs="Arial"/>
            <w:b/>
            <w:bCs/>
            <w:color w:val="000000"/>
            <w:sz w:val="24"/>
          </w:rPr>
          <w:delText>Sponsored by:</w:delText>
        </w:r>
        <w:r w:rsidRPr="004F7086">
          <w:rPr>
            <w:rFonts w:ascii="Arial" w:hAnsi="Arial" w:cs="Arial"/>
            <w:b/>
            <w:bCs/>
            <w:color w:val="000000"/>
            <w:sz w:val="24"/>
          </w:rPr>
          <w:br/>
          <w:delText>Structured Documents Work Group</w:delText>
        </w:r>
      </w:del>
    </w:p>
    <w:p w14:paraId="44ECCD03" w14:textId="77777777" w:rsidR="003C3A2B" w:rsidRPr="003C3A2B" w:rsidRDefault="003C3A2B" w:rsidP="003C3A2B">
      <w:pPr>
        <w:spacing w:after="120" w:line="240" w:lineRule="auto"/>
        <w:rPr>
          <w:rFonts w:ascii="Calibri" w:eastAsia="Arial" w:hAnsi="Calibri"/>
          <w:rPrChange w:id="51" w:author="Russ Ott" w:date="2022-04-29T10:09:00Z">
            <w:rPr>
              <w:rFonts w:ascii="Times New Roman" w:eastAsia="Arial" w:hAnsi="Times New Roman"/>
              <w:sz w:val="24"/>
            </w:rPr>
          </w:rPrChange>
        </w:rPr>
        <w:pPrChange w:id="52" w:author="Russ Ott" w:date="2022-04-29T10:09:00Z">
          <w:pPr>
            <w:spacing w:after="120" w:line="240" w:lineRule="auto"/>
            <w:jc w:val="right"/>
          </w:pPr>
        </w:pPrChange>
      </w:pPr>
    </w:p>
    <w:p w14:paraId="4B81C448" w14:textId="3528F0EB" w:rsidR="003C3A2B" w:rsidRPr="003C3A2B" w:rsidRDefault="003C3A2B" w:rsidP="003C3A2B">
      <w:pPr>
        <w:spacing w:after="120" w:line="240" w:lineRule="auto"/>
        <w:rPr>
          <w:rFonts w:ascii="Arial" w:eastAsia="Arial" w:hAnsi="Arial" w:cs="Arial"/>
          <w:szCs w:val="20"/>
        </w:rPr>
      </w:pPr>
      <w:r w:rsidRPr="003C3A2B">
        <w:rPr>
          <w:rFonts w:ascii="Arial" w:eastAsia="Arial" w:hAnsi="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r:id="rId9" w:history="1">
        <w:r w:rsidRPr="003C3A2B">
          <w:rPr>
            <w:rFonts w:ascii="Arial" w:eastAsia="Arial" w:hAnsi="Arial" w:cs="Arial"/>
            <w:color w:val="333399"/>
            <w:szCs w:val="20"/>
            <w:u w:val="single"/>
          </w:rPr>
          <w:t>http://www.hl7.org/permalink/?SpecificationFeedback</w:t>
        </w:r>
      </w:hyperlink>
      <w:r w:rsidRPr="003C3A2B">
        <w:rPr>
          <w:rFonts w:ascii="Arial" w:eastAsia="Arial" w:hAnsi="Arial" w:cs="Arial"/>
          <w:szCs w:val="20"/>
        </w:rPr>
        <w:t xml:space="preserve">. </w:t>
      </w:r>
    </w:p>
    <w:p w14:paraId="4C53CFFA" w14:textId="77777777" w:rsidR="003C3A2B" w:rsidRPr="003C3A2B" w:rsidRDefault="003C3A2B" w:rsidP="003C3A2B">
      <w:pPr>
        <w:spacing w:after="120" w:line="240" w:lineRule="auto"/>
        <w:rPr>
          <w:rFonts w:ascii="Arial" w:eastAsia="Arial" w:hAnsi="Arial" w:cs="Arial"/>
          <w:szCs w:val="20"/>
        </w:rPr>
      </w:pPr>
      <w:r w:rsidRPr="003C3A2B">
        <w:rPr>
          <w:rFonts w:ascii="Arial" w:eastAsia="Arial" w:hAnsi="Arial" w:cs="Arial"/>
          <w:szCs w:val="20"/>
        </w:rPr>
        <w:t>Following this 12 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465E9125" w14:textId="77777777" w:rsidR="003C3A2B" w:rsidRPr="003C3A2B" w:rsidRDefault="003C3A2B" w:rsidP="003C3A2B">
      <w:pPr>
        <w:tabs>
          <w:tab w:val="left" w:pos="270"/>
        </w:tabs>
        <w:spacing w:after="120"/>
        <w:rPr>
          <w:ins w:id="53" w:author="Russ Ott" w:date="2022-04-29T10:09:00Z"/>
          <w:rFonts w:ascii="Arial" w:eastAsia="Arial" w:hAnsi="Arial" w:cs="Arial"/>
          <w:szCs w:val="20"/>
        </w:rPr>
      </w:pPr>
    </w:p>
    <w:p w14:paraId="34F324CA" w14:textId="77777777" w:rsidR="003C3A2B" w:rsidRPr="003C3A2B" w:rsidRDefault="003C3A2B" w:rsidP="003C3A2B">
      <w:pPr>
        <w:spacing w:after="100" w:line="240" w:lineRule="auto"/>
        <w:rPr>
          <w:ins w:id="54" w:author="Russ Ott" w:date="2022-04-29T10:09:00Z"/>
          <w:rFonts w:ascii="Arial" w:eastAsia="Arial" w:hAnsi="Arial" w:cs="Arial"/>
          <w:b/>
          <w:sz w:val="18"/>
          <w:szCs w:val="18"/>
        </w:rPr>
      </w:pPr>
      <w:r w:rsidRPr="003C3A2B">
        <w:rPr>
          <w:rFonts w:ascii="Arial" w:eastAsia="Arial" w:hAnsi="Arial" w:cs="Arial"/>
          <w:color w:val="000000"/>
          <w:sz w:val="18"/>
          <w:szCs w:val="18"/>
        </w:rPr>
        <w:t xml:space="preserve">Copyright © 2021 Health Level Seven International ® ALL RIGHTS RESERVED. </w:t>
      </w:r>
      <w:r w:rsidRPr="003C3A2B">
        <w:rPr>
          <w:rFonts w:ascii="Arial" w:eastAsia="Arial" w:hAnsi="Arial" w:cs="Arial"/>
          <w:sz w:val="18"/>
          <w:szCs w:val="18"/>
        </w:rPr>
        <w:t xml:space="preserve">The reproduction of this material in any form is strictly forbidden without the written permission of the publisher.  </w:t>
      </w:r>
      <w:r w:rsidRPr="003C3A2B">
        <w:rPr>
          <w:rFonts w:ascii="Arial" w:eastAsia="Arial" w:hAnsi="Arial" w:cs="Arial"/>
          <w:color w:val="000000"/>
          <w:sz w:val="18"/>
          <w:szCs w:val="18"/>
        </w:rPr>
        <w:t>HL7 International and Health Level Seven are registered trademarks of Health Level Seven International. Reg. U.S. Pat &amp; TM Off</w:t>
      </w:r>
      <w:r w:rsidRPr="003C3A2B">
        <w:rPr>
          <w:rFonts w:ascii="Arial" w:eastAsia="Arial" w:hAnsi="Arial" w:cs="Arial"/>
          <w:b/>
          <w:sz w:val="18"/>
          <w:szCs w:val="18"/>
        </w:rPr>
        <w:t>.</w:t>
      </w:r>
    </w:p>
    <w:p w14:paraId="6ED725E2" w14:textId="77777777" w:rsidR="003C3A2B" w:rsidRPr="003C3A2B" w:rsidRDefault="003C3A2B" w:rsidP="003C3A2B">
      <w:pPr>
        <w:spacing w:after="0" w:line="240" w:lineRule="auto"/>
        <w:rPr>
          <w:rFonts w:ascii="Calibri" w:eastAsia="Arial" w:hAnsi="Calibri"/>
          <w:rPrChange w:id="55" w:author="Russ Ott" w:date="2022-04-29T10:09:00Z">
            <w:rPr>
              <w:rFonts w:ascii="Arial" w:eastAsia="Arial" w:hAnsi="Arial"/>
              <w:b/>
              <w:sz w:val="18"/>
            </w:rPr>
          </w:rPrChange>
        </w:rPr>
        <w:pPrChange w:id="56" w:author="Russ Ott" w:date="2022-04-29T10:09:00Z">
          <w:pPr>
            <w:spacing w:line="302" w:lineRule="auto"/>
          </w:pPr>
        </w:pPrChange>
      </w:pPr>
      <w:r w:rsidRPr="003C3A2B">
        <w:rPr>
          <w:rFonts w:ascii="Arial" w:eastAsia="Arial" w:hAnsi="Arial"/>
          <w:rPrChange w:id="57" w:author="Russ Ott" w:date="2022-04-29T10:09:00Z">
            <w:rPr>
              <w:rFonts w:ascii="Arial" w:eastAsia="Arial" w:hAnsi="Arial"/>
              <w:b/>
              <w:sz w:val="18"/>
            </w:rPr>
          </w:rPrChange>
        </w:rPr>
        <w:br w:type="page"/>
      </w:r>
    </w:p>
    <w:p w14:paraId="4ED53A66" w14:textId="77777777" w:rsidR="003C3A2B" w:rsidRPr="003C3A2B" w:rsidRDefault="003C3A2B" w:rsidP="003C3A2B">
      <w:pPr>
        <w:spacing w:after="0" w:line="240" w:lineRule="auto"/>
        <w:rPr>
          <w:rFonts w:ascii="Arial" w:eastAsia="Arial" w:hAnsi="Arial" w:cs="Arial"/>
          <w:b/>
          <w:sz w:val="22"/>
          <w:szCs w:val="20"/>
        </w:rPr>
        <w:pPrChange w:id="58" w:author="Russ Ott" w:date="2022-04-29T10:09:00Z">
          <w:pPr>
            <w:spacing w:line="302" w:lineRule="auto"/>
          </w:pPr>
        </w:pPrChange>
      </w:pPr>
      <w:r w:rsidRPr="003C3A2B">
        <w:rPr>
          <w:rFonts w:ascii="Arial" w:eastAsia="Arial" w:hAnsi="Arial" w:cs="Arial"/>
          <w:b/>
          <w:sz w:val="22"/>
          <w:szCs w:val="20"/>
        </w:rPr>
        <w:lastRenderedPageBreak/>
        <w:t xml:space="preserve">IMPORTANT NOTES: </w:t>
      </w:r>
    </w:p>
    <w:p w14:paraId="652E3916"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HL7 licenses its standards and select IP free of charge. </w:t>
      </w:r>
      <w:r w:rsidRPr="003C3A2B">
        <w:rPr>
          <w:rFonts w:ascii="Calibri" w:eastAsia="Arial" w:hAnsi="Calibri" w:cs="Calibri"/>
          <w:b/>
          <w:bCs/>
          <w:color w:val="000000"/>
          <w:sz w:val="18"/>
          <w:szCs w:val="20"/>
        </w:rPr>
        <w:t xml:space="preserve">If you did not acquire a free license from HL7 for this document, </w:t>
      </w:r>
      <w:r w:rsidRPr="003C3A2B">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3950FF9F"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If you are the individual that obtained the license for this HL7 Standard, specification or other freely licensed work (in each and every instance "Specified Material")</w:t>
      </w:r>
      <w:r w:rsidRPr="003C3A2B">
        <w:rPr>
          <w:rFonts w:ascii="Calibri" w:eastAsia="Arial" w:hAnsi="Calibri" w:cs="Calibri"/>
          <w:color w:val="000000"/>
          <w:sz w:val="18"/>
          <w:szCs w:val="20"/>
        </w:rPr>
        <w:t xml:space="preserve">, the following describes the permitted uses of the Material. </w:t>
      </w:r>
    </w:p>
    <w:p w14:paraId="736B4F8D"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A. HL7 INDIVIDUAL, STUDENT AND HEALTH PROFESSIONAL MEMBERS, </w:t>
      </w:r>
      <w:r w:rsidRPr="003C3A2B">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76D7B76D"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CA4BD51"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B. HL7 ORGANIZATION MEMBERS, </w:t>
      </w:r>
      <w:r w:rsidRPr="003C3A2B">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66FFBBD8"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C. NON-MEMBERS, </w:t>
      </w:r>
      <w:r w:rsidRPr="003C3A2B">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BD62B20"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62416CC6" w14:textId="77777777" w:rsidR="003C3A2B" w:rsidRPr="003C3A2B" w:rsidRDefault="003C3A2B" w:rsidP="003C3A2B">
      <w:pPr>
        <w:spacing w:after="0" w:line="240" w:lineRule="auto"/>
        <w:rPr>
          <w:rFonts w:ascii="Arial" w:eastAsia="Arial" w:hAnsi="Arial" w:cs="Arial"/>
          <w:sz w:val="18"/>
          <w:szCs w:val="20"/>
        </w:rPr>
      </w:pPr>
      <w:r w:rsidRPr="003C3A2B">
        <w:rPr>
          <w:rFonts w:ascii="Arial" w:eastAsia="Arial" w:hAnsi="Arial" w:cs="Arial"/>
          <w:sz w:val="18"/>
          <w:szCs w:val="20"/>
        </w:rPr>
        <w:t>Please see http://www.HL7.org/legal/ippolicy.cfm for the full license terms governing the Material.</w:t>
      </w:r>
    </w:p>
    <w:p w14:paraId="02F6D567" w14:textId="77777777" w:rsidR="003C3A2B" w:rsidRPr="003C3A2B" w:rsidRDefault="003C3A2B" w:rsidP="003C3A2B">
      <w:pPr>
        <w:spacing w:after="0" w:line="240" w:lineRule="auto"/>
        <w:rPr>
          <w:rFonts w:ascii="Arial" w:eastAsia="Arial" w:hAnsi="Arial" w:cs="Arial"/>
          <w:sz w:val="18"/>
          <w:szCs w:val="20"/>
        </w:rPr>
      </w:pPr>
    </w:p>
    <w:p w14:paraId="5265925B" w14:textId="77777777" w:rsidR="003C3A2B" w:rsidRPr="003C3A2B" w:rsidRDefault="003C3A2B" w:rsidP="003C3A2B">
      <w:pPr>
        <w:spacing w:after="0" w:line="240" w:lineRule="auto"/>
        <w:rPr>
          <w:rFonts w:ascii="Arial" w:eastAsia="Arial" w:hAnsi="Arial" w:cs="Arial"/>
          <w:sz w:val="18"/>
          <w:szCs w:val="20"/>
        </w:rPr>
      </w:pPr>
      <w:r w:rsidRPr="003C3A2B">
        <w:rPr>
          <w:rFonts w:ascii="Arial" w:eastAsia="Arial" w:hAnsi="Arial" w:cs="Arial"/>
          <w:b/>
          <w:bCs/>
          <w:color w:val="000000"/>
          <w:sz w:val="18"/>
          <w:szCs w:val="20"/>
        </w:rPr>
        <w:t xml:space="preserve">Ownership. </w:t>
      </w:r>
      <w:r w:rsidRPr="003C3A2B">
        <w:rPr>
          <w:rFonts w:ascii="Arial" w:eastAsia="Arial" w:hAnsi="Arial" w:cs="Arial"/>
          <w:bCs/>
          <w:color w:val="000000"/>
          <w:sz w:val="18"/>
          <w:szCs w:val="20"/>
        </w:rPr>
        <w:t xml:space="preserve">Licensee agrees and acknowledges that </w:t>
      </w:r>
      <w:r w:rsidRPr="003C3A2B">
        <w:rPr>
          <w:rFonts w:ascii="Arial" w:eastAsia="Arial" w:hAnsi="Arial" w:cs="Arial"/>
          <w:b/>
          <w:bCs/>
          <w:color w:val="000000"/>
          <w:sz w:val="18"/>
          <w:szCs w:val="20"/>
        </w:rPr>
        <w:t xml:space="preserve">HL7 owns </w:t>
      </w:r>
      <w:r w:rsidRPr="003C3A2B">
        <w:rPr>
          <w:rFonts w:ascii="Arial" w:eastAsia="Arial" w:hAnsi="Arial" w:cs="Arial"/>
          <w:bCs/>
          <w:color w:val="000000"/>
          <w:sz w:val="18"/>
          <w:szCs w:val="20"/>
        </w:rPr>
        <w:t xml:space="preserve">all right, title, and interest, in and to the Trademark. Licensee shall </w:t>
      </w:r>
      <w:r w:rsidRPr="003C3A2B">
        <w:rPr>
          <w:rFonts w:ascii="Arial" w:eastAsia="Arial" w:hAnsi="Arial" w:cs="Arial"/>
          <w:b/>
          <w:bCs/>
          <w:color w:val="000000"/>
          <w:sz w:val="18"/>
          <w:szCs w:val="20"/>
        </w:rPr>
        <w:t>take no action contrary to, or inconsistent with</w:t>
      </w:r>
      <w:r w:rsidRPr="003C3A2B">
        <w:rPr>
          <w:rFonts w:ascii="Arial" w:eastAsia="Arial" w:hAnsi="Arial" w:cs="Arial"/>
          <w:bCs/>
          <w:color w:val="000000"/>
          <w:sz w:val="18"/>
          <w:szCs w:val="20"/>
        </w:rPr>
        <w:t>, the foregoing.</w:t>
      </w:r>
    </w:p>
    <w:p w14:paraId="1DAC80E8"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b/>
          <w:bCs/>
          <w:color w:val="000000"/>
          <w:sz w:val="18"/>
          <w:szCs w:val="20"/>
        </w:rPr>
        <w:t xml:space="preserve">Licensee agrees and acknowledges that HL7 may not own all right, title, and interest, in and to the Materials and that the Materials </w:t>
      </w:r>
      <w:r w:rsidRPr="003C3A2B">
        <w:rPr>
          <w:rFonts w:ascii="Arial" w:eastAsia="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7DDA1892" w14:textId="77777777" w:rsidR="003C3A2B" w:rsidRPr="003C3A2B" w:rsidRDefault="003C3A2B" w:rsidP="003C3A2B">
      <w:pPr>
        <w:spacing w:after="0" w:line="240" w:lineRule="auto"/>
        <w:rPr>
          <w:rFonts w:ascii="Arial" w:eastAsia="Arial" w:hAnsi="Arial" w:cs="Arial"/>
          <w:color w:val="000000"/>
          <w:sz w:val="18"/>
          <w:szCs w:val="20"/>
        </w:rPr>
      </w:pPr>
      <w:r w:rsidRPr="003C3A2B">
        <w:rPr>
          <w:rFonts w:ascii="Arial" w:eastAsia="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3C3A2B" w:rsidRPr="003C3A2B" w14:paraId="0675DB34" w14:textId="77777777" w:rsidTr="003C3A2B">
        <w:trPr>
          <w:cantSplit/>
          <w:trHeight w:val="350"/>
          <w:tblHeader/>
        </w:trPr>
        <w:tc>
          <w:tcPr>
            <w:tcW w:w="3510" w:type="dxa"/>
          </w:tcPr>
          <w:p w14:paraId="32EDA681" w14:textId="77777777" w:rsidR="003C3A2B" w:rsidRPr="003C3A2B" w:rsidRDefault="003C3A2B" w:rsidP="003C3A2B">
            <w:pPr>
              <w:spacing w:after="0" w:line="240" w:lineRule="auto"/>
              <w:rPr>
                <w:rFonts w:ascii="Arial" w:eastAsia="Arial" w:hAnsi="Arial" w:cs="Arial"/>
                <w:b/>
                <w:color w:val="000000"/>
                <w:sz w:val="18"/>
                <w:szCs w:val="20"/>
              </w:rPr>
            </w:pPr>
            <w:r w:rsidRPr="003C3A2B">
              <w:rPr>
                <w:rFonts w:ascii="Arial" w:eastAsia="Arial" w:hAnsi="Arial" w:cs="Arial"/>
                <w:b/>
                <w:color w:val="000000"/>
                <w:sz w:val="18"/>
                <w:szCs w:val="20"/>
              </w:rPr>
              <w:t>Terminology</w:t>
            </w:r>
          </w:p>
        </w:tc>
        <w:tc>
          <w:tcPr>
            <w:tcW w:w="5850" w:type="dxa"/>
          </w:tcPr>
          <w:p w14:paraId="62197A4E" w14:textId="77777777" w:rsidR="003C3A2B" w:rsidRPr="003C3A2B" w:rsidRDefault="003C3A2B" w:rsidP="003C3A2B">
            <w:pPr>
              <w:spacing w:after="100" w:afterAutospacing="1" w:line="240" w:lineRule="auto"/>
              <w:rPr>
                <w:rFonts w:ascii="Arial" w:eastAsia="Arial" w:hAnsi="Arial" w:cs="Arial"/>
                <w:b/>
                <w:color w:val="000000"/>
                <w:sz w:val="18"/>
                <w:szCs w:val="20"/>
              </w:rPr>
            </w:pPr>
            <w:r w:rsidRPr="003C3A2B">
              <w:rPr>
                <w:rFonts w:ascii="Arial" w:eastAsia="Arial" w:hAnsi="Arial" w:cs="Arial"/>
                <w:b/>
                <w:color w:val="000000"/>
                <w:sz w:val="18"/>
                <w:szCs w:val="20"/>
              </w:rPr>
              <w:t>Owner/Contact</w:t>
            </w:r>
          </w:p>
        </w:tc>
      </w:tr>
      <w:tr w:rsidR="003C3A2B" w:rsidRPr="003C3A2B" w14:paraId="74B49DD7" w14:textId="77777777" w:rsidTr="003C3A2B">
        <w:trPr>
          <w:cantSplit/>
        </w:trPr>
        <w:tc>
          <w:tcPr>
            <w:tcW w:w="3510" w:type="dxa"/>
          </w:tcPr>
          <w:p w14:paraId="72671DB3" w14:textId="77777777" w:rsidR="003C3A2B" w:rsidRPr="003C3A2B" w:rsidRDefault="003C3A2B" w:rsidP="003C3A2B">
            <w:pPr>
              <w:spacing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Current Procedures Terminology (CPT) code set</w:t>
            </w:r>
          </w:p>
        </w:tc>
        <w:tc>
          <w:tcPr>
            <w:tcW w:w="5850" w:type="dxa"/>
          </w:tcPr>
          <w:p w14:paraId="78EB44A0"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American Medical Association</w:t>
            </w:r>
            <w:r w:rsidRPr="003C3A2B">
              <w:rPr>
                <w:rFonts w:ascii="Arial" w:eastAsia="Arial" w:hAnsi="Arial" w:cs="Arial"/>
                <w:color w:val="000000"/>
                <w:sz w:val="18"/>
                <w:szCs w:val="20"/>
              </w:rPr>
              <w:br/>
              <w:t>https://www.ama-assn.org/practice-management/cpt-licensing</w:t>
            </w:r>
          </w:p>
        </w:tc>
      </w:tr>
      <w:tr w:rsidR="003C3A2B" w:rsidRPr="003C3A2B" w14:paraId="7DD6A064" w14:textId="77777777" w:rsidTr="003C3A2B">
        <w:tc>
          <w:tcPr>
            <w:tcW w:w="3510" w:type="dxa"/>
          </w:tcPr>
          <w:p w14:paraId="50183AB7"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SNOMED CT</w:t>
            </w:r>
          </w:p>
        </w:tc>
        <w:tc>
          <w:tcPr>
            <w:tcW w:w="5850" w:type="dxa"/>
          </w:tcPr>
          <w:p w14:paraId="4C9150D4"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 xml:space="preserve">SNOMED International   </w:t>
            </w:r>
            <w:r w:rsidRPr="003C3A2B">
              <w:rPr>
                <w:rFonts w:ascii="Arial" w:eastAsia="Arial" w:hAnsi="Arial" w:cs="Arial"/>
                <w:sz w:val="18"/>
                <w:szCs w:val="20"/>
              </w:rPr>
              <w:t>http://www.snomed.org/snomed-ct/get-snomed-ct</w:t>
            </w:r>
            <w:r w:rsidRPr="003C3A2B">
              <w:rPr>
                <w:rFonts w:ascii="Arial" w:eastAsia="Arial" w:hAnsi="Arial" w:cs="Arial"/>
                <w:color w:val="000000"/>
                <w:sz w:val="18"/>
                <w:szCs w:val="20"/>
              </w:rPr>
              <w:t xml:space="preserve"> or info@ihtsdo.org</w:t>
            </w:r>
          </w:p>
        </w:tc>
      </w:tr>
      <w:tr w:rsidR="003C3A2B" w:rsidRPr="003C3A2B" w14:paraId="69F5269D" w14:textId="77777777" w:rsidTr="003C3A2B">
        <w:tc>
          <w:tcPr>
            <w:tcW w:w="3510" w:type="dxa"/>
          </w:tcPr>
          <w:p w14:paraId="2DD41231"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Logical Observation Identifiers Names &amp; Codes (LOINC)</w:t>
            </w:r>
          </w:p>
        </w:tc>
        <w:tc>
          <w:tcPr>
            <w:tcW w:w="5850" w:type="dxa"/>
          </w:tcPr>
          <w:p w14:paraId="3BCAB100"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Regenstrief Institute</w:t>
            </w:r>
          </w:p>
        </w:tc>
      </w:tr>
      <w:tr w:rsidR="003C3A2B" w:rsidRPr="003C3A2B" w14:paraId="7B9F0556" w14:textId="77777777" w:rsidTr="003C3A2B">
        <w:tc>
          <w:tcPr>
            <w:tcW w:w="3510" w:type="dxa"/>
          </w:tcPr>
          <w:p w14:paraId="7CD73829"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International Classification of Diseases (ICD) codes</w:t>
            </w:r>
          </w:p>
        </w:tc>
        <w:tc>
          <w:tcPr>
            <w:tcW w:w="5850" w:type="dxa"/>
          </w:tcPr>
          <w:p w14:paraId="67928902"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World Health Organization (WHO)</w:t>
            </w:r>
          </w:p>
        </w:tc>
      </w:tr>
      <w:tr w:rsidR="003C3A2B" w:rsidRPr="003C3A2B" w14:paraId="4B65A2ED" w14:textId="77777777" w:rsidTr="003C3A2B">
        <w:tc>
          <w:tcPr>
            <w:tcW w:w="3510" w:type="dxa"/>
          </w:tcPr>
          <w:p w14:paraId="1E9CBEDD"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NUCC Health Care Provider Taxonomy code set</w:t>
            </w:r>
          </w:p>
        </w:tc>
        <w:tc>
          <w:tcPr>
            <w:tcW w:w="5850" w:type="dxa"/>
          </w:tcPr>
          <w:p w14:paraId="7E52D942"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American Medical Association. Please see www.nucc.org. AMA licensing contact: 312-464-5022 (AMA IP services)</w:t>
            </w:r>
          </w:p>
        </w:tc>
      </w:tr>
    </w:tbl>
    <w:p w14:paraId="152831F2" w14:textId="77777777" w:rsidR="003C3A2B" w:rsidRPr="003C3A2B" w:rsidRDefault="003C3A2B" w:rsidP="003C3A2B">
      <w:pPr>
        <w:spacing w:after="0" w:line="240" w:lineRule="auto"/>
        <w:rPr>
          <w:rFonts w:ascii="Calibri" w:eastAsia="Arial" w:hAnsi="Calibri"/>
          <w:rPrChange w:id="59" w:author="Russ Ott" w:date="2022-04-29T10:09:00Z">
            <w:rPr>
              <w:rFonts w:ascii="Times New Roman" w:eastAsia="Arial" w:hAnsi="Times New Roman"/>
              <w:sz w:val="24"/>
            </w:rPr>
          </w:rPrChange>
        </w:rPr>
      </w:pPr>
    </w:p>
    <w:p w14:paraId="4210CE35" w14:textId="77777777" w:rsidR="003C3A2B" w:rsidRPr="003C3A2B" w:rsidRDefault="003C3A2B" w:rsidP="003C3A2B">
      <w:pPr>
        <w:spacing w:after="0" w:line="240" w:lineRule="auto"/>
        <w:rPr>
          <w:rFonts w:ascii="Calibri" w:eastAsia="Arial" w:hAnsi="Calibri"/>
          <w:rPrChange w:id="60" w:author="Russ Ott" w:date="2022-04-29T10:09:00Z">
            <w:rPr>
              <w:rFonts w:eastAsia="Arial"/>
            </w:rPr>
          </w:rPrChange>
        </w:rPr>
      </w:pPr>
      <w:bookmarkStart w:id="61" w:name="_Hlk83390333"/>
      <w:bookmarkEnd w:id="2"/>
      <w:bookmarkEnd w:id="3"/>
      <w:r w:rsidRPr="003C3A2B">
        <w:rPr>
          <w:rFonts w:ascii="Calibri" w:eastAsia="Arial" w:hAnsi="Calibri"/>
          <w:rPrChange w:id="62" w:author="Russ Ott" w:date="2022-04-29T10:09:00Z">
            <w:rPr>
              <w:rFonts w:ascii="Times New Roman" w:eastAsia="Arial" w:hAnsi="Times New Roman"/>
              <w:sz w:val="24"/>
            </w:rPr>
          </w:rPrChange>
        </w:rPr>
        <w:br w:type="page"/>
      </w:r>
    </w:p>
    <w:bookmarkEnd w:id="61"/>
    <w:p w14:paraId="5988024B" w14:textId="77777777" w:rsidR="00036ABC" w:rsidRDefault="00E545FF">
      <w:pPr>
        <w:pStyle w:val="TOCTitle"/>
      </w:pPr>
      <w:r>
        <w:lastRenderedPageBreak/>
        <w:t>Table of Contents</w:t>
      </w:r>
    </w:p>
    <w:p w14:paraId="1D96FFB4" w14:textId="76C317C5" w:rsidR="00F1669B" w:rsidRDefault="00E545FF">
      <w:pPr>
        <w:pStyle w:val="TOC1"/>
        <w:rPr>
          <w:ins w:id="63" w:author="Russ Ott" w:date="2022-04-29T10:09:00Z"/>
          <w:rFonts w:asciiTheme="minorHAnsi" w:eastAsiaTheme="minorEastAsia" w:hAnsiTheme="minorHAnsi" w:cstheme="minorBidi"/>
          <w:caps w:val="0"/>
          <w:sz w:val="22"/>
          <w:szCs w:val="22"/>
        </w:rPr>
      </w:pPr>
      <w:r>
        <w:fldChar w:fldCharType="begin"/>
      </w:r>
      <w:r>
        <w:instrText xml:space="preserve"> TOC \o "1-3" </w:instrText>
      </w:r>
      <w:r>
        <w:fldChar w:fldCharType="separate"/>
      </w:r>
      <w:r w:rsidR="00F1669B">
        <w:t>1</w:t>
      </w:r>
      <w:r w:rsidR="00F1669B">
        <w:rPr>
          <w:rFonts w:asciiTheme="minorHAnsi" w:eastAsiaTheme="minorEastAsia" w:hAnsiTheme="minorHAnsi" w:cstheme="minorBidi"/>
          <w:caps w:val="0"/>
          <w:sz w:val="22"/>
          <w:szCs w:val="22"/>
        </w:rPr>
        <w:tab/>
      </w:r>
      <w:ins w:id="64" w:author="Russ Ott" w:date="2022-04-29T10:09:00Z">
        <w:r w:rsidR="00F1669B">
          <w:t>document</w:t>
        </w:r>
        <w:r w:rsidR="00F1669B">
          <w:tab/>
        </w:r>
        <w:r w:rsidR="00F1669B">
          <w:fldChar w:fldCharType="begin"/>
        </w:r>
        <w:r w:rsidR="00F1669B">
          <w:instrText xml:space="preserve"> PAGEREF _Toc101450646 \h </w:instrText>
        </w:r>
        <w:r w:rsidR="00F1669B">
          <w:fldChar w:fldCharType="separate"/>
        </w:r>
        <w:r w:rsidR="00F1669B">
          <w:t>7</w:t>
        </w:r>
        <w:r w:rsidR="00F1669B">
          <w:fldChar w:fldCharType="end"/>
        </w:r>
      </w:ins>
    </w:p>
    <w:p w14:paraId="44DC64C5" w14:textId="1DF21BEC" w:rsidR="00F1669B" w:rsidRDefault="00F1669B">
      <w:pPr>
        <w:pStyle w:val="TOC2"/>
        <w:tabs>
          <w:tab w:val="left" w:pos="806"/>
        </w:tabs>
        <w:rPr>
          <w:ins w:id="65" w:author="Russ Ott" w:date="2022-04-29T10:09:00Z"/>
          <w:rFonts w:asciiTheme="minorHAnsi" w:eastAsiaTheme="minorEastAsia" w:hAnsiTheme="minorHAnsi" w:cstheme="minorBidi"/>
          <w:sz w:val="22"/>
          <w:szCs w:val="22"/>
        </w:rPr>
      </w:pPr>
      <w:ins w:id="66" w:author="Russ Ott" w:date="2022-04-29T10:09:00Z">
        <w:r>
          <w:t>1.1</w:t>
        </w:r>
        <w:r>
          <w:rPr>
            <w:rFonts w:asciiTheme="minorHAnsi" w:eastAsiaTheme="minorEastAsia" w:hAnsiTheme="minorHAnsi" w:cstheme="minorBidi"/>
            <w:sz w:val="22"/>
            <w:szCs w:val="22"/>
          </w:rPr>
          <w:tab/>
        </w:r>
        <w:r>
          <w:t>Provenance - Assembler Participation (V2)</w:t>
        </w:r>
        <w:r>
          <w:tab/>
        </w:r>
        <w:r>
          <w:fldChar w:fldCharType="begin"/>
        </w:r>
        <w:r>
          <w:instrText xml:space="preserve"> PAGEREF _Toc101450647 \h </w:instrText>
        </w:r>
        <w:r>
          <w:fldChar w:fldCharType="separate"/>
        </w:r>
        <w:r>
          <w:t>7</w:t>
        </w:r>
        <w:r>
          <w:fldChar w:fldCharType="end"/>
        </w:r>
      </w:ins>
    </w:p>
    <w:p w14:paraId="5612C53D" w14:textId="5D0C17F5" w:rsidR="00F1669B" w:rsidRDefault="00F1669B">
      <w:pPr>
        <w:pStyle w:val="TOC1"/>
        <w:rPr>
          <w:rFonts w:asciiTheme="minorHAnsi" w:eastAsiaTheme="minorEastAsia" w:hAnsiTheme="minorHAnsi" w:cstheme="minorBidi"/>
          <w:caps w:val="0"/>
          <w:sz w:val="22"/>
          <w:szCs w:val="22"/>
        </w:rPr>
        <w:pPrChange w:id="67" w:author="Russ Ott" w:date="2022-04-29T10:09:00Z">
          <w:pPr>
            <w:pStyle w:val="TOC1"/>
            <w:tabs>
              <w:tab w:val="left" w:pos="9360"/>
            </w:tabs>
          </w:pPr>
        </w:pPrChange>
      </w:pPr>
      <w:ins w:id="68" w:author="Russ Ott" w:date="2022-04-29T10:09:00Z">
        <w:r>
          <w:t>2</w:t>
        </w:r>
        <w:r>
          <w:rPr>
            <w:rFonts w:asciiTheme="minorHAnsi" w:eastAsiaTheme="minorEastAsia" w:hAnsiTheme="minorHAnsi" w:cstheme="minorBidi"/>
            <w:caps w:val="0"/>
            <w:sz w:val="22"/>
            <w:szCs w:val="22"/>
          </w:rPr>
          <w:tab/>
        </w:r>
      </w:ins>
      <w:r>
        <w:t>section</w:t>
      </w:r>
      <w:r>
        <w:tab/>
      </w:r>
      <w:r>
        <w:fldChar w:fldCharType="begin"/>
      </w:r>
      <w:r>
        <w:instrText xml:space="preserve"> PAGEREF _</w:instrText>
      </w:r>
      <w:del w:id="69" w:author="Russ Ott" w:date="2022-04-29T10:09:00Z">
        <w:r w:rsidR="00483425">
          <w:delInstrText>Toc83394551</w:delInstrText>
        </w:r>
      </w:del>
      <w:ins w:id="70" w:author="Russ Ott" w:date="2022-04-29T10:09:00Z">
        <w:r>
          <w:instrText>Toc101450648</w:instrText>
        </w:r>
      </w:ins>
      <w:r>
        <w:instrText xml:space="preserve"> \h </w:instrText>
      </w:r>
      <w:r>
        <w:fldChar w:fldCharType="separate"/>
      </w:r>
      <w:r>
        <w:t>10</w:t>
      </w:r>
      <w:r>
        <w:fldChar w:fldCharType="end"/>
      </w:r>
    </w:p>
    <w:p w14:paraId="29258FAD" w14:textId="7D01A3E3" w:rsidR="00F1669B" w:rsidRDefault="00483425">
      <w:pPr>
        <w:pStyle w:val="TOC2"/>
        <w:tabs>
          <w:tab w:val="left" w:pos="806"/>
        </w:tabs>
        <w:rPr>
          <w:rFonts w:asciiTheme="minorHAnsi" w:eastAsiaTheme="minorEastAsia" w:hAnsiTheme="minorHAnsi" w:cstheme="minorBidi"/>
          <w:sz w:val="22"/>
          <w:szCs w:val="22"/>
        </w:rPr>
        <w:pPrChange w:id="71" w:author="Russ Ott" w:date="2022-04-29T10:09:00Z">
          <w:pPr>
            <w:pStyle w:val="TOC2"/>
            <w:tabs>
              <w:tab w:val="left" w:pos="806"/>
              <w:tab w:val="left" w:pos="9360"/>
            </w:tabs>
          </w:pPr>
        </w:pPrChange>
      </w:pPr>
      <w:del w:id="72" w:author="Russ Ott" w:date="2022-04-29T10:09:00Z">
        <w:r>
          <w:delText>1</w:delText>
        </w:r>
      </w:del>
      <w:ins w:id="73" w:author="Russ Ott" w:date="2022-04-29T10:09:00Z">
        <w:r w:rsidR="00F1669B">
          <w:t>2</w:t>
        </w:r>
      </w:ins>
      <w:r w:rsidR="00F1669B">
        <w:t>.1</w:t>
      </w:r>
      <w:r w:rsidR="00F1669B">
        <w:rPr>
          <w:rFonts w:asciiTheme="minorHAnsi" w:eastAsiaTheme="minorEastAsia" w:hAnsiTheme="minorHAnsi" w:cstheme="minorBidi"/>
          <w:sz w:val="22"/>
          <w:szCs w:val="22"/>
        </w:rPr>
        <w:tab/>
      </w:r>
      <w:r w:rsidR="00F1669B">
        <w:t>Care Teams Section</w:t>
      </w:r>
      <w:ins w:id="74" w:author="Russ Ott" w:date="2022-04-29T10:09:00Z">
        <w:r w:rsidR="00F1669B">
          <w:t xml:space="preserve"> (V2)</w:t>
        </w:r>
      </w:ins>
      <w:r w:rsidR="00F1669B">
        <w:tab/>
      </w:r>
      <w:r w:rsidR="00F1669B">
        <w:fldChar w:fldCharType="begin"/>
      </w:r>
      <w:r w:rsidR="00F1669B">
        <w:instrText xml:space="preserve"> PAGEREF _</w:instrText>
      </w:r>
      <w:del w:id="75" w:author="Russ Ott" w:date="2022-04-29T10:09:00Z">
        <w:r>
          <w:delInstrText>Toc83394552</w:delInstrText>
        </w:r>
      </w:del>
      <w:ins w:id="76" w:author="Russ Ott" w:date="2022-04-29T10:09:00Z">
        <w:r w:rsidR="00F1669B">
          <w:instrText>Toc101450649</w:instrText>
        </w:r>
      </w:ins>
      <w:r w:rsidR="00F1669B">
        <w:instrText xml:space="preserve"> \h </w:instrText>
      </w:r>
      <w:r w:rsidR="00F1669B">
        <w:fldChar w:fldCharType="separate"/>
      </w:r>
      <w:r w:rsidR="00F1669B">
        <w:t>10</w:t>
      </w:r>
      <w:r w:rsidR="00F1669B">
        <w:fldChar w:fldCharType="end"/>
      </w:r>
    </w:p>
    <w:p w14:paraId="2105A383" w14:textId="6C64D875" w:rsidR="00F1669B" w:rsidRDefault="00483425">
      <w:pPr>
        <w:pStyle w:val="TOC2"/>
        <w:tabs>
          <w:tab w:val="left" w:pos="806"/>
        </w:tabs>
        <w:rPr>
          <w:rFonts w:asciiTheme="minorHAnsi" w:eastAsiaTheme="minorEastAsia" w:hAnsiTheme="minorHAnsi" w:cstheme="minorBidi"/>
          <w:sz w:val="22"/>
          <w:szCs w:val="22"/>
        </w:rPr>
        <w:pPrChange w:id="77" w:author="Russ Ott" w:date="2022-04-29T10:09:00Z">
          <w:pPr>
            <w:pStyle w:val="TOC2"/>
            <w:tabs>
              <w:tab w:val="left" w:pos="806"/>
              <w:tab w:val="left" w:pos="9360"/>
            </w:tabs>
          </w:pPr>
        </w:pPrChange>
      </w:pPr>
      <w:del w:id="78" w:author="Russ Ott" w:date="2022-04-29T10:09:00Z">
        <w:r>
          <w:delText>1</w:delText>
        </w:r>
      </w:del>
      <w:ins w:id="79" w:author="Russ Ott" w:date="2022-04-29T10:09:00Z">
        <w:r w:rsidR="00F1669B">
          <w:t>2</w:t>
        </w:r>
      </w:ins>
      <w:r w:rsidR="00F1669B">
        <w:t>.2</w:t>
      </w:r>
      <w:r w:rsidR="00F1669B">
        <w:rPr>
          <w:rFonts w:asciiTheme="minorHAnsi" w:eastAsiaTheme="minorEastAsia" w:hAnsiTheme="minorHAnsi" w:cstheme="minorBidi"/>
          <w:sz w:val="22"/>
          <w:szCs w:val="22"/>
        </w:rPr>
        <w:tab/>
      </w:r>
      <w:r w:rsidR="00F1669B">
        <w:t>Notes Section</w:t>
      </w:r>
      <w:r w:rsidR="00F1669B">
        <w:tab/>
      </w:r>
      <w:r w:rsidR="00F1669B">
        <w:fldChar w:fldCharType="begin"/>
      </w:r>
      <w:r w:rsidR="00F1669B">
        <w:instrText xml:space="preserve"> PAGEREF _</w:instrText>
      </w:r>
      <w:del w:id="80" w:author="Russ Ott" w:date="2022-04-29T10:09:00Z">
        <w:r>
          <w:delInstrText>Toc83394553</w:delInstrText>
        </w:r>
      </w:del>
      <w:ins w:id="81" w:author="Russ Ott" w:date="2022-04-29T10:09:00Z">
        <w:r w:rsidR="00F1669B">
          <w:instrText>Toc101450650</w:instrText>
        </w:r>
      </w:ins>
      <w:r w:rsidR="00F1669B">
        <w:instrText xml:space="preserve"> \h </w:instrText>
      </w:r>
      <w:r w:rsidR="00F1669B">
        <w:fldChar w:fldCharType="separate"/>
      </w:r>
      <w:r w:rsidR="00F1669B">
        <w:t>12</w:t>
      </w:r>
      <w:r w:rsidR="00F1669B">
        <w:fldChar w:fldCharType="end"/>
      </w:r>
    </w:p>
    <w:p w14:paraId="705E8CE3" w14:textId="320CA8FC" w:rsidR="00F1669B" w:rsidRDefault="00483425">
      <w:pPr>
        <w:pStyle w:val="TOC1"/>
        <w:rPr>
          <w:rFonts w:asciiTheme="minorHAnsi" w:eastAsiaTheme="minorEastAsia" w:hAnsiTheme="minorHAnsi" w:cstheme="minorBidi"/>
          <w:caps w:val="0"/>
          <w:sz w:val="22"/>
          <w:szCs w:val="22"/>
        </w:rPr>
        <w:pPrChange w:id="82" w:author="Russ Ott" w:date="2022-04-29T10:09:00Z">
          <w:pPr>
            <w:pStyle w:val="TOC1"/>
            <w:tabs>
              <w:tab w:val="left" w:pos="9360"/>
            </w:tabs>
          </w:pPr>
        </w:pPrChange>
      </w:pPr>
      <w:del w:id="83" w:author="Russ Ott" w:date="2022-04-29T10:09:00Z">
        <w:r>
          <w:delText>2</w:delText>
        </w:r>
      </w:del>
      <w:ins w:id="84" w:author="Russ Ott" w:date="2022-04-29T10:09:00Z">
        <w:r w:rsidR="00F1669B">
          <w:t>3</w:t>
        </w:r>
      </w:ins>
      <w:r w:rsidR="00F1669B">
        <w:rPr>
          <w:rFonts w:asciiTheme="minorHAnsi" w:eastAsiaTheme="minorEastAsia" w:hAnsiTheme="minorHAnsi" w:cstheme="minorBidi"/>
          <w:caps w:val="0"/>
          <w:sz w:val="22"/>
          <w:szCs w:val="22"/>
        </w:rPr>
        <w:tab/>
      </w:r>
      <w:r w:rsidR="00F1669B">
        <w:t>entry</w:t>
      </w:r>
      <w:r w:rsidR="00F1669B">
        <w:tab/>
      </w:r>
      <w:r w:rsidR="00F1669B">
        <w:fldChar w:fldCharType="begin"/>
      </w:r>
      <w:r w:rsidR="00F1669B">
        <w:instrText xml:space="preserve"> PAGEREF _</w:instrText>
      </w:r>
      <w:del w:id="85" w:author="Russ Ott" w:date="2022-04-29T10:09:00Z">
        <w:r>
          <w:delInstrText>Toc83394554</w:delInstrText>
        </w:r>
      </w:del>
      <w:ins w:id="86" w:author="Russ Ott" w:date="2022-04-29T10:09:00Z">
        <w:r w:rsidR="00F1669B">
          <w:instrText>Toc101450651</w:instrText>
        </w:r>
      </w:ins>
      <w:r w:rsidR="00F1669B">
        <w:instrText xml:space="preserve"> \h </w:instrText>
      </w:r>
      <w:r w:rsidR="00F1669B">
        <w:fldChar w:fldCharType="separate"/>
      </w:r>
      <w:r w:rsidR="00F1669B">
        <w:t>15</w:t>
      </w:r>
      <w:r w:rsidR="00F1669B">
        <w:fldChar w:fldCharType="end"/>
      </w:r>
    </w:p>
    <w:p w14:paraId="764FD86C" w14:textId="2ABB9D98" w:rsidR="00F1669B" w:rsidRDefault="00483425">
      <w:pPr>
        <w:pStyle w:val="TOC2"/>
        <w:tabs>
          <w:tab w:val="left" w:pos="806"/>
        </w:tabs>
        <w:rPr>
          <w:ins w:id="87" w:author="Russ Ott" w:date="2022-04-29T10:09:00Z"/>
          <w:rFonts w:asciiTheme="minorHAnsi" w:eastAsiaTheme="minorEastAsia" w:hAnsiTheme="minorHAnsi" w:cstheme="minorBidi"/>
          <w:sz w:val="22"/>
          <w:szCs w:val="22"/>
        </w:rPr>
      </w:pPr>
      <w:del w:id="88" w:author="Russ Ott" w:date="2022-04-29T10:09:00Z">
        <w:r>
          <w:delText>2.1</w:delText>
        </w:r>
      </w:del>
      <w:ins w:id="89" w:author="Russ Ott" w:date="2022-04-29T10:09:00Z">
        <w:r w:rsidR="00F1669B">
          <w:t>3.1</w:t>
        </w:r>
        <w:r w:rsidR="00F1669B">
          <w:rPr>
            <w:rFonts w:asciiTheme="minorHAnsi" w:eastAsiaTheme="minorEastAsia" w:hAnsiTheme="minorHAnsi" w:cstheme="minorBidi"/>
            <w:sz w:val="22"/>
            <w:szCs w:val="22"/>
          </w:rPr>
          <w:tab/>
        </w:r>
        <w:r w:rsidR="00F1669B">
          <w:t>Assessment Scale Observation (V2)</w:t>
        </w:r>
        <w:r w:rsidR="00F1669B">
          <w:tab/>
        </w:r>
        <w:r w:rsidR="00F1669B">
          <w:fldChar w:fldCharType="begin"/>
        </w:r>
        <w:r w:rsidR="00F1669B">
          <w:instrText xml:space="preserve"> PAGEREF _Toc101450652 \h </w:instrText>
        </w:r>
        <w:r w:rsidR="00F1669B">
          <w:fldChar w:fldCharType="separate"/>
        </w:r>
        <w:r w:rsidR="00F1669B">
          <w:t>15</w:t>
        </w:r>
        <w:r w:rsidR="00F1669B">
          <w:fldChar w:fldCharType="end"/>
        </w:r>
      </w:ins>
    </w:p>
    <w:p w14:paraId="702EA017" w14:textId="1618522B" w:rsidR="00F1669B" w:rsidRDefault="00F1669B">
      <w:pPr>
        <w:pStyle w:val="TOC2"/>
        <w:tabs>
          <w:tab w:val="left" w:pos="806"/>
        </w:tabs>
        <w:rPr>
          <w:ins w:id="90" w:author="Russ Ott" w:date="2022-04-29T10:09:00Z"/>
          <w:rFonts w:asciiTheme="minorHAnsi" w:eastAsiaTheme="minorEastAsia" w:hAnsiTheme="minorHAnsi" w:cstheme="minorBidi"/>
          <w:sz w:val="22"/>
          <w:szCs w:val="22"/>
        </w:rPr>
      </w:pPr>
      <w:ins w:id="91" w:author="Russ Ott" w:date="2022-04-29T10:09:00Z">
        <w:r>
          <w:t>3.2</w:t>
        </w:r>
        <w:r>
          <w:rPr>
            <w:rFonts w:asciiTheme="minorHAnsi" w:eastAsiaTheme="minorEastAsia" w:hAnsiTheme="minorHAnsi" w:cstheme="minorBidi"/>
            <w:sz w:val="22"/>
            <w:szCs w:val="22"/>
          </w:rPr>
          <w:tab/>
        </w:r>
        <w:r>
          <w:t>Assessment Scale Supporting Observation (V2)</w:t>
        </w:r>
        <w:r>
          <w:tab/>
        </w:r>
        <w:r>
          <w:fldChar w:fldCharType="begin"/>
        </w:r>
        <w:r>
          <w:instrText xml:space="preserve"> PAGEREF _Toc101450653 \h </w:instrText>
        </w:r>
        <w:r>
          <w:fldChar w:fldCharType="separate"/>
        </w:r>
        <w:r>
          <w:t>20</w:t>
        </w:r>
        <w:r>
          <w:fldChar w:fldCharType="end"/>
        </w:r>
      </w:ins>
    </w:p>
    <w:p w14:paraId="47C0921C" w14:textId="7A99A615" w:rsidR="00F1669B" w:rsidRDefault="00F1669B">
      <w:pPr>
        <w:pStyle w:val="TOC2"/>
        <w:tabs>
          <w:tab w:val="left" w:pos="806"/>
        </w:tabs>
        <w:rPr>
          <w:rFonts w:asciiTheme="minorHAnsi" w:eastAsiaTheme="minorEastAsia" w:hAnsiTheme="minorHAnsi" w:cstheme="minorBidi"/>
          <w:sz w:val="22"/>
          <w:szCs w:val="22"/>
        </w:rPr>
        <w:pPrChange w:id="92" w:author="Russ Ott" w:date="2022-04-29T10:09:00Z">
          <w:pPr>
            <w:pStyle w:val="TOC2"/>
            <w:tabs>
              <w:tab w:val="left" w:pos="806"/>
              <w:tab w:val="left" w:pos="9360"/>
            </w:tabs>
          </w:pPr>
        </w:pPrChange>
      </w:pPr>
      <w:ins w:id="93" w:author="Russ Ott" w:date="2022-04-29T10:09:00Z">
        <w:r>
          <w:t>3.3</w:t>
        </w:r>
      </w:ins>
      <w:r>
        <w:rPr>
          <w:rFonts w:asciiTheme="minorHAnsi" w:eastAsiaTheme="minorEastAsia" w:hAnsiTheme="minorHAnsi" w:cstheme="minorBidi"/>
          <w:sz w:val="22"/>
          <w:szCs w:val="22"/>
        </w:rPr>
        <w:tab/>
      </w:r>
      <w:r>
        <w:t>Birth Sex Observation</w:t>
      </w:r>
      <w:r>
        <w:tab/>
      </w:r>
      <w:r>
        <w:fldChar w:fldCharType="begin"/>
      </w:r>
      <w:r>
        <w:instrText xml:space="preserve"> PAGEREF _</w:instrText>
      </w:r>
      <w:del w:id="94" w:author="Russ Ott" w:date="2022-04-29T10:09:00Z">
        <w:r w:rsidR="00483425">
          <w:delInstrText>Toc83394555</w:delInstrText>
        </w:r>
      </w:del>
      <w:ins w:id="95" w:author="Russ Ott" w:date="2022-04-29T10:09:00Z">
        <w:r>
          <w:instrText>Toc101450654</w:instrText>
        </w:r>
      </w:ins>
      <w:r>
        <w:instrText xml:space="preserve"> \h </w:instrText>
      </w:r>
      <w:r>
        <w:fldChar w:fldCharType="separate"/>
      </w:r>
      <w:r>
        <w:t>21</w:t>
      </w:r>
      <w:r>
        <w:fldChar w:fldCharType="end"/>
      </w:r>
    </w:p>
    <w:p w14:paraId="41B20A79" w14:textId="62A53985" w:rsidR="00F1669B" w:rsidRDefault="00483425">
      <w:pPr>
        <w:pStyle w:val="TOC2"/>
        <w:tabs>
          <w:tab w:val="left" w:pos="806"/>
        </w:tabs>
        <w:rPr>
          <w:rFonts w:asciiTheme="minorHAnsi" w:eastAsiaTheme="minorEastAsia" w:hAnsiTheme="minorHAnsi" w:cstheme="minorBidi"/>
          <w:sz w:val="22"/>
          <w:szCs w:val="22"/>
        </w:rPr>
        <w:pPrChange w:id="96" w:author="Russ Ott" w:date="2022-04-29T10:09:00Z">
          <w:pPr>
            <w:pStyle w:val="TOC2"/>
            <w:tabs>
              <w:tab w:val="left" w:pos="806"/>
              <w:tab w:val="left" w:pos="9360"/>
            </w:tabs>
          </w:pPr>
        </w:pPrChange>
      </w:pPr>
      <w:del w:id="97" w:author="Russ Ott" w:date="2022-04-29T10:09:00Z">
        <w:r>
          <w:delText>2.2</w:delText>
        </w:r>
      </w:del>
      <w:ins w:id="98" w:author="Russ Ott" w:date="2022-04-29T10:09:00Z">
        <w:r w:rsidR="00F1669B">
          <w:t>3.4</w:t>
        </w:r>
      </w:ins>
      <w:r w:rsidR="00F1669B">
        <w:rPr>
          <w:rFonts w:asciiTheme="minorHAnsi" w:eastAsiaTheme="minorEastAsia" w:hAnsiTheme="minorHAnsi" w:cstheme="minorBidi"/>
          <w:sz w:val="22"/>
          <w:szCs w:val="22"/>
        </w:rPr>
        <w:tab/>
      </w:r>
      <w:r w:rsidR="00F1669B">
        <w:t>Care Team Member Act</w:t>
      </w:r>
      <w:ins w:id="99" w:author="Russ Ott" w:date="2022-04-29T10:09:00Z">
        <w:r w:rsidR="00F1669B">
          <w:t xml:space="preserve"> (V2)</w:t>
        </w:r>
      </w:ins>
      <w:r w:rsidR="00F1669B">
        <w:tab/>
      </w:r>
      <w:r w:rsidR="00F1669B">
        <w:fldChar w:fldCharType="begin"/>
      </w:r>
      <w:r w:rsidR="00F1669B">
        <w:instrText xml:space="preserve"> PAGEREF _</w:instrText>
      </w:r>
      <w:del w:id="100" w:author="Russ Ott" w:date="2022-04-29T10:09:00Z">
        <w:r>
          <w:delInstrText>Toc83394556</w:delInstrText>
        </w:r>
      </w:del>
      <w:ins w:id="101" w:author="Russ Ott" w:date="2022-04-29T10:09:00Z">
        <w:r w:rsidR="00F1669B">
          <w:instrText>Toc101450655</w:instrText>
        </w:r>
      </w:ins>
      <w:r w:rsidR="00F1669B">
        <w:instrText xml:space="preserve"> \h </w:instrText>
      </w:r>
      <w:r w:rsidR="00F1669B">
        <w:fldChar w:fldCharType="separate"/>
      </w:r>
      <w:r w:rsidR="00F1669B">
        <w:t>23</w:t>
      </w:r>
      <w:r w:rsidR="00F1669B">
        <w:fldChar w:fldCharType="end"/>
      </w:r>
    </w:p>
    <w:p w14:paraId="664896AD" w14:textId="4B90E126" w:rsidR="00F1669B" w:rsidRDefault="00483425">
      <w:pPr>
        <w:pStyle w:val="TOC2"/>
        <w:tabs>
          <w:tab w:val="left" w:pos="806"/>
        </w:tabs>
        <w:rPr>
          <w:rFonts w:asciiTheme="minorHAnsi" w:eastAsiaTheme="minorEastAsia" w:hAnsiTheme="minorHAnsi" w:cstheme="minorBidi"/>
          <w:sz w:val="22"/>
          <w:szCs w:val="22"/>
        </w:rPr>
        <w:pPrChange w:id="102" w:author="Russ Ott" w:date="2022-04-29T10:09:00Z">
          <w:pPr>
            <w:pStyle w:val="TOC2"/>
            <w:tabs>
              <w:tab w:val="left" w:pos="806"/>
              <w:tab w:val="left" w:pos="9360"/>
            </w:tabs>
          </w:pPr>
        </w:pPrChange>
      </w:pPr>
      <w:del w:id="103" w:author="Russ Ott" w:date="2022-04-29T10:09:00Z">
        <w:r>
          <w:delText>2.</w:delText>
        </w:r>
      </w:del>
      <w:r w:rsidR="00F1669B">
        <w:t>3</w:t>
      </w:r>
      <w:ins w:id="104" w:author="Russ Ott" w:date="2022-04-29T10:09:00Z">
        <w:r w:rsidR="00F1669B">
          <w:t>.5</w:t>
        </w:r>
      </w:ins>
      <w:r w:rsidR="00F1669B">
        <w:rPr>
          <w:rFonts w:asciiTheme="minorHAnsi" w:eastAsiaTheme="minorEastAsia" w:hAnsiTheme="minorHAnsi" w:cstheme="minorBidi"/>
          <w:sz w:val="22"/>
          <w:szCs w:val="22"/>
        </w:rPr>
        <w:tab/>
      </w:r>
      <w:r w:rsidR="00F1669B">
        <w:t>Care Team Member Schedule Observation</w:t>
      </w:r>
      <w:ins w:id="105" w:author="Russ Ott" w:date="2022-04-29T10:09:00Z">
        <w:r w:rsidR="00F1669B">
          <w:t xml:space="preserve"> (V2)</w:t>
        </w:r>
      </w:ins>
      <w:r w:rsidR="00F1669B">
        <w:tab/>
      </w:r>
      <w:r w:rsidR="00F1669B">
        <w:fldChar w:fldCharType="begin"/>
      </w:r>
      <w:r w:rsidR="00F1669B">
        <w:instrText xml:space="preserve"> PAGEREF _</w:instrText>
      </w:r>
      <w:del w:id="106" w:author="Russ Ott" w:date="2022-04-29T10:09:00Z">
        <w:r>
          <w:delInstrText>Toc83394557</w:delInstrText>
        </w:r>
      </w:del>
      <w:ins w:id="107" w:author="Russ Ott" w:date="2022-04-29T10:09:00Z">
        <w:r w:rsidR="00F1669B">
          <w:instrText>Toc101450656</w:instrText>
        </w:r>
      </w:ins>
      <w:r w:rsidR="00F1669B">
        <w:instrText xml:space="preserve"> \h </w:instrText>
      </w:r>
      <w:r w:rsidR="00F1669B">
        <w:fldChar w:fldCharType="separate"/>
      </w:r>
      <w:r w:rsidR="00F1669B">
        <w:t>30</w:t>
      </w:r>
      <w:r w:rsidR="00F1669B">
        <w:fldChar w:fldCharType="end"/>
      </w:r>
    </w:p>
    <w:p w14:paraId="09C95912" w14:textId="5B6D3318" w:rsidR="00F1669B" w:rsidRDefault="00483425">
      <w:pPr>
        <w:pStyle w:val="TOC2"/>
        <w:tabs>
          <w:tab w:val="left" w:pos="806"/>
        </w:tabs>
        <w:rPr>
          <w:rFonts w:asciiTheme="minorHAnsi" w:eastAsiaTheme="minorEastAsia" w:hAnsiTheme="minorHAnsi" w:cstheme="minorBidi"/>
          <w:sz w:val="22"/>
          <w:szCs w:val="22"/>
        </w:rPr>
        <w:pPrChange w:id="108" w:author="Russ Ott" w:date="2022-04-29T10:09:00Z">
          <w:pPr>
            <w:pStyle w:val="TOC2"/>
            <w:tabs>
              <w:tab w:val="left" w:pos="806"/>
              <w:tab w:val="left" w:pos="9360"/>
            </w:tabs>
          </w:pPr>
        </w:pPrChange>
      </w:pPr>
      <w:del w:id="109" w:author="Russ Ott" w:date="2022-04-29T10:09:00Z">
        <w:r>
          <w:delText>2.4</w:delText>
        </w:r>
      </w:del>
      <w:ins w:id="110" w:author="Russ Ott" w:date="2022-04-29T10:09:00Z">
        <w:r w:rsidR="00F1669B">
          <w:t>3.6</w:t>
        </w:r>
      </w:ins>
      <w:r w:rsidR="00F1669B">
        <w:rPr>
          <w:rFonts w:asciiTheme="minorHAnsi" w:eastAsiaTheme="minorEastAsia" w:hAnsiTheme="minorHAnsi" w:cstheme="minorBidi"/>
          <w:sz w:val="22"/>
          <w:szCs w:val="22"/>
        </w:rPr>
        <w:tab/>
      </w:r>
      <w:r w:rsidR="00F1669B">
        <w:t>Care Team Organizer</w:t>
      </w:r>
      <w:ins w:id="111" w:author="Russ Ott" w:date="2022-04-29T10:09:00Z">
        <w:r w:rsidR="00F1669B">
          <w:t xml:space="preserve"> (V2)</w:t>
        </w:r>
      </w:ins>
      <w:r w:rsidR="00F1669B">
        <w:tab/>
      </w:r>
      <w:r w:rsidR="00F1669B">
        <w:fldChar w:fldCharType="begin"/>
      </w:r>
      <w:r w:rsidR="00F1669B">
        <w:instrText xml:space="preserve"> PAGEREF _</w:instrText>
      </w:r>
      <w:del w:id="112" w:author="Russ Ott" w:date="2022-04-29T10:09:00Z">
        <w:r>
          <w:delInstrText>Toc83394558</w:delInstrText>
        </w:r>
      </w:del>
      <w:ins w:id="113" w:author="Russ Ott" w:date="2022-04-29T10:09:00Z">
        <w:r w:rsidR="00F1669B">
          <w:instrText>Toc101450657</w:instrText>
        </w:r>
      </w:ins>
      <w:r w:rsidR="00F1669B">
        <w:instrText xml:space="preserve"> \h </w:instrText>
      </w:r>
      <w:r w:rsidR="00F1669B">
        <w:fldChar w:fldCharType="separate"/>
      </w:r>
      <w:r w:rsidR="00F1669B">
        <w:t>32</w:t>
      </w:r>
      <w:r w:rsidR="00F1669B">
        <w:fldChar w:fldCharType="end"/>
      </w:r>
    </w:p>
    <w:p w14:paraId="0C6AC270" w14:textId="58A1CFA2" w:rsidR="00F1669B" w:rsidRDefault="00483425">
      <w:pPr>
        <w:pStyle w:val="TOC2"/>
        <w:tabs>
          <w:tab w:val="left" w:pos="806"/>
        </w:tabs>
        <w:rPr>
          <w:rFonts w:asciiTheme="minorHAnsi" w:eastAsiaTheme="minorEastAsia" w:hAnsiTheme="minorHAnsi" w:cstheme="minorBidi"/>
          <w:sz w:val="22"/>
          <w:szCs w:val="22"/>
        </w:rPr>
        <w:pPrChange w:id="114" w:author="Russ Ott" w:date="2022-04-29T10:09:00Z">
          <w:pPr>
            <w:pStyle w:val="TOC2"/>
            <w:tabs>
              <w:tab w:val="left" w:pos="806"/>
              <w:tab w:val="left" w:pos="9360"/>
            </w:tabs>
          </w:pPr>
        </w:pPrChange>
      </w:pPr>
      <w:del w:id="115" w:author="Russ Ott" w:date="2022-04-29T10:09:00Z">
        <w:r>
          <w:delText>2.5</w:delText>
        </w:r>
      </w:del>
      <w:ins w:id="116" w:author="Russ Ott" w:date="2022-04-29T10:09:00Z">
        <w:r w:rsidR="00F1669B">
          <w:t>3.7</w:t>
        </w:r>
      </w:ins>
      <w:r w:rsidR="00F1669B">
        <w:rPr>
          <w:rFonts w:asciiTheme="minorHAnsi" w:eastAsiaTheme="minorEastAsia" w:hAnsiTheme="minorHAnsi" w:cstheme="minorBidi"/>
          <w:sz w:val="22"/>
          <w:szCs w:val="22"/>
        </w:rPr>
        <w:tab/>
      </w:r>
      <w:r w:rsidR="00F1669B">
        <w:t>Care Team Type Observation</w:t>
      </w:r>
      <w:r w:rsidR="00F1669B">
        <w:tab/>
      </w:r>
      <w:r w:rsidR="00F1669B">
        <w:fldChar w:fldCharType="begin"/>
      </w:r>
      <w:r w:rsidR="00F1669B">
        <w:instrText xml:space="preserve"> PAGEREF _</w:instrText>
      </w:r>
      <w:del w:id="117" w:author="Russ Ott" w:date="2022-04-29T10:09:00Z">
        <w:r>
          <w:delInstrText>Toc83394559</w:delInstrText>
        </w:r>
      </w:del>
      <w:ins w:id="118" w:author="Russ Ott" w:date="2022-04-29T10:09:00Z">
        <w:r w:rsidR="00F1669B">
          <w:instrText>Toc101450658</w:instrText>
        </w:r>
      </w:ins>
      <w:r w:rsidR="00F1669B">
        <w:instrText xml:space="preserve"> \h </w:instrText>
      </w:r>
      <w:r w:rsidR="00F1669B">
        <w:fldChar w:fldCharType="separate"/>
      </w:r>
      <w:r w:rsidR="00F1669B">
        <w:t>39</w:t>
      </w:r>
      <w:r w:rsidR="00F1669B">
        <w:fldChar w:fldCharType="end"/>
      </w:r>
    </w:p>
    <w:p w14:paraId="76B1ED52" w14:textId="52A75DE1" w:rsidR="00F1669B" w:rsidRDefault="00483425">
      <w:pPr>
        <w:pStyle w:val="TOC2"/>
        <w:tabs>
          <w:tab w:val="left" w:pos="806"/>
        </w:tabs>
        <w:rPr>
          <w:ins w:id="119" w:author="Russ Ott" w:date="2022-04-29T10:09:00Z"/>
          <w:rFonts w:asciiTheme="minorHAnsi" w:eastAsiaTheme="minorEastAsia" w:hAnsiTheme="minorHAnsi" w:cstheme="minorBidi"/>
          <w:sz w:val="22"/>
          <w:szCs w:val="22"/>
        </w:rPr>
      </w:pPr>
      <w:del w:id="120" w:author="Russ Ott" w:date="2022-04-29T10:09:00Z">
        <w:r>
          <w:delText>2.6</w:delText>
        </w:r>
      </w:del>
      <w:ins w:id="121" w:author="Russ Ott" w:date="2022-04-29T10:09:00Z">
        <w:r w:rsidR="00F1669B">
          <w:t>3.8</w:t>
        </w:r>
        <w:r w:rsidR="00F1669B">
          <w:rPr>
            <w:rFonts w:asciiTheme="minorHAnsi" w:eastAsiaTheme="minorEastAsia" w:hAnsiTheme="minorHAnsi" w:cstheme="minorBidi"/>
            <w:sz w:val="22"/>
            <w:szCs w:val="22"/>
          </w:rPr>
          <w:tab/>
        </w:r>
        <w:r w:rsidR="00F1669B">
          <w:t>Date of Diagnosis Act</w:t>
        </w:r>
        <w:r w:rsidR="00F1669B">
          <w:tab/>
        </w:r>
        <w:r w:rsidR="00F1669B">
          <w:fldChar w:fldCharType="begin"/>
        </w:r>
        <w:r w:rsidR="00F1669B">
          <w:instrText xml:space="preserve"> PAGEREF _Toc101450659 \h </w:instrText>
        </w:r>
        <w:r w:rsidR="00F1669B">
          <w:fldChar w:fldCharType="separate"/>
        </w:r>
        <w:r w:rsidR="00F1669B">
          <w:t>41</w:t>
        </w:r>
        <w:r w:rsidR="00F1669B">
          <w:fldChar w:fldCharType="end"/>
        </w:r>
      </w:ins>
    </w:p>
    <w:p w14:paraId="22EA4A31" w14:textId="71DBAB48" w:rsidR="00F1669B" w:rsidRDefault="00F1669B">
      <w:pPr>
        <w:pStyle w:val="TOC2"/>
        <w:tabs>
          <w:tab w:val="left" w:pos="806"/>
        </w:tabs>
        <w:rPr>
          <w:ins w:id="122" w:author="Russ Ott" w:date="2022-04-29T10:09:00Z"/>
          <w:rFonts w:asciiTheme="minorHAnsi" w:eastAsiaTheme="minorEastAsia" w:hAnsiTheme="minorHAnsi" w:cstheme="minorBidi"/>
          <w:sz w:val="22"/>
          <w:szCs w:val="22"/>
        </w:rPr>
      </w:pPr>
      <w:ins w:id="123" w:author="Russ Ott" w:date="2022-04-29T10:09:00Z">
        <w:r>
          <w:t>3.9</w:t>
        </w:r>
        <w:r>
          <w:rPr>
            <w:rFonts w:asciiTheme="minorHAnsi" w:eastAsiaTheme="minorEastAsia" w:hAnsiTheme="minorHAnsi" w:cstheme="minorBidi"/>
            <w:sz w:val="22"/>
            <w:szCs w:val="22"/>
          </w:rPr>
          <w:tab/>
        </w:r>
        <w:r>
          <w:t>Gender Identity Observation (V3)</w:t>
        </w:r>
        <w:r>
          <w:tab/>
        </w:r>
        <w:r>
          <w:fldChar w:fldCharType="begin"/>
        </w:r>
        <w:r>
          <w:instrText xml:space="preserve"> PAGEREF _Toc101450660 \h </w:instrText>
        </w:r>
        <w:r>
          <w:fldChar w:fldCharType="separate"/>
        </w:r>
        <w:r>
          <w:t>43</w:t>
        </w:r>
        <w:r>
          <w:fldChar w:fldCharType="end"/>
        </w:r>
      </w:ins>
    </w:p>
    <w:p w14:paraId="112D06C1" w14:textId="1961BE41" w:rsidR="00F1669B" w:rsidRDefault="00F1669B">
      <w:pPr>
        <w:pStyle w:val="TOC2"/>
        <w:tabs>
          <w:tab w:val="left" w:pos="1320"/>
        </w:tabs>
        <w:rPr>
          <w:ins w:id="124" w:author="Russ Ott" w:date="2022-04-29T10:09:00Z"/>
          <w:rFonts w:asciiTheme="minorHAnsi" w:eastAsiaTheme="minorEastAsia" w:hAnsiTheme="minorHAnsi" w:cstheme="minorBidi"/>
          <w:sz w:val="22"/>
          <w:szCs w:val="22"/>
        </w:rPr>
      </w:pPr>
      <w:ins w:id="125" w:author="Russ Ott" w:date="2022-04-29T10:09:00Z">
        <w:r>
          <w:t>3.10</w:t>
        </w:r>
        <w:r>
          <w:rPr>
            <w:rFonts w:asciiTheme="minorHAnsi" w:eastAsiaTheme="minorEastAsia" w:hAnsiTheme="minorHAnsi" w:cstheme="minorBidi"/>
            <w:sz w:val="22"/>
            <w:szCs w:val="22"/>
          </w:rPr>
          <w:tab/>
        </w:r>
        <w:r>
          <w:t>Goal Observation (V2)</w:t>
        </w:r>
        <w:r>
          <w:tab/>
        </w:r>
        <w:r>
          <w:fldChar w:fldCharType="begin"/>
        </w:r>
        <w:r>
          <w:instrText xml:space="preserve"> PAGEREF _Toc101450661 \h </w:instrText>
        </w:r>
        <w:r>
          <w:fldChar w:fldCharType="separate"/>
        </w:r>
        <w:r>
          <w:t>46</w:t>
        </w:r>
        <w:r>
          <w:fldChar w:fldCharType="end"/>
        </w:r>
      </w:ins>
    </w:p>
    <w:p w14:paraId="0768E27F" w14:textId="7FDC6150" w:rsidR="00F1669B" w:rsidRDefault="00F1669B">
      <w:pPr>
        <w:pStyle w:val="TOC2"/>
        <w:tabs>
          <w:tab w:val="left" w:pos="1320"/>
        </w:tabs>
        <w:rPr>
          <w:ins w:id="126" w:author="Russ Ott" w:date="2022-04-29T10:09:00Z"/>
          <w:rFonts w:asciiTheme="minorHAnsi" w:eastAsiaTheme="minorEastAsia" w:hAnsiTheme="minorHAnsi" w:cstheme="minorBidi"/>
          <w:sz w:val="22"/>
          <w:szCs w:val="22"/>
        </w:rPr>
      </w:pPr>
      <w:ins w:id="127" w:author="Russ Ott" w:date="2022-04-29T10:09:00Z">
        <w:r>
          <w:t>3.11</w:t>
        </w:r>
        <w:r>
          <w:rPr>
            <w:rFonts w:asciiTheme="minorHAnsi" w:eastAsiaTheme="minorEastAsia" w:hAnsiTheme="minorHAnsi" w:cstheme="minorBidi"/>
            <w:sz w:val="22"/>
            <w:szCs w:val="22"/>
          </w:rPr>
          <w:tab/>
        </w:r>
        <w:r>
          <w:t>Health Concern Act (V3)</w:t>
        </w:r>
        <w:r>
          <w:tab/>
        </w:r>
        <w:r>
          <w:fldChar w:fldCharType="begin"/>
        </w:r>
        <w:r>
          <w:instrText xml:space="preserve"> PAGEREF _Toc101450662 \h </w:instrText>
        </w:r>
        <w:r>
          <w:fldChar w:fldCharType="separate"/>
        </w:r>
        <w:r>
          <w:t>53</w:t>
        </w:r>
        <w:r>
          <w:fldChar w:fldCharType="end"/>
        </w:r>
      </w:ins>
    </w:p>
    <w:p w14:paraId="5DC5E772" w14:textId="79C96D62" w:rsidR="00F1669B" w:rsidRDefault="00F1669B">
      <w:pPr>
        <w:pStyle w:val="TOC2"/>
        <w:tabs>
          <w:tab w:val="left" w:pos="1320"/>
        </w:tabs>
        <w:rPr>
          <w:rFonts w:asciiTheme="minorHAnsi" w:eastAsiaTheme="minorEastAsia" w:hAnsiTheme="minorHAnsi" w:cstheme="minorBidi"/>
          <w:sz w:val="22"/>
          <w:szCs w:val="22"/>
        </w:rPr>
        <w:pPrChange w:id="128" w:author="Russ Ott" w:date="2022-04-29T10:09:00Z">
          <w:pPr>
            <w:pStyle w:val="TOC2"/>
            <w:tabs>
              <w:tab w:val="left" w:pos="806"/>
              <w:tab w:val="left" w:pos="9360"/>
            </w:tabs>
          </w:pPr>
        </w:pPrChange>
      </w:pPr>
      <w:ins w:id="129" w:author="Russ Ott" w:date="2022-04-29T10:09:00Z">
        <w:r>
          <w:t>3.12</w:t>
        </w:r>
      </w:ins>
      <w:r>
        <w:rPr>
          <w:rFonts w:asciiTheme="minorHAnsi" w:eastAsiaTheme="minorEastAsia" w:hAnsiTheme="minorHAnsi" w:cstheme="minorBidi"/>
          <w:sz w:val="22"/>
          <w:szCs w:val="22"/>
        </w:rPr>
        <w:tab/>
      </w:r>
      <w:r>
        <w:t>Note Activity</w:t>
      </w:r>
      <w:r>
        <w:tab/>
      </w:r>
      <w:r>
        <w:fldChar w:fldCharType="begin"/>
      </w:r>
      <w:r>
        <w:instrText xml:space="preserve"> PAGEREF _</w:instrText>
      </w:r>
      <w:del w:id="130" w:author="Russ Ott" w:date="2022-04-29T10:09:00Z">
        <w:r w:rsidR="00483425">
          <w:delInstrText>Toc83394560</w:delInstrText>
        </w:r>
      </w:del>
      <w:ins w:id="131" w:author="Russ Ott" w:date="2022-04-29T10:09:00Z">
        <w:r>
          <w:instrText>Toc101450663</w:instrText>
        </w:r>
      </w:ins>
      <w:r>
        <w:instrText xml:space="preserve"> \h </w:instrText>
      </w:r>
      <w:r>
        <w:fldChar w:fldCharType="separate"/>
      </w:r>
      <w:r>
        <w:t>71</w:t>
      </w:r>
      <w:r>
        <w:fldChar w:fldCharType="end"/>
      </w:r>
    </w:p>
    <w:p w14:paraId="0C4CDAEE" w14:textId="3F7630FA" w:rsidR="00F1669B" w:rsidRDefault="00483425">
      <w:pPr>
        <w:pStyle w:val="TOC2"/>
        <w:tabs>
          <w:tab w:val="left" w:pos="1320"/>
        </w:tabs>
        <w:rPr>
          <w:ins w:id="132" w:author="Russ Ott" w:date="2022-04-29T10:09:00Z"/>
          <w:rFonts w:asciiTheme="minorHAnsi" w:eastAsiaTheme="minorEastAsia" w:hAnsiTheme="minorHAnsi" w:cstheme="minorBidi"/>
          <w:sz w:val="22"/>
          <w:szCs w:val="22"/>
        </w:rPr>
      </w:pPr>
      <w:del w:id="133" w:author="Russ Ott" w:date="2022-04-29T10:09:00Z">
        <w:r>
          <w:delText>2.7</w:delText>
        </w:r>
      </w:del>
      <w:ins w:id="134" w:author="Russ Ott" w:date="2022-04-29T10:09:00Z">
        <w:r w:rsidR="00F1669B">
          <w:t>3.13</w:t>
        </w:r>
        <w:r w:rsidR="00F1669B">
          <w:rPr>
            <w:rFonts w:asciiTheme="minorHAnsi" w:eastAsiaTheme="minorEastAsia" w:hAnsiTheme="minorHAnsi" w:cstheme="minorBidi"/>
            <w:sz w:val="22"/>
            <w:szCs w:val="22"/>
          </w:rPr>
          <w:tab/>
        </w:r>
        <w:r w:rsidR="00F1669B">
          <w:t>Planned Procedure (V3)</w:t>
        </w:r>
        <w:r w:rsidR="00F1669B">
          <w:tab/>
        </w:r>
        <w:r w:rsidR="00F1669B">
          <w:fldChar w:fldCharType="begin"/>
        </w:r>
        <w:r w:rsidR="00F1669B">
          <w:instrText xml:space="preserve"> PAGEREF _Toc101450664 \h </w:instrText>
        </w:r>
        <w:r w:rsidR="00F1669B">
          <w:fldChar w:fldCharType="separate"/>
        </w:r>
        <w:r w:rsidR="00F1669B">
          <w:t>79</w:t>
        </w:r>
        <w:r w:rsidR="00F1669B">
          <w:fldChar w:fldCharType="end"/>
        </w:r>
      </w:ins>
    </w:p>
    <w:p w14:paraId="7B77A01E" w14:textId="1E5DEB35" w:rsidR="00F1669B" w:rsidRDefault="00F1669B">
      <w:pPr>
        <w:pStyle w:val="TOC2"/>
        <w:tabs>
          <w:tab w:val="left" w:pos="1320"/>
        </w:tabs>
        <w:rPr>
          <w:ins w:id="135" w:author="Russ Ott" w:date="2022-04-29T10:09:00Z"/>
          <w:rFonts w:asciiTheme="minorHAnsi" w:eastAsiaTheme="minorEastAsia" w:hAnsiTheme="minorHAnsi" w:cstheme="minorBidi"/>
          <w:sz w:val="22"/>
          <w:szCs w:val="22"/>
        </w:rPr>
      </w:pPr>
      <w:ins w:id="136" w:author="Russ Ott" w:date="2022-04-29T10:09:00Z">
        <w:r>
          <w:t>3.14</w:t>
        </w:r>
        <w:r>
          <w:rPr>
            <w:rFonts w:asciiTheme="minorHAnsi" w:eastAsiaTheme="minorEastAsia" w:hAnsiTheme="minorHAnsi" w:cstheme="minorBidi"/>
            <w:sz w:val="22"/>
            <w:szCs w:val="22"/>
          </w:rPr>
          <w:tab/>
        </w:r>
        <w:r>
          <w:t>Problem Observation (V4)</w:t>
        </w:r>
        <w:r>
          <w:tab/>
        </w:r>
        <w:r>
          <w:fldChar w:fldCharType="begin"/>
        </w:r>
        <w:r>
          <w:instrText xml:space="preserve"> PAGEREF _Toc101450665 \h </w:instrText>
        </w:r>
        <w:r>
          <w:fldChar w:fldCharType="separate"/>
        </w:r>
        <w:r>
          <w:t>86</w:t>
        </w:r>
        <w:r>
          <w:fldChar w:fldCharType="end"/>
        </w:r>
      </w:ins>
    </w:p>
    <w:p w14:paraId="37469FED" w14:textId="4450D8C5" w:rsidR="00F1669B" w:rsidRDefault="00F1669B">
      <w:pPr>
        <w:pStyle w:val="TOC2"/>
        <w:tabs>
          <w:tab w:val="left" w:pos="1320"/>
        </w:tabs>
        <w:rPr>
          <w:ins w:id="137" w:author="Russ Ott" w:date="2022-04-29T10:09:00Z"/>
          <w:rFonts w:asciiTheme="minorHAnsi" w:eastAsiaTheme="minorEastAsia" w:hAnsiTheme="minorHAnsi" w:cstheme="minorBidi"/>
          <w:sz w:val="22"/>
          <w:szCs w:val="22"/>
        </w:rPr>
      </w:pPr>
      <w:ins w:id="138" w:author="Russ Ott" w:date="2022-04-29T10:09:00Z">
        <w:r>
          <w:t>3.15</w:t>
        </w:r>
        <w:r>
          <w:rPr>
            <w:rFonts w:asciiTheme="minorHAnsi" w:eastAsiaTheme="minorEastAsia" w:hAnsiTheme="minorHAnsi" w:cstheme="minorBidi"/>
            <w:sz w:val="22"/>
            <w:szCs w:val="22"/>
          </w:rPr>
          <w:tab/>
        </w:r>
        <w:r>
          <w:t>Procedure Activity Procedure (V3)</w:t>
        </w:r>
        <w:r>
          <w:tab/>
        </w:r>
        <w:r>
          <w:fldChar w:fldCharType="begin"/>
        </w:r>
        <w:r>
          <w:instrText xml:space="preserve"> PAGEREF _Toc101450666 \h </w:instrText>
        </w:r>
        <w:r>
          <w:fldChar w:fldCharType="separate"/>
        </w:r>
        <w:r>
          <w:t>94</w:t>
        </w:r>
        <w:r>
          <w:fldChar w:fldCharType="end"/>
        </w:r>
      </w:ins>
    </w:p>
    <w:p w14:paraId="2B7218D9" w14:textId="3441C1B6" w:rsidR="00F1669B" w:rsidRDefault="00F1669B">
      <w:pPr>
        <w:pStyle w:val="TOC2"/>
        <w:tabs>
          <w:tab w:val="left" w:pos="1320"/>
        </w:tabs>
        <w:rPr>
          <w:rFonts w:asciiTheme="minorHAnsi" w:eastAsiaTheme="minorEastAsia" w:hAnsiTheme="minorHAnsi" w:cstheme="minorBidi"/>
          <w:sz w:val="22"/>
          <w:szCs w:val="22"/>
        </w:rPr>
        <w:pPrChange w:id="139" w:author="Russ Ott" w:date="2022-04-29T10:09:00Z">
          <w:pPr>
            <w:pStyle w:val="TOC2"/>
            <w:tabs>
              <w:tab w:val="left" w:pos="806"/>
              <w:tab w:val="left" w:pos="9360"/>
            </w:tabs>
          </w:pPr>
        </w:pPrChange>
      </w:pPr>
      <w:ins w:id="140" w:author="Russ Ott" w:date="2022-04-29T10:09:00Z">
        <w:r>
          <w:t>3.16</w:t>
        </w:r>
      </w:ins>
      <w:r>
        <w:rPr>
          <w:rFonts w:asciiTheme="minorHAnsi" w:eastAsiaTheme="minorEastAsia" w:hAnsiTheme="minorHAnsi" w:cstheme="minorBidi"/>
          <w:sz w:val="22"/>
          <w:szCs w:val="22"/>
        </w:rPr>
        <w:tab/>
      </w:r>
      <w:r>
        <w:t>Section Time Range Observation</w:t>
      </w:r>
      <w:r>
        <w:tab/>
      </w:r>
      <w:r>
        <w:fldChar w:fldCharType="begin"/>
      </w:r>
      <w:r>
        <w:instrText xml:space="preserve"> PAGEREF _</w:instrText>
      </w:r>
      <w:del w:id="141" w:author="Russ Ott" w:date="2022-04-29T10:09:00Z">
        <w:r w:rsidR="00483425">
          <w:delInstrText>Toc83394561</w:delInstrText>
        </w:r>
      </w:del>
      <w:ins w:id="142" w:author="Russ Ott" w:date="2022-04-29T10:09:00Z">
        <w:r>
          <w:instrText>Toc101450667</w:instrText>
        </w:r>
      </w:ins>
      <w:r>
        <w:instrText xml:space="preserve"> \h </w:instrText>
      </w:r>
      <w:r>
        <w:fldChar w:fldCharType="separate"/>
      </w:r>
      <w:r>
        <w:t>104</w:t>
      </w:r>
      <w:r>
        <w:fldChar w:fldCharType="end"/>
      </w:r>
    </w:p>
    <w:p w14:paraId="532FF6D3" w14:textId="59B12341" w:rsidR="00F1669B" w:rsidRDefault="00483425">
      <w:pPr>
        <w:pStyle w:val="TOC2"/>
        <w:tabs>
          <w:tab w:val="left" w:pos="1320"/>
        </w:tabs>
        <w:rPr>
          <w:ins w:id="143" w:author="Russ Ott" w:date="2022-04-29T10:09:00Z"/>
          <w:rFonts w:asciiTheme="minorHAnsi" w:eastAsiaTheme="minorEastAsia" w:hAnsiTheme="minorHAnsi" w:cstheme="minorBidi"/>
          <w:sz w:val="22"/>
          <w:szCs w:val="22"/>
        </w:rPr>
      </w:pPr>
      <w:del w:id="144" w:author="Russ Ott" w:date="2022-04-29T10:09:00Z">
        <w:r>
          <w:delText>3</w:delText>
        </w:r>
      </w:del>
      <w:ins w:id="145" w:author="Russ Ott" w:date="2022-04-29T10:09:00Z">
        <w:r w:rsidR="00F1669B">
          <w:t>3.17</w:t>
        </w:r>
        <w:r w:rsidR="00F1669B">
          <w:rPr>
            <w:rFonts w:asciiTheme="minorHAnsi" w:eastAsiaTheme="minorEastAsia" w:hAnsiTheme="minorHAnsi" w:cstheme="minorBidi"/>
            <w:sz w:val="22"/>
            <w:szCs w:val="22"/>
          </w:rPr>
          <w:tab/>
        </w:r>
        <w:r w:rsidR="00F1669B">
          <w:t>Sexual Orientation Observation</w:t>
        </w:r>
        <w:r w:rsidR="00F1669B">
          <w:tab/>
        </w:r>
        <w:r w:rsidR="00F1669B">
          <w:fldChar w:fldCharType="begin"/>
        </w:r>
        <w:r w:rsidR="00F1669B">
          <w:instrText xml:space="preserve"> PAGEREF _Toc101450668 \h </w:instrText>
        </w:r>
        <w:r w:rsidR="00F1669B">
          <w:fldChar w:fldCharType="separate"/>
        </w:r>
        <w:r w:rsidR="00F1669B">
          <w:t>106</w:t>
        </w:r>
        <w:r w:rsidR="00F1669B">
          <w:fldChar w:fldCharType="end"/>
        </w:r>
      </w:ins>
    </w:p>
    <w:p w14:paraId="721CED1E" w14:textId="70029ABD" w:rsidR="00F1669B" w:rsidRDefault="00F1669B">
      <w:pPr>
        <w:pStyle w:val="TOC2"/>
        <w:tabs>
          <w:tab w:val="left" w:pos="1320"/>
        </w:tabs>
        <w:rPr>
          <w:ins w:id="146" w:author="Russ Ott" w:date="2022-04-29T10:09:00Z"/>
          <w:rFonts w:asciiTheme="minorHAnsi" w:eastAsiaTheme="minorEastAsia" w:hAnsiTheme="minorHAnsi" w:cstheme="minorBidi"/>
          <w:sz w:val="22"/>
          <w:szCs w:val="22"/>
        </w:rPr>
      </w:pPr>
      <w:ins w:id="147" w:author="Russ Ott" w:date="2022-04-29T10:09:00Z">
        <w:r>
          <w:t>3.18</w:t>
        </w:r>
        <w:r>
          <w:rPr>
            <w:rFonts w:asciiTheme="minorHAnsi" w:eastAsiaTheme="minorEastAsia" w:hAnsiTheme="minorHAnsi" w:cstheme="minorBidi"/>
            <w:sz w:val="22"/>
            <w:szCs w:val="22"/>
          </w:rPr>
          <w:tab/>
        </w:r>
        <w:r>
          <w:t>Social History Observation (V4)</w:t>
        </w:r>
        <w:r>
          <w:tab/>
        </w:r>
        <w:r>
          <w:fldChar w:fldCharType="begin"/>
        </w:r>
        <w:r>
          <w:instrText xml:space="preserve"> PAGEREF _Toc101450669 \h </w:instrText>
        </w:r>
        <w:r>
          <w:fldChar w:fldCharType="separate"/>
        </w:r>
        <w:r>
          <w:t>109</w:t>
        </w:r>
        <w:r>
          <w:fldChar w:fldCharType="end"/>
        </w:r>
      </w:ins>
    </w:p>
    <w:p w14:paraId="5AC18A63" w14:textId="37268DB9" w:rsidR="00F1669B" w:rsidRDefault="00F1669B">
      <w:pPr>
        <w:pStyle w:val="TOC1"/>
        <w:rPr>
          <w:ins w:id="148" w:author="Russ Ott" w:date="2022-04-29T10:09:00Z"/>
          <w:rFonts w:asciiTheme="minorHAnsi" w:eastAsiaTheme="minorEastAsia" w:hAnsiTheme="minorHAnsi" w:cstheme="minorBidi"/>
          <w:caps w:val="0"/>
          <w:sz w:val="22"/>
          <w:szCs w:val="22"/>
        </w:rPr>
      </w:pPr>
      <w:ins w:id="149" w:author="Russ Ott" w:date="2022-04-29T10:09:00Z">
        <w:r>
          <w:t>4</w:t>
        </w:r>
        <w:r>
          <w:rPr>
            <w:rFonts w:asciiTheme="minorHAnsi" w:eastAsiaTheme="minorEastAsia" w:hAnsiTheme="minorHAnsi" w:cstheme="minorBidi"/>
            <w:caps w:val="0"/>
            <w:sz w:val="22"/>
            <w:szCs w:val="22"/>
          </w:rPr>
          <w:tab/>
        </w:r>
        <w:r>
          <w:t>unspecified</w:t>
        </w:r>
        <w:r>
          <w:tab/>
        </w:r>
        <w:r>
          <w:fldChar w:fldCharType="begin"/>
        </w:r>
        <w:r>
          <w:instrText xml:space="preserve"> PAGEREF _Toc101450670 \h </w:instrText>
        </w:r>
        <w:r>
          <w:fldChar w:fldCharType="separate"/>
        </w:r>
        <w:r>
          <w:t>114</w:t>
        </w:r>
        <w:r>
          <w:fldChar w:fldCharType="end"/>
        </w:r>
      </w:ins>
    </w:p>
    <w:p w14:paraId="4DE6E6C9" w14:textId="7004999C" w:rsidR="00F1669B" w:rsidRDefault="00F1669B">
      <w:pPr>
        <w:pStyle w:val="TOC2"/>
        <w:tabs>
          <w:tab w:val="left" w:pos="806"/>
        </w:tabs>
        <w:rPr>
          <w:ins w:id="150" w:author="Russ Ott" w:date="2022-04-29T10:09:00Z"/>
          <w:rFonts w:asciiTheme="minorHAnsi" w:eastAsiaTheme="minorEastAsia" w:hAnsiTheme="minorHAnsi" w:cstheme="minorBidi"/>
          <w:sz w:val="22"/>
          <w:szCs w:val="22"/>
        </w:rPr>
      </w:pPr>
      <w:ins w:id="151" w:author="Russ Ott" w:date="2022-04-29T10:09:00Z">
        <w:r>
          <w:t>4.1</w:t>
        </w:r>
        <w:r>
          <w:rPr>
            <w:rFonts w:asciiTheme="minorHAnsi" w:eastAsiaTheme="minorEastAsia" w:hAnsiTheme="minorHAnsi" w:cstheme="minorBidi"/>
            <w:sz w:val="22"/>
            <w:szCs w:val="22"/>
          </w:rPr>
          <w:tab/>
        </w:r>
        <w:r>
          <w:t>Provenance - Author Participation (V2)</w:t>
        </w:r>
        <w:r>
          <w:tab/>
        </w:r>
        <w:r>
          <w:fldChar w:fldCharType="begin"/>
        </w:r>
        <w:r>
          <w:instrText xml:space="preserve"> PAGEREF _Toc101450671 \h </w:instrText>
        </w:r>
        <w:r>
          <w:fldChar w:fldCharType="separate"/>
        </w:r>
        <w:r>
          <w:t>114</w:t>
        </w:r>
        <w:r>
          <w:fldChar w:fldCharType="end"/>
        </w:r>
      </w:ins>
    </w:p>
    <w:p w14:paraId="2E30794C" w14:textId="7BA26108" w:rsidR="00F1669B" w:rsidRDefault="00F1669B">
      <w:pPr>
        <w:pStyle w:val="TOC1"/>
        <w:rPr>
          <w:rFonts w:asciiTheme="minorHAnsi" w:eastAsiaTheme="minorEastAsia" w:hAnsiTheme="minorHAnsi" w:cstheme="minorBidi"/>
          <w:caps w:val="0"/>
          <w:sz w:val="22"/>
          <w:szCs w:val="22"/>
        </w:rPr>
        <w:pPrChange w:id="152" w:author="Russ Ott" w:date="2022-04-29T10:09:00Z">
          <w:pPr>
            <w:pStyle w:val="TOC1"/>
            <w:tabs>
              <w:tab w:val="left" w:pos="9360"/>
            </w:tabs>
          </w:pPr>
        </w:pPrChange>
      </w:pPr>
      <w:ins w:id="153" w:author="Russ Ott" w:date="2022-04-29T10:09:00Z">
        <w:r>
          <w:lastRenderedPageBreak/>
          <w:t>5</w:t>
        </w:r>
      </w:ins>
      <w:r>
        <w:rPr>
          <w:rFonts w:asciiTheme="minorHAnsi" w:eastAsiaTheme="minorEastAsia" w:hAnsiTheme="minorHAnsi" w:cstheme="minorBidi"/>
          <w:caps w:val="0"/>
          <w:sz w:val="22"/>
          <w:szCs w:val="22"/>
        </w:rPr>
        <w:tab/>
      </w:r>
      <w:r>
        <w:t>Template Ids in This Guide</w:t>
      </w:r>
      <w:r>
        <w:tab/>
      </w:r>
      <w:r>
        <w:fldChar w:fldCharType="begin"/>
      </w:r>
      <w:r>
        <w:instrText xml:space="preserve"> PAGEREF _</w:instrText>
      </w:r>
      <w:del w:id="154" w:author="Russ Ott" w:date="2022-04-29T10:09:00Z">
        <w:r w:rsidR="00483425">
          <w:delInstrText>Toc83394562</w:delInstrText>
        </w:r>
      </w:del>
      <w:ins w:id="155" w:author="Russ Ott" w:date="2022-04-29T10:09:00Z">
        <w:r>
          <w:instrText>Toc101450672</w:instrText>
        </w:r>
      </w:ins>
      <w:r>
        <w:instrText xml:space="preserve"> \h </w:instrText>
      </w:r>
      <w:r>
        <w:fldChar w:fldCharType="separate"/>
      </w:r>
      <w:r>
        <w:t>119</w:t>
      </w:r>
      <w:r>
        <w:fldChar w:fldCharType="end"/>
      </w:r>
    </w:p>
    <w:p w14:paraId="14AA2F01" w14:textId="5CF25EFC" w:rsidR="00F1669B" w:rsidRDefault="00483425">
      <w:pPr>
        <w:pStyle w:val="TOC1"/>
        <w:rPr>
          <w:rFonts w:asciiTheme="minorHAnsi" w:eastAsiaTheme="minorEastAsia" w:hAnsiTheme="minorHAnsi" w:cstheme="minorBidi"/>
          <w:caps w:val="0"/>
          <w:sz w:val="22"/>
          <w:szCs w:val="22"/>
        </w:rPr>
        <w:pPrChange w:id="156" w:author="Russ Ott" w:date="2022-04-29T10:09:00Z">
          <w:pPr>
            <w:pStyle w:val="TOC1"/>
            <w:tabs>
              <w:tab w:val="left" w:pos="9360"/>
            </w:tabs>
          </w:pPr>
        </w:pPrChange>
      </w:pPr>
      <w:del w:id="157" w:author="Russ Ott" w:date="2022-04-29T10:09:00Z">
        <w:r>
          <w:delText>4</w:delText>
        </w:r>
      </w:del>
      <w:ins w:id="158" w:author="Russ Ott" w:date="2022-04-29T10:09:00Z">
        <w:r w:rsidR="00F1669B">
          <w:t>6</w:t>
        </w:r>
      </w:ins>
      <w:r w:rsidR="00F1669B">
        <w:rPr>
          <w:rFonts w:asciiTheme="minorHAnsi" w:eastAsiaTheme="minorEastAsia" w:hAnsiTheme="minorHAnsi" w:cstheme="minorBidi"/>
          <w:caps w:val="0"/>
          <w:sz w:val="22"/>
          <w:szCs w:val="22"/>
        </w:rPr>
        <w:tab/>
      </w:r>
      <w:r w:rsidR="00F1669B">
        <w:t>Value Sets In This Guide</w:t>
      </w:r>
      <w:r w:rsidR="00F1669B">
        <w:tab/>
      </w:r>
      <w:r w:rsidR="00F1669B">
        <w:fldChar w:fldCharType="begin"/>
      </w:r>
      <w:r w:rsidR="00F1669B">
        <w:instrText xml:space="preserve"> PAGEREF _</w:instrText>
      </w:r>
      <w:del w:id="159" w:author="Russ Ott" w:date="2022-04-29T10:09:00Z">
        <w:r>
          <w:delInstrText>Toc83394563</w:delInstrText>
        </w:r>
      </w:del>
      <w:ins w:id="160" w:author="Russ Ott" w:date="2022-04-29T10:09:00Z">
        <w:r w:rsidR="00F1669B">
          <w:instrText>Toc101450673</w:instrText>
        </w:r>
      </w:ins>
      <w:r w:rsidR="00F1669B">
        <w:instrText xml:space="preserve"> \h </w:instrText>
      </w:r>
      <w:r w:rsidR="00F1669B">
        <w:fldChar w:fldCharType="separate"/>
      </w:r>
      <w:r w:rsidR="00F1669B">
        <w:t>123</w:t>
      </w:r>
      <w:r w:rsidR="00F1669B">
        <w:fldChar w:fldCharType="end"/>
      </w:r>
    </w:p>
    <w:p w14:paraId="5FD9FD66" w14:textId="0E447EB2" w:rsidR="00F1669B" w:rsidRDefault="00483425">
      <w:pPr>
        <w:pStyle w:val="TOC1"/>
        <w:rPr>
          <w:rFonts w:asciiTheme="minorHAnsi" w:eastAsiaTheme="minorEastAsia" w:hAnsiTheme="minorHAnsi" w:cstheme="minorBidi"/>
          <w:caps w:val="0"/>
          <w:sz w:val="22"/>
          <w:szCs w:val="22"/>
        </w:rPr>
        <w:pPrChange w:id="161" w:author="Russ Ott" w:date="2022-04-29T10:09:00Z">
          <w:pPr>
            <w:pStyle w:val="TOC1"/>
            <w:tabs>
              <w:tab w:val="left" w:pos="9360"/>
            </w:tabs>
          </w:pPr>
        </w:pPrChange>
      </w:pPr>
      <w:del w:id="162" w:author="Russ Ott" w:date="2022-04-29T10:09:00Z">
        <w:r>
          <w:delText>5</w:delText>
        </w:r>
      </w:del>
      <w:ins w:id="163" w:author="Russ Ott" w:date="2022-04-29T10:09:00Z">
        <w:r w:rsidR="00F1669B">
          <w:t>7</w:t>
        </w:r>
      </w:ins>
      <w:r w:rsidR="00F1669B">
        <w:rPr>
          <w:rFonts w:asciiTheme="minorHAnsi" w:eastAsiaTheme="minorEastAsia" w:hAnsiTheme="minorHAnsi" w:cstheme="minorBidi"/>
          <w:caps w:val="0"/>
          <w:sz w:val="22"/>
          <w:szCs w:val="22"/>
        </w:rPr>
        <w:tab/>
      </w:r>
      <w:r w:rsidR="00F1669B">
        <w:t>Code Systems in This Guide</w:t>
      </w:r>
      <w:r w:rsidR="00F1669B">
        <w:tab/>
      </w:r>
      <w:del w:id="164" w:author="Russ Ott" w:date="2022-04-29T10:09:00Z">
        <w:r>
          <w:fldChar w:fldCharType="begin"/>
        </w:r>
        <w:r>
          <w:delInstrText xml:space="preserve"> PAGEREF _Toc83394564 \h </w:delInstrText>
        </w:r>
        <w:r>
          <w:fldChar w:fldCharType="separate"/>
        </w:r>
        <w:r>
          <w:delText>44</w:delText>
        </w:r>
        <w:r>
          <w:fldChar w:fldCharType="end"/>
        </w:r>
      </w:del>
      <w:ins w:id="165" w:author="Russ Ott" w:date="2022-04-29T10:09:00Z">
        <w:r w:rsidR="00F1669B">
          <w:fldChar w:fldCharType="begin"/>
        </w:r>
        <w:r w:rsidR="00F1669B">
          <w:instrText xml:space="preserve"> PAGEREF _Toc101450674 \h </w:instrText>
        </w:r>
        <w:r w:rsidR="00F1669B">
          <w:fldChar w:fldCharType="separate"/>
        </w:r>
        <w:r w:rsidR="00F1669B">
          <w:t>140</w:t>
        </w:r>
        <w:r w:rsidR="00F1669B">
          <w:fldChar w:fldCharType="end"/>
        </w:r>
      </w:ins>
    </w:p>
    <w:p w14:paraId="5E8CB4A2" w14:textId="48DB0932" w:rsidR="00036ABC" w:rsidRDefault="00E545FF">
      <w:pPr>
        <w:pStyle w:val="TOC1"/>
      </w:pPr>
      <w:r>
        <w:fldChar w:fldCharType="end"/>
      </w:r>
    </w:p>
    <w:p w14:paraId="56FAA5CF" w14:textId="77777777" w:rsidR="00036ABC" w:rsidRDefault="00E545FF">
      <w:pPr>
        <w:pStyle w:val="TOCTitle"/>
      </w:pPr>
      <w:r>
        <w:t>Table of Figures</w:t>
      </w:r>
    </w:p>
    <w:p w14:paraId="63BC7FC1" w14:textId="0C35759E" w:rsidR="00F1669B" w:rsidRDefault="00E545FF">
      <w:pPr>
        <w:pStyle w:val="TableofFigures"/>
        <w:tabs>
          <w:tab w:val="right" w:leader="dot" w:pos="10070"/>
        </w:tabs>
        <w:rPr>
          <w:ins w:id="166" w:author="Russ Ott" w:date="2022-04-29T10:09:00Z"/>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sidR="00F1669B">
        <w:rPr>
          <w:noProof/>
        </w:rPr>
        <w:t xml:space="preserve">Figure 1: </w:t>
      </w:r>
      <w:ins w:id="167" w:author="Russ Ott" w:date="2022-04-29T10:09:00Z">
        <w:r w:rsidR="00F1669B">
          <w:rPr>
            <w:noProof/>
          </w:rPr>
          <w:t>Provenance – Assembler Participation Example</w:t>
        </w:r>
        <w:r w:rsidR="00F1669B">
          <w:rPr>
            <w:noProof/>
          </w:rPr>
          <w:tab/>
        </w:r>
        <w:r w:rsidR="00F1669B">
          <w:rPr>
            <w:noProof/>
          </w:rPr>
          <w:fldChar w:fldCharType="begin"/>
        </w:r>
        <w:r w:rsidR="00F1669B">
          <w:rPr>
            <w:noProof/>
          </w:rPr>
          <w:instrText xml:space="preserve"> PAGEREF _Toc101450675 \h </w:instrText>
        </w:r>
        <w:r w:rsidR="00F1669B">
          <w:rPr>
            <w:noProof/>
          </w:rPr>
        </w:r>
        <w:r w:rsidR="00F1669B">
          <w:rPr>
            <w:noProof/>
          </w:rPr>
          <w:fldChar w:fldCharType="separate"/>
        </w:r>
        <w:r w:rsidR="00F1669B">
          <w:rPr>
            <w:noProof/>
          </w:rPr>
          <w:t>9</w:t>
        </w:r>
        <w:r w:rsidR="00F1669B">
          <w:rPr>
            <w:noProof/>
          </w:rPr>
          <w:fldChar w:fldCharType="end"/>
        </w:r>
      </w:ins>
    </w:p>
    <w:p w14:paraId="517DFB75" w14:textId="74BD3798" w:rsidR="00F1669B" w:rsidRDefault="00F1669B">
      <w:pPr>
        <w:pStyle w:val="TableofFigures"/>
        <w:tabs>
          <w:tab w:val="right" w:leader="dot" w:pos="10070"/>
        </w:tabs>
        <w:rPr>
          <w:rFonts w:asciiTheme="minorHAnsi" w:eastAsiaTheme="minorEastAsia" w:hAnsiTheme="minorHAnsi" w:cstheme="minorBidi"/>
          <w:noProof/>
          <w:sz w:val="22"/>
          <w:szCs w:val="22"/>
        </w:rPr>
      </w:pPr>
      <w:ins w:id="168" w:author="Russ Ott" w:date="2022-04-29T10:09:00Z">
        <w:r>
          <w:rPr>
            <w:noProof/>
          </w:rPr>
          <w:t xml:space="preserve">Figure 2: </w:t>
        </w:r>
      </w:ins>
      <w:r>
        <w:rPr>
          <w:noProof/>
        </w:rPr>
        <w:t>Care Teams Section</w:t>
      </w:r>
      <w:ins w:id="169" w:author="Russ Ott" w:date="2022-04-29T10:09:00Z">
        <w:r>
          <w:rPr>
            <w:noProof/>
          </w:rPr>
          <w:t xml:space="preserve"> Example</w:t>
        </w:r>
      </w:ins>
      <w:r>
        <w:rPr>
          <w:noProof/>
        </w:rPr>
        <w:tab/>
      </w:r>
      <w:r>
        <w:rPr>
          <w:noProof/>
        </w:rPr>
        <w:fldChar w:fldCharType="begin"/>
      </w:r>
      <w:r>
        <w:rPr>
          <w:noProof/>
        </w:rPr>
        <w:instrText xml:space="preserve"> PAGEREF _</w:instrText>
      </w:r>
      <w:del w:id="170" w:author="Russ Ott" w:date="2022-04-29T10:09:00Z">
        <w:r w:rsidR="00483425">
          <w:rPr>
            <w:noProof/>
          </w:rPr>
          <w:delInstrText>Toc83394565</w:delInstrText>
        </w:r>
      </w:del>
      <w:ins w:id="171" w:author="Russ Ott" w:date="2022-04-29T10:09:00Z">
        <w:r>
          <w:rPr>
            <w:noProof/>
          </w:rPr>
          <w:instrText>Toc101450676</w:instrText>
        </w:r>
      </w:ins>
      <w:r>
        <w:rPr>
          <w:noProof/>
        </w:rPr>
        <w:instrText xml:space="preserve"> \h </w:instrText>
      </w:r>
      <w:r>
        <w:rPr>
          <w:noProof/>
        </w:rPr>
      </w:r>
      <w:r>
        <w:rPr>
          <w:noProof/>
        </w:rPr>
        <w:fldChar w:fldCharType="separate"/>
      </w:r>
      <w:r>
        <w:rPr>
          <w:noProof/>
        </w:rPr>
        <w:t>12</w:t>
      </w:r>
      <w:r>
        <w:rPr>
          <w:noProof/>
        </w:rPr>
        <w:fldChar w:fldCharType="end"/>
      </w:r>
    </w:p>
    <w:p w14:paraId="6924AA5E" w14:textId="2A7273BE"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 xml:space="preserve">Figure </w:t>
      </w:r>
      <w:del w:id="172" w:author="Russ Ott" w:date="2022-04-29T10:09:00Z">
        <w:r w:rsidR="00483425">
          <w:rPr>
            <w:noProof/>
          </w:rPr>
          <w:delText>2</w:delText>
        </w:r>
      </w:del>
      <w:ins w:id="173" w:author="Russ Ott" w:date="2022-04-29T10:09:00Z">
        <w:r>
          <w:rPr>
            <w:noProof/>
          </w:rPr>
          <w:t>3</w:t>
        </w:r>
      </w:ins>
      <w:r>
        <w:rPr>
          <w:noProof/>
        </w:rPr>
        <w:t>: Note Section Example</w:t>
      </w:r>
      <w:r>
        <w:rPr>
          <w:noProof/>
        </w:rPr>
        <w:tab/>
      </w:r>
      <w:r>
        <w:rPr>
          <w:noProof/>
        </w:rPr>
        <w:fldChar w:fldCharType="begin"/>
      </w:r>
      <w:r>
        <w:rPr>
          <w:noProof/>
        </w:rPr>
        <w:instrText xml:space="preserve"> PAGEREF _</w:instrText>
      </w:r>
      <w:del w:id="174" w:author="Russ Ott" w:date="2022-04-29T10:09:00Z">
        <w:r w:rsidR="00483425">
          <w:rPr>
            <w:noProof/>
          </w:rPr>
          <w:delInstrText>Toc83394566</w:delInstrText>
        </w:r>
      </w:del>
      <w:ins w:id="175" w:author="Russ Ott" w:date="2022-04-29T10:09:00Z">
        <w:r>
          <w:rPr>
            <w:noProof/>
          </w:rPr>
          <w:instrText>Toc101450677</w:instrText>
        </w:r>
      </w:ins>
      <w:r>
        <w:rPr>
          <w:noProof/>
        </w:rPr>
        <w:instrText xml:space="preserve"> \h </w:instrText>
      </w:r>
      <w:r>
        <w:rPr>
          <w:noProof/>
        </w:rPr>
      </w:r>
      <w:r>
        <w:rPr>
          <w:noProof/>
        </w:rPr>
        <w:fldChar w:fldCharType="separate"/>
      </w:r>
      <w:r>
        <w:rPr>
          <w:noProof/>
        </w:rPr>
        <w:t>14</w:t>
      </w:r>
      <w:r>
        <w:rPr>
          <w:noProof/>
        </w:rPr>
        <w:fldChar w:fldCharType="end"/>
      </w:r>
    </w:p>
    <w:p w14:paraId="3EA8C372" w14:textId="03CEF96C" w:rsidR="00F1669B" w:rsidRDefault="00483425">
      <w:pPr>
        <w:pStyle w:val="TableofFigures"/>
        <w:tabs>
          <w:tab w:val="right" w:leader="dot" w:pos="10070"/>
        </w:tabs>
        <w:rPr>
          <w:ins w:id="176" w:author="Russ Ott" w:date="2022-04-29T10:09:00Z"/>
          <w:rFonts w:asciiTheme="minorHAnsi" w:eastAsiaTheme="minorEastAsia" w:hAnsiTheme="minorHAnsi" w:cstheme="minorBidi"/>
          <w:noProof/>
          <w:sz w:val="22"/>
          <w:szCs w:val="22"/>
        </w:rPr>
      </w:pPr>
      <w:del w:id="177" w:author="Russ Ott" w:date="2022-04-29T10:09:00Z">
        <w:r>
          <w:rPr>
            <w:noProof/>
          </w:rPr>
          <w:delText xml:space="preserve">Figure 3: </w:delText>
        </w:r>
      </w:del>
      <w:ins w:id="178" w:author="Russ Ott" w:date="2022-04-29T10:09:00Z">
        <w:r w:rsidR="00F1669B">
          <w:rPr>
            <w:noProof/>
          </w:rPr>
          <w:t>Figure 4: Assessment Scale Observation Example</w:t>
        </w:r>
        <w:r w:rsidR="00F1669B">
          <w:rPr>
            <w:noProof/>
          </w:rPr>
          <w:tab/>
        </w:r>
        <w:r w:rsidR="00F1669B">
          <w:rPr>
            <w:noProof/>
          </w:rPr>
          <w:fldChar w:fldCharType="begin"/>
        </w:r>
        <w:r w:rsidR="00F1669B">
          <w:rPr>
            <w:noProof/>
          </w:rPr>
          <w:instrText xml:space="preserve"> PAGEREF _Toc101450678 \h </w:instrText>
        </w:r>
        <w:r w:rsidR="00F1669B">
          <w:rPr>
            <w:noProof/>
          </w:rPr>
        </w:r>
        <w:r w:rsidR="00F1669B">
          <w:rPr>
            <w:noProof/>
          </w:rPr>
          <w:fldChar w:fldCharType="separate"/>
        </w:r>
        <w:r w:rsidR="00F1669B">
          <w:rPr>
            <w:noProof/>
          </w:rPr>
          <w:t>18</w:t>
        </w:r>
        <w:r w:rsidR="00F1669B">
          <w:rPr>
            <w:noProof/>
          </w:rPr>
          <w:fldChar w:fldCharType="end"/>
        </w:r>
      </w:ins>
    </w:p>
    <w:p w14:paraId="6B5ECA72" w14:textId="17442ECC" w:rsidR="00F1669B" w:rsidRDefault="00F1669B">
      <w:pPr>
        <w:pStyle w:val="TableofFigures"/>
        <w:tabs>
          <w:tab w:val="right" w:leader="dot" w:pos="10070"/>
        </w:tabs>
        <w:rPr>
          <w:ins w:id="179" w:author="Russ Ott" w:date="2022-04-29T10:09:00Z"/>
          <w:rFonts w:asciiTheme="minorHAnsi" w:eastAsiaTheme="minorEastAsia" w:hAnsiTheme="minorHAnsi" w:cstheme="minorBidi"/>
          <w:noProof/>
          <w:sz w:val="22"/>
          <w:szCs w:val="22"/>
        </w:rPr>
      </w:pPr>
      <w:ins w:id="180" w:author="Russ Ott" w:date="2022-04-29T10:09:00Z">
        <w:r>
          <w:rPr>
            <w:noProof/>
          </w:rPr>
          <w:t>Figure 5: Assessment Scale Observation - Hunger Vital Signs Example</w:t>
        </w:r>
        <w:r>
          <w:rPr>
            <w:noProof/>
          </w:rPr>
          <w:tab/>
        </w:r>
        <w:r>
          <w:rPr>
            <w:noProof/>
          </w:rPr>
          <w:fldChar w:fldCharType="begin"/>
        </w:r>
        <w:r>
          <w:rPr>
            <w:noProof/>
          </w:rPr>
          <w:instrText xml:space="preserve"> PAGEREF _Toc101450679 \h </w:instrText>
        </w:r>
        <w:r>
          <w:rPr>
            <w:noProof/>
          </w:rPr>
        </w:r>
        <w:r>
          <w:rPr>
            <w:noProof/>
          </w:rPr>
          <w:fldChar w:fldCharType="separate"/>
        </w:r>
        <w:r>
          <w:rPr>
            <w:noProof/>
          </w:rPr>
          <w:t>19</w:t>
        </w:r>
        <w:r>
          <w:rPr>
            <w:noProof/>
          </w:rPr>
          <w:fldChar w:fldCharType="end"/>
        </w:r>
      </w:ins>
    </w:p>
    <w:p w14:paraId="2E89760B" w14:textId="185CD3A6" w:rsidR="00F1669B" w:rsidRDefault="00F1669B">
      <w:pPr>
        <w:pStyle w:val="TableofFigures"/>
        <w:tabs>
          <w:tab w:val="right" w:leader="dot" w:pos="10070"/>
        </w:tabs>
        <w:rPr>
          <w:ins w:id="181" w:author="Russ Ott" w:date="2022-04-29T10:09:00Z"/>
          <w:rFonts w:asciiTheme="minorHAnsi" w:eastAsiaTheme="minorEastAsia" w:hAnsiTheme="minorHAnsi" w:cstheme="minorBidi"/>
          <w:noProof/>
          <w:sz w:val="22"/>
          <w:szCs w:val="22"/>
        </w:rPr>
      </w:pPr>
      <w:ins w:id="182" w:author="Russ Ott" w:date="2022-04-29T10:09:00Z">
        <w:r>
          <w:rPr>
            <w:noProof/>
          </w:rPr>
          <w:t>Figure 6: Assessment Scale Supporting Observation Example</w:t>
        </w:r>
        <w:r>
          <w:rPr>
            <w:noProof/>
          </w:rPr>
          <w:tab/>
        </w:r>
        <w:r>
          <w:rPr>
            <w:noProof/>
          </w:rPr>
          <w:fldChar w:fldCharType="begin"/>
        </w:r>
        <w:r>
          <w:rPr>
            <w:noProof/>
          </w:rPr>
          <w:instrText xml:space="preserve"> PAGEREF _Toc101450680 \h </w:instrText>
        </w:r>
        <w:r>
          <w:rPr>
            <w:noProof/>
          </w:rPr>
        </w:r>
        <w:r>
          <w:rPr>
            <w:noProof/>
          </w:rPr>
          <w:fldChar w:fldCharType="separate"/>
        </w:r>
        <w:r>
          <w:rPr>
            <w:noProof/>
          </w:rPr>
          <w:t>21</w:t>
        </w:r>
        <w:r>
          <w:rPr>
            <w:noProof/>
          </w:rPr>
          <w:fldChar w:fldCharType="end"/>
        </w:r>
      </w:ins>
    </w:p>
    <w:p w14:paraId="6A825CEF" w14:textId="36435CF5" w:rsidR="00F1669B" w:rsidRDefault="00F1669B">
      <w:pPr>
        <w:pStyle w:val="TableofFigures"/>
        <w:tabs>
          <w:tab w:val="right" w:leader="dot" w:pos="10070"/>
        </w:tabs>
        <w:rPr>
          <w:rFonts w:asciiTheme="minorHAnsi" w:eastAsiaTheme="minorEastAsia" w:hAnsiTheme="minorHAnsi" w:cstheme="minorBidi"/>
          <w:noProof/>
          <w:sz w:val="22"/>
          <w:szCs w:val="22"/>
        </w:rPr>
      </w:pPr>
      <w:ins w:id="183" w:author="Russ Ott" w:date="2022-04-29T10:09:00Z">
        <w:r>
          <w:rPr>
            <w:noProof/>
          </w:rPr>
          <w:t xml:space="preserve">Figure 7: </w:t>
        </w:r>
      </w:ins>
      <w:r>
        <w:rPr>
          <w:noProof/>
        </w:rPr>
        <w:t>Birth Sex Example</w:t>
      </w:r>
      <w:r>
        <w:rPr>
          <w:noProof/>
        </w:rPr>
        <w:tab/>
      </w:r>
      <w:r>
        <w:rPr>
          <w:noProof/>
        </w:rPr>
        <w:fldChar w:fldCharType="begin"/>
      </w:r>
      <w:r>
        <w:rPr>
          <w:noProof/>
        </w:rPr>
        <w:instrText xml:space="preserve"> PAGEREF _</w:instrText>
      </w:r>
      <w:del w:id="184" w:author="Russ Ott" w:date="2022-04-29T10:09:00Z">
        <w:r w:rsidR="00483425">
          <w:rPr>
            <w:noProof/>
          </w:rPr>
          <w:delInstrText>Toc83394567</w:delInstrText>
        </w:r>
      </w:del>
      <w:ins w:id="185" w:author="Russ Ott" w:date="2022-04-29T10:09:00Z">
        <w:r>
          <w:rPr>
            <w:noProof/>
          </w:rPr>
          <w:instrText>Toc101450681</w:instrText>
        </w:r>
      </w:ins>
      <w:r>
        <w:rPr>
          <w:noProof/>
        </w:rPr>
        <w:instrText xml:space="preserve"> \h </w:instrText>
      </w:r>
      <w:r>
        <w:rPr>
          <w:noProof/>
        </w:rPr>
      </w:r>
      <w:r>
        <w:rPr>
          <w:noProof/>
        </w:rPr>
        <w:fldChar w:fldCharType="separate"/>
      </w:r>
      <w:r>
        <w:rPr>
          <w:noProof/>
        </w:rPr>
        <w:t>23</w:t>
      </w:r>
      <w:r>
        <w:rPr>
          <w:noProof/>
        </w:rPr>
        <w:fldChar w:fldCharType="end"/>
      </w:r>
    </w:p>
    <w:p w14:paraId="26342DF8" w14:textId="4E80BD1E"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 xml:space="preserve">Figure </w:t>
      </w:r>
      <w:del w:id="186" w:author="Russ Ott" w:date="2022-04-29T10:09:00Z">
        <w:r w:rsidR="00483425">
          <w:rPr>
            <w:noProof/>
          </w:rPr>
          <w:delText>4</w:delText>
        </w:r>
      </w:del>
      <w:ins w:id="187" w:author="Russ Ott" w:date="2022-04-29T10:09:00Z">
        <w:r>
          <w:rPr>
            <w:noProof/>
          </w:rPr>
          <w:t>8</w:t>
        </w:r>
      </w:ins>
      <w:r>
        <w:rPr>
          <w:noProof/>
        </w:rPr>
        <w:t>: Care Team Member Act</w:t>
      </w:r>
      <w:ins w:id="188" w:author="Russ Ott" w:date="2022-04-29T10:09:00Z">
        <w:r>
          <w:rPr>
            <w:noProof/>
          </w:rPr>
          <w:t xml:space="preserve"> Example</w:t>
        </w:r>
      </w:ins>
      <w:r>
        <w:rPr>
          <w:noProof/>
        </w:rPr>
        <w:tab/>
      </w:r>
      <w:r>
        <w:rPr>
          <w:noProof/>
        </w:rPr>
        <w:fldChar w:fldCharType="begin"/>
      </w:r>
      <w:r>
        <w:rPr>
          <w:noProof/>
        </w:rPr>
        <w:instrText xml:space="preserve"> PAGEREF _</w:instrText>
      </w:r>
      <w:del w:id="189" w:author="Russ Ott" w:date="2022-04-29T10:09:00Z">
        <w:r w:rsidR="00483425">
          <w:rPr>
            <w:noProof/>
          </w:rPr>
          <w:delInstrText>Toc83394568</w:delInstrText>
        </w:r>
      </w:del>
      <w:ins w:id="190" w:author="Russ Ott" w:date="2022-04-29T10:09:00Z">
        <w:r>
          <w:rPr>
            <w:noProof/>
          </w:rPr>
          <w:instrText>Toc101450682</w:instrText>
        </w:r>
      </w:ins>
      <w:r>
        <w:rPr>
          <w:noProof/>
        </w:rPr>
        <w:instrText xml:space="preserve"> \h </w:instrText>
      </w:r>
      <w:r>
        <w:rPr>
          <w:noProof/>
        </w:rPr>
      </w:r>
      <w:r>
        <w:rPr>
          <w:noProof/>
        </w:rPr>
        <w:fldChar w:fldCharType="separate"/>
      </w:r>
      <w:r>
        <w:rPr>
          <w:noProof/>
        </w:rPr>
        <w:t>29</w:t>
      </w:r>
      <w:r>
        <w:rPr>
          <w:noProof/>
        </w:rPr>
        <w:fldChar w:fldCharType="end"/>
      </w:r>
    </w:p>
    <w:p w14:paraId="3AD44136" w14:textId="3BE41059" w:rsidR="00F1669B" w:rsidRDefault="00483425">
      <w:pPr>
        <w:pStyle w:val="TableofFigures"/>
        <w:tabs>
          <w:tab w:val="right" w:leader="dot" w:pos="10070"/>
        </w:tabs>
        <w:rPr>
          <w:ins w:id="191" w:author="Russ Ott" w:date="2022-04-29T10:09:00Z"/>
          <w:rFonts w:asciiTheme="minorHAnsi" w:eastAsiaTheme="minorEastAsia" w:hAnsiTheme="minorHAnsi" w:cstheme="minorBidi"/>
          <w:noProof/>
          <w:sz w:val="22"/>
          <w:szCs w:val="22"/>
        </w:rPr>
      </w:pPr>
      <w:del w:id="192" w:author="Russ Ott" w:date="2022-04-29T10:09:00Z">
        <w:r>
          <w:rPr>
            <w:noProof/>
          </w:rPr>
          <w:delText xml:space="preserve">Figure 5: </w:delText>
        </w:r>
      </w:del>
      <w:ins w:id="193" w:author="Russ Ott" w:date="2022-04-29T10:09:00Z">
        <w:r w:rsidR="00F1669B">
          <w:rPr>
            <w:noProof/>
          </w:rPr>
          <w:t>Figure 9: Care Team Member Schedule Observation Example</w:t>
        </w:r>
        <w:r w:rsidR="00F1669B">
          <w:rPr>
            <w:noProof/>
          </w:rPr>
          <w:tab/>
        </w:r>
        <w:r w:rsidR="00F1669B">
          <w:rPr>
            <w:noProof/>
          </w:rPr>
          <w:fldChar w:fldCharType="begin"/>
        </w:r>
        <w:r w:rsidR="00F1669B">
          <w:rPr>
            <w:noProof/>
          </w:rPr>
          <w:instrText xml:space="preserve"> PAGEREF _Toc101450683 \h </w:instrText>
        </w:r>
        <w:r w:rsidR="00F1669B">
          <w:rPr>
            <w:noProof/>
          </w:rPr>
        </w:r>
        <w:r w:rsidR="00F1669B">
          <w:rPr>
            <w:noProof/>
          </w:rPr>
          <w:fldChar w:fldCharType="separate"/>
        </w:r>
        <w:r w:rsidR="00F1669B">
          <w:rPr>
            <w:noProof/>
          </w:rPr>
          <w:t>32</w:t>
        </w:r>
        <w:r w:rsidR="00F1669B">
          <w:rPr>
            <w:noProof/>
          </w:rPr>
          <w:fldChar w:fldCharType="end"/>
        </w:r>
      </w:ins>
    </w:p>
    <w:p w14:paraId="7BD67E58" w14:textId="2DC81BF3" w:rsidR="00F1669B" w:rsidRDefault="00F1669B">
      <w:pPr>
        <w:pStyle w:val="TableofFigures"/>
        <w:tabs>
          <w:tab w:val="right" w:leader="dot" w:pos="10070"/>
        </w:tabs>
        <w:rPr>
          <w:rFonts w:asciiTheme="minorHAnsi" w:eastAsiaTheme="minorEastAsia" w:hAnsiTheme="minorHAnsi" w:cstheme="minorBidi"/>
          <w:noProof/>
          <w:sz w:val="22"/>
          <w:szCs w:val="22"/>
        </w:rPr>
      </w:pPr>
      <w:ins w:id="194" w:author="Russ Ott" w:date="2022-04-29T10:09:00Z">
        <w:r>
          <w:rPr>
            <w:noProof/>
          </w:rPr>
          <w:t xml:space="preserve">Figure 10: </w:t>
        </w:r>
      </w:ins>
      <w:r>
        <w:rPr>
          <w:noProof/>
        </w:rPr>
        <w:t>Care Team Organizer Example</w:t>
      </w:r>
      <w:del w:id="195" w:author="Russ Ott" w:date="2022-04-29T10:09:00Z">
        <w:r w:rsidR="00483425">
          <w:rPr>
            <w:noProof/>
          </w:rPr>
          <w:delText xml:space="preserve"> 1</w:delText>
        </w:r>
      </w:del>
      <w:r>
        <w:rPr>
          <w:noProof/>
        </w:rPr>
        <w:tab/>
      </w:r>
      <w:r>
        <w:rPr>
          <w:noProof/>
        </w:rPr>
        <w:fldChar w:fldCharType="begin"/>
      </w:r>
      <w:r>
        <w:rPr>
          <w:noProof/>
        </w:rPr>
        <w:instrText xml:space="preserve"> PAGEREF _</w:instrText>
      </w:r>
      <w:del w:id="196" w:author="Russ Ott" w:date="2022-04-29T10:09:00Z">
        <w:r w:rsidR="00483425">
          <w:rPr>
            <w:noProof/>
          </w:rPr>
          <w:delInstrText>Toc83394569</w:delInstrText>
        </w:r>
      </w:del>
      <w:ins w:id="197" w:author="Russ Ott" w:date="2022-04-29T10:09:00Z">
        <w:r>
          <w:rPr>
            <w:noProof/>
          </w:rPr>
          <w:instrText>Toc101450684</w:instrText>
        </w:r>
      </w:ins>
      <w:r>
        <w:rPr>
          <w:noProof/>
        </w:rPr>
        <w:instrText xml:space="preserve"> \h </w:instrText>
      </w:r>
      <w:r>
        <w:rPr>
          <w:noProof/>
        </w:rPr>
      </w:r>
      <w:r>
        <w:rPr>
          <w:noProof/>
        </w:rPr>
        <w:fldChar w:fldCharType="separate"/>
      </w:r>
      <w:r>
        <w:rPr>
          <w:noProof/>
        </w:rPr>
        <w:t>38</w:t>
      </w:r>
      <w:r>
        <w:rPr>
          <w:noProof/>
        </w:rPr>
        <w:fldChar w:fldCharType="end"/>
      </w:r>
    </w:p>
    <w:p w14:paraId="6EB9EBFA" w14:textId="1CD0D1F5"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 xml:space="preserve">Figure </w:t>
      </w:r>
      <w:del w:id="198" w:author="Russ Ott" w:date="2022-04-29T10:09:00Z">
        <w:r w:rsidR="00483425">
          <w:rPr>
            <w:noProof/>
          </w:rPr>
          <w:delText>6</w:delText>
        </w:r>
      </w:del>
      <w:ins w:id="199" w:author="Russ Ott" w:date="2022-04-29T10:09:00Z">
        <w:r>
          <w:rPr>
            <w:noProof/>
          </w:rPr>
          <w:t>11</w:t>
        </w:r>
      </w:ins>
      <w:r>
        <w:rPr>
          <w:noProof/>
        </w:rPr>
        <w:t xml:space="preserve">: Care Team Type </w:t>
      </w:r>
      <w:ins w:id="200" w:author="Russ Ott" w:date="2022-04-29T10:09:00Z">
        <w:r>
          <w:rPr>
            <w:noProof/>
          </w:rPr>
          <w:t xml:space="preserve">Observation </w:t>
        </w:r>
      </w:ins>
      <w:r>
        <w:rPr>
          <w:noProof/>
        </w:rPr>
        <w:t>Example</w:t>
      </w:r>
      <w:r>
        <w:rPr>
          <w:noProof/>
        </w:rPr>
        <w:tab/>
      </w:r>
      <w:r>
        <w:rPr>
          <w:noProof/>
        </w:rPr>
        <w:fldChar w:fldCharType="begin"/>
      </w:r>
      <w:r>
        <w:rPr>
          <w:noProof/>
        </w:rPr>
        <w:instrText xml:space="preserve"> PAGEREF _</w:instrText>
      </w:r>
      <w:del w:id="201" w:author="Russ Ott" w:date="2022-04-29T10:09:00Z">
        <w:r w:rsidR="00483425">
          <w:rPr>
            <w:noProof/>
          </w:rPr>
          <w:delInstrText>Toc83394570</w:delInstrText>
        </w:r>
      </w:del>
      <w:ins w:id="202" w:author="Russ Ott" w:date="2022-04-29T10:09:00Z">
        <w:r>
          <w:rPr>
            <w:noProof/>
          </w:rPr>
          <w:instrText>Toc101450685</w:instrText>
        </w:r>
      </w:ins>
      <w:r>
        <w:rPr>
          <w:noProof/>
        </w:rPr>
        <w:instrText xml:space="preserve"> \h </w:instrText>
      </w:r>
      <w:r>
        <w:rPr>
          <w:noProof/>
        </w:rPr>
      </w:r>
      <w:r>
        <w:rPr>
          <w:noProof/>
        </w:rPr>
        <w:fldChar w:fldCharType="separate"/>
      </w:r>
      <w:r>
        <w:rPr>
          <w:noProof/>
        </w:rPr>
        <w:t>41</w:t>
      </w:r>
      <w:r>
        <w:rPr>
          <w:noProof/>
        </w:rPr>
        <w:fldChar w:fldCharType="end"/>
      </w:r>
    </w:p>
    <w:p w14:paraId="6D9ED951" w14:textId="121353E3" w:rsidR="00F1669B" w:rsidRDefault="00483425">
      <w:pPr>
        <w:pStyle w:val="TableofFigures"/>
        <w:tabs>
          <w:tab w:val="right" w:leader="dot" w:pos="10070"/>
        </w:tabs>
        <w:rPr>
          <w:ins w:id="203" w:author="Russ Ott" w:date="2022-04-29T10:09:00Z"/>
          <w:rFonts w:asciiTheme="minorHAnsi" w:eastAsiaTheme="minorEastAsia" w:hAnsiTheme="minorHAnsi" w:cstheme="minorBidi"/>
          <w:noProof/>
          <w:sz w:val="22"/>
          <w:szCs w:val="22"/>
        </w:rPr>
      </w:pPr>
      <w:del w:id="204" w:author="Russ Ott" w:date="2022-04-29T10:09:00Z">
        <w:r>
          <w:rPr>
            <w:noProof/>
          </w:rPr>
          <w:delText xml:space="preserve">Figure 7: </w:delText>
        </w:r>
      </w:del>
      <w:ins w:id="205" w:author="Russ Ott" w:date="2022-04-29T10:09:00Z">
        <w:r w:rsidR="00F1669B">
          <w:rPr>
            <w:noProof/>
          </w:rPr>
          <w:t>Figure 12: Date of Diagnosis Act Example</w:t>
        </w:r>
        <w:r w:rsidR="00F1669B">
          <w:rPr>
            <w:noProof/>
          </w:rPr>
          <w:tab/>
        </w:r>
        <w:r w:rsidR="00F1669B">
          <w:rPr>
            <w:noProof/>
          </w:rPr>
          <w:fldChar w:fldCharType="begin"/>
        </w:r>
        <w:r w:rsidR="00F1669B">
          <w:rPr>
            <w:noProof/>
          </w:rPr>
          <w:instrText xml:space="preserve"> PAGEREF _Toc101450686 \h </w:instrText>
        </w:r>
        <w:r w:rsidR="00F1669B">
          <w:rPr>
            <w:noProof/>
          </w:rPr>
        </w:r>
        <w:r w:rsidR="00F1669B">
          <w:rPr>
            <w:noProof/>
          </w:rPr>
          <w:fldChar w:fldCharType="separate"/>
        </w:r>
        <w:r w:rsidR="00F1669B">
          <w:rPr>
            <w:noProof/>
          </w:rPr>
          <w:t>43</w:t>
        </w:r>
        <w:r w:rsidR="00F1669B">
          <w:rPr>
            <w:noProof/>
          </w:rPr>
          <w:fldChar w:fldCharType="end"/>
        </w:r>
      </w:ins>
    </w:p>
    <w:p w14:paraId="0203F03D" w14:textId="331F729E" w:rsidR="00F1669B" w:rsidRDefault="00F1669B">
      <w:pPr>
        <w:pStyle w:val="TableofFigures"/>
        <w:tabs>
          <w:tab w:val="right" w:leader="dot" w:pos="10070"/>
        </w:tabs>
        <w:rPr>
          <w:ins w:id="206" w:author="Russ Ott" w:date="2022-04-29T10:09:00Z"/>
          <w:rFonts w:asciiTheme="minorHAnsi" w:eastAsiaTheme="minorEastAsia" w:hAnsiTheme="minorHAnsi" w:cstheme="minorBidi"/>
          <w:noProof/>
          <w:sz w:val="22"/>
          <w:szCs w:val="22"/>
        </w:rPr>
      </w:pPr>
      <w:ins w:id="207" w:author="Russ Ott" w:date="2022-04-29T10:09:00Z">
        <w:r>
          <w:rPr>
            <w:noProof/>
          </w:rPr>
          <w:t>Figure 13: Gender Identity Observation Example</w:t>
        </w:r>
        <w:r>
          <w:rPr>
            <w:noProof/>
          </w:rPr>
          <w:tab/>
        </w:r>
        <w:r>
          <w:rPr>
            <w:noProof/>
          </w:rPr>
          <w:fldChar w:fldCharType="begin"/>
        </w:r>
        <w:r>
          <w:rPr>
            <w:noProof/>
          </w:rPr>
          <w:instrText xml:space="preserve"> PAGEREF _Toc101450687 \h </w:instrText>
        </w:r>
        <w:r>
          <w:rPr>
            <w:noProof/>
          </w:rPr>
        </w:r>
        <w:r>
          <w:rPr>
            <w:noProof/>
          </w:rPr>
          <w:fldChar w:fldCharType="separate"/>
        </w:r>
        <w:r>
          <w:rPr>
            <w:noProof/>
          </w:rPr>
          <w:t>45</w:t>
        </w:r>
        <w:r>
          <w:rPr>
            <w:noProof/>
          </w:rPr>
          <w:fldChar w:fldCharType="end"/>
        </w:r>
      </w:ins>
    </w:p>
    <w:p w14:paraId="6C2418B8" w14:textId="168E45CF" w:rsidR="00F1669B" w:rsidRDefault="00F1669B">
      <w:pPr>
        <w:pStyle w:val="TableofFigures"/>
        <w:tabs>
          <w:tab w:val="right" w:leader="dot" w:pos="10070"/>
        </w:tabs>
        <w:rPr>
          <w:ins w:id="208" w:author="Russ Ott" w:date="2022-04-29T10:09:00Z"/>
          <w:rFonts w:asciiTheme="minorHAnsi" w:eastAsiaTheme="minorEastAsia" w:hAnsiTheme="minorHAnsi" w:cstheme="minorBidi"/>
          <w:noProof/>
          <w:sz w:val="22"/>
          <w:szCs w:val="22"/>
        </w:rPr>
      </w:pPr>
      <w:ins w:id="209" w:author="Russ Ott" w:date="2022-04-29T10:09:00Z">
        <w:r>
          <w:rPr>
            <w:noProof/>
          </w:rPr>
          <w:t>Figure 14: Goal Observation Example</w:t>
        </w:r>
        <w:r>
          <w:rPr>
            <w:noProof/>
          </w:rPr>
          <w:tab/>
        </w:r>
        <w:r>
          <w:rPr>
            <w:noProof/>
          </w:rPr>
          <w:fldChar w:fldCharType="begin"/>
        </w:r>
        <w:r>
          <w:rPr>
            <w:noProof/>
          </w:rPr>
          <w:instrText xml:space="preserve"> PAGEREF _Toc101450688 \h </w:instrText>
        </w:r>
        <w:r>
          <w:rPr>
            <w:noProof/>
          </w:rPr>
        </w:r>
        <w:r>
          <w:rPr>
            <w:noProof/>
          </w:rPr>
          <w:fldChar w:fldCharType="separate"/>
        </w:r>
        <w:r>
          <w:rPr>
            <w:noProof/>
          </w:rPr>
          <w:t>51</w:t>
        </w:r>
        <w:r>
          <w:rPr>
            <w:noProof/>
          </w:rPr>
          <w:fldChar w:fldCharType="end"/>
        </w:r>
      </w:ins>
    </w:p>
    <w:p w14:paraId="3FD52C67" w14:textId="3B2C3D0E" w:rsidR="00F1669B" w:rsidRDefault="00F1669B">
      <w:pPr>
        <w:pStyle w:val="TableofFigures"/>
        <w:tabs>
          <w:tab w:val="right" w:leader="dot" w:pos="10070"/>
        </w:tabs>
        <w:rPr>
          <w:ins w:id="210" w:author="Russ Ott" w:date="2022-04-29T10:09:00Z"/>
          <w:rFonts w:asciiTheme="minorHAnsi" w:eastAsiaTheme="minorEastAsia" w:hAnsiTheme="minorHAnsi" w:cstheme="minorBidi"/>
          <w:noProof/>
          <w:sz w:val="22"/>
          <w:szCs w:val="22"/>
        </w:rPr>
      </w:pPr>
      <w:ins w:id="211" w:author="Russ Ott" w:date="2022-04-29T10:09:00Z">
        <w:r>
          <w:rPr>
            <w:noProof/>
          </w:rPr>
          <w:t>Figure 15: Social Determinant of Health Goal Example</w:t>
        </w:r>
        <w:r>
          <w:rPr>
            <w:noProof/>
          </w:rPr>
          <w:tab/>
        </w:r>
        <w:r>
          <w:rPr>
            <w:noProof/>
          </w:rPr>
          <w:fldChar w:fldCharType="begin"/>
        </w:r>
        <w:r>
          <w:rPr>
            <w:noProof/>
          </w:rPr>
          <w:instrText xml:space="preserve"> PAGEREF _Toc101450689 \h </w:instrText>
        </w:r>
        <w:r>
          <w:rPr>
            <w:noProof/>
          </w:rPr>
        </w:r>
        <w:r>
          <w:rPr>
            <w:noProof/>
          </w:rPr>
          <w:fldChar w:fldCharType="separate"/>
        </w:r>
        <w:r>
          <w:rPr>
            <w:noProof/>
          </w:rPr>
          <w:t>52</w:t>
        </w:r>
        <w:r>
          <w:rPr>
            <w:noProof/>
          </w:rPr>
          <w:fldChar w:fldCharType="end"/>
        </w:r>
      </w:ins>
    </w:p>
    <w:p w14:paraId="70154900" w14:textId="7CDE047D" w:rsidR="00F1669B" w:rsidRDefault="00F1669B">
      <w:pPr>
        <w:pStyle w:val="TableofFigures"/>
        <w:tabs>
          <w:tab w:val="right" w:leader="dot" w:pos="10070"/>
        </w:tabs>
        <w:rPr>
          <w:ins w:id="212" w:author="Russ Ott" w:date="2022-04-29T10:09:00Z"/>
          <w:rFonts w:asciiTheme="minorHAnsi" w:eastAsiaTheme="minorEastAsia" w:hAnsiTheme="minorHAnsi" w:cstheme="minorBidi"/>
          <w:noProof/>
          <w:sz w:val="22"/>
          <w:szCs w:val="22"/>
        </w:rPr>
      </w:pPr>
      <w:ins w:id="213" w:author="Russ Ott" w:date="2022-04-29T10:09:00Z">
        <w:r>
          <w:rPr>
            <w:noProof/>
          </w:rPr>
          <w:t>Figure 16: Social Determinant of Health Text Goal Example</w:t>
        </w:r>
        <w:r>
          <w:rPr>
            <w:noProof/>
          </w:rPr>
          <w:tab/>
        </w:r>
        <w:r>
          <w:rPr>
            <w:noProof/>
          </w:rPr>
          <w:fldChar w:fldCharType="begin"/>
        </w:r>
        <w:r>
          <w:rPr>
            <w:noProof/>
          </w:rPr>
          <w:instrText xml:space="preserve"> PAGEREF _Toc101450690 \h </w:instrText>
        </w:r>
        <w:r>
          <w:rPr>
            <w:noProof/>
          </w:rPr>
        </w:r>
        <w:r>
          <w:rPr>
            <w:noProof/>
          </w:rPr>
          <w:fldChar w:fldCharType="separate"/>
        </w:r>
        <w:r>
          <w:rPr>
            <w:noProof/>
          </w:rPr>
          <w:t>53</w:t>
        </w:r>
        <w:r>
          <w:rPr>
            <w:noProof/>
          </w:rPr>
          <w:fldChar w:fldCharType="end"/>
        </w:r>
      </w:ins>
    </w:p>
    <w:p w14:paraId="7B9E802E" w14:textId="2EC0CAC5" w:rsidR="00F1669B" w:rsidRDefault="00F1669B">
      <w:pPr>
        <w:pStyle w:val="TableofFigures"/>
        <w:tabs>
          <w:tab w:val="right" w:leader="dot" w:pos="10070"/>
        </w:tabs>
        <w:rPr>
          <w:ins w:id="214" w:author="Russ Ott" w:date="2022-04-29T10:09:00Z"/>
          <w:rFonts w:asciiTheme="minorHAnsi" w:eastAsiaTheme="minorEastAsia" w:hAnsiTheme="minorHAnsi" w:cstheme="minorBidi"/>
          <w:noProof/>
          <w:sz w:val="22"/>
          <w:szCs w:val="22"/>
        </w:rPr>
      </w:pPr>
      <w:ins w:id="215" w:author="Russ Ott" w:date="2022-04-29T10:09:00Z">
        <w:r>
          <w:rPr>
            <w:noProof/>
          </w:rPr>
          <w:t>Figure 17: Health Concern Act Example</w:t>
        </w:r>
        <w:r>
          <w:rPr>
            <w:noProof/>
          </w:rPr>
          <w:tab/>
        </w:r>
        <w:r>
          <w:rPr>
            <w:noProof/>
          </w:rPr>
          <w:fldChar w:fldCharType="begin"/>
        </w:r>
        <w:r>
          <w:rPr>
            <w:noProof/>
          </w:rPr>
          <w:instrText xml:space="preserve"> PAGEREF _Toc101450691 \h </w:instrText>
        </w:r>
        <w:r>
          <w:rPr>
            <w:noProof/>
          </w:rPr>
        </w:r>
        <w:r>
          <w:rPr>
            <w:noProof/>
          </w:rPr>
          <w:fldChar w:fldCharType="separate"/>
        </w:r>
        <w:r>
          <w:rPr>
            <w:noProof/>
          </w:rPr>
          <w:t>68</w:t>
        </w:r>
        <w:r>
          <w:rPr>
            <w:noProof/>
          </w:rPr>
          <w:fldChar w:fldCharType="end"/>
        </w:r>
      </w:ins>
    </w:p>
    <w:p w14:paraId="0AA8563B" w14:textId="5A9DB7C0" w:rsidR="00F1669B" w:rsidRDefault="00F1669B">
      <w:pPr>
        <w:pStyle w:val="TableofFigures"/>
        <w:tabs>
          <w:tab w:val="right" w:leader="dot" w:pos="10070"/>
        </w:tabs>
        <w:rPr>
          <w:ins w:id="216" w:author="Russ Ott" w:date="2022-04-29T10:09:00Z"/>
          <w:rFonts w:asciiTheme="minorHAnsi" w:eastAsiaTheme="minorEastAsia" w:hAnsiTheme="minorHAnsi" w:cstheme="minorBidi"/>
          <w:noProof/>
          <w:sz w:val="22"/>
          <w:szCs w:val="22"/>
        </w:rPr>
      </w:pPr>
      <w:ins w:id="217" w:author="Russ Ott" w:date="2022-04-29T10:09:00Z">
        <w:r>
          <w:rPr>
            <w:noProof/>
          </w:rPr>
          <w:t>Figure 18: Health Concern Act wrapping Social Determinant of Health Problem Observation Example</w:t>
        </w:r>
        <w:r>
          <w:rPr>
            <w:noProof/>
          </w:rPr>
          <w:tab/>
        </w:r>
        <w:r>
          <w:rPr>
            <w:noProof/>
          </w:rPr>
          <w:fldChar w:fldCharType="begin"/>
        </w:r>
        <w:r>
          <w:rPr>
            <w:noProof/>
          </w:rPr>
          <w:instrText xml:space="preserve"> PAGEREF _Toc101450692 \h </w:instrText>
        </w:r>
        <w:r>
          <w:rPr>
            <w:noProof/>
          </w:rPr>
        </w:r>
        <w:r>
          <w:rPr>
            <w:noProof/>
          </w:rPr>
          <w:fldChar w:fldCharType="separate"/>
        </w:r>
        <w:r>
          <w:rPr>
            <w:noProof/>
          </w:rPr>
          <w:t>70</w:t>
        </w:r>
        <w:r>
          <w:rPr>
            <w:noProof/>
          </w:rPr>
          <w:fldChar w:fldCharType="end"/>
        </w:r>
      </w:ins>
    </w:p>
    <w:p w14:paraId="7700D019" w14:textId="0A85E191" w:rsidR="00F1669B" w:rsidRDefault="00F1669B">
      <w:pPr>
        <w:pStyle w:val="TableofFigures"/>
        <w:tabs>
          <w:tab w:val="right" w:leader="dot" w:pos="10070"/>
        </w:tabs>
        <w:rPr>
          <w:rFonts w:asciiTheme="minorHAnsi" w:eastAsiaTheme="minorEastAsia" w:hAnsiTheme="minorHAnsi" w:cstheme="minorBidi"/>
          <w:noProof/>
          <w:sz w:val="22"/>
          <w:szCs w:val="22"/>
        </w:rPr>
      </w:pPr>
      <w:ins w:id="218" w:author="Russ Ott" w:date="2022-04-29T10:09:00Z">
        <w:r>
          <w:rPr>
            <w:noProof/>
          </w:rPr>
          <w:t xml:space="preserve">Figure 19: </w:t>
        </w:r>
      </w:ins>
      <w:r>
        <w:rPr>
          <w:noProof/>
        </w:rPr>
        <w:t>Note Activity as entryRelationship to C-CDA Entry</w:t>
      </w:r>
      <w:r>
        <w:rPr>
          <w:noProof/>
        </w:rPr>
        <w:tab/>
      </w:r>
      <w:r>
        <w:rPr>
          <w:noProof/>
        </w:rPr>
        <w:fldChar w:fldCharType="begin"/>
      </w:r>
      <w:r>
        <w:rPr>
          <w:noProof/>
        </w:rPr>
        <w:instrText xml:space="preserve"> PAGEREF _</w:instrText>
      </w:r>
      <w:del w:id="219" w:author="Russ Ott" w:date="2022-04-29T10:09:00Z">
        <w:r w:rsidR="00483425">
          <w:rPr>
            <w:noProof/>
          </w:rPr>
          <w:delInstrText>Toc83394571</w:delInstrText>
        </w:r>
      </w:del>
      <w:ins w:id="220" w:author="Russ Ott" w:date="2022-04-29T10:09:00Z">
        <w:r>
          <w:rPr>
            <w:noProof/>
          </w:rPr>
          <w:instrText>Toc101450693</w:instrText>
        </w:r>
      </w:ins>
      <w:r>
        <w:rPr>
          <w:noProof/>
        </w:rPr>
        <w:instrText xml:space="preserve"> \h </w:instrText>
      </w:r>
      <w:r>
        <w:rPr>
          <w:noProof/>
        </w:rPr>
      </w:r>
      <w:r>
        <w:rPr>
          <w:noProof/>
        </w:rPr>
        <w:fldChar w:fldCharType="separate"/>
      </w:r>
      <w:r>
        <w:rPr>
          <w:noProof/>
        </w:rPr>
        <w:t>76</w:t>
      </w:r>
      <w:r>
        <w:rPr>
          <w:noProof/>
        </w:rPr>
        <w:fldChar w:fldCharType="end"/>
      </w:r>
    </w:p>
    <w:p w14:paraId="753C57E6" w14:textId="0CF7FF46"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 xml:space="preserve">Figure </w:t>
      </w:r>
      <w:del w:id="221" w:author="Russ Ott" w:date="2022-04-29T10:09:00Z">
        <w:r w:rsidR="00483425">
          <w:rPr>
            <w:noProof/>
          </w:rPr>
          <w:delText>8</w:delText>
        </w:r>
      </w:del>
      <w:ins w:id="222" w:author="Russ Ott" w:date="2022-04-29T10:09:00Z">
        <w:r>
          <w:rPr>
            <w:noProof/>
          </w:rPr>
          <w:t>20</w:t>
        </w:r>
      </w:ins>
      <w:r>
        <w:rPr>
          <w:noProof/>
        </w:rPr>
        <w:t>: Note Activity as Standalone Entry</w:t>
      </w:r>
      <w:r>
        <w:rPr>
          <w:noProof/>
        </w:rPr>
        <w:tab/>
      </w:r>
      <w:r>
        <w:rPr>
          <w:noProof/>
        </w:rPr>
        <w:fldChar w:fldCharType="begin"/>
      </w:r>
      <w:r>
        <w:rPr>
          <w:noProof/>
        </w:rPr>
        <w:instrText xml:space="preserve"> PAGEREF _</w:instrText>
      </w:r>
      <w:del w:id="223" w:author="Russ Ott" w:date="2022-04-29T10:09:00Z">
        <w:r w:rsidR="00483425">
          <w:rPr>
            <w:noProof/>
          </w:rPr>
          <w:delInstrText>Toc83394572</w:delInstrText>
        </w:r>
      </w:del>
      <w:ins w:id="224" w:author="Russ Ott" w:date="2022-04-29T10:09:00Z">
        <w:r>
          <w:rPr>
            <w:noProof/>
          </w:rPr>
          <w:instrText>Toc101450694</w:instrText>
        </w:r>
      </w:ins>
      <w:r>
        <w:rPr>
          <w:noProof/>
        </w:rPr>
        <w:instrText xml:space="preserve"> \h </w:instrText>
      </w:r>
      <w:r>
        <w:rPr>
          <w:noProof/>
        </w:rPr>
      </w:r>
      <w:r>
        <w:rPr>
          <w:noProof/>
        </w:rPr>
        <w:fldChar w:fldCharType="separate"/>
      </w:r>
      <w:r>
        <w:rPr>
          <w:noProof/>
        </w:rPr>
        <w:t>78</w:t>
      </w:r>
      <w:r>
        <w:rPr>
          <w:noProof/>
        </w:rPr>
        <w:fldChar w:fldCharType="end"/>
      </w:r>
    </w:p>
    <w:p w14:paraId="27050678" w14:textId="6AEFBA5D"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 xml:space="preserve">Figure </w:t>
      </w:r>
      <w:del w:id="225" w:author="Russ Ott" w:date="2022-04-29T10:09:00Z">
        <w:r w:rsidR="00483425">
          <w:rPr>
            <w:noProof/>
          </w:rPr>
          <w:delText>9</w:delText>
        </w:r>
      </w:del>
      <w:ins w:id="226" w:author="Russ Ott" w:date="2022-04-29T10:09:00Z">
        <w:r>
          <w:rPr>
            <w:noProof/>
          </w:rPr>
          <w:t>21</w:t>
        </w:r>
      </w:ins>
      <w:r>
        <w:rPr>
          <w:noProof/>
        </w:rPr>
        <w:t>: RTF Example</w:t>
      </w:r>
      <w:r>
        <w:rPr>
          <w:noProof/>
        </w:rPr>
        <w:tab/>
      </w:r>
      <w:r>
        <w:rPr>
          <w:noProof/>
        </w:rPr>
        <w:fldChar w:fldCharType="begin"/>
      </w:r>
      <w:r>
        <w:rPr>
          <w:noProof/>
        </w:rPr>
        <w:instrText xml:space="preserve"> PAGEREF _</w:instrText>
      </w:r>
      <w:del w:id="227" w:author="Russ Ott" w:date="2022-04-29T10:09:00Z">
        <w:r w:rsidR="00483425">
          <w:rPr>
            <w:noProof/>
          </w:rPr>
          <w:delInstrText>Toc83394573</w:delInstrText>
        </w:r>
      </w:del>
      <w:ins w:id="228" w:author="Russ Ott" w:date="2022-04-29T10:09:00Z">
        <w:r>
          <w:rPr>
            <w:noProof/>
          </w:rPr>
          <w:instrText>Toc101450695</w:instrText>
        </w:r>
      </w:ins>
      <w:r>
        <w:rPr>
          <w:noProof/>
        </w:rPr>
        <w:instrText xml:space="preserve"> \h </w:instrText>
      </w:r>
      <w:r>
        <w:rPr>
          <w:noProof/>
        </w:rPr>
      </w:r>
      <w:r>
        <w:rPr>
          <w:noProof/>
        </w:rPr>
        <w:fldChar w:fldCharType="separate"/>
      </w:r>
      <w:r>
        <w:rPr>
          <w:noProof/>
        </w:rPr>
        <w:t>79</w:t>
      </w:r>
      <w:r>
        <w:rPr>
          <w:noProof/>
        </w:rPr>
        <w:fldChar w:fldCharType="end"/>
      </w:r>
    </w:p>
    <w:p w14:paraId="06D60370" w14:textId="09CD7BD9" w:rsidR="00F1669B" w:rsidRDefault="00483425">
      <w:pPr>
        <w:pStyle w:val="TableofFigures"/>
        <w:tabs>
          <w:tab w:val="right" w:leader="dot" w:pos="10070"/>
        </w:tabs>
        <w:rPr>
          <w:ins w:id="229" w:author="Russ Ott" w:date="2022-04-29T10:09:00Z"/>
          <w:rFonts w:asciiTheme="minorHAnsi" w:eastAsiaTheme="minorEastAsia" w:hAnsiTheme="minorHAnsi" w:cstheme="minorBidi"/>
          <w:noProof/>
          <w:sz w:val="22"/>
          <w:szCs w:val="22"/>
        </w:rPr>
      </w:pPr>
      <w:del w:id="230" w:author="Russ Ott" w:date="2022-04-29T10:09:00Z">
        <w:r>
          <w:rPr>
            <w:noProof/>
          </w:rPr>
          <w:delText xml:space="preserve">Figure 10: </w:delText>
        </w:r>
      </w:del>
      <w:ins w:id="231" w:author="Russ Ott" w:date="2022-04-29T10:09:00Z">
        <w:r w:rsidR="00F1669B">
          <w:rPr>
            <w:noProof/>
          </w:rPr>
          <w:t>Figure 22: Planned Procedure Example</w:t>
        </w:r>
        <w:r w:rsidR="00F1669B">
          <w:rPr>
            <w:noProof/>
          </w:rPr>
          <w:tab/>
        </w:r>
        <w:r w:rsidR="00F1669B">
          <w:rPr>
            <w:noProof/>
          </w:rPr>
          <w:fldChar w:fldCharType="begin"/>
        </w:r>
        <w:r w:rsidR="00F1669B">
          <w:rPr>
            <w:noProof/>
          </w:rPr>
          <w:instrText xml:space="preserve"> PAGEREF _Toc101450696 \h </w:instrText>
        </w:r>
        <w:r w:rsidR="00F1669B">
          <w:rPr>
            <w:noProof/>
          </w:rPr>
        </w:r>
        <w:r w:rsidR="00F1669B">
          <w:rPr>
            <w:noProof/>
          </w:rPr>
          <w:fldChar w:fldCharType="separate"/>
        </w:r>
        <w:r w:rsidR="00F1669B">
          <w:rPr>
            <w:noProof/>
          </w:rPr>
          <w:t>85</w:t>
        </w:r>
        <w:r w:rsidR="00F1669B">
          <w:rPr>
            <w:noProof/>
          </w:rPr>
          <w:fldChar w:fldCharType="end"/>
        </w:r>
      </w:ins>
    </w:p>
    <w:p w14:paraId="5B4E8AFF" w14:textId="69FDA153" w:rsidR="00F1669B" w:rsidRDefault="00F1669B">
      <w:pPr>
        <w:pStyle w:val="TableofFigures"/>
        <w:tabs>
          <w:tab w:val="right" w:leader="dot" w:pos="10070"/>
        </w:tabs>
        <w:rPr>
          <w:ins w:id="232" w:author="Russ Ott" w:date="2022-04-29T10:09:00Z"/>
          <w:rFonts w:asciiTheme="minorHAnsi" w:eastAsiaTheme="minorEastAsia" w:hAnsiTheme="minorHAnsi" w:cstheme="minorBidi"/>
          <w:noProof/>
          <w:sz w:val="22"/>
          <w:szCs w:val="22"/>
        </w:rPr>
      </w:pPr>
      <w:ins w:id="233" w:author="Russ Ott" w:date="2022-04-29T10:09:00Z">
        <w:r>
          <w:rPr>
            <w:noProof/>
          </w:rPr>
          <w:t>Figure 23: Social Determinant of Health Planned Procedure Example</w:t>
        </w:r>
        <w:r>
          <w:rPr>
            <w:noProof/>
          </w:rPr>
          <w:tab/>
        </w:r>
        <w:r>
          <w:rPr>
            <w:noProof/>
          </w:rPr>
          <w:fldChar w:fldCharType="begin"/>
        </w:r>
        <w:r>
          <w:rPr>
            <w:noProof/>
          </w:rPr>
          <w:instrText xml:space="preserve"> PAGEREF _Toc101450697 \h </w:instrText>
        </w:r>
        <w:r>
          <w:rPr>
            <w:noProof/>
          </w:rPr>
        </w:r>
        <w:r>
          <w:rPr>
            <w:noProof/>
          </w:rPr>
          <w:fldChar w:fldCharType="separate"/>
        </w:r>
        <w:r>
          <w:rPr>
            <w:noProof/>
          </w:rPr>
          <w:t>86</w:t>
        </w:r>
        <w:r>
          <w:rPr>
            <w:noProof/>
          </w:rPr>
          <w:fldChar w:fldCharType="end"/>
        </w:r>
      </w:ins>
    </w:p>
    <w:p w14:paraId="6F373206" w14:textId="3F343EBE" w:rsidR="00F1669B" w:rsidRDefault="00F1669B">
      <w:pPr>
        <w:pStyle w:val="TableofFigures"/>
        <w:tabs>
          <w:tab w:val="right" w:leader="dot" w:pos="10070"/>
        </w:tabs>
        <w:rPr>
          <w:ins w:id="234" w:author="Russ Ott" w:date="2022-04-29T10:09:00Z"/>
          <w:rFonts w:asciiTheme="minorHAnsi" w:eastAsiaTheme="minorEastAsia" w:hAnsiTheme="minorHAnsi" w:cstheme="minorBidi"/>
          <w:noProof/>
          <w:sz w:val="22"/>
          <w:szCs w:val="22"/>
        </w:rPr>
      </w:pPr>
      <w:ins w:id="235" w:author="Russ Ott" w:date="2022-04-29T10:09:00Z">
        <w:r>
          <w:rPr>
            <w:noProof/>
          </w:rPr>
          <w:t>Figure 24: Problem Observation Example</w:t>
        </w:r>
        <w:r>
          <w:rPr>
            <w:noProof/>
          </w:rPr>
          <w:tab/>
        </w:r>
        <w:r>
          <w:rPr>
            <w:noProof/>
          </w:rPr>
          <w:fldChar w:fldCharType="begin"/>
        </w:r>
        <w:r>
          <w:rPr>
            <w:noProof/>
          </w:rPr>
          <w:instrText xml:space="preserve"> PAGEREF _Toc101450698 \h </w:instrText>
        </w:r>
        <w:r>
          <w:rPr>
            <w:noProof/>
          </w:rPr>
        </w:r>
        <w:r>
          <w:rPr>
            <w:noProof/>
          </w:rPr>
          <w:fldChar w:fldCharType="separate"/>
        </w:r>
        <w:r>
          <w:rPr>
            <w:noProof/>
          </w:rPr>
          <w:t>93</w:t>
        </w:r>
        <w:r>
          <w:rPr>
            <w:noProof/>
          </w:rPr>
          <w:fldChar w:fldCharType="end"/>
        </w:r>
      </w:ins>
    </w:p>
    <w:p w14:paraId="338704C5" w14:textId="66186674" w:rsidR="00F1669B" w:rsidRDefault="00F1669B">
      <w:pPr>
        <w:pStyle w:val="TableofFigures"/>
        <w:tabs>
          <w:tab w:val="right" w:leader="dot" w:pos="10070"/>
        </w:tabs>
        <w:rPr>
          <w:ins w:id="236" w:author="Russ Ott" w:date="2022-04-29T10:09:00Z"/>
          <w:rFonts w:asciiTheme="minorHAnsi" w:eastAsiaTheme="minorEastAsia" w:hAnsiTheme="minorHAnsi" w:cstheme="minorBidi"/>
          <w:noProof/>
          <w:sz w:val="22"/>
          <w:szCs w:val="22"/>
        </w:rPr>
      </w:pPr>
      <w:ins w:id="237" w:author="Russ Ott" w:date="2022-04-29T10:09:00Z">
        <w:r>
          <w:rPr>
            <w:noProof/>
          </w:rPr>
          <w:t>Figure 25: Social Determinant of Health Problem Observation Example</w:t>
        </w:r>
        <w:r>
          <w:rPr>
            <w:noProof/>
          </w:rPr>
          <w:tab/>
        </w:r>
        <w:r>
          <w:rPr>
            <w:noProof/>
          </w:rPr>
          <w:fldChar w:fldCharType="begin"/>
        </w:r>
        <w:r>
          <w:rPr>
            <w:noProof/>
          </w:rPr>
          <w:instrText xml:space="preserve"> PAGEREF _Toc101450699 \h </w:instrText>
        </w:r>
        <w:r>
          <w:rPr>
            <w:noProof/>
          </w:rPr>
        </w:r>
        <w:r>
          <w:rPr>
            <w:noProof/>
          </w:rPr>
          <w:fldChar w:fldCharType="separate"/>
        </w:r>
        <w:r>
          <w:rPr>
            <w:noProof/>
          </w:rPr>
          <w:t>94</w:t>
        </w:r>
        <w:r>
          <w:rPr>
            <w:noProof/>
          </w:rPr>
          <w:fldChar w:fldCharType="end"/>
        </w:r>
      </w:ins>
    </w:p>
    <w:p w14:paraId="5DCEC551" w14:textId="33F8B439" w:rsidR="00F1669B" w:rsidRDefault="00F1669B">
      <w:pPr>
        <w:pStyle w:val="TableofFigures"/>
        <w:tabs>
          <w:tab w:val="right" w:leader="dot" w:pos="10070"/>
        </w:tabs>
        <w:rPr>
          <w:ins w:id="238" w:author="Russ Ott" w:date="2022-04-29T10:09:00Z"/>
          <w:rFonts w:asciiTheme="minorHAnsi" w:eastAsiaTheme="minorEastAsia" w:hAnsiTheme="minorHAnsi" w:cstheme="minorBidi"/>
          <w:noProof/>
          <w:sz w:val="22"/>
          <w:szCs w:val="22"/>
        </w:rPr>
      </w:pPr>
      <w:ins w:id="239" w:author="Russ Ott" w:date="2022-04-29T10:09:00Z">
        <w:r>
          <w:rPr>
            <w:noProof/>
          </w:rPr>
          <w:t>Figure 26: Procedure Activity Procedure Example</w:t>
        </w:r>
        <w:r>
          <w:rPr>
            <w:noProof/>
          </w:rPr>
          <w:tab/>
        </w:r>
        <w:r>
          <w:rPr>
            <w:noProof/>
          </w:rPr>
          <w:fldChar w:fldCharType="begin"/>
        </w:r>
        <w:r>
          <w:rPr>
            <w:noProof/>
          </w:rPr>
          <w:instrText xml:space="preserve"> PAGEREF _Toc101450700 \h </w:instrText>
        </w:r>
        <w:r>
          <w:rPr>
            <w:noProof/>
          </w:rPr>
        </w:r>
        <w:r>
          <w:rPr>
            <w:noProof/>
          </w:rPr>
          <w:fldChar w:fldCharType="separate"/>
        </w:r>
        <w:r>
          <w:rPr>
            <w:noProof/>
          </w:rPr>
          <w:t>103</w:t>
        </w:r>
        <w:r>
          <w:rPr>
            <w:noProof/>
          </w:rPr>
          <w:fldChar w:fldCharType="end"/>
        </w:r>
      </w:ins>
    </w:p>
    <w:p w14:paraId="6074A6C4" w14:textId="53F07D13" w:rsidR="00F1669B" w:rsidRDefault="00F1669B">
      <w:pPr>
        <w:pStyle w:val="TableofFigures"/>
        <w:tabs>
          <w:tab w:val="right" w:leader="dot" w:pos="10070"/>
        </w:tabs>
        <w:rPr>
          <w:ins w:id="240" w:author="Russ Ott" w:date="2022-04-29T10:09:00Z"/>
          <w:rFonts w:asciiTheme="minorHAnsi" w:eastAsiaTheme="minorEastAsia" w:hAnsiTheme="minorHAnsi" w:cstheme="minorBidi"/>
          <w:noProof/>
          <w:sz w:val="22"/>
          <w:szCs w:val="22"/>
        </w:rPr>
      </w:pPr>
      <w:ins w:id="241" w:author="Russ Ott" w:date="2022-04-29T10:09:00Z">
        <w:r>
          <w:rPr>
            <w:noProof/>
          </w:rPr>
          <w:lastRenderedPageBreak/>
          <w:t>Figure 27: Procedure Activity Procedure Social Determinant of Health Intervention Example</w:t>
        </w:r>
        <w:r>
          <w:rPr>
            <w:noProof/>
          </w:rPr>
          <w:tab/>
        </w:r>
        <w:r>
          <w:rPr>
            <w:noProof/>
          </w:rPr>
          <w:fldChar w:fldCharType="begin"/>
        </w:r>
        <w:r>
          <w:rPr>
            <w:noProof/>
          </w:rPr>
          <w:instrText xml:space="preserve"> PAGEREF _Toc101450701 \h </w:instrText>
        </w:r>
        <w:r>
          <w:rPr>
            <w:noProof/>
          </w:rPr>
        </w:r>
        <w:r>
          <w:rPr>
            <w:noProof/>
          </w:rPr>
          <w:fldChar w:fldCharType="separate"/>
        </w:r>
        <w:r>
          <w:rPr>
            <w:noProof/>
          </w:rPr>
          <w:t>104</w:t>
        </w:r>
        <w:r>
          <w:rPr>
            <w:noProof/>
          </w:rPr>
          <w:fldChar w:fldCharType="end"/>
        </w:r>
      </w:ins>
    </w:p>
    <w:p w14:paraId="762E8E15" w14:textId="2B14E343" w:rsidR="00F1669B" w:rsidRDefault="00F1669B">
      <w:pPr>
        <w:pStyle w:val="TableofFigures"/>
        <w:tabs>
          <w:tab w:val="right" w:leader="dot" w:pos="10070"/>
        </w:tabs>
        <w:rPr>
          <w:ins w:id="242" w:author="Russ Ott" w:date="2022-04-29T10:09:00Z"/>
          <w:rFonts w:asciiTheme="minorHAnsi" w:eastAsiaTheme="minorEastAsia" w:hAnsiTheme="minorHAnsi" w:cstheme="minorBidi"/>
          <w:noProof/>
          <w:sz w:val="22"/>
          <w:szCs w:val="22"/>
        </w:rPr>
      </w:pPr>
      <w:ins w:id="243" w:author="Russ Ott" w:date="2022-04-29T10:09:00Z">
        <w:r>
          <w:rPr>
            <w:noProof/>
          </w:rPr>
          <w:t xml:space="preserve">Figure 28: </w:t>
        </w:r>
      </w:ins>
      <w:r>
        <w:rPr>
          <w:noProof/>
        </w:rPr>
        <w:t>Section Time Range Example</w:t>
      </w:r>
      <w:r>
        <w:rPr>
          <w:noProof/>
        </w:rPr>
        <w:tab/>
      </w:r>
      <w:del w:id="244" w:author="Russ Ott" w:date="2022-04-29T10:09:00Z">
        <w:r w:rsidR="00483425">
          <w:rPr>
            <w:noProof/>
          </w:rPr>
          <w:fldChar w:fldCharType="begin"/>
        </w:r>
        <w:r w:rsidR="00483425">
          <w:rPr>
            <w:noProof/>
          </w:rPr>
          <w:delInstrText xml:space="preserve"> PAGEREF _Toc83394574 \h </w:delInstrText>
        </w:r>
        <w:r w:rsidR="00483425">
          <w:rPr>
            <w:noProof/>
          </w:rPr>
        </w:r>
        <w:r w:rsidR="00483425">
          <w:rPr>
            <w:noProof/>
          </w:rPr>
          <w:fldChar w:fldCharType="separate"/>
        </w:r>
        <w:r w:rsidR="00483425">
          <w:rPr>
            <w:noProof/>
          </w:rPr>
          <w:delText>36</w:delText>
        </w:r>
        <w:r w:rsidR="00483425">
          <w:rPr>
            <w:noProof/>
          </w:rPr>
          <w:fldChar w:fldCharType="end"/>
        </w:r>
      </w:del>
      <w:ins w:id="245" w:author="Russ Ott" w:date="2022-04-29T10:09:00Z">
        <w:r>
          <w:rPr>
            <w:noProof/>
          </w:rPr>
          <w:fldChar w:fldCharType="begin"/>
        </w:r>
        <w:r>
          <w:rPr>
            <w:noProof/>
          </w:rPr>
          <w:instrText xml:space="preserve"> PAGEREF _Toc101450702 \h </w:instrText>
        </w:r>
        <w:r>
          <w:rPr>
            <w:noProof/>
          </w:rPr>
        </w:r>
        <w:r>
          <w:rPr>
            <w:noProof/>
          </w:rPr>
          <w:fldChar w:fldCharType="separate"/>
        </w:r>
        <w:r>
          <w:rPr>
            <w:noProof/>
          </w:rPr>
          <w:t>106</w:t>
        </w:r>
        <w:r>
          <w:rPr>
            <w:noProof/>
          </w:rPr>
          <w:fldChar w:fldCharType="end"/>
        </w:r>
      </w:ins>
    </w:p>
    <w:p w14:paraId="730DB682" w14:textId="4134A37A" w:rsidR="00F1669B" w:rsidRDefault="00F1669B">
      <w:pPr>
        <w:pStyle w:val="TableofFigures"/>
        <w:tabs>
          <w:tab w:val="right" w:leader="dot" w:pos="10070"/>
        </w:tabs>
        <w:rPr>
          <w:ins w:id="246" w:author="Russ Ott" w:date="2022-04-29T10:09:00Z"/>
          <w:rFonts w:asciiTheme="minorHAnsi" w:eastAsiaTheme="minorEastAsia" w:hAnsiTheme="minorHAnsi" w:cstheme="minorBidi"/>
          <w:noProof/>
          <w:sz w:val="22"/>
          <w:szCs w:val="22"/>
        </w:rPr>
      </w:pPr>
      <w:ins w:id="247" w:author="Russ Ott" w:date="2022-04-29T10:09:00Z">
        <w:r>
          <w:rPr>
            <w:noProof/>
          </w:rPr>
          <w:t>Figure 29: Sexual Orientation Observation Example</w:t>
        </w:r>
        <w:r>
          <w:rPr>
            <w:noProof/>
          </w:rPr>
          <w:tab/>
        </w:r>
        <w:r>
          <w:rPr>
            <w:noProof/>
          </w:rPr>
          <w:fldChar w:fldCharType="begin"/>
        </w:r>
        <w:r>
          <w:rPr>
            <w:noProof/>
          </w:rPr>
          <w:instrText xml:space="preserve"> PAGEREF _Toc101450703 \h </w:instrText>
        </w:r>
        <w:r>
          <w:rPr>
            <w:noProof/>
          </w:rPr>
        </w:r>
        <w:r>
          <w:rPr>
            <w:noProof/>
          </w:rPr>
          <w:fldChar w:fldCharType="separate"/>
        </w:r>
        <w:r>
          <w:rPr>
            <w:noProof/>
          </w:rPr>
          <w:t>108</w:t>
        </w:r>
        <w:r>
          <w:rPr>
            <w:noProof/>
          </w:rPr>
          <w:fldChar w:fldCharType="end"/>
        </w:r>
      </w:ins>
    </w:p>
    <w:p w14:paraId="701F953B" w14:textId="7C6C17C2" w:rsidR="00F1669B" w:rsidRDefault="00F1669B">
      <w:pPr>
        <w:pStyle w:val="TableofFigures"/>
        <w:tabs>
          <w:tab w:val="right" w:leader="dot" w:pos="10070"/>
        </w:tabs>
        <w:rPr>
          <w:ins w:id="248" w:author="Russ Ott" w:date="2022-04-29T10:09:00Z"/>
          <w:rFonts w:asciiTheme="minorHAnsi" w:eastAsiaTheme="minorEastAsia" w:hAnsiTheme="minorHAnsi" w:cstheme="minorBidi"/>
          <w:noProof/>
          <w:sz w:val="22"/>
          <w:szCs w:val="22"/>
        </w:rPr>
      </w:pPr>
      <w:ins w:id="249" w:author="Russ Ott" w:date="2022-04-29T10:09:00Z">
        <w:r>
          <w:rPr>
            <w:noProof/>
          </w:rPr>
          <w:t>Figure 30: Social History Observation Example</w:t>
        </w:r>
        <w:r>
          <w:rPr>
            <w:noProof/>
          </w:rPr>
          <w:tab/>
        </w:r>
        <w:r>
          <w:rPr>
            <w:noProof/>
          </w:rPr>
          <w:fldChar w:fldCharType="begin"/>
        </w:r>
        <w:r>
          <w:rPr>
            <w:noProof/>
          </w:rPr>
          <w:instrText xml:space="preserve"> PAGEREF _Toc101450704 \h </w:instrText>
        </w:r>
        <w:r>
          <w:rPr>
            <w:noProof/>
          </w:rPr>
        </w:r>
        <w:r>
          <w:rPr>
            <w:noProof/>
          </w:rPr>
          <w:fldChar w:fldCharType="separate"/>
        </w:r>
        <w:r>
          <w:rPr>
            <w:noProof/>
          </w:rPr>
          <w:t>112</w:t>
        </w:r>
        <w:r>
          <w:rPr>
            <w:noProof/>
          </w:rPr>
          <w:fldChar w:fldCharType="end"/>
        </w:r>
      </w:ins>
    </w:p>
    <w:p w14:paraId="06ACE9F4" w14:textId="6C6ACAD4" w:rsidR="00F1669B" w:rsidRDefault="00F1669B">
      <w:pPr>
        <w:pStyle w:val="TableofFigures"/>
        <w:tabs>
          <w:tab w:val="right" w:leader="dot" w:pos="10070"/>
        </w:tabs>
        <w:rPr>
          <w:ins w:id="250" w:author="Russ Ott" w:date="2022-04-29T10:09:00Z"/>
          <w:rFonts w:asciiTheme="minorHAnsi" w:eastAsiaTheme="minorEastAsia" w:hAnsiTheme="minorHAnsi" w:cstheme="minorBidi"/>
          <w:noProof/>
          <w:sz w:val="22"/>
          <w:szCs w:val="22"/>
        </w:rPr>
      </w:pPr>
      <w:ins w:id="251" w:author="Russ Ott" w:date="2022-04-29T10:09:00Z">
        <w:r>
          <w:rPr>
            <w:noProof/>
          </w:rPr>
          <w:t>Figure 31: Social Determinant of Health Social History Observation Example</w:t>
        </w:r>
        <w:r>
          <w:rPr>
            <w:noProof/>
          </w:rPr>
          <w:tab/>
        </w:r>
        <w:r>
          <w:rPr>
            <w:noProof/>
          </w:rPr>
          <w:fldChar w:fldCharType="begin"/>
        </w:r>
        <w:r>
          <w:rPr>
            <w:noProof/>
          </w:rPr>
          <w:instrText xml:space="preserve"> PAGEREF _Toc101450705 \h </w:instrText>
        </w:r>
        <w:r>
          <w:rPr>
            <w:noProof/>
          </w:rPr>
        </w:r>
        <w:r>
          <w:rPr>
            <w:noProof/>
          </w:rPr>
          <w:fldChar w:fldCharType="separate"/>
        </w:r>
        <w:r>
          <w:rPr>
            <w:noProof/>
          </w:rPr>
          <w:t>113</w:t>
        </w:r>
        <w:r>
          <w:rPr>
            <w:noProof/>
          </w:rPr>
          <w:fldChar w:fldCharType="end"/>
        </w:r>
      </w:ins>
    </w:p>
    <w:p w14:paraId="3297F050" w14:textId="31C4A706" w:rsidR="00F1669B" w:rsidRDefault="00F1669B">
      <w:pPr>
        <w:pStyle w:val="TableofFigures"/>
        <w:tabs>
          <w:tab w:val="right" w:leader="dot" w:pos="10070"/>
        </w:tabs>
        <w:rPr>
          <w:rFonts w:asciiTheme="minorHAnsi" w:eastAsiaTheme="minorEastAsia" w:hAnsiTheme="minorHAnsi" w:cstheme="minorBidi"/>
          <w:noProof/>
          <w:sz w:val="22"/>
          <w:szCs w:val="22"/>
        </w:rPr>
      </w:pPr>
      <w:ins w:id="252" w:author="Russ Ott" w:date="2022-04-29T10:09:00Z">
        <w:r>
          <w:rPr>
            <w:noProof/>
          </w:rPr>
          <w:t>Figure 32: Provenance - Author Participation Example</w:t>
        </w:r>
        <w:r>
          <w:rPr>
            <w:noProof/>
          </w:rPr>
          <w:tab/>
        </w:r>
        <w:r>
          <w:rPr>
            <w:noProof/>
          </w:rPr>
          <w:fldChar w:fldCharType="begin"/>
        </w:r>
        <w:r>
          <w:rPr>
            <w:noProof/>
          </w:rPr>
          <w:instrText xml:space="preserve"> PAGEREF _Toc101450706 \h </w:instrText>
        </w:r>
        <w:r>
          <w:rPr>
            <w:noProof/>
          </w:rPr>
        </w:r>
        <w:r>
          <w:rPr>
            <w:noProof/>
          </w:rPr>
          <w:fldChar w:fldCharType="separate"/>
        </w:r>
        <w:r>
          <w:rPr>
            <w:noProof/>
          </w:rPr>
          <w:t>118</w:t>
        </w:r>
        <w:r>
          <w:rPr>
            <w:noProof/>
          </w:rPr>
          <w:fldChar w:fldCharType="end"/>
        </w:r>
      </w:ins>
    </w:p>
    <w:p w14:paraId="68B7D2CF" w14:textId="09EAE929" w:rsidR="00036ABC" w:rsidRDefault="00E545FF">
      <w:r>
        <w:fldChar w:fldCharType="end"/>
      </w:r>
    </w:p>
    <w:p w14:paraId="6F1F3C84" w14:textId="77777777" w:rsidR="00036ABC" w:rsidRDefault="00E545FF">
      <w:pPr>
        <w:pStyle w:val="TOCTitle"/>
      </w:pPr>
      <w:r>
        <w:t>Table of Tables</w:t>
      </w:r>
    </w:p>
    <w:p w14:paraId="5B5F5A5A" w14:textId="77777777" w:rsidR="00976FC3" w:rsidRDefault="00E545FF">
      <w:pPr>
        <w:pStyle w:val="TableofFigures"/>
        <w:tabs>
          <w:tab w:val="right" w:leader="dot" w:pos="10070"/>
        </w:tabs>
        <w:rPr>
          <w:del w:id="253" w:author="Russ Ott" w:date="2022-04-29T10:09:00Z"/>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del w:id="254" w:author="Russ Ott" w:date="2022-04-29T10:09:00Z">
        <w:r w:rsidR="00976FC3">
          <w:rPr>
            <w:noProof/>
          </w:rPr>
          <w:delText>Table 1: Care Teams Section Contexts</w:delText>
        </w:r>
        <w:r w:rsidR="00976FC3">
          <w:rPr>
            <w:noProof/>
          </w:rPr>
          <w:tab/>
        </w:r>
        <w:r w:rsidR="00976FC3">
          <w:rPr>
            <w:noProof/>
          </w:rPr>
          <w:fldChar w:fldCharType="begin"/>
        </w:r>
        <w:r w:rsidR="00976FC3">
          <w:rPr>
            <w:noProof/>
          </w:rPr>
          <w:delInstrText xml:space="preserve"> PAGEREF _Toc82717662 \h </w:delInstrText>
        </w:r>
        <w:r w:rsidR="00976FC3">
          <w:rPr>
            <w:noProof/>
          </w:rPr>
        </w:r>
        <w:r w:rsidR="00976FC3">
          <w:rPr>
            <w:noProof/>
          </w:rPr>
          <w:fldChar w:fldCharType="separate"/>
        </w:r>
        <w:r w:rsidR="00976FC3">
          <w:rPr>
            <w:noProof/>
          </w:rPr>
          <w:delText>4</w:delText>
        </w:r>
        <w:r w:rsidR="00976FC3">
          <w:rPr>
            <w:noProof/>
          </w:rPr>
          <w:fldChar w:fldCharType="end"/>
        </w:r>
      </w:del>
    </w:p>
    <w:p w14:paraId="0F36CC33" w14:textId="741A26CD" w:rsidR="00F1669B" w:rsidRDefault="00F1669B">
      <w:pPr>
        <w:pStyle w:val="TableofFigures"/>
        <w:tabs>
          <w:tab w:val="right" w:leader="dot" w:pos="10070"/>
        </w:tabs>
        <w:rPr>
          <w:ins w:id="255" w:author="Russ Ott" w:date="2022-04-29T10:09:00Z"/>
          <w:rFonts w:asciiTheme="minorHAnsi" w:eastAsiaTheme="minorEastAsia" w:hAnsiTheme="minorHAnsi" w:cstheme="minorBidi"/>
          <w:noProof/>
          <w:sz w:val="22"/>
          <w:szCs w:val="22"/>
        </w:rPr>
      </w:pPr>
      <w:ins w:id="256" w:author="Russ Ott" w:date="2022-04-29T10:09:00Z">
        <w:r>
          <w:rPr>
            <w:noProof/>
          </w:rPr>
          <w:t>Table 1: Provenance - Assembler Participation (V2) Constraints Overview</w:t>
        </w:r>
        <w:r>
          <w:rPr>
            <w:noProof/>
          </w:rPr>
          <w:tab/>
        </w:r>
        <w:r>
          <w:rPr>
            <w:noProof/>
          </w:rPr>
          <w:fldChar w:fldCharType="begin"/>
        </w:r>
        <w:r>
          <w:rPr>
            <w:noProof/>
          </w:rPr>
          <w:instrText xml:space="preserve"> PAGEREF _Toc101450707 \h </w:instrText>
        </w:r>
        <w:r>
          <w:rPr>
            <w:noProof/>
          </w:rPr>
        </w:r>
        <w:r>
          <w:rPr>
            <w:noProof/>
          </w:rPr>
          <w:fldChar w:fldCharType="separate"/>
        </w:r>
        <w:r>
          <w:rPr>
            <w:noProof/>
          </w:rPr>
          <w:t>8</w:t>
        </w:r>
        <w:r>
          <w:rPr>
            <w:noProof/>
          </w:rPr>
          <w:fldChar w:fldCharType="end"/>
        </w:r>
      </w:ins>
    </w:p>
    <w:p w14:paraId="44446C83" w14:textId="48E8816B"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 xml:space="preserve">Table 2: Care Teams Section </w:t>
      </w:r>
      <w:del w:id="257" w:author="Russ Ott" w:date="2022-04-29T10:09:00Z">
        <w:r w:rsidR="00976FC3">
          <w:rPr>
            <w:noProof/>
          </w:rPr>
          <w:delText>Constraints Overview</w:delText>
        </w:r>
      </w:del>
      <w:ins w:id="258" w:author="Russ Ott" w:date="2022-04-29T10:09:00Z">
        <w:r>
          <w:rPr>
            <w:noProof/>
          </w:rPr>
          <w:t>(V2) Contexts</w:t>
        </w:r>
      </w:ins>
      <w:r>
        <w:rPr>
          <w:noProof/>
        </w:rPr>
        <w:tab/>
      </w:r>
      <w:r>
        <w:rPr>
          <w:noProof/>
        </w:rPr>
        <w:fldChar w:fldCharType="begin"/>
      </w:r>
      <w:r>
        <w:rPr>
          <w:noProof/>
        </w:rPr>
        <w:instrText xml:space="preserve"> PAGEREF _</w:instrText>
      </w:r>
      <w:del w:id="259" w:author="Russ Ott" w:date="2022-04-29T10:09:00Z">
        <w:r w:rsidR="00976FC3">
          <w:rPr>
            <w:noProof/>
          </w:rPr>
          <w:delInstrText>Toc82717663</w:delInstrText>
        </w:r>
      </w:del>
      <w:ins w:id="260" w:author="Russ Ott" w:date="2022-04-29T10:09:00Z">
        <w:r>
          <w:rPr>
            <w:noProof/>
          </w:rPr>
          <w:instrText>Toc101450708</w:instrText>
        </w:r>
      </w:ins>
      <w:r>
        <w:rPr>
          <w:noProof/>
        </w:rPr>
        <w:instrText xml:space="preserve"> \h </w:instrText>
      </w:r>
      <w:r>
        <w:rPr>
          <w:noProof/>
        </w:rPr>
      </w:r>
      <w:r>
        <w:rPr>
          <w:noProof/>
        </w:rPr>
        <w:fldChar w:fldCharType="separate"/>
      </w:r>
      <w:r>
        <w:rPr>
          <w:noProof/>
        </w:rPr>
        <w:t>10</w:t>
      </w:r>
      <w:r>
        <w:rPr>
          <w:noProof/>
        </w:rPr>
        <w:fldChar w:fldCharType="end"/>
      </w:r>
    </w:p>
    <w:p w14:paraId="1003A8F9" w14:textId="55D2AE71"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 xml:space="preserve">Table 3: </w:t>
      </w:r>
      <w:del w:id="261" w:author="Russ Ott" w:date="2022-04-29T10:09:00Z">
        <w:r w:rsidR="00976FC3">
          <w:rPr>
            <w:noProof/>
          </w:rPr>
          <w:delText>Notes</w:delText>
        </w:r>
      </w:del>
      <w:ins w:id="262" w:author="Russ Ott" w:date="2022-04-29T10:09:00Z">
        <w:r>
          <w:rPr>
            <w:noProof/>
          </w:rPr>
          <w:t>Care Teams</w:t>
        </w:r>
      </w:ins>
      <w:r>
        <w:rPr>
          <w:noProof/>
        </w:rPr>
        <w:t xml:space="preserve"> Section </w:t>
      </w:r>
      <w:del w:id="263" w:author="Russ Ott" w:date="2022-04-29T10:09:00Z">
        <w:r w:rsidR="00976FC3">
          <w:rPr>
            <w:noProof/>
          </w:rPr>
          <w:delText>Contexts</w:delText>
        </w:r>
      </w:del>
      <w:ins w:id="264" w:author="Russ Ott" w:date="2022-04-29T10:09:00Z">
        <w:r>
          <w:rPr>
            <w:noProof/>
          </w:rPr>
          <w:t>(V2) Constraints Overview</w:t>
        </w:r>
      </w:ins>
      <w:r>
        <w:rPr>
          <w:noProof/>
        </w:rPr>
        <w:tab/>
      </w:r>
      <w:del w:id="265" w:author="Russ Ott" w:date="2022-04-29T10:09:00Z">
        <w:r w:rsidR="00976FC3">
          <w:rPr>
            <w:noProof/>
          </w:rPr>
          <w:fldChar w:fldCharType="begin"/>
        </w:r>
        <w:r w:rsidR="00976FC3">
          <w:rPr>
            <w:noProof/>
          </w:rPr>
          <w:delInstrText xml:space="preserve"> PAGEREF _Toc82717664 \h </w:delInstrText>
        </w:r>
        <w:r w:rsidR="00976FC3">
          <w:rPr>
            <w:noProof/>
          </w:rPr>
        </w:r>
        <w:r w:rsidR="00976FC3">
          <w:rPr>
            <w:noProof/>
          </w:rPr>
          <w:fldChar w:fldCharType="separate"/>
        </w:r>
        <w:r w:rsidR="00976FC3">
          <w:rPr>
            <w:noProof/>
          </w:rPr>
          <w:delText>6</w:delText>
        </w:r>
        <w:r w:rsidR="00976FC3">
          <w:rPr>
            <w:noProof/>
          </w:rPr>
          <w:fldChar w:fldCharType="end"/>
        </w:r>
      </w:del>
      <w:ins w:id="266" w:author="Russ Ott" w:date="2022-04-29T10:09:00Z">
        <w:r>
          <w:rPr>
            <w:noProof/>
          </w:rPr>
          <w:fldChar w:fldCharType="begin"/>
        </w:r>
        <w:r>
          <w:rPr>
            <w:noProof/>
          </w:rPr>
          <w:instrText xml:space="preserve"> PAGEREF _Toc101450709 \h </w:instrText>
        </w:r>
        <w:r>
          <w:rPr>
            <w:noProof/>
          </w:rPr>
        </w:r>
        <w:r>
          <w:rPr>
            <w:noProof/>
          </w:rPr>
          <w:fldChar w:fldCharType="separate"/>
        </w:r>
        <w:r>
          <w:rPr>
            <w:noProof/>
          </w:rPr>
          <w:t>10</w:t>
        </w:r>
        <w:r>
          <w:rPr>
            <w:noProof/>
          </w:rPr>
          <w:fldChar w:fldCharType="end"/>
        </w:r>
      </w:ins>
    </w:p>
    <w:p w14:paraId="77760197" w14:textId="23BE9265"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 xml:space="preserve">Table 4: Notes Section </w:t>
      </w:r>
      <w:del w:id="267" w:author="Russ Ott" w:date="2022-04-29T10:09:00Z">
        <w:r w:rsidR="00976FC3">
          <w:rPr>
            <w:noProof/>
          </w:rPr>
          <w:delText>Constraints Overview</w:delText>
        </w:r>
      </w:del>
      <w:ins w:id="268" w:author="Russ Ott" w:date="2022-04-29T10:09:00Z">
        <w:r>
          <w:rPr>
            <w:noProof/>
          </w:rPr>
          <w:t>Contexts</w:t>
        </w:r>
      </w:ins>
      <w:r>
        <w:rPr>
          <w:noProof/>
        </w:rPr>
        <w:tab/>
      </w:r>
      <w:r>
        <w:rPr>
          <w:noProof/>
        </w:rPr>
        <w:fldChar w:fldCharType="begin"/>
      </w:r>
      <w:r>
        <w:rPr>
          <w:noProof/>
        </w:rPr>
        <w:instrText xml:space="preserve"> PAGEREF _</w:instrText>
      </w:r>
      <w:del w:id="269" w:author="Russ Ott" w:date="2022-04-29T10:09:00Z">
        <w:r w:rsidR="00976FC3">
          <w:rPr>
            <w:noProof/>
          </w:rPr>
          <w:delInstrText>Toc82717665</w:delInstrText>
        </w:r>
      </w:del>
      <w:ins w:id="270" w:author="Russ Ott" w:date="2022-04-29T10:09:00Z">
        <w:r>
          <w:rPr>
            <w:noProof/>
          </w:rPr>
          <w:instrText>Toc101450710</w:instrText>
        </w:r>
      </w:ins>
      <w:r>
        <w:rPr>
          <w:noProof/>
        </w:rPr>
        <w:instrText xml:space="preserve"> \h </w:instrText>
      </w:r>
      <w:r>
        <w:rPr>
          <w:noProof/>
        </w:rPr>
      </w:r>
      <w:r>
        <w:rPr>
          <w:noProof/>
        </w:rPr>
        <w:fldChar w:fldCharType="separate"/>
      </w:r>
      <w:r>
        <w:rPr>
          <w:noProof/>
        </w:rPr>
        <w:t>12</w:t>
      </w:r>
      <w:r>
        <w:rPr>
          <w:noProof/>
        </w:rPr>
        <w:fldChar w:fldCharType="end"/>
      </w:r>
    </w:p>
    <w:p w14:paraId="0527F359" w14:textId="610D23A6" w:rsidR="00F1669B" w:rsidRDefault="00F1669B">
      <w:pPr>
        <w:pStyle w:val="TableofFigures"/>
        <w:tabs>
          <w:tab w:val="right" w:leader="dot" w:pos="10070"/>
        </w:tabs>
        <w:rPr>
          <w:ins w:id="271" w:author="Russ Ott" w:date="2022-04-29T10:09:00Z"/>
          <w:rFonts w:asciiTheme="minorHAnsi" w:eastAsiaTheme="minorEastAsia" w:hAnsiTheme="minorHAnsi" w:cstheme="minorBidi"/>
          <w:noProof/>
          <w:sz w:val="22"/>
          <w:szCs w:val="22"/>
        </w:rPr>
      </w:pPr>
      <w:r>
        <w:rPr>
          <w:noProof/>
        </w:rPr>
        <w:t xml:space="preserve">Table 5: </w:t>
      </w:r>
      <w:ins w:id="272" w:author="Russ Ott" w:date="2022-04-29T10:09:00Z">
        <w:r>
          <w:rPr>
            <w:noProof/>
          </w:rPr>
          <w:t>Notes Section Constraints Overview</w:t>
        </w:r>
        <w:r>
          <w:rPr>
            <w:noProof/>
          </w:rPr>
          <w:tab/>
        </w:r>
        <w:r>
          <w:rPr>
            <w:noProof/>
          </w:rPr>
          <w:fldChar w:fldCharType="begin"/>
        </w:r>
        <w:r>
          <w:rPr>
            <w:noProof/>
          </w:rPr>
          <w:instrText xml:space="preserve"> PAGEREF _Toc101450711 \h </w:instrText>
        </w:r>
        <w:r>
          <w:rPr>
            <w:noProof/>
          </w:rPr>
        </w:r>
        <w:r>
          <w:rPr>
            <w:noProof/>
          </w:rPr>
          <w:fldChar w:fldCharType="separate"/>
        </w:r>
        <w:r>
          <w:rPr>
            <w:noProof/>
          </w:rPr>
          <w:t>13</w:t>
        </w:r>
        <w:r>
          <w:rPr>
            <w:noProof/>
          </w:rPr>
          <w:fldChar w:fldCharType="end"/>
        </w:r>
      </w:ins>
    </w:p>
    <w:p w14:paraId="68AF499D" w14:textId="4FFE3ADE" w:rsidR="00F1669B" w:rsidRDefault="00F1669B">
      <w:pPr>
        <w:pStyle w:val="TableofFigures"/>
        <w:tabs>
          <w:tab w:val="right" w:leader="dot" w:pos="10070"/>
        </w:tabs>
        <w:rPr>
          <w:ins w:id="273" w:author="Russ Ott" w:date="2022-04-29T10:09:00Z"/>
          <w:rFonts w:asciiTheme="minorHAnsi" w:eastAsiaTheme="minorEastAsia" w:hAnsiTheme="minorHAnsi" w:cstheme="minorBidi"/>
          <w:noProof/>
          <w:sz w:val="22"/>
          <w:szCs w:val="22"/>
        </w:rPr>
      </w:pPr>
      <w:ins w:id="274" w:author="Russ Ott" w:date="2022-04-29T10:09:00Z">
        <w:r>
          <w:rPr>
            <w:noProof/>
          </w:rPr>
          <w:t>Table 6: Assessment Scale Observation (V2) Constraints Overview</w:t>
        </w:r>
        <w:r>
          <w:rPr>
            <w:noProof/>
          </w:rPr>
          <w:tab/>
        </w:r>
        <w:r>
          <w:rPr>
            <w:noProof/>
          </w:rPr>
          <w:fldChar w:fldCharType="begin"/>
        </w:r>
        <w:r>
          <w:rPr>
            <w:noProof/>
          </w:rPr>
          <w:instrText xml:space="preserve"> PAGEREF _Toc101450712 \h </w:instrText>
        </w:r>
        <w:r>
          <w:rPr>
            <w:noProof/>
          </w:rPr>
        </w:r>
        <w:r>
          <w:rPr>
            <w:noProof/>
          </w:rPr>
          <w:fldChar w:fldCharType="separate"/>
        </w:r>
        <w:r>
          <w:rPr>
            <w:noProof/>
          </w:rPr>
          <w:t>16</w:t>
        </w:r>
        <w:r>
          <w:rPr>
            <w:noProof/>
          </w:rPr>
          <w:fldChar w:fldCharType="end"/>
        </w:r>
      </w:ins>
    </w:p>
    <w:p w14:paraId="27A7F34A" w14:textId="122BA5AB" w:rsidR="00F1669B" w:rsidRDefault="00F1669B">
      <w:pPr>
        <w:pStyle w:val="TableofFigures"/>
        <w:tabs>
          <w:tab w:val="right" w:leader="dot" w:pos="10070"/>
        </w:tabs>
        <w:rPr>
          <w:ins w:id="275" w:author="Russ Ott" w:date="2022-04-29T10:09:00Z"/>
          <w:rFonts w:asciiTheme="minorHAnsi" w:eastAsiaTheme="minorEastAsia" w:hAnsiTheme="minorHAnsi" w:cstheme="minorBidi"/>
          <w:noProof/>
          <w:sz w:val="22"/>
          <w:szCs w:val="22"/>
        </w:rPr>
      </w:pPr>
      <w:ins w:id="276" w:author="Russ Ott" w:date="2022-04-29T10:09:00Z">
        <w:r>
          <w:rPr>
            <w:noProof/>
          </w:rPr>
          <w:t>Table 7: Assessment Scale Supporting Observation (V2) Constraints Overview</w:t>
        </w:r>
        <w:r>
          <w:rPr>
            <w:noProof/>
          </w:rPr>
          <w:tab/>
        </w:r>
        <w:r>
          <w:rPr>
            <w:noProof/>
          </w:rPr>
          <w:fldChar w:fldCharType="begin"/>
        </w:r>
        <w:r>
          <w:rPr>
            <w:noProof/>
          </w:rPr>
          <w:instrText xml:space="preserve"> PAGEREF _Toc101450713 \h </w:instrText>
        </w:r>
        <w:r>
          <w:rPr>
            <w:noProof/>
          </w:rPr>
        </w:r>
        <w:r>
          <w:rPr>
            <w:noProof/>
          </w:rPr>
          <w:fldChar w:fldCharType="separate"/>
        </w:r>
        <w:r>
          <w:rPr>
            <w:noProof/>
          </w:rPr>
          <w:t>20</w:t>
        </w:r>
        <w:r>
          <w:rPr>
            <w:noProof/>
          </w:rPr>
          <w:fldChar w:fldCharType="end"/>
        </w:r>
      </w:ins>
    </w:p>
    <w:p w14:paraId="712D1CE5" w14:textId="6102E137" w:rsidR="00F1669B" w:rsidRDefault="00F1669B">
      <w:pPr>
        <w:pStyle w:val="TableofFigures"/>
        <w:tabs>
          <w:tab w:val="right" w:leader="dot" w:pos="10070"/>
        </w:tabs>
        <w:rPr>
          <w:rFonts w:asciiTheme="minorHAnsi" w:eastAsiaTheme="minorEastAsia" w:hAnsiTheme="minorHAnsi" w:cstheme="minorBidi"/>
          <w:noProof/>
          <w:sz w:val="22"/>
          <w:szCs w:val="22"/>
        </w:rPr>
      </w:pPr>
      <w:ins w:id="277" w:author="Russ Ott" w:date="2022-04-29T10:09:00Z">
        <w:r>
          <w:rPr>
            <w:noProof/>
          </w:rPr>
          <w:t xml:space="preserve">Table 8: </w:t>
        </w:r>
      </w:ins>
      <w:r>
        <w:rPr>
          <w:noProof/>
        </w:rPr>
        <w:t>Birth Sex Observation Constraints Overview</w:t>
      </w:r>
      <w:r>
        <w:rPr>
          <w:noProof/>
        </w:rPr>
        <w:tab/>
      </w:r>
      <w:r>
        <w:rPr>
          <w:noProof/>
        </w:rPr>
        <w:fldChar w:fldCharType="begin"/>
      </w:r>
      <w:r>
        <w:rPr>
          <w:noProof/>
        </w:rPr>
        <w:instrText xml:space="preserve"> PAGEREF _</w:instrText>
      </w:r>
      <w:del w:id="278" w:author="Russ Ott" w:date="2022-04-29T10:09:00Z">
        <w:r w:rsidR="00976FC3">
          <w:rPr>
            <w:noProof/>
          </w:rPr>
          <w:delInstrText>Toc82717666</w:delInstrText>
        </w:r>
      </w:del>
      <w:ins w:id="279" w:author="Russ Ott" w:date="2022-04-29T10:09:00Z">
        <w:r>
          <w:rPr>
            <w:noProof/>
          </w:rPr>
          <w:instrText>Toc101450714</w:instrText>
        </w:r>
      </w:ins>
      <w:r>
        <w:rPr>
          <w:noProof/>
        </w:rPr>
        <w:instrText xml:space="preserve"> \h </w:instrText>
      </w:r>
      <w:r>
        <w:rPr>
          <w:noProof/>
        </w:rPr>
      </w:r>
      <w:r>
        <w:rPr>
          <w:noProof/>
        </w:rPr>
        <w:fldChar w:fldCharType="separate"/>
      </w:r>
      <w:r>
        <w:rPr>
          <w:noProof/>
        </w:rPr>
        <w:t>22</w:t>
      </w:r>
      <w:r>
        <w:rPr>
          <w:noProof/>
        </w:rPr>
        <w:fldChar w:fldCharType="end"/>
      </w:r>
    </w:p>
    <w:p w14:paraId="6ABA742D" w14:textId="3F85181B"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 xml:space="preserve">Table </w:t>
      </w:r>
      <w:del w:id="280" w:author="Russ Ott" w:date="2022-04-29T10:09:00Z">
        <w:r w:rsidR="00976FC3">
          <w:rPr>
            <w:noProof/>
          </w:rPr>
          <w:delText>6</w:delText>
        </w:r>
      </w:del>
      <w:ins w:id="281" w:author="Russ Ott" w:date="2022-04-29T10:09:00Z">
        <w:r>
          <w:rPr>
            <w:noProof/>
          </w:rPr>
          <w:t>9</w:t>
        </w:r>
      </w:ins>
      <w:r>
        <w:rPr>
          <w:noProof/>
        </w:rPr>
        <w:t xml:space="preserve">: Care Team Member Act </w:t>
      </w:r>
      <w:ins w:id="282" w:author="Russ Ott" w:date="2022-04-29T10:09:00Z">
        <w:r>
          <w:rPr>
            <w:noProof/>
          </w:rPr>
          <w:t xml:space="preserve">(V2) </w:t>
        </w:r>
      </w:ins>
      <w:r>
        <w:rPr>
          <w:noProof/>
        </w:rPr>
        <w:t>Contexts</w:t>
      </w:r>
      <w:r>
        <w:rPr>
          <w:noProof/>
        </w:rPr>
        <w:tab/>
      </w:r>
      <w:r>
        <w:rPr>
          <w:noProof/>
        </w:rPr>
        <w:fldChar w:fldCharType="begin"/>
      </w:r>
      <w:r>
        <w:rPr>
          <w:noProof/>
        </w:rPr>
        <w:instrText xml:space="preserve"> PAGEREF _</w:instrText>
      </w:r>
      <w:del w:id="283" w:author="Russ Ott" w:date="2022-04-29T10:09:00Z">
        <w:r w:rsidR="00976FC3">
          <w:rPr>
            <w:noProof/>
          </w:rPr>
          <w:delInstrText>Toc82717667</w:delInstrText>
        </w:r>
      </w:del>
      <w:ins w:id="284" w:author="Russ Ott" w:date="2022-04-29T10:09:00Z">
        <w:r>
          <w:rPr>
            <w:noProof/>
          </w:rPr>
          <w:instrText>Toc101450715</w:instrText>
        </w:r>
      </w:ins>
      <w:r>
        <w:rPr>
          <w:noProof/>
        </w:rPr>
        <w:instrText xml:space="preserve"> \h </w:instrText>
      </w:r>
      <w:r>
        <w:rPr>
          <w:noProof/>
        </w:rPr>
      </w:r>
      <w:r>
        <w:rPr>
          <w:noProof/>
        </w:rPr>
        <w:fldChar w:fldCharType="separate"/>
      </w:r>
      <w:r>
        <w:rPr>
          <w:noProof/>
        </w:rPr>
        <w:t>23</w:t>
      </w:r>
      <w:r>
        <w:rPr>
          <w:noProof/>
        </w:rPr>
        <w:fldChar w:fldCharType="end"/>
      </w:r>
    </w:p>
    <w:p w14:paraId="0E07CD46" w14:textId="7B8A65F7"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 xml:space="preserve">Table </w:t>
      </w:r>
      <w:del w:id="285" w:author="Russ Ott" w:date="2022-04-29T10:09:00Z">
        <w:r w:rsidR="00976FC3">
          <w:rPr>
            <w:noProof/>
          </w:rPr>
          <w:delText>7</w:delText>
        </w:r>
      </w:del>
      <w:ins w:id="286" w:author="Russ Ott" w:date="2022-04-29T10:09:00Z">
        <w:r>
          <w:rPr>
            <w:noProof/>
          </w:rPr>
          <w:t>10</w:t>
        </w:r>
      </w:ins>
      <w:r>
        <w:rPr>
          <w:noProof/>
        </w:rPr>
        <w:t xml:space="preserve">: Care Team Member Act </w:t>
      </w:r>
      <w:ins w:id="287" w:author="Russ Ott" w:date="2022-04-29T10:09:00Z">
        <w:r>
          <w:rPr>
            <w:noProof/>
          </w:rPr>
          <w:t xml:space="preserve">(V2) </w:t>
        </w:r>
      </w:ins>
      <w:r>
        <w:rPr>
          <w:noProof/>
        </w:rPr>
        <w:t>Constraints Overview</w:t>
      </w:r>
      <w:r>
        <w:rPr>
          <w:noProof/>
        </w:rPr>
        <w:tab/>
      </w:r>
      <w:r>
        <w:rPr>
          <w:noProof/>
        </w:rPr>
        <w:fldChar w:fldCharType="begin"/>
      </w:r>
      <w:r>
        <w:rPr>
          <w:noProof/>
        </w:rPr>
        <w:instrText xml:space="preserve"> PAGEREF _</w:instrText>
      </w:r>
      <w:del w:id="288" w:author="Russ Ott" w:date="2022-04-29T10:09:00Z">
        <w:r w:rsidR="00976FC3">
          <w:rPr>
            <w:noProof/>
          </w:rPr>
          <w:delInstrText>Toc82717668</w:delInstrText>
        </w:r>
      </w:del>
      <w:ins w:id="289" w:author="Russ Ott" w:date="2022-04-29T10:09:00Z">
        <w:r>
          <w:rPr>
            <w:noProof/>
          </w:rPr>
          <w:instrText>Toc101450716</w:instrText>
        </w:r>
      </w:ins>
      <w:r>
        <w:rPr>
          <w:noProof/>
        </w:rPr>
        <w:instrText xml:space="preserve"> \h </w:instrText>
      </w:r>
      <w:r>
        <w:rPr>
          <w:noProof/>
        </w:rPr>
      </w:r>
      <w:r>
        <w:rPr>
          <w:noProof/>
        </w:rPr>
        <w:fldChar w:fldCharType="separate"/>
      </w:r>
      <w:r>
        <w:rPr>
          <w:noProof/>
        </w:rPr>
        <w:t>25</w:t>
      </w:r>
      <w:r>
        <w:rPr>
          <w:noProof/>
        </w:rPr>
        <w:fldChar w:fldCharType="end"/>
      </w:r>
    </w:p>
    <w:p w14:paraId="70BA3E8D" w14:textId="77777777" w:rsidR="00976FC3" w:rsidRDefault="00F1669B">
      <w:pPr>
        <w:pStyle w:val="TableofFigures"/>
        <w:tabs>
          <w:tab w:val="right" w:leader="dot" w:pos="10070"/>
        </w:tabs>
        <w:rPr>
          <w:del w:id="290" w:author="Russ Ott" w:date="2022-04-29T10:09:00Z"/>
          <w:rFonts w:asciiTheme="minorHAnsi" w:eastAsiaTheme="minorEastAsia" w:hAnsiTheme="minorHAnsi" w:cstheme="minorBidi"/>
          <w:noProof/>
          <w:sz w:val="22"/>
          <w:szCs w:val="22"/>
        </w:rPr>
      </w:pPr>
      <w:r>
        <w:rPr>
          <w:noProof/>
        </w:rPr>
        <w:t xml:space="preserve">Table </w:t>
      </w:r>
      <w:del w:id="291" w:author="Russ Ott" w:date="2022-04-29T10:09:00Z">
        <w:r w:rsidR="00976FC3">
          <w:rPr>
            <w:noProof/>
          </w:rPr>
          <w:delText>8</w:delText>
        </w:r>
      </w:del>
      <w:ins w:id="292" w:author="Russ Ott" w:date="2022-04-29T10:09:00Z">
        <w:r>
          <w:rPr>
            <w:noProof/>
          </w:rPr>
          <w:t>11</w:t>
        </w:r>
      </w:ins>
      <w:r>
        <w:rPr>
          <w:noProof/>
        </w:rPr>
        <w:t xml:space="preserve">: Care Team Member Schedule Observation </w:t>
      </w:r>
      <w:del w:id="293" w:author="Russ Ott" w:date="2022-04-29T10:09:00Z">
        <w:r w:rsidR="00976FC3">
          <w:rPr>
            <w:noProof/>
          </w:rPr>
          <w:delText>Contexts</w:delText>
        </w:r>
        <w:r w:rsidR="00976FC3">
          <w:rPr>
            <w:noProof/>
          </w:rPr>
          <w:tab/>
        </w:r>
        <w:r w:rsidR="00976FC3">
          <w:rPr>
            <w:noProof/>
          </w:rPr>
          <w:fldChar w:fldCharType="begin"/>
        </w:r>
        <w:r w:rsidR="00976FC3">
          <w:rPr>
            <w:noProof/>
          </w:rPr>
          <w:delInstrText xml:space="preserve"> PAGEREF _Toc82717669 \h </w:delInstrText>
        </w:r>
        <w:r w:rsidR="00976FC3">
          <w:rPr>
            <w:noProof/>
          </w:rPr>
        </w:r>
        <w:r w:rsidR="00976FC3">
          <w:rPr>
            <w:noProof/>
          </w:rPr>
          <w:fldChar w:fldCharType="separate"/>
        </w:r>
        <w:r w:rsidR="00976FC3">
          <w:rPr>
            <w:noProof/>
          </w:rPr>
          <w:delText>16</w:delText>
        </w:r>
        <w:r w:rsidR="00976FC3">
          <w:rPr>
            <w:noProof/>
          </w:rPr>
          <w:fldChar w:fldCharType="end"/>
        </w:r>
      </w:del>
    </w:p>
    <w:p w14:paraId="33FE949E" w14:textId="77777777" w:rsidR="00976FC3" w:rsidRDefault="00976FC3">
      <w:pPr>
        <w:pStyle w:val="TableofFigures"/>
        <w:tabs>
          <w:tab w:val="right" w:leader="dot" w:pos="10070"/>
        </w:tabs>
        <w:rPr>
          <w:del w:id="294" w:author="Russ Ott" w:date="2022-04-29T10:09:00Z"/>
          <w:rFonts w:asciiTheme="minorHAnsi" w:eastAsiaTheme="minorEastAsia" w:hAnsiTheme="minorHAnsi" w:cstheme="minorBidi"/>
          <w:noProof/>
          <w:sz w:val="22"/>
          <w:szCs w:val="22"/>
        </w:rPr>
      </w:pPr>
      <w:del w:id="295" w:author="Russ Ott" w:date="2022-04-29T10:09:00Z">
        <w:r>
          <w:rPr>
            <w:noProof/>
          </w:rPr>
          <w:delText>Table 9: Care Team Member Schedule Observation Constraints Overview</w:delText>
        </w:r>
        <w:r>
          <w:rPr>
            <w:noProof/>
          </w:rPr>
          <w:tab/>
        </w:r>
        <w:r>
          <w:rPr>
            <w:noProof/>
          </w:rPr>
          <w:fldChar w:fldCharType="begin"/>
        </w:r>
        <w:r>
          <w:rPr>
            <w:noProof/>
          </w:rPr>
          <w:delInstrText xml:space="preserve"> PAGEREF _Toc82717670 \h </w:delInstrText>
        </w:r>
        <w:r>
          <w:rPr>
            <w:noProof/>
          </w:rPr>
        </w:r>
        <w:r>
          <w:rPr>
            <w:noProof/>
          </w:rPr>
          <w:fldChar w:fldCharType="separate"/>
        </w:r>
        <w:r>
          <w:rPr>
            <w:noProof/>
          </w:rPr>
          <w:delText>16</w:delText>
        </w:r>
        <w:r>
          <w:rPr>
            <w:noProof/>
          </w:rPr>
          <w:fldChar w:fldCharType="end"/>
        </w:r>
      </w:del>
    </w:p>
    <w:p w14:paraId="489852BB" w14:textId="77777777" w:rsidR="00976FC3" w:rsidRDefault="00976FC3">
      <w:pPr>
        <w:pStyle w:val="TableofFigures"/>
        <w:tabs>
          <w:tab w:val="right" w:leader="dot" w:pos="10070"/>
        </w:tabs>
        <w:rPr>
          <w:del w:id="296" w:author="Russ Ott" w:date="2022-04-29T10:09:00Z"/>
          <w:rFonts w:asciiTheme="minorHAnsi" w:eastAsiaTheme="minorEastAsia" w:hAnsiTheme="minorHAnsi" w:cstheme="minorBidi"/>
          <w:noProof/>
          <w:sz w:val="22"/>
          <w:szCs w:val="22"/>
        </w:rPr>
      </w:pPr>
      <w:del w:id="297" w:author="Russ Ott" w:date="2022-04-29T10:09:00Z">
        <w:r>
          <w:rPr>
            <w:noProof/>
          </w:rPr>
          <w:delText>Table 10: Care Team Organizer Contexts</w:delText>
        </w:r>
        <w:r>
          <w:rPr>
            <w:noProof/>
          </w:rPr>
          <w:tab/>
        </w:r>
        <w:r>
          <w:rPr>
            <w:noProof/>
          </w:rPr>
          <w:fldChar w:fldCharType="begin"/>
        </w:r>
        <w:r>
          <w:rPr>
            <w:noProof/>
          </w:rPr>
          <w:delInstrText xml:space="preserve"> PAGEREF _Toc82717671 \h </w:delInstrText>
        </w:r>
        <w:r>
          <w:rPr>
            <w:noProof/>
          </w:rPr>
        </w:r>
        <w:r>
          <w:rPr>
            <w:noProof/>
          </w:rPr>
          <w:fldChar w:fldCharType="separate"/>
        </w:r>
        <w:r>
          <w:rPr>
            <w:noProof/>
          </w:rPr>
          <w:delText>17</w:delText>
        </w:r>
        <w:r>
          <w:rPr>
            <w:noProof/>
          </w:rPr>
          <w:fldChar w:fldCharType="end"/>
        </w:r>
      </w:del>
    </w:p>
    <w:p w14:paraId="5C5AB19F" w14:textId="2BF805D6" w:rsidR="00F1669B" w:rsidRDefault="00976FC3">
      <w:pPr>
        <w:pStyle w:val="TableofFigures"/>
        <w:tabs>
          <w:tab w:val="right" w:leader="dot" w:pos="10070"/>
        </w:tabs>
        <w:rPr>
          <w:rFonts w:asciiTheme="minorHAnsi" w:eastAsiaTheme="minorEastAsia" w:hAnsiTheme="minorHAnsi" w:cstheme="minorBidi"/>
          <w:noProof/>
          <w:sz w:val="22"/>
          <w:szCs w:val="22"/>
        </w:rPr>
      </w:pPr>
      <w:del w:id="298" w:author="Russ Ott" w:date="2022-04-29T10:09:00Z">
        <w:r>
          <w:rPr>
            <w:noProof/>
          </w:rPr>
          <w:delText>Table 11: Care Team Organizer</w:delText>
        </w:r>
      </w:del>
      <w:ins w:id="299" w:author="Russ Ott" w:date="2022-04-29T10:09:00Z">
        <w:r w:rsidR="00F1669B">
          <w:rPr>
            <w:noProof/>
          </w:rPr>
          <w:t>(V2)</w:t>
        </w:r>
      </w:ins>
      <w:r w:rsidR="00F1669B">
        <w:rPr>
          <w:noProof/>
        </w:rPr>
        <w:t xml:space="preserve"> Constraints Overview</w:t>
      </w:r>
      <w:r w:rsidR="00F1669B">
        <w:rPr>
          <w:noProof/>
        </w:rPr>
        <w:tab/>
      </w:r>
      <w:r w:rsidR="00F1669B">
        <w:rPr>
          <w:noProof/>
        </w:rPr>
        <w:fldChar w:fldCharType="begin"/>
      </w:r>
      <w:r w:rsidR="00F1669B">
        <w:rPr>
          <w:noProof/>
        </w:rPr>
        <w:instrText xml:space="preserve"> PAGEREF _</w:instrText>
      </w:r>
      <w:del w:id="300" w:author="Russ Ott" w:date="2022-04-29T10:09:00Z">
        <w:r>
          <w:rPr>
            <w:noProof/>
          </w:rPr>
          <w:delInstrText>Toc82717672</w:delInstrText>
        </w:r>
      </w:del>
      <w:ins w:id="301" w:author="Russ Ott" w:date="2022-04-29T10:09:00Z">
        <w:r w:rsidR="00F1669B">
          <w:rPr>
            <w:noProof/>
          </w:rPr>
          <w:instrText>Toc101450717</w:instrText>
        </w:r>
      </w:ins>
      <w:r w:rsidR="00F1669B">
        <w:rPr>
          <w:noProof/>
        </w:rPr>
        <w:instrText xml:space="preserve"> \h </w:instrText>
      </w:r>
      <w:r w:rsidR="00F1669B">
        <w:rPr>
          <w:noProof/>
        </w:rPr>
      </w:r>
      <w:r w:rsidR="00F1669B">
        <w:rPr>
          <w:noProof/>
        </w:rPr>
        <w:fldChar w:fldCharType="separate"/>
      </w:r>
      <w:r w:rsidR="00F1669B">
        <w:rPr>
          <w:noProof/>
        </w:rPr>
        <w:t>31</w:t>
      </w:r>
      <w:r w:rsidR="00F1669B">
        <w:rPr>
          <w:noProof/>
        </w:rPr>
        <w:fldChar w:fldCharType="end"/>
      </w:r>
    </w:p>
    <w:p w14:paraId="1E5D0DA3" w14:textId="36D86C47" w:rsidR="00F1669B" w:rsidRDefault="00F1669B">
      <w:pPr>
        <w:pStyle w:val="TableofFigures"/>
        <w:tabs>
          <w:tab w:val="right" w:leader="dot" w:pos="10070"/>
        </w:tabs>
        <w:rPr>
          <w:ins w:id="302" w:author="Russ Ott" w:date="2022-04-29T10:09:00Z"/>
          <w:rFonts w:asciiTheme="minorHAnsi" w:eastAsiaTheme="minorEastAsia" w:hAnsiTheme="minorHAnsi" w:cstheme="minorBidi"/>
          <w:noProof/>
          <w:sz w:val="22"/>
          <w:szCs w:val="22"/>
        </w:rPr>
      </w:pPr>
      <w:r>
        <w:rPr>
          <w:noProof/>
        </w:rPr>
        <w:t xml:space="preserve">Table 12: Care Team </w:t>
      </w:r>
      <w:ins w:id="303" w:author="Russ Ott" w:date="2022-04-29T10:09:00Z">
        <w:r>
          <w:rPr>
            <w:noProof/>
          </w:rPr>
          <w:t>Organizer (V2) Contexts</w:t>
        </w:r>
        <w:r>
          <w:rPr>
            <w:noProof/>
          </w:rPr>
          <w:tab/>
        </w:r>
        <w:r>
          <w:rPr>
            <w:noProof/>
          </w:rPr>
          <w:fldChar w:fldCharType="begin"/>
        </w:r>
        <w:r>
          <w:rPr>
            <w:noProof/>
          </w:rPr>
          <w:instrText xml:space="preserve"> PAGEREF _Toc101450718 \h </w:instrText>
        </w:r>
        <w:r>
          <w:rPr>
            <w:noProof/>
          </w:rPr>
        </w:r>
        <w:r>
          <w:rPr>
            <w:noProof/>
          </w:rPr>
          <w:fldChar w:fldCharType="separate"/>
        </w:r>
        <w:r>
          <w:rPr>
            <w:noProof/>
          </w:rPr>
          <w:t>32</w:t>
        </w:r>
        <w:r>
          <w:rPr>
            <w:noProof/>
          </w:rPr>
          <w:fldChar w:fldCharType="end"/>
        </w:r>
      </w:ins>
    </w:p>
    <w:p w14:paraId="72E0D6C4" w14:textId="2587A3A7" w:rsidR="00F1669B" w:rsidRDefault="00F1669B">
      <w:pPr>
        <w:pStyle w:val="TableofFigures"/>
        <w:tabs>
          <w:tab w:val="right" w:leader="dot" w:pos="10070"/>
        </w:tabs>
        <w:rPr>
          <w:ins w:id="304" w:author="Russ Ott" w:date="2022-04-29T10:09:00Z"/>
          <w:rFonts w:asciiTheme="minorHAnsi" w:eastAsiaTheme="minorEastAsia" w:hAnsiTheme="minorHAnsi" w:cstheme="minorBidi"/>
          <w:noProof/>
          <w:sz w:val="22"/>
          <w:szCs w:val="22"/>
        </w:rPr>
      </w:pPr>
      <w:ins w:id="305" w:author="Russ Ott" w:date="2022-04-29T10:09:00Z">
        <w:r>
          <w:rPr>
            <w:noProof/>
          </w:rPr>
          <w:t>Table 13: Care Team Organizer (V2) Constraints Overview</w:t>
        </w:r>
        <w:r>
          <w:rPr>
            <w:noProof/>
          </w:rPr>
          <w:tab/>
        </w:r>
        <w:r>
          <w:rPr>
            <w:noProof/>
          </w:rPr>
          <w:fldChar w:fldCharType="begin"/>
        </w:r>
        <w:r>
          <w:rPr>
            <w:noProof/>
          </w:rPr>
          <w:instrText xml:space="preserve"> PAGEREF _Toc101450719 \h </w:instrText>
        </w:r>
        <w:r>
          <w:rPr>
            <w:noProof/>
          </w:rPr>
        </w:r>
        <w:r>
          <w:rPr>
            <w:noProof/>
          </w:rPr>
          <w:fldChar w:fldCharType="separate"/>
        </w:r>
        <w:r>
          <w:rPr>
            <w:noProof/>
          </w:rPr>
          <w:t>34</w:t>
        </w:r>
        <w:r>
          <w:rPr>
            <w:noProof/>
          </w:rPr>
          <w:fldChar w:fldCharType="end"/>
        </w:r>
      </w:ins>
    </w:p>
    <w:p w14:paraId="369C1204" w14:textId="6504B011" w:rsidR="00F1669B" w:rsidRDefault="00F1669B">
      <w:pPr>
        <w:pStyle w:val="TableofFigures"/>
        <w:tabs>
          <w:tab w:val="right" w:leader="dot" w:pos="10070"/>
        </w:tabs>
        <w:rPr>
          <w:rFonts w:asciiTheme="minorHAnsi" w:eastAsiaTheme="minorEastAsia" w:hAnsiTheme="minorHAnsi" w:cstheme="minorBidi"/>
          <w:noProof/>
          <w:sz w:val="22"/>
          <w:szCs w:val="22"/>
        </w:rPr>
      </w:pPr>
      <w:ins w:id="306" w:author="Russ Ott" w:date="2022-04-29T10:09:00Z">
        <w:r>
          <w:rPr>
            <w:noProof/>
          </w:rPr>
          <w:t xml:space="preserve">Table 14: Care Team </w:t>
        </w:r>
      </w:ins>
      <w:r>
        <w:rPr>
          <w:noProof/>
        </w:rPr>
        <w:t>Type Observation Contexts</w:t>
      </w:r>
      <w:r>
        <w:rPr>
          <w:noProof/>
        </w:rPr>
        <w:tab/>
      </w:r>
      <w:r>
        <w:rPr>
          <w:noProof/>
        </w:rPr>
        <w:fldChar w:fldCharType="begin"/>
      </w:r>
      <w:r>
        <w:rPr>
          <w:noProof/>
        </w:rPr>
        <w:instrText xml:space="preserve"> PAGEREF _</w:instrText>
      </w:r>
      <w:del w:id="307" w:author="Russ Ott" w:date="2022-04-29T10:09:00Z">
        <w:r w:rsidR="00976FC3">
          <w:rPr>
            <w:noProof/>
          </w:rPr>
          <w:delInstrText>Toc82717673</w:delInstrText>
        </w:r>
      </w:del>
      <w:ins w:id="308" w:author="Russ Ott" w:date="2022-04-29T10:09:00Z">
        <w:r>
          <w:rPr>
            <w:noProof/>
          </w:rPr>
          <w:instrText>Toc101450720</w:instrText>
        </w:r>
      </w:ins>
      <w:r>
        <w:rPr>
          <w:noProof/>
        </w:rPr>
        <w:instrText xml:space="preserve"> \h </w:instrText>
      </w:r>
      <w:r>
        <w:rPr>
          <w:noProof/>
        </w:rPr>
      </w:r>
      <w:r>
        <w:rPr>
          <w:noProof/>
        </w:rPr>
        <w:fldChar w:fldCharType="separate"/>
      </w:r>
      <w:r>
        <w:rPr>
          <w:noProof/>
        </w:rPr>
        <w:t>39</w:t>
      </w:r>
      <w:r>
        <w:rPr>
          <w:noProof/>
        </w:rPr>
        <w:fldChar w:fldCharType="end"/>
      </w:r>
    </w:p>
    <w:p w14:paraId="1C6C0430" w14:textId="52028B1F"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 xml:space="preserve">Table </w:t>
      </w:r>
      <w:del w:id="309" w:author="Russ Ott" w:date="2022-04-29T10:09:00Z">
        <w:r w:rsidR="00976FC3">
          <w:rPr>
            <w:noProof/>
          </w:rPr>
          <w:delText>13</w:delText>
        </w:r>
      </w:del>
      <w:ins w:id="310" w:author="Russ Ott" w:date="2022-04-29T10:09:00Z">
        <w:r>
          <w:rPr>
            <w:noProof/>
          </w:rPr>
          <w:t>15</w:t>
        </w:r>
      </w:ins>
      <w:r>
        <w:rPr>
          <w:noProof/>
        </w:rPr>
        <w:t>: Care Team Type Observation Constraints Overview</w:t>
      </w:r>
      <w:r>
        <w:rPr>
          <w:noProof/>
        </w:rPr>
        <w:tab/>
      </w:r>
      <w:r>
        <w:rPr>
          <w:noProof/>
        </w:rPr>
        <w:fldChar w:fldCharType="begin"/>
      </w:r>
      <w:r>
        <w:rPr>
          <w:noProof/>
        </w:rPr>
        <w:instrText xml:space="preserve"> PAGEREF _</w:instrText>
      </w:r>
      <w:del w:id="311" w:author="Russ Ott" w:date="2022-04-29T10:09:00Z">
        <w:r w:rsidR="00976FC3">
          <w:rPr>
            <w:noProof/>
          </w:rPr>
          <w:delInstrText>Toc82717674</w:delInstrText>
        </w:r>
      </w:del>
      <w:ins w:id="312" w:author="Russ Ott" w:date="2022-04-29T10:09:00Z">
        <w:r>
          <w:rPr>
            <w:noProof/>
          </w:rPr>
          <w:instrText>Toc101450721</w:instrText>
        </w:r>
      </w:ins>
      <w:r>
        <w:rPr>
          <w:noProof/>
        </w:rPr>
        <w:instrText xml:space="preserve"> \h </w:instrText>
      </w:r>
      <w:r>
        <w:rPr>
          <w:noProof/>
        </w:rPr>
      </w:r>
      <w:r>
        <w:rPr>
          <w:noProof/>
        </w:rPr>
        <w:fldChar w:fldCharType="separate"/>
      </w:r>
      <w:r>
        <w:rPr>
          <w:noProof/>
        </w:rPr>
        <w:t>40</w:t>
      </w:r>
      <w:r>
        <w:rPr>
          <w:noProof/>
        </w:rPr>
        <w:fldChar w:fldCharType="end"/>
      </w:r>
    </w:p>
    <w:p w14:paraId="76E96C04" w14:textId="46A000CC" w:rsidR="00F1669B" w:rsidRDefault="00976FC3">
      <w:pPr>
        <w:pStyle w:val="TableofFigures"/>
        <w:tabs>
          <w:tab w:val="right" w:leader="dot" w:pos="10070"/>
        </w:tabs>
        <w:rPr>
          <w:ins w:id="313" w:author="Russ Ott" w:date="2022-04-29T10:09:00Z"/>
          <w:rFonts w:asciiTheme="minorHAnsi" w:eastAsiaTheme="minorEastAsia" w:hAnsiTheme="minorHAnsi" w:cstheme="minorBidi"/>
          <w:noProof/>
          <w:sz w:val="22"/>
          <w:szCs w:val="22"/>
        </w:rPr>
      </w:pPr>
      <w:del w:id="314" w:author="Russ Ott" w:date="2022-04-29T10:09:00Z">
        <w:r>
          <w:rPr>
            <w:noProof/>
          </w:rPr>
          <w:delText xml:space="preserve">Table 14: </w:delText>
        </w:r>
      </w:del>
      <w:ins w:id="315" w:author="Russ Ott" w:date="2022-04-29T10:09:00Z">
        <w:r w:rsidR="00F1669B">
          <w:rPr>
            <w:noProof/>
          </w:rPr>
          <w:t>Table 16: Date of Diagnosis Act Contexts</w:t>
        </w:r>
        <w:r w:rsidR="00F1669B">
          <w:rPr>
            <w:noProof/>
          </w:rPr>
          <w:tab/>
        </w:r>
        <w:r w:rsidR="00F1669B">
          <w:rPr>
            <w:noProof/>
          </w:rPr>
          <w:fldChar w:fldCharType="begin"/>
        </w:r>
        <w:r w:rsidR="00F1669B">
          <w:rPr>
            <w:noProof/>
          </w:rPr>
          <w:instrText xml:space="preserve"> PAGEREF _Toc101450722 \h </w:instrText>
        </w:r>
        <w:r w:rsidR="00F1669B">
          <w:rPr>
            <w:noProof/>
          </w:rPr>
        </w:r>
        <w:r w:rsidR="00F1669B">
          <w:rPr>
            <w:noProof/>
          </w:rPr>
          <w:fldChar w:fldCharType="separate"/>
        </w:r>
        <w:r w:rsidR="00F1669B">
          <w:rPr>
            <w:noProof/>
          </w:rPr>
          <w:t>41</w:t>
        </w:r>
        <w:r w:rsidR="00F1669B">
          <w:rPr>
            <w:noProof/>
          </w:rPr>
          <w:fldChar w:fldCharType="end"/>
        </w:r>
      </w:ins>
    </w:p>
    <w:p w14:paraId="73E1D9B3" w14:textId="45AABF6E" w:rsidR="00F1669B" w:rsidRDefault="00F1669B">
      <w:pPr>
        <w:pStyle w:val="TableofFigures"/>
        <w:tabs>
          <w:tab w:val="right" w:leader="dot" w:pos="10070"/>
        </w:tabs>
        <w:rPr>
          <w:ins w:id="316" w:author="Russ Ott" w:date="2022-04-29T10:09:00Z"/>
          <w:rFonts w:asciiTheme="minorHAnsi" w:eastAsiaTheme="minorEastAsia" w:hAnsiTheme="minorHAnsi" w:cstheme="minorBidi"/>
          <w:noProof/>
          <w:sz w:val="22"/>
          <w:szCs w:val="22"/>
        </w:rPr>
      </w:pPr>
      <w:ins w:id="317" w:author="Russ Ott" w:date="2022-04-29T10:09:00Z">
        <w:r>
          <w:rPr>
            <w:noProof/>
          </w:rPr>
          <w:t>Table 17: Date of Diagnosis Act Constraints Overview</w:t>
        </w:r>
        <w:r>
          <w:rPr>
            <w:noProof/>
          </w:rPr>
          <w:tab/>
        </w:r>
        <w:r>
          <w:rPr>
            <w:noProof/>
          </w:rPr>
          <w:fldChar w:fldCharType="begin"/>
        </w:r>
        <w:r>
          <w:rPr>
            <w:noProof/>
          </w:rPr>
          <w:instrText xml:space="preserve"> PAGEREF _Toc101450723 \h </w:instrText>
        </w:r>
        <w:r>
          <w:rPr>
            <w:noProof/>
          </w:rPr>
        </w:r>
        <w:r>
          <w:rPr>
            <w:noProof/>
          </w:rPr>
          <w:fldChar w:fldCharType="separate"/>
        </w:r>
        <w:r>
          <w:rPr>
            <w:noProof/>
          </w:rPr>
          <w:t>42</w:t>
        </w:r>
        <w:r>
          <w:rPr>
            <w:noProof/>
          </w:rPr>
          <w:fldChar w:fldCharType="end"/>
        </w:r>
      </w:ins>
    </w:p>
    <w:p w14:paraId="3A6998CC" w14:textId="54B344B3" w:rsidR="00F1669B" w:rsidRDefault="00F1669B">
      <w:pPr>
        <w:pStyle w:val="TableofFigures"/>
        <w:tabs>
          <w:tab w:val="right" w:leader="dot" w:pos="10070"/>
        </w:tabs>
        <w:rPr>
          <w:ins w:id="318" w:author="Russ Ott" w:date="2022-04-29T10:09:00Z"/>
          <w:rFonts w:asciiTheme="minorHAnsi" w:eastAsiaTheme="minorEastAsia" w:hAnsiTheme="minorHAnsi" w:cstheme="minorBidi"/>
          <w:noProof/>
          <w:sz w:val="22"/>
          <w:szCs w:val="22"/>
        </w:rPr>
      </w:pPr>
      <w:ins w:id="319" w:author="Russ Ott" w:date="2022-04-29T10:09:00Z">
        <w:r>
          <w:rPr>
            <w:noProof/>
          </w:rPr>
          <w:t>Table 18: Gender Identity Observation (V3) Constraints Overview</w:t>
        </w:r>
        <w:r>
          <w:rPr>
            <w:noProof/>
          </w:rPr>
          <w:tab/>
        </w:r>
        <w:r>
          <w:rPr>
            <w:noProof/>
          </w:rPr>
          <w:fldChar w:fldCharType="begin"/>
        </w:r>
        <w:r>
          <w:rPr>
            <w:noProof/>
          </w:rPr>
          <w:instrText xml:space="preserve"> PAGEREF _Toc101450724 \h </w:instrText>
        </w:r>
        <w:r>
          <w:rPr>
            <w:noProof/>
          </w:rPr>
        </w:r>
        <w:r>
          <w:rPr>
            <w:noProof/>
          </w:rPr>
          <w:fldChar w:fldCharType="separate"/>
        </w:r>
        <w:r>
          <w:rPr>
            <w:noProof/>
          </w:rPr>
          <w:t>44</w:t>
        </w:r>
        <w:r>
          <w:rPr>
            <w:noProof/>
          </w:rPr>
          <w:fldChar w:fldCharType="end"/>
        </w:r>
      </w:ins>
    </w:p>
    <w:p w14:paraId="00178BD3" w14:textId="14D55194" w:rsidR="00F1669B" w:rsidRDefault="00F1669B">
      <w:pPr>
        <w:pStyle w:val="TableofFigures"/>
        <w:tabs>
          <w:tab w:val="right" w:leader="dot" w:pos="10070"/>
        </w:tabs>
        <w:rPr>
          <w:ins w:id="320" w:author="Russ Ott" w:date="2022-04-29T10:09:00Z"/>
          <w:rFonts w:asciiTheme="minorHAnsi" w:eastAsiaTheme="minorEastAsia" w:hAnsiTheme="minorHAnsi" w:cstheme="minorBidi"/>
          <w:noProof/>
          <w:sz w:val="22"/>
          <w:szCs w:val="22"/>
        </w:rPr>
      </w:pPr>
      <w:ins w:id="321" w:author="Russ Ott" w:date="2022-04-29T10:09:00Z">
        <w:r>
          <w:rPr>
            <w:noProof/>
          </w:rPr>
          <w:t>Table 19: Goal Observation (V2) Constraints Overview</w:t>
        </w:r>
        <w:r>
          <w:rPr>
            <w:noProof/>
          </w:rPr>
          <w:tab/>
        </w:r>
        <w:r>
          <w:rPr>
            <w:noProof/>
          </w:rPr>
          <w:fldChar w:fldCharType="begin"/>
        </w:r>
        <w:r>
          <w:rPr>
            <w:noProof/>
          </w:rPr>
          <w:instrText xml:space="preserve"> PAGEREF _Toc101450725 \h </w:instrText>
        </w:r>
        <w:r>
          <w:rPr>
            <w:noProof/>
          </w:rPr>
        </w:r>
        <w:r>
          <w:rPr>
            <w:noProof/>
          </w:rPr>
          <w:fldChar w:fldCharType="separate"/>
        </w:r>
        <w:r>
          <w:rPr>
            <w:noProof/>
          </w:rPr>
          <w:t>47</w:t>
        </w:r>
        <w:r>
          <w:rPr>
            <w:noProof/>
          </w:rPr>
          <w:fldChar w:fldCharType="end"/>
        </w:r>
      </w:ins>
    </w:p>
    <w:p w14:paraId="225BDC98" w14:textId="26EE27E1" w:rsidR="00F1669B" w:rsidRDefault="00F1669B">
      <w:pPr>
        <w:pStyle w:val="TableofFigures"/>
        <w:tabs>
          <w:tab w:val="right" w:leader="dot" w:pos="10070"/>
        </w:tabs>
        <w:rPr>
          <w:ins w:id="322" w:author="Russ Ott" w:date="2022-04-29T10:09:00Z"/>
          <w:rFonts w:asciiTheme="minorHAnsi" w:eastAsiaTheme="minorEastAsia" w:hAnsiTheme="minorHAnsi" w:cstheme="minorBidi"/>
          <w:noProof/>
          <w:sz w:val="22"/>
          <w:szCs w:val="22"/>
        </w:rPr>
      </w:pPr>
      <w:ins w:id="323" w:author="Russ Ott" w:date="2022-04-29T10:09:00Z">
        <w:r>
          <w:rPr>
            <w:noProof/>
          </w:rPr>
          <w:t>Table 20: Health Concern Act (V3) Constraints Overview</w:t>
        </w:r>
        <w:r>
          <w:rPr>
            <w:noProof/>
          </w:rPr>
          <w:tab/>
        </w:r>
        <w:r>
          <w:rPr>
            <w:noProof/>
          </w:rPr>
          <w:fldChar w:fldCharType="begin"/>
        </w:r>
        <w:r>
          <w:rPr>
            <w:noProof/>
          </w:rPr>
          <w:instrText xml:space="preserve"> PAGEREF _Toc101450726 \h </w:instrText>
        </w:r>
        <w:r>
          <w:rPr>
            <w:noProof/>
          </w:rPr>
        </w:r>
        <w:r>
          <w:rPr>
            <w:noProof/>
          </w:rPr>
          <w:fldChar w:fldCharType="separate"/>
        </w:r>
        <w:r>
          <w:rPr>
            <w:noProof/>
          </w:rPr>
          <w:t>54</w:t>
        </w:r>
        <w:r>
          <w:rPr>
            <w:noProof/>
          </w:rPr>
          <w:fldChar w:fldCharType="end"/>
        </w:r>
      </w:ins>
    </w:p>
    <w:p w14:paraId="392A7CE0" w14:textId="034B7877" w:rsidR="00F1669B" w:rsidRDefault="00F1669B">
      <w:pPr>
        <w:pStyle w:val="TableofFigures"/>
        <w:tabs>
          <w:tab w:val="right" w:leader="dot" w:pos="10070"/>
        </w:tabs>
        <w:rPr>
          <w:rFonts w:asciiTheme="minorHAnsi" w:eastAsiaTheme="minorEastAsia" w:hAnsiTheme="minorHAnsi" w:cstheme="minorBidi"/>
          <w:noProof/>
          <w:sz w:val="22"/>
          <w:szCs w:val="22"/>
        </w:rPr>
      </w:pPr>
      <w:ins w:id="324" w:author="Russ Ott" w:date="2022-04-29T10:09:00Z">
        <w:r>
          <w:rPr>
            <w:noProof/>
          </w:rPr>
          <w:t xml:space="preserve">Table 21: </w:t>
        </w:r>
      </w:ins>
      <w:r>
        <w:rPr>
          <w:noProof/>
        </w:rPr>
        <w:t>Note Activity Contexts</w:t>
      </w:r>
      <w:r>
        <w:rPr>
          <w:noProof/>
        </w:rPr>
        <w:tab/>
      </w:r>
      <w:r>
        <w:rPr>
          <w:noProof/>
        </w:rPr>
        <w:fldChar w:fldCharType="begin"/>
      </w:r>
      <w:r>
        <w:rPr>
          <w:noProof/>
        </w:rPr>
        <w:instrText xml:space="preserve"> PAGEREF _</w:instrText>
      </w:r>
      <w:del w:id="325" w:author="Russ Ott" w:date="2022-04-29T10:09:00Z">
        <w:r w:rsidR="00976FC3">
          <w:rPr>
            <w:noProof/>
          </w:rPr>
          <w:delInstrText>Toc82717675</w:delInstrText>
        </w:r>
      </w:del>
      <w:ins w:id="326" w:author="Russ Ott" w:date="2022-04-29T10:09:00Z">
        <w:r>
          <w:rPr>
            <w:noProof/>
          </w:rPr>
          <w:instrText>Toc101450727</w:instrText>
        </w:r>
      </w:ins>
      <w:r>
        <w:rPr>
          <w:noProof/>
        </w:rPr>
        <w:instrText xml:space="preserve"> \h </w:instrText>
      </w:r>
      <w:r>
        <w:rPr>
          <w:noProof/>
        </w:rPr>
      </w:r>
      <w:r>
        <w:rPr>
          <w:noProof/>
        </w:rPr>
        <w:fldChar w:fldCharType="separate"/>
      </w:r>
      <w:r>
        <w:rPr>
          <w:noProof/>
        </w:rPr>
        <w:t>71</w:t>
      </w:r>
      <w:r>
        <w:rPr>
          <w:noProof/>
        </w:rPr>
        <w:fldChar w:fldCharType="end"/>
      </w:r>
    </w:p>
    <w:p w14:paraId="2E0573B2" w14:textId="53FAC969"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lastRenderedPageBreak/>
        <w:t xml:space="preserve">Table </w:t>
      </w:r>
      <w:del w:id="327" w:author="Russ Ott" w:date="2022-04-29T10:09:00Z">
        <w:r w:rsidR="00976FC3">
          <w:rPr>
            <w:noProof/>
          </w:rPr>
          <w:delText>15</w:delText>
        </w:r>
      </w:del>
      <w:ins w:id="328" w:author="Russ Ott" w:date="2022-04-29T10:09:00Z">
        <w:r>
          <w:rPr>
            <w:noProof/>
          </w:rPr>
          <w:t>22</w:t>
        </w:r>
      </w:ins>
      <w:r>
        <w:rPr>
          <w:noProof/>
        </w:rPr>
        <w:t>: Note Activity Constraints Overview</w:t>
      </w:r>
      <w:r>
        <w:rPr>
          <w:noProof/>
        </w:rPr>
        <w:tab/>
      </w:r>
      <w:r>
        <w:rPr>
          <w:noProof/>
        </w:rPr>
        <w:fldChar w:fldCharType="begin"/>
      </w:r>
      <w:r>
        <w:rPr>
          <w:noProof/>
        </w:rPr>
        <w:instrText xml:space="preserve"> PAGEREF _</w:instrText>
      </w:r>
      <w:del w:id="329" w:author="Russ Ott" w:date="2022-04-29T10:09:00Z">
        <w:r w:rsidR="00976FC3">
          <w:rPr>
            <w:noProof/>
          </w:rPr>
          <w:delInstrText>Toc82717676</w:delInstrText>
        </w:r>
      </w:del>
      <w:ins w:id="330" w:author="Russ Ott" w:date="2022-04-29T10:09:00Z">
        <w:r>
          <w:rPr>
            <w:noProof/>
          </w:rPr>
          <w:instrText>Toc101450728</w:instrText>
        </w:r>
      </w:ins>
      <w:r>
        <w:rPr>
          <w:noProof/>
        </w:rPr>
        <w:instrText xml:space="preserve"> \h </w:instrText>
      </w:r>
      <w:r>
        <w:rPr>
          <w:noProof/>
        </w:rPr>
      </w:r>
      <w:r>
        <w:rPr>
          <w:noProof/>
        </w:rPr>
        <w:fldChar w:fldCharType="separate"/>
      </w:r>
      <w:r>
        <w:rPr>
          <w:noProof/>
        </w:rPr>
        <w:t>72</w:t>
      </w:r>
      <w:r>
        <w:rPr>
          <w:noProof/>
        </w:rPr>
        <w:fldChar w:fldCharType="end"/>
      </w:r>
    </w:p>
    <w:p w14:paraId="223430BC" w14:textId="570D9834" w:rsidR="00F1669B" w:rsidRDefault="00976FC3">
      <w:pPr>
        <w:pStyle w:val="TableofFigures"/>
        <w:tabs>
          <w:tab w:val="right" w:leader="dot" w:pos="10070"/>
        </w:tabs>
        <w:rPr>
          <w:ins w:id="331" w:author="Russ Ott" w:date="2022-04-29T10:09:00Z"/>
          <w:rFonts w:asciiTheme="minorHAnsi" w:eastAsiaTheme="minorEastAsia" w:hAnsiTheme="minorHAnsi" w:cstheme="minorBidi"/>
          <w:noProof/>
          <w:sz w:val="22"/>
          <w:szCs w:val="22"/>
        </w:rPr>
      </w:pPr>
      <w:del w:id="332" w:author="Russ Ott" w:date="2022-04-29T10:09:00Z">
        <w:r>
          <w:rPr>
            <w:noProof/>
          </w:rPr>
          <w:delText xml:space="preserve">Table 16: </w:delText>
        </w:r>
      </w:del>
      <w:ins w:id="333" w:author="Russ Ott" w:date="2022-04-29T10:09:00Z">
        <w:r w:rsidR="00F1669B">
          <w:rPr>
            <w:noProof/>
          </w:rPr>
          <w:t>Table 23: Planned Procedure (V3) Constraints Overview</w:t>
        </w:r>
        <w:r w:rsidR="00F1669B">
          <w:rPr>
            <w:noProof/>
          </w:rPr>
          <w:tab/>
        </w:r>
        <w:r w:rsidR="00F1669B">
          <w:rPr>
            <w:noProof/>
          </w:rPr>
          <w:fldChar w:fldCharType="begin"/>
        </w:r>
        <w:r w:rsidR="00F1669B">
          <w:rPr>
            <w:noProof/>
          </w:rPr>
          <w:instrText xml:space="preserve"> PAGEREF _Toc101450729 \h </w:instrText>
        </w:r>
        <w:r w:rsidR="00F1669B">
          <w:rPr>
            <w:noProof/>
          </w:rPr>
        </w:r>
        <w:r w:rsidR="00F1669B">
          <w:rPr>
            <w:noProof/>
          </w:rPr>
          <w:fldChar w:fldCharType="separate"/>
        </w:r>
        <w:r w:rsidR="00F1669B">
          <w:rPr>
            <w:noProof/>
          </w:rPr>
          <w:t>80</w:t>
        </w:r>
        <w:r w:rsidR="00F1669B">
          <w:rPr>
            <w:noProof/>
          </w:rPr>
          <w:fldChar w:fldCharType="end"/>
        </w:r>
      </w:ins>
    </w:p>
    <w:p w14:paraId="473E5132" w14:textId="4013150B" w:rsidR="00F1669B" w:rsidRDefault="00F1669B">
      <w:pPr>
        <w:pStyle w:val="TableofFigures"/>
        <w:tabs>
          <w:tab w:val="right" w:leader="dot" w:pos="10070"/>
        </w:tabs>
        <w:rPr>
          <w:ins w:id="334" w:author="Russ Ott" w:date="2022-04-29T10:09:00Z"/>
          <w:rFonts w:asciiTheme="minorHAnsi" w:eastAsiaTheme="minorEastAsia" w:hAnsiTheme="minorHAnsi" w:cstheme="minorBidi"/>
          <w:noProof/>
          <w:sz w:val="22"/>
          <w:szCs w:val="22"/>
        </w:rPr>
      </w:pPr>
      <w:ins w:id="335" w:author="Russ Ott" w:date="2022-04-29T10:09:00Z">
        <w:r>
          <w:rPr>
            <w:noProof/>
          </w:rPr>
          <w:t>Table 24: Problem Observation (V4) Contexts</w:t>
        </w:r>
        <w:r>
          <w:rPr>
            <w:noProof/>
          </w:rPr>
          <w:tab/>
        </w:r>
        <w:r>
          <w:rPr>
            <w:noProof/>
          </w:rPr>
          <w:fldChar w:fldCharType="begin"/>
        </w:r>
        <w:r>
          <w:rPr>
            <w:noProof/>
          </w:rPr>
          <w:instrText xml:space="preserve"> PAGEREF _Toc101450730 \h </w:instrText>
        </w:r>
        <w:r>
          <w:rPr>
            <w:noProof/>
          </w:rPr>
        </w:r>
        <w:r>
          <w:rPr>
            <w:noProof/>
          </w:rPr>
          <w:fldChar w:fldCharType="separate"/>
        </w:r>
        <w:r>
          <w:rPr>
            <w:noProof/>
          </w:rPr>
          <w:t>86</w:t>
        </w:r>
        <w:r>
          <w:rPr>
            <w:noProof/>
          </w:rPr>
          <w:fldChar w:fldCharType="end"/>
        </w:r>
      </w:ins>
    </w:p>
    <w:p w14:paraId="3CBDCE25" w14:textId="3BA712F0" w:rsidR="00F1669B" w:rsidRDefault="00F1669B">
      <w:pPr>
        <w:pStyle w:val="TableofFigures"/>
        <w:tabs>
          <w:tab w:val="right" w:leader="dot" w:pos="10070"/>
        </w:tabs>
        <w:rPr>
          <w:ins w:id="336" w:author="Russ Ott" w:date="2022-04-29T10:09:00Z"/>
          <w:rFonts w:asciiTheme="minorHAnsi" w:eastAsiaTheme="minorEastAsia" w:hAnsiTheme="minorHAnsi" w:cstheme="minorBidi"/>
          <w:noProof/>
          <w:sz w:val="22"/>
          <w:szCs w:val="22"/>
        </w:rPr>
      </w:pPr>
      <w:ins w:id="337" w:author="Russ Ott" w:date="2022-04-29T10:09:00Z">
        <w:r>
          <w:rPr>
            <w:noProof/>
          </w:rPr>
          <w:t>Table 25: Problem Observation (V4) Constraints Overview</w:t>
        </w:r>
        <w:r>
          <w:rPr>
            <w:noProof/>
          </w:rPr>
          <w:tab/>
        </w:r>
        <w:r>
          <w:rPr>
            <w:noProof/>
          </w:rPr>
          <w:fldChar w:fldCharType="begin"/>
        </w:r>
        <w:r>
          <w:rPr>
            <w:noProof/>
          </w:rPr>
          <w:instrText xml:space="preserve"> PAGEREF _Toc101450731 \h </w:instrText>
        </w:r>
        <w:r>
          <w:rPr>
            <w:noProof/>
          </w:rPr>
        </w:r>
        <w:r>
          <w:rPr>
            <w:noProof/>
          </w:rPr>
          <w:fldChar w:fldCharType="separate"/>
        </w:r>
        <w:r>
          <w:rPr>
            <w:noProof/>
          </w:rPr>
          <w:t>87</w:t>
        </w:r>
        <w:r>
          <w:rPr>
            <w:noProof/>
          </w:rPr>
          <w:fldChar w:fldCharType="end"/>
        </w:r>
      </w:ins>
    </w:p>
    <w:p w14:paraId="589A3942" w14:textId="4B21638F" w:rsidR="00F1669B" w:rsidRDefault="00F1669B">
      <w:pPr>
        <w:pStyle w:val="TableofFigures"/>
        <w:tabs>
          <w:tab w:val="right" w:leader="dot" w:pos="10070"/>
        </w:tabs>
        <w:rPr>
          <w:ins w:id="338" w:author="Russ Ott" w:date="2022-04-29T10:09:00Z"/>
          <w:rFonts w:asciiTheme="minorHAnsi" w:eastAsiaTheme="minorEastAsia" w:hAnsiTheme="minorHAnsi" w:cstheme="minorBidi"/>
          <w:noProof/>
          <w:sz w:val="22"/>
          <w:szCs w:val="22"/>
        </w:rPr>
      </w:pPr>
      <w:ins w:id="339" w:author="Russ Ott" w:date="2022-04-29T10:09:00Z">
        <w:r>
          <w:rPr>
            <w:noProof/>
          </w:rPr>
          <w:t>Table 26: Procedure Activity Procedure (V3) Constraints Overview</w:t>
        </w:r>
        <w:r>
          <w:rPr>
            <w:noProof/>
          </w:rPr>
          <w:tab/>
        </w:r>
        <w:r>
          <w:rPr>
            <w:noProof/>
          </w:rPr>
          <w:fldChar w:fldCharType="begin"/>
        </w:r>
        <w:r>
          <w:rPr>
            <w:noProof/>
          </w:rPr>
          <w:instrText xml:space="preserve"> PAGEREF _Toc101450732 \h </w:instrText>
        </w:r>
        <w:r>
          <w:rPr>
            <w:noProof/>
          </w:rPr>
        </w:r>
        <w:r>
          <w:rPr>
            <w:noProof/>
          </w:rPr>
          <w:fldChar w:fldCharType="separate"/>
        </w:r>
        <w:r>
          <w:rPr>
            <w:noProof/>
          </w:rPr>
          <w:t>96</w:t>
        </w:r>
        <w:r>
          <w:rPr>
            <w:noProof/>
          </w:rPr>
          <w:fldChar w:fldCharType="end"/>
        </w:r>
      </w:ins>
    </w:p>
    <w:p w14:paraId="2F936E52" w14:textId="3F94F289" w:rsidR="00F1669B" w:rsidRDefault="00F1669B">
      <w:pPr>
        <w:pStyle w:val="TableofFigures"/>
        <w:tabs>
          <w:tab w:val="right" w:leader="dot" w:pos="10070"/>
        </w:tabs>
        <w:rPr>
          <w:rFonts w:asciiTheme="minorHAnsi" w:eastAsiaTheme="minorEastAsia" w:hAnsiTheme="minorHAnsi" w:cstheme="minorBidi"/>
          <w:noProof/>
          <w:sz w:val="22"/>
          <w:szCs w:val="22"/>
        </w:rPr>
      </w:pPr>
      <w:ins w:id="340" w:author="Russ Ott" w:date="2022-04-29T10:09:00Z">
        <w:r>
          <w:rPr>
            <w:noProof/>
          </w:rPr>
          <w:t xml:space="preserve">Table 27: </w:t>
        </w:r>
      </w:ins>
      <w:r>
        <w:rPr>
          <w:noProof/>
        </w:rPr>
        <w:t>Section Time Range Observation Constraints Overview</w:t>
      </w:r>
      <w:r>
        <w:rPr>
          <w:noProof/>
        </w:rPr>
        <w:tab/>
      </w:r>
      <w:r>
        <w:rPr>
          <w:noProof/>
        </w:rPr>
        <w:fldChar w:fldCharType="begin"/>
      </w:r>
      <w:r>
        <w:rPr>
          <w:noProof/>
        </w:rPr>
        <w:instrText xml:space="preserve"> PAGEREF _</w:instrText>
      </w:r>
      <w:del w:id="341" w:author="Russ Ott" w:date="2022-04-29T10:09:00Z">
        <w:r w:rsidR="00976FC3">
          <w:rPr>
            <w:noProof/>
          </w:rPr>
          <w:delInstrText>Toc82717677</w:delInstrText>
        </w:r>
      </w:del>
      <w:ins w:id="342" w:author="Russ Ott" w:date="2022-04-29T10:09:00Z">
        <w:r>
          <w:rPr>
            <w:noProof/>
          </w:rPr>
          <w:instrText>Toc101450733</w:instrText>
        </w:r>
      </w:ins>
      <w:r>
        <w:rPr>
          <w:noProof/>
        </w:rPr>
        <w:instrText xml:space="preserve"> \h </w:instrText>
      </w:r>
      <w:r>
        <w:rPr>
          <w:noProof/>
        </w:rPr>
      </w:r>
      <w:r>
        <w:rPr>
          <w:noProof/>
        </w:rPr>
        <w:fldChar w:fldCharType="separate"/>
      </w:r>
      <w:r>
        <w:rPr>
          <w:noProof/>
        </w:rPr>
        <w:t>105</w:t>
      </w:r>
      <w:r>
        <w:rPr>
          <w:noProof/>
        </w:rPr>
        <w:fldChar w:fldCharType="end"/>
      </w:r>
    </w:p>
    <w:p w14:paraId="45FC155B" w14:textId="50293DF9" w:rsidR="00F1669B" w:rsidRDefault="00976FC3">
      <w:pPr>
        <w:pStyle w:val="TableofFigures"/>
        <w:tabs>
          <w:tab w:val="right" w:leader="dot" w:pos="10070"/>
        </w:tabs>
        <w:rPr>
          <w:ins w:id="343" w:author="Russ Ott" w:date="2022-04-29T10:09:00Z"/>
          <w:rFonts w:asciiTheme="minorHAnsi" w:eastAsiaTheme="minorEastAsia" w:hAnsiTheme="minorHAnsi" w:cstheme="minorBidi"/>
          <w:noProof/>
          <w:sz w:val="22"/>
          <w:szCs w:val="22"/>
        </w:rPr>
      </w:pPr>
      <w:del w:id="344" w:author="Russ Ott" w:date="2022-04-29T10:09:00Z">
        <w:r>
          <w:rPr>
            <w:noProof/>
          </w:rPr>
          <w:delText xml:space="preserve">Table 17: </w:delText>
        </w:r>
      </w:del>
      <w:ins w:id="345" w:author="Russ Ott" w:date="2022-04-29T10:09:00Z">
        <w:r w:rsidR="00F1669B">
          <w:rPr>
            <w:noProof/>
          </w:rPr>
          <w:t>Table 28: Sexual Orientation Observation Constraints Overview</w:t>
        </w:r>
        <w:r w:rsidR="00F1669B">
          <w:rPr>
            <w:noProof/>
          </w:rPr>
          <w:tab/>
        </w:r>
        <w:r w:rsidR="00F1669B">
          <w:rPr>
            <w:noProof/>
          </w:rPr>
          <w:fldChar w:fldCharType="begin"/>
        </w:r>
        <w:r w:rsidR="00F1669B">
          <w:rPr>
            <w:noProof/>
          </w:rPr>
          <w:instrText xml:space="preserve"> PAGEREF _Toc101450734 \h </w:instrText>
        </w:r>
        <w:r w:rsidR="00F1669B">
          <w:rPr>
            <w:noProof/>
          </w:rPr>
        </w:r>
        <w:r w:rsidR="00F1669B">
          <w:rPr>
            <w:noProof/>
          </w:rPr>
          <w:fldChar w:fldCharType="separate"/>
        </w:r>
        <w:r w:rsidR="00F1669B">
          <w:rPr>
            <w:noProof/>
          </w:rPr>
          <w:t>107</w:t>
        </w:r>
        <w:r w:rsidR="00F1669B">
          <w:rPr>
            <w:noProof/>
          </w:rPr>
          <w:fldChar w:fldCharType="end"/>
        </w:r>
      </w:ins>
    </w:p>
    <w:p w14:paraId="72CC2E87" w14:textId="77587436" w:rsidR="00F1669B" w:rsidRDefault="00F1669B">
      <w:pPr>
        <w:pStyle w:val="TableofFigures"/>
        <w:tabs>
          <w:tab w:val="right" w:leader="dot" w:pos="10070"/>
        </w:tabs>
        <w:rPr>
          <w:ins w:id="346" w:author="Russ Ott" w:date="2022-04-29T10:09:00Z"/>
          <w:rFonts w:asciiTheme="minorHAnsi" w:eastAsiaTheme="minorEastAsia" w:hAnsiTheme="minorHAnsi" w:cstheme="minorBidi"/>
          <w:noProof/>
          <w:sz w:val="22"/>
          <w:szCs w:val="22"/>
        </w:rPr>
      </w:pPr>
      <w:ins w:id="347" w:author="Russ Ott" w:date="2022-04-29T10:09:00Z">
        <w:r>
          <w:rPr>
            <w:noProof/>
          </w:rPr>
          <w:t>Table 29: Social History Observation (V4) Constraints Overview</w:t>
        </w:r>
        <w:r>
          <w:rPr>
            <w:noProof/>
          </w:rPr>
          <w:tab/>
        </w:r>
        <w:r>
          <w:rPr>
            <w:noProof/>
          </w:rPr>
          <w:fldChar w:fldCharType="begin"/>
        </w:r>
        <w:r>
          <w:rPr>
            <w:noProof/>
          </w:rPr>
          <w:instrText xml:space="preserve"> PAGEREF _Toc101450735 \h </w:instrText>
        </w:r>
        <w:r>
          <w:rPr>
            <w:noProof/>
          </w:rPr>
        </w:r>
        <w:r>
          <w:rPr>
            <w:noProof/>
          </w:rPr>
          <w:fldChar w:fldCharType="separate"/>
        </w:r>
        <w:r>
          <w:rPr>
            <w:noProof/>
          </w:rPr>
          <w:t>110</w:t>
        </w:r>
        <w:r>
          <w:rPr>
            <w:noProof/>
          </w:rPr>
          <w:fldChar w:fldCharType="end"/>
        </w:r>
      </w:ins>
    </w:p>
    <w:p w14:paraId="1E21F585" w14:textId="05C56D14" w:rsidR="00F1669B" w:rsidRDefault="00F1669B">
      <w:pPr>
        <w:pStyle w:val="TableofFigures"/>
        <w:tabs>
          <w:tab w:val="right" w:leader="dot" w:pos="10070"/>
        </w:tabs>
        <w:rPr>
          <w:ins w:id="348" w:author="Russ Ott" w:date="2022-04-29T10:09:00Z"/>
          <w:rFonts w:asciiTheme="minorHAnsi" w:eastAsiaTheme="minorEastAsia" w:hAnsiTheme="minorHAnsi" w:cstheme="minorBidi"/>
          <w:noProof/>
          <w:sz w:val="22"/>
          <w:szCs w:val="22"/>
        </w:rPr>
      </w:pPr>
      <w:ins w:id="349" w:author="Russ Ott" w:date="2022-04-29T10:09:00Z">
        <w:r>
          <w:rPr>
            <w:noProof/>
          </w:rPr>
          <w:t>Table 30: Provenance - Author Participation (V2) Constraints Overview</w:t>
        </w:r>
        <w:r>
          <w:rPr>
            <w:noProof/>
          </w:rPr>
          <w:tab/>
        </w:r>
        <w:r>
          <w:rPr>
            <w:noProof/>
          </w:rPr>
          <w:fldChar w:fldCharType="begin"/>
        </w:r>
        <w:r>
          <w:rPr>
            <w:noProof/>
          </w:rPr>
          <w:instrText xml:space="preserve"> PAGEREF _Toc101450736 \h </w:instrText>
        </w:r>
        <w:r>
          <w:rPr>
            <w:noProof/>
          </w:rPr>
        </w:r>
        <w:r>
          <w:rPr>
            <w:noProof/>
          </w:rPr>
          <w:fldChar w:fldCharType="separate"/>
        </w:r>
        <w:r>
          <w:rPr>
            <w:noProof/>
          </w:rPr>
          <w:t>115</w:t>
        </w:r>
        <w:r>
          <w:rPr>
            <w:noProof/>
          </w:rPr>
          <w:fldChar w:fldCharType="end"/>
        </w:r>
      </w:ins>
    </w:p>
    <w:p w14:paraId="17D4A831" w14:textId="593B48E1" w:rsidR="00F1669B" w:rsidRDefault="00F1669B">
      <w:pPr>
        <w:pStyle w:val="TableofFigures"/>
        <w:tabs>
          <w:tab w:val="right" w:leader="dot" w:pos="10070"/>
        </w:tabs>
        <w:rPr>
          <w:rFonts w:asciiTheme="minorHAnsi" w:eastAsiaTheme="minorEastAsia" w:hAnsiTheme="minorHAnsi" w:cstheme="minorBidi"/>
          <w:noProof/>
          <w:sz w:val="22"/>
          <w:szCs w:val="22"/>
        </w:rPr>
      </w:pPr>
      <w:ins w:id="350" w:author="Russ Ott" w:date="2022-04-29T10:09:00Z">
        <w:r>
          <w:rPr>
            <w:noProof/>
          </w:rPr>
          <w:t xml:space="preserve">Table 31: </w:t>
        </w:r>
      </w:ins>
      <w:r>
        <w:rPr>
          <w:noProof/>
        </w:rPr>
        <w:t>Template List</w:t>
      </w:r>
      <w:r>
        <w:rPr>
          <w:noProof/>
        </w:rPr>
        <w:tab/>
      </w:r>
      <w:r>
        <w:rPr>
          <w:noProof/>
        </w:rPr>
        <w:fldChar w:fldCharType="begin"/>
      </w:r>
      <w:r>
        <w:rPr>
          <w:noProof/>
        </w:rPr>
        <w:instrText xml:space="preserve"> PAGEREF _</w:instrText>
      </w:r>
      <w:del w:id="351" w:author="Russ Ott" w:date="2022-04-29T10:09:00Z">
        <w:r w:rsidR="00976FC3">
          <w:rPr>
            <w:noProof/>
          </w:rPr>
          <w:delInstrText>Toc82717678</w:delInstrText>
        </w:r>
      </w:del>
      <w:ins w:id="352" w:author="Russ Ott" w:date="2022-04-29T10:09:00Z">
        <w:r>
          <w:rPr>
            <w:noProof/>
          </w:rPr>
          <w:instrText>Toc101450737</w:instrText>
        </w:r>
      </w:ins>
      <w:r>
        <w:rPr>
          <w:noProof/>
        </w:rPr>
        <w:instrText xml:space="preserve"> \h </w:instrText>
      </w:r>
      <w:r>
        <w:rPr>
          <w:noProof/>
        </w:rPr>
      </w:r>
      <w:r>
        <w:rPr>
          <w:noProof/>
        </w:rPr>
        <w:fldChar w:fldCharType="separate"/>
      </w:r>
      <w:r>
        <w:rPr>
          <w:noProof/>
        </w:rPr>
        <w:t>119</w:t>
      </w:r>
      <w:r>
        <w:rPr>
          <w:noProof/>
        </w:rPr>
        <w:fldChar w:fldCharType="end"/>
      </w:r>
    </w:p>
    <w:p w14:paraId="54450E1B" w14:textId="736090BE"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 xml:space="preserve">Table </w:t>
      </w:r>
      <w:del w:id="353" w:author="Russ Ott" w:date="2022-04-29T10:09:00Z">
        <w:r w:rsidR="00976FC3">
          <w:rPr>
            <w:noProof/>
          </w:rPr>
          <w:delText>18</w:delText>
        </w:r>
      </w:del>
      <w:ins w:id="354" w:author="Russ Ott" w:date="2022-04-29T10:09:00Z">
        <w:r>
          <w:rPr>
            <w:noProof/>
          </w:rPr>
          <w:t>32</w:t>
        </w:r>
      </w:ins>
      <w:r>
        <w:rPr>
          <w:noProof/>
        </w:rPr>
        <w:t>: Template Containments</w:t>
      </w:r>
      <w:r>
        <w:rPr>
          <w:noProof/>
        </w:rPr>
        <w:tab/>
      </w:r>
      <w:r>
        <w:rPr>
          <w:noProof/>
        </w:rPr>
        <w:fldChar w:fldCharType="begin"/>
      </w:r>
      <w:r>
        <w:rPr>
          <w:noProof/>
        </w:rPr>
        <w:instrText xml:space="preserve"> PAGEREF _</w:instrText>
      </w:r>
      <w:del w:id="355" w:author="Russ Ott" w:date="2022-04-29T10:09:00Z">
        <w:r w:rsidR="00976FC3">
          <w:rPr>
            <w:noProof/>
          </w:rPr>
          <w:delInstrText>Toc82717679</w:delInstrText>
        </w:r>
      </w:del>
      <w:ins w:id="356" w:author="Russ Ott" w:date="2022-04-29T10:09:00Z">
        <w:r>
          <w:rPr>
            <w:noProof/>
          </w:rPr>
          <w:instrText>Toc101450738</w:instrText>
        </w:r>
      </w:ins>
      <w:r>
        <w:rPr>
          <w:noProof/>
        </w:rPr>
        <w:instrText xml:space="preserve"> \h </w:instrText>
      </w:r>
      <w:r>
        <w:rPr>
          <w:noProof/>
        </w:rPr>
      </w:r>
      <w:r>
        <w:rPr>
          <w:noProof/>
        </w:rPr>
        <w:fldChar w:fldCharType="separate"/>
      </w:r>
      <w:r>
        <w:rPr>
          <w:noProof/>
        </w:rPr>
        <w:t>121</w:t>
      </w:r>
      <w:r>
        <w:rPr>
          <w:noProof/>
        </w:rPr>
        <w:fldChar w:fldCharType="end"/>
      </w:r>
    </w:p>
    <w:p w14:paraId="783B0563" w14:textId="6E71F387"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 xml:space="preserve">Table </w:t>
      </w:r>
      <w:del w:id="357" w:author="Russ Ott" w:date="2022-04-29T10:09:00Z">
        <w:r w:rsidR="00976FC3">
          <w:rPr>
            <w:noProof/>
          </w:rPr>
          <w:delText>19</w:delText>
        </w:r>
      </w:del>
      <w:ins w:id="358" w:author="Russ Ott" w:date="2022-04-29T10:09:00Z">
        <w:r>
          <w:rPr>
            <w:noProof/>
          </w:rPr>
          <w:t>33</w:t>
        </w:r>
      </w:ins>
      <w:r>
        <w:rPr>
          <w:noProof/>
        </w:rPr>
        <w:t>: Note Types</w:t>
      </w:r>
      <w:r>
        <w:rPr>
          <w:noProof/>
        </w:rPr>
        <w:tab/>
      </w:r>
      <w:r>
        <w:rPr>
          <w:noProof/>
        </w:rPr>
        <w:fldChar w:fldCharType="begin"/>
      </w:r>
      <w:r>
        <w:rPr>
          <w:noProof/>
        </w:rPr>
        <w:instrText xml:space="preserve"> PAGEREF _</w:instrText>
      </w:r>
      <w:del w:id="359" w:author="Russ Ott" w:date="2022-04-29T10:09:00Z">
        <w:r w:rsidR="00976FC3">
          <w:rPr>
            <w:noProof/>
          </w:rPr>
          <w:delInstrText>Toc82717680</w:delInstrText>
        </w:r>
      </w:del>
      <w:ins w:id="360" w:author="Russ Ott" w:date="2022-04-29T10:09:00Z">
        <w:r>
          <w:rPr>
            <w:noProof/>
          </w:rPr>
          <w:instrText>Toc101450739</w:instrText>
        </w:r>
      </w:ins>
      <w:r>
        <w:rPr>
          <w:noProof/>
        </w:rPr>
        <w:instrText xml:space="preserve"> \h </w:instrText>
      </w:r>
      <w:r>
        <w:rPr>
          <w:noProof/>
        </w:rPr>
      </w:r>
      <w:r>
        <w:rPr>
          <w:noProof/>
        </w:rPr>
        <w:fldChar w:fldCharType="separate"/>
      </w:r>
      <w:r>
        <w:rPr>
          <w:noProof/>
        </w:rPr>
        <w:t>123</w:t>
      </w:r>
      <w:r>
        <w:rPr>
          <w:noProof/>
        </w:rPr>
        <w:fldChar w:fldCharType="end"/>
      </w:r>
    </w:p>
    <w:p w14:paraId="0B4A902B" w14:textId="06C9FF18"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 xml:space="preserve">Table </w:t>
      </w:r>
      <w:del w:id="361" w:author="Russ Ott" w:date="2022-04-29T10:09:00Z">
        <w:r w:rsidR="00976FC3">
          <w:rPr>
            <w:noProof/>
          </w:rPr>
          <w:delText>20</w:delText>
        </w:r>
      </w:del>
      <w:ins w:id="362" w:author="Russ Ott" w:date="2022-04-29T10:09:00Z">
        <w:r>
          <w:rPr>
            <w:noProof/>
          </w:rPr>
          <w:t>34</w:t>
        </w:r>
      </w:ins>
      <w:r>
        <w:rPr>
          <w:noProof/>
        </w:rPr>
        <w:t>: ONC Administrative Sex</w:t>
      </w:r>
      <w:r>
        <w:rPr>
          <w:noProof/>
        </w:rPr>
        <w:tab/>
      </w:r>
      <w:r>
        <w:rPr>
          <w:noProof/>
        </w:rPr>
        <w:fldChar w:fldCharType="begin"/>
      </w:r>
      <w:r>
        <w:rPr>
          <w:noProof/>
        </w:rPr>
        <w:instrText xml:space="preserve"> PAGEREF _</w:instrText>
      </w:r>
      <w:del w:id="363" w:author="Russ Ott" w:date="2022-04-29T10:09:00Z">
        <w:r w:rsidR="00976FC3">
          <w:rPr>
            <w:noProof/>
          </w:rPr>
          <w:delInstrText>Toc82717681</w:delInstrText>
        </w:r>
      </w:del>
      <w:ins w:id="364" w:author="Russ Ott" w:date="2022-04-29T10:09:00Z">
        <w:r>
          <w:rPr>
            <w:noProof/>
          </w:rPr>
          <w:instrText>Toc101450740</w:instrText>
        </w:r>
      </w:ins>
      <w:r>
        <w:rPr>
          <w:noProof/>
        </w:rPr>
        <w:instrText xml:space="preserve"> \h </w:instrText>
      </w:r>
      <w:r>
        <w:rPr>
          <w:noProof/>
        </w:rPr>
      </w:r>
      <w:r>
        <w:rPr>
          <w:noProof/>
        </w:rPr>
        <w:fldChar w:fldCharType="separate"/>
      </w:r>
      <w:r>
        <w:rPr>
          <w:noProof/>
        </w:rPr>
        <w:t>124</w:t>
      </w:r>
      <w:r>
        <w:rPr>
          <w:noProof/>
        </w:rPr>
        <w:fldChar w:fldCharType="end"/>
      </w:r>
    </w:p>
    <w:p w14:paraId="468975FF" w14:textId="103E58B2"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 xml:space="preserve">Table </w:t>
      </w:r>
      <w:del w:id="365" w:author="Russ Ott" w:date="2022-04-29T10:09:00Z">
        <w:r w:rsidR="00976FC3">
          <w:rPr>
            <w:noProof/>
          </w:rPr>
          <w:delText>21</w:delText>
        </w:r>
      </w:del>
      <w:ins w:id="366" w:author="Russ Ott" w:date="2022-04-29T10:09:00Z">
        <w:r>
          <w:rPr>
            <w:noProof/>
          </w:rPr>
          <w:t>35</w:t>
        </w:r>
      </w:ins>
      <w:r>
        <w:rPr>
          <w:noProof/>
        </w:rPr>
        <w:t>: ActStatus</w:t>
      </w:r>
      <w:r>
        <w:rPr>
          <w:noProof/>
        </w:rPr>
        <w:tab/>
      </w:r>
      <w:r>
        <w:rPr>
          <w:noProof/>
        </w:rPr>
        <w:fldChar w:fldCharType="begin"/>
      </w:r>
      <w:r>
        <w:rPr>
          <w:noProof/>
        </w:rPr>
        <w:instrText xml:space="preserve"> PAGEREF _</w:instrText>
      </w:r>
      <w:del w:id="367" w:author="Russ Ott" w:date="2022-04-29T10:09:00Z">
        <w:r w:rsidR="00976FC3">
          <w:rPr>
            <w:noProof/>
          </w:rPr>
          <w:delInstrText>Toc82717682</w:delInstrText>
        </w:r>
      </w:del>
      <w:ins w:id="368" w:author="Russ Ott" w:date="2022-04-29T10:09:00Z">
        <w:r>
          <w:rPr>
            <w:noProof/>
          </w:rPr>
          <w:instrText>Toc101450741</w:instrText>
        </w:r>
      </w:ins>
      <w:r>
        <w:rPr>
          <w:noProof/>
        </w:rPr>
        <w:instrText xml:space="preserve"> \h </w:instrText>
      </w:r>
      <w:r>
        <w:rPr>
          <w:noProof/>
        </w:rPr>
      </w:r>
      <w:r>
        <w:rPr>
          <w:noProof/>
        </w:rPr>
        <w:fldChar w:fldCharType="separate"/>
      </w:r>
      <w:r>
        <w:rPr>
          <w:noProof/>
        </w:rPr>
        <w:t>124</w:t>
      </w:r>
      <w:r>
        <w:rPr>
          <w:noProof/>
        </w:rPr>
        <w:fldChar w:fldCharType="end"/>
      </w:r>
    </w:p>
    <w:p w14:paraId="22809034" w14:textId="415D054F"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 xml:space="preserve">Table </w:t>
      </w:r>
      <w:del w:id="369" w:author="Russ Ott" w:date="2022-04-29T10:09:00Z">
        <w:r w:rsidR="00976FC3">
          <w:rPr>
            <w:noProof/>
          </w:rPr>
          <w:delText>22</w:delText>
        </w:r>
      </w:del>
      <w:ins w:id="370" w:author="Russ Ott" w:date="2022-04-29T10:09:00Z">
        <w:r>
          <w:rPr>
            <w:noProof/>
          </w:rPr>
          <w:t>36</w:t>
        </w:r>
      </w:ins>
      <w:r>
        <w:rPr>
          <w:noProof/>
        </w:rPr>
        <w:t>: Care Team Member Function</w:t>
      </w:r>
      <w:r>
        <w:rPr>
          <w:noProof/>
        </w:rPr>
        <w:tab/>
      </w:r>
      <w:r>
        <w:rPr>
          <w:noProof/>
        </w:rPr>
        <w:fldChar w:fldCharType="begin"/>
      </w:r>
      <w:r>
        <w:rPr>
          <w:noProof/>
        </w:rPr>
        <w:instrText xml:space="preserve"> PAGEREF _</w:instrText>
      </w:r>
      <w:del w:id="371" w:author="Russ Ott" w:date="2022-04-29T10:09:00Z">
        <w:r w:rsidR="00976FC3">
          <w:rPr>
            <w:noProof/>
          </w:rPr>
          <w:delInstrText>Toc82717683</w:delInstrText>
        </w:r>
      </w:del>
      <w:ins w:id="372" w:author="Russ Ott" w:date="2022-04-29T10:09:00Z">
        <w:r>
          <w:rPr>
            <w:noProof/>
          </w:rPr>
          <w:instrText>Toc101450742</w:instrText>
        </w:r>
      </w:ins>
      <w:r>
        <w:rPr>
          <w:noProof/>
        </w:rPr>
        <w:instrText xml:space="preserve"> \h </w:instrText>
      </w:r>
      <w:r>
        <w:rPr>
          <w:noProof/>
        </w:rPr>
      </w:r>
      <w:r>
        <w:rPr>
          <w:noProof/>
        </w:rPr>
        <w:fldChar w:fldCharType="separate"/>
      </w:r>
      <w:r>
        <w:rPr>
          <w:noProof/>
        </w:rPr>
        <w:t>125</w:t>
      </w:r>
      <w:r>
        <w:rPr>
          <w:noProof/>
        </w:rPr>
        <w:fldChar w:fldCharType="end"/>
      </w:r>
    </w:p>
    <w:p w14:paraId="3928E931" w14:textId="57CAF31B"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 xml:space="preserve">Table </w:t>
      </w:r>
      <w:del w:id="373" w:author="Russ Ott" w:date="2022-04-29T10:09:00Z">
        <w:r w:rsidR="00976FC3">
          <w:rPr>
            <w:noProof/>
          </w:rPr>
          <w:delText>23</w:delText>
        </w:r>
      </w:del>
      <w:ins w:id="374" w:author="Russ Ott" w:date="2022-04-29T10:09:00Z">
        <w:r>
          <w:rPr>
            <w:noProof/>
          </w:rPr>
          <w:t>37</w:t>
        </w:r>
      </w:ins>
      <w:r>
        <w:rPr>
          <w:noProof/>
        </w:rPr>
        <w:t>: Care Team Category</w:t>
      </w:r>
      <w:r>
        <w:rPr>
          <w:noProof/>
        </w:rPr>
        <w:tab/>
      </w:r>
      <w:r>
        <w:rPr>
          <w:noProof/>
        </w:rPr>
        <w:fldChar w:fldCharType="begin"/>
      </w:r>
      <w:r>
        <w:rPr>
          <w:noProof/>
        </w:rPr>
        <w:instrText xml:space="preserve"> PAGEREF _</w:instrText>
      </w:r>
      <w:del w:id="375" w:author="Russ Ott" w:date="2022-04-29T10:09:00Z">
        <w:r w:rsidR="00976FC3">
          <w:rPr>
            <w:noProof/>
          </w:rPr>
          <w:delInstrText>Toc82717684</w:delInstrText>
        </w:r>
      </w:del>
      <w:ins w:id="376" w:author="Russ Ott" w:date="2022-04-29T10:09:00Z">
        <w:r>
          <w:rPr>
            <w:noProof/>
          </w:rPr>
          <w:instrText>Toc101450743</w:instrText>
        </w:r>
      </w:ins>
      <w:r>
        <w:rPr>
          <w:noProof/>
        </w:rPr>
        <w:instrText xml:space="preserve"> \h </w:instrText>
      </w:r>
      <w:r>
        <w:rPr>
          <w:noProof/>
        </w:rPr>
      </w:r>
      <w:r>
        <w:rPr>
          <w:noProof/>
        </w:rPr>
        <w:fldChar w:fldCharType="separate"/>
      </w:r>
      <w:r>
        <w:rPr>
          <w:noProof/>
        </w:rPr>
        <w:t>126</w:t>
      </w:r>
      <w:r>
        <w:rPr>
          <w:noProof/>
        </w:rPr>
        <w:fldChar w:fldCharType="end"/>
      </w:r>
    </w:p>
    <w:p w14:paraId="7186CF85" w14:textId="1FDD2A07" w:rsidR="00F1669B" w:rsidRDefault="00976FC3">
      <w:pPr>
        <w:pStyle w:val="TableofFigures"/>
        <w:tabs>
          <w:tab w:val="right" w:leader="dot" w:pos="10070"/>
        </w:tabs>
        <w:rPr>
          <w:ins w:id="377" w:author="Russ Ott" w:date="2022-04-29T10:09:00Z"/>
          <w:rFonts w:asciiTheme="minorHAnsi" w:eastAsiaTheme="minorEastAsia" w:hAnsiTheme="minorHAnsi" w:cstheme="minorBidi"/>
          <w:noProof/>
          <w:sz w:val="22"/>
          <w:szCs w:val="22"/>
        </w:rPr>
      </w:pPr>
      <w:del w:id="378" w:author="Russ Ott" w:date="2022-04-29T10:09:00Z">
        <w:r>
          <w:rPr>
            <w:noProof/>
          </w:rPr>
          <w:delText xml:space="preserve">Table 24: </w:delText>
        </w:r>
      </w:del>
      <w:ins w:id="379" w:author="Russ Ott" w:date="2022-04-29T10:09:00Z">
        <w:r w:rsidR="00F1669B">
          <w:rPr>
            <w:noProof/>
          </w:rPr>
          <w:t>Table 38: Gender Identity USCDI core</w:t>
        </w:r>
        <w:r w:rsidR="00F1669B">
          <w:rPr>
            <w:noProof/>
          </w:rPr>
          <w:tab/>
        </w:r>
        <w:r w:rsidR="00F1669B">
          <w:rPr>
            <w:noProof/>
          </w:rPr>
          <w:fldChar w:fldCharType="begin"/>
        </w:r>
        <w:r w:rsidR="00F1669B">
          <w:rPr>
            <w:noProof/>
          </w:rPr>
          <w:instrText xml:space="preserve"> PAGEREF _Toc101450744 \h </w:instrText>
        </w:r>
        <w:r w:rsidR="00F1669B">
          <w:rPr>
            <w:noProof/>
          </w:rPr>
        </w:r>
        <w:r w:rsidR="00F1669B">
          <w:rPr>
            <w:noProof/>
          </w:rPr>
          <w:fldChar w:fldCharType="separate"/>
        </w:r>
        <w:r w:rsidR="00F1669B">
          <w:rPr>
            <w:noProof/>
          </w:rPr>
          <w:t>127</w:t>
        </w:r>
        <w:r w:rsidR="00F1669B">
          <w:rPr>
            <w:noProof/>
          </w:rPr>
          <w:fldChar w:fldCharType="end"/>
        </w:r>
      </w:ins>
    </w:p>
    <w:p w14:paraId="5BD40F89" w14:textId="28F3A3F7" w:rsidR="00F1669B" w:rsidRDefault="00F1669B">
      <w:pPr>
        <w:pStyle w:val="TableofFigures"/>
        <w:tabs>
          <w:tab w:val="right" w:leader="dot" w:pos="10070"/>
        </w:tabs>
        <w:rPr>
          <w:ins w:id="380" w:author="Russ Ott" w:date="2022-04-29T10:09:00Z"/>
          <w:rFonts w:asciiTheme="minorHAnsi" w:eastAsiaTheme="minorEastAsia" w:hAnsiTheme="minorHAnsi" w:cstheme="minorBidi"/>
          <w:noProof/>
          <w:sz w:val="22"/>
          <w:szCs w:val="22"/>
        </w:rPr>
      </w:pPr>
      <w:ins w:id="381" w:author="Russ Ott" w:date="2022-04-29T10:09:00Z">
        <w:r>
          <w:rPr>
            <w:noProof/>
          </w:rPr>
          <w:t>Table 39: Asked but Unknown and Other</w:t>
        </w:r>
        <w:r>
          <w:rPr>
            <w:noProof/>
          </w:rPr>
          <w:tab/>
        </w:r>
        <w:r>
          <w:rPr>
            <w:noProof/>
          </w:rPr>
          <w:fldChar w:fldCharType="begin"/>
        </w:r>
        <w:r>
          <w:rPr>
            <w:noProof/>
          </w:rPr>
          <w:instrText xml:space="preserve"> PAGEREF _Toc101450745 \h </w:instrText>
        </w:r>
        <w:r>
          <w:rPr>
            <w:noProof/>
          </w:rPr>
        </w:r>
        <w:r>
          <w:rPr>
            <w:noProof/>
          </w:rPr>
          <w:fldChar w:fldCharType="separate"/>
        </w:r>
        <w:r>
          <w:rPr>
            <w:noProof/>
          </w:rPr>
          <w:t>127</w:t>
        </w:r>
        <w:r>
          <w:rPr>
            <w:noProof/>
          </w:rPr>
          <w:fldChar w:fldCharType="end"/>
        </w:r>
      </w:ins>
    </w:p>
    <w:p w14:paraId="7164DC19" w14:textId="0CB9CA67" w:rsidR="00F1669B" w:rsidRDefault="00F1669B">
      <w:pPr>
        <w:pStyle w:val="TableofFigures"/>
        <w:tabs>
          <w:tab w:val="right" w:leader="dot" w:pos="10070"/>
        </w:tabs>
        <w:rPr>
          <w:ins w:id="382" w:author="Russ Ott" w:date="2022-04-29T10:09:00Z"/>
          <w:rFonts w:asciiTheme="minorHAnsi" w:eastAsiaTheme="minorEastAsia" w:hAnsiTheme="minorHAnsi" w:cstheme="minorBidi"/>
          <w:noProof/>
          <w:sz w:val="22"/>
          <w:szCs w:val="22"/>
        </w:rPr>
      </w:pPr>
      <w:ins w:id="383" w:author="Russ Ott" w:date="2022-04-29T10:09:00Z">
        <w:r>
          <w:rPr>
            <w:noProof/>
          </w:rPr>
          <w:t>Table 40: ProblemAct statusCode</w:t>
        </w:r>
        <w:r>
          <w:rPr>
            <w:noProof/>
          </w:rPr>
          <w:tab/>
        </w:r>
        <w:r>
          <w:rPr>
            <w:noProof/>
          </w:rPr>
          <w:fldChar w:fldCharType="begin"/>
        </w:r>
        <w:r>
          <w:rPr>
            <w:noProof/>
          </w:rPr>
          <w:instrText xml:space="preserve"> PAGEREF _Toc101450746 \h </w:instrText>
        </w:r>
        <w:r>
          <w:rPr>
            <w:noProof/>
          </w:rPr>
        </w:r>
        <w:r>
          <w:rPr>
            <w:noProof/>
          </w:rPr>
          <w:fldChar w:fldCharType="separate"/>
        </w:r>
        <w:r>
          <w:rPr>
            <w:noProof/>
          </w:rPr>
          <w:t>128</w:t>
        </w:r>
        <w:r>
          <w:rPr>
            <w:noProof/>
          </w:rPr>
          <w:fldChar w:fldCharType="end"/>
        </w:r>
      </w:ins>
    </w:p>
    <w:p w14:paraId="455CA969" w14:textId="02A21282" w:rsidR="00F1669B" w:rsidRDefault="00F1669B">
      <w:pPr>
        <w:pStyle w:val="TableofFigures"/>
        <w:tabs>
          <w:tab w:val="right" w:leader="dot" w:pos="10070"/>
        </w:tabs>
        <w:rPr>
          <w:rFonts w:asciiTheme="minorHAnsi" w:eastAsiaTheme="minorEastAsia" w:hAnsiTheme="minorHAnsi" w:cstheme="minorBidi"/>
          <w:noProof/>
          <w:sz w:val="22"/>
          <w:szCs w:val="22"/>
        </w:rPr>
      </w:pPr>
      <w:ins w:id="384" w:author="Russ Ott" w:date="2022-04-29T10:09:00Z">
        <w:r>
          <w:rPr>
            <w:noProof/>
          </w:rPr>
          <w:t xml:space="preserve">Table 41: </w:t>
        </w:r>
      </w:ins>
      <w:r>
        <w:rPr>
          <w:noProof/>
        </w:rPr>
        <w:t>SupportedFileFormats</w:t>
      </w:r>
      <w:r>
        <w:rPr>
          <w:noProof/>
        </w:rPr>
        <w:tab/>
      </w:r>
      <w:r>
        <w:rPr>
          <w:noProof/>
        </w:rPr>
        <w:fldChar w:fldCharType="begin"/>
      </w:r>
      <w:r>
        <w:rPr>
          <w:noProof/>
        </w:rPr>
        <w:instrText xml:space="preserve"> PAGEREF _</w:instrText>
      </w:r>
      <w:del w:id="385" w:author="Russ Ott" w:date="2022-04-29T10:09:00Z">
        <w:r w:rsidR="00976FC3">
          <w:rPr>
            <w:noProof/>
          </w:rPr>
          <w:delInstrText>Toc82717685</w:delInstrText>
        </w:r>
      </w:del>
      <w:ins w:id="386" w:author="Russ Ott" w:date="2022-04-29T10:09:00Z">
        <w:r>
          <w:rPr>
            <w:noProof/>
          </w:rPr>
          <w:instrText>Toc101450747</w:instrText>
        </w:r>
      </w:ins>
      <w:r>
        <w:rPr>
          <w:noProof/>
        </w:rPr>
        <w:instrText xml:space="preserve"> \h </w:instrText>
      </w:r>
      <w:r>
        <w:rPr>
          <w:noProof/>
        </w:rPr>
      </w:r>
      <w:r>
        <w:rPr>
          <w:noProof/>
        </w:rPr>
        <w:fldChar w:fldCharType="separate"/>
      </w:r>
      <w:r>
        <w:rPr>
          <w:noProof/>
        </w:rPr>
        <w:t>128</w:t>
      </w:r>
      <w:r>
        <w:rPr>
          <w:noProof/>
        </w:rPr>
        <w:fldChar w:fldCharType="end"/>
      </w:r>
    </w:p>
    <w:p w14:paraId="0EDC0494" w14:textId="1EACAF0A" w:rsidR="00F1669B" w:rsidRDefault="00976FC3">
      <w:pPr>
        <w:pStyle w:val="TableofFigures"/>
        <w:tabs>
          <w:tab w:val="right" w:leader="dot" w:pos="10070"/>
        </w:tabs>
        <w:rPr>
          <w:ins w:id="387" w:author="Russ Ott" w:date="2022-04-29T10:09:00Z"/>
          <w:rFonts w:asciiTheme="minorHAnsi" w:eastAsiaTheme="minorEastAsia" w:hAnsiTheme="minorHAnsi" w:cstheme="minorBidi"/>
          <w:noProof/>
          <w:sz w:val="22"/>
          <w:szCs w:val="22"/>
        </w:rPr>
      </w:pPr>
      <w:del w:id="388" w:author="Russ Ott" w:date="2022-04-29T10:09:00Z">
        <w:r>
          <w:rPr>
            <w:noProof/>
          </w:rPr>
          <w:delText xml:space="preserve">Table 25: </w:delText>
        </w:r>
      </w:del>
      <w:ins w:id="389" w:author="Russ Ott" w:date="2022-04-29T10:09:00Z">
        <w:r w:rsidR="00F1669B">
          <w:rPr>
            <w:noProof/>
          </w:rPr>
          <w:t>Table 42: Planned moodCode (Act/Encounter/Procedure)</w:t>
        </w:r>
        <w:r w:rsidR="00F1669B">
          <w:rPr>
            <w:noProof/>
          </w:rPr>
          <w:tab/>
        </w:r>
        <w:r w:rsidR="00F1669B">
          <w:rPr>
            <w:noProof/>
          </w:rPr>
          <w:fldChar w:fldCharType="begin"/>
        </w:r>
        <w:r w:rsidR="00F1669B">
          <w:rPr>
            <w:noProof/>
          </w:rPr>
          <w:instrText xml:space="preserve"> PAGEREF _Toc101450748 \h </w:instrText>
        </w:r>
        <w:r w:rsidR="00F1669B">
          <w:rPr>
            <w:noProof/>
          </w:rPr>
        </w:r>
        <w:r w:rsidR="00F1669B">
          <w:rPr>
            <w:noProof/>
          </w:rPr>
          <w:fldChar w:fldCharType="separate"/>
        </w:r>
        <w:r w:rsidR="00F1669B">
          <w:rPr>
            <w:noProof/>
          </w:rPr>
          <w:t>129</w:t>
        </w:r>
        <w:r w:rsidR="00F1669B">
          <w:rPr>
            <w:noProof/>
          </w:rPr>
          <w:fldChar w:fldCharType="end"/>
        </w:r>
      </w:ins>
    </w:p>
    <w:p w14:paraId="29A856AB" w14:textId="4CBA844F" w:rsidR="00F1669B" w:rsidRDefault="00F1669B">
      <w:pPr>
        <w:pStyle w:val="TableofFigures"/>
        <w:tabs>
          <w:tab w:val="right" w:leader="dot" w:pos="10070"/>
        </w:tabs>
        <w:rPr>
          <w:ins w:id="390" w:author="Russ Ott" w:date="2022-04-29T10:09:00Z"/>
          <w:rFonts w:asciiTheme="minorHAnsi" w:eastAsiaTheme="minorEastAsia" w:hAnsiTheme="minorHAnsi" w:cstheme="minorBidi"/>
          <w:noProof/>
          <w:sz w:val="22"/>
          <w:szCs w:val="22"/>
        </w:rPr>
      </w:pPr>
      <w:ins w:id="391" w:author="Russ Ott" w:date="2022-04-29T10:09:00Z">
        <w:r>
          <w:rPr>
            <w:noProof/>
          </w:rPr>
          <w:t>Table 43: Body Site Value Set</w:t>
        </w:r>
        <w:r>
          <w:rPr>
            <w:noProof/>
          </w:rPr>
          <w:tab/>
        </w:r>
        <w:r>
          <w:rPr>
            <w:noProof/>
          </w:rPr>
          <w:fldChar w:fldCharType="begin"/>
        </w:r>
        <w:r>
          <w:rPr>
            <w:noProof/>
          </w:rPr>
          <w:instrText xml:space="preserve"> PAGEREF _Toc101450749 \h </w:instrText>
        </w:r>
        <w:r>
          <w:rPr>
            <w:noProof/>
          </w:rPr>
        </w:r>
        <w:r>
          <w:rPr>
            <w:noProof/>
          </w:rPr>
          <w:fldChar w:fldCharType="separate"/>
        </w:r>
        <w:r>
          <w:rPr>
            <w:noProof/>
          </w:rPr>
          <w:t>130</w:t>
        </w:r>
        <w:r>
          <w:rPr>
            <w:noProof/>
          </w:rPr>
          <w:fldChar w:fldCharType="end"/>
        </w:r>
      </w:ins>
    </w:p>
    <w:p w14:paraId="3A119ABD" w14:textId="6B313D6B" w:rsidR="00F1669B" w:rsidRDefault="00F1669B">
      <w:pPr>
        <w:pStyle w:val="TableofFigures"/>
        <w:tabs>
          <w:tab w:val="right" w:leader="dot" w:pos="10070"/>
        </w:tabs>
        <w:rPr>
          <w:ins w:id="392" w:author="Russ Ott" w:date="2022-04-29T10:09:00Z"/>
          <w:rFonts w:asciiTheme="minorHAnsi" w:eastAsiaTheme="minorEastAsia" w:hAnsiTheme="minorHAnsi" w:cstheme="minorBidi"/>
          <w:noProof/>
          <w:sz w:val="22"/>
          <w:szCs w:val="22"/>
        </w:rPr>
      </w:pPr>
      <w:ins w:id="393" w:author="Russ Ott" w:date="2022-04-29T10:09:00Z">
        <w:r>
          <w:rPr>
            <w:noProof/>
          </w:rPr>
          <w:t>Table 44: Problem</w:t>
        </w:r>
        <w:r>
          <w:rPr>
            <w:noProof/>
          </w:rPr>
          <w:tab/>
        </w:r>
        <w:r>
          <w:rPr>
            <w:noProof/>
          </w:rPr>
          <w:fldChar w:fldCharType="begin"/>
        </w:r>
        <w:r>
          <w:rPr>
            <w:noProof/>
          </w:rPr>
          <w:instrText xml:space="preserve"> PAGEREF _Toc101450750 \h </w:instrText>
        </w:r>
        <w:r>
          <w:rPr>
            <w:noProof/>
          </w:rPr>
        </w:r>
        <w:r>
          <w:rPr>
            <w:noProof/>
          </w:rPr>
          <w:fldChar w:fldCharType="separate"/>
        </w:r>
        <w:r>
          <w:rPr>
            <w:noProof/>
          </w:rPr>
          <w:t>131</w:t>
        </w:r>
        <w:r>
          <w:rPr>
            <w:noProof/>
          </w:rPr>
          <w:fldChar w:fldCharType="end"/>
        </w:r>
      </w:ins>
    </w:p>
    <w:p w14:paraId="506A1C7A" w14:textId="78654EAE" w:rsidR="00F1669B" w:rsidRDefault="00F1669B">
      <w:pPr>
        <w:pStyle w:val="TableofFigures"/>
        <w:tabs>
          <w:tab w:val="right" w:leader="dot" w:pos="10070"/>
        </w:tabs>
        <w:rPr>
          <w:ins w:id="394" w:author="Russ Ott" w:date="2022-04-29T10:09:00Z"/>
          <w:rFonts w:asciiTheme="minorHAnsi" w:eastAsiaTheme="minorEastAsia" w:hAnsiTheme="minorHAnsi" w:cstheme="minorBidi"/>
          <w:noProof/>
          <w:sz w:val="22"/>
          <w:szCs w:val="22"/>
        </w:rPr>
      </w:pPr>
      <w:ins w:id="395" w:author="Russ Ott" w:date="2022-04-29T10:09:00Z">
        <w:r>
          <w:rPr>
            <w:noProof/>
          </w:rPr>
          <w:t>Table 45: Problem Type (SNOMEDCT)</w:t>
        </w:r>
        <w:r>
          <w:rPr>
            <w:noProof/>
          </w:rPr>
          <w:tab/>
        </w:r>
        <w:r>
          <w:rPr>
            <w:noProof/>
          </w:rPr>
          <w:fldChar w:fldCharType="begin"/>
        </w:r>
        <w:r>
          <w:rPr>
            <w:noProof/>
          </w:rPr>
          <w:instrText xml:space="preserve"> PAGEREF _Toc101450751 \h </w:instrText>
        </w:r>
        <w:r>
          <w:rPr>
            <w:noProof/>
          </w:rPr>
        </w:r>
        <w:r>
          <w:rPr>
            <w:noProof/>
          </w:rPr>
          <w:fldChar w:fldCharType="separate"/>
        </w:r>
        <w:r>
          <w:rPr>
            <w:noProof/>
          </w:rPr>
          <w:t>132</w:t>
        </w:r>
        <w:r>
          <w:rPr>
            <w:noProof/>
          </w:rPr>
          <w:fldChar w:fldCharType="end"/>
        </w:r>
      </w:ins>
    </w:p>
    <w:p w14:paraId="11D349AB" w14:textId="3A99675F" w:rsidR="00F1669B" w:rsidRDefault="00F1669B">
      <w:pPr>
        <w:pStyle w:val="TableofFigures"/>
        <w:tabs>
          <w:tab w:val="right" w:leader="dot" w:pos="10070"/>
        </w:tabs>
        <w:rPr>
          <w:ins w:id="396" w:author="Russ Ott" w:date="2022-04-29T10:09:00Z"/>
          <w:rFonts w:asciiTheme="minorHAnsi" w:eastAsiaTheme="minorEastAsia" w:hAnsiTheme="minorHAnsi" w:cstheme="minorBidi"/>
          <w:noProof/>
          <w:sz w:val="22"/>
          <w:szCs w:val="22"/>
        </w:rPr>
      </w:pPr>
      <w:ins w:id="397" w:author="Russ Ott" w:date="2022-04-29T10:09:00Z">
        <w:r>
          <w:rPr>
            <w:noProof/>
          </w:rPr>
          <w:t>Table 46: Problem Type (LOINC)</w:t>
        </w:r>
        <w:r>
          <w:rPr>
            <w:noProof/>
          </w:rPr>
          <w:tab/>
        </w:r>
        <w:r>
          <w:rPr>
            <w:noProof/>
          </w:rPr>
          <w:fldChar w:fldCharType="begin"/>
        </w:r>
        <w:r>
          <w:rPr>
            <w:noProof/>
          </w:rPr>
          <w:instrText xml:space="preserve"> PAGEREF _Toc101450752 \h </w:instrText>
        </w:r>
        <w:r>
          <w:rPr>
            <w:noProof/>
          </w:rPr>
        </w:r>
        <w:r>
          <w:rPr>
            <w:noProof/>
          </w:rPr>
          <w:fldChar w:fldCharType="separate"/>
        </w:r>
        <w:r>
          <w:rPr>
            <w:noProof/>
          </w:rPr>
          <w:t>133</w:t>
        </w:r>
        <w:r>
          <w:rPr>
            <w:noProof/>
          </w:rPr>
          <w:fldChar w:fldCharType="end"/>
        </w:r>
      </w:ins>
    </w:p>
    <w:p w14:paraId="71BDD453" w14:textId="00D1078B" w:rsidR="00F1669B" w:rsidRDefault="00F1669B">
      <w:pPr>
        <w:pStyle w:val="TableofFigures"/>
        <w:tabs>
          <w:tab w:val="right" w:leader="dot" w:pos="10070"/>
        </w:tabs>
        <w:rPr>
          <w:ins w:id="398" w:author="Russ Ott" w:date="2022-04-29T10:09:00Z"/>
          <w:rFonts w:asciiTheme="minorHAnsi" w:eastAsiaTheme="minorEastAsia" w:hAnsiTheme="minorHAnsi" w:cstheme="minorBidi"/>
          <w:noProof/>
          <w:sz w:val="22"/>
          <w:szCs w:val="22"/>
        </w:rPr>
      </w:pPr>
      <w:ins w:id="399" w:author="Russ Ott" w:date="2022-04-29T10:09:00Z">
        <w:r>
          <w:rPr>
            <w:noProof/>
          </w:rPr>
          <w:t>Table 47: ProcedureAct statusCode</w:t>
        </w:r>
        <w:r>
          <w:rPr>
            <w:noProof/>
          </w:rPr>
          <w:tab/>
        </w:r>
        <w:r>
          <w:rPr>
            <w:noProof/>
          </w:rPr>
          <w:fldChar w:fldCharType="begin"/>
        </w:r>
        <w:r>
          <w:rPr>
            <w:noProof/>
          </w:rPr>
          <w:instrText xml:space="preserve"> PAGEREF _Toc101450753 \h </w:instrText>
        </w:r>
        <w:r>
          <w:rPr>
            <w:noProof/>
          </w:rPr>
        </w:r>
        <w:r>
          <w:rPr>
            <w:noProof/>
          </w:rPr>
          <w:fldChar w:fldCharType="separate"/>
        </w:r>
        <w:r>
          <w:rPr>
            <w:noProof/>
          </w:rPr>
          <w:t>133</w:t>
        </w:r>
        <w:r>
          <w:rPr>
            <w:noProof/>
          </w:rPr>
          <w:fldChar w:fldCharType="end"/>
        </w:r>
      </w:ins>
    </w:p>
    <w:p w14:paraId="1A875EA1" w14:textId="5E4192F3" w:rsidR="00F1669B" w:rsidRDefault="00F1669B">
      <w:pPr>
        <w:pStyle w:val="TableofFigures"/>
        <w:tabs>
          <w:tab w:val="right" w:leader="dot" w:pos="10070"/>
        </w:tabs>
        <w:rPr>
          <w:ins w:id="400" w:author="Russ Ott" w:date="2022-04-29T10:09:00Z"/>
          <w:rFonts w:asciiTheme="minorHAnsi" w:eastAsiaTheme="minorEastAsia" w:hAnsiTheme="minorHAnsi" w:cstheme="minorBidi"/>
          <w:noProof/>
          <w:sz w:val="22"/>
          <w:szCs w:val="22"/>
        </w:rPr>
      </w:pPr>
      <w:ins w:id="401" w:author="Russ Ott" w:date="2022-04-29T10:09:00Z">
        <w:r>
          <w:rPr>
            <w:noProof/>
          </w:rPr>
          <w:t>Table 48: ActPriority</w:t>
        </w:r>
        <w:r>
          <w:rPr>
            <w:noProof/>
          </w:rPr>
          <w:tab/>
        </w:r>
        <w:r>
          <w:rPr>
            <w:noProof/>
          </w:rPr>
          <w:fldChar w:fldCharType="begin"/>
        </w:r>
        <w:r>
          <w:rPr>
            <w:noProof/>
          </w:rPr>
          <w:instrText xml:space="preserve"> PAGEREF _Toc101450754 \h </w:instrText>
        </w:r>
        <w:r>
          <w:rPr>
            <w:noProof/>
          </w:rPr>
        </w:r>
        <w:r>
          <w:rPr>
            <w:noProof/>
          </w:rPr>
          <w:fldChar w:fldCharType="separate"/>
        </w:r>
        <w:r>
          <w:rPr>
            <w:noProof/>
          </w:rPr>
          <w:t>134</w:t>
        </w:r>
        <w:r>
          <w:rPr>
            <w:noProof/>
          </w:rPr>
          <w:fldChar w:fldCharType="end"/>
        </w:r>
      </w:ins>
    </w:p>
    <w:p w14:paraId="5645FE4F" w14:textId="75B71083" w:rsidR="00F1669B" w:rsidRDefault="00F1669B">
      <w:pPr>
        <w:pStyle w:val="TableofFigures"/>
        <w:tabs>
          <w:tab w:val="right" w:leader="dot" w:pos="10070"/>
        </w:tabs>
        <w:rPr>
          <w:ins w:id="402" w:author="Russ Ott" w:date="2022-04-29T10:09:00Z"/>
          <w:rFonts w:asciiTheme="minorHAnsi" w:eastAsiaTheme="minorEastAsia" w:hAnsiTheme="minorHAnsi" w:cstheme="minorBidi"/>
          <w:noProof/>
          <w:sz w:val="22"/>
          <w:szCs w:val="22"/>
        </w:rPr>
      </w:pPr>
      <w:ins w:id="403" w:author="Russ Ott" w:date="2022-04-29T10:09:00Z">
        <w:r>
          <w:rPr>
            <w:noProof/>
          </w:rPr>
          <w:t>Table 49: Sexual Orientation</w:t>
        </w:r>
        <w:r>
          <w:rPr>
            <w:noProof/>
          </w:rPr>
          <w:tab/>
        </w:r>
        <w:r>
          <w:rPr>
            <w:noProof/>
          </w:rPr>
          <w:fldChar w:fldCharType="begin"/>
        </w:r>
        <w:r>
          <w:rPr>
            <w:noProof/>
          </w:rPr>
          <w:instrText xml:space="preserve"> PAGEREF _Toc101450755 \h </w:instrText>
        </w:r>
        <w:r>
          <w:rPr>
            <w:noProof/>
          </w:rPr>
        </w:r>
        <w:r>
          <w:rPr>
            <w:noProof/>
          </w:rPr>
          <w:fldChar w:fldCharType="separate"/>
        </w:r>
        <w:r>
          <w:rPr>
            <w:noProof/>
          </w:rPr>
          <w:t>134</w:t>
        </w:r>
        <w:r>
          <w:rPr>
            <w:noProof/>
          </w:rPr>
          <w:fldChar w:fldCharType="end"/>
        </w:r>
      </w:ins>
    </w:p>
    <w:p w14:paraId="563A02E6" w14:textId="7E181F79" w:rsidR="00F1669B" w:rsidRDefault="00F1669B">
      <w:pPr>
        <w:pStyle w:val="TableofFigures"/>
        <w:tabs>
          <w:tab w:val="right" w:leader="dot" w:pos="10070"/>
        </w:tabs>
        <w:rPr>
          <w:ins w:id="404" w:author="Russ Ott" w:date="2022-04-29T10:09:00Z"/>
          <w:rFonts w:asciiTheme="minorHAnsi" w:eastAsiaTheme="minorEastAsia" w:hAnsiTheme="minorHAnsi" w:cstheme="minorBidi"/>
          <w:noProof/>
          <w:sz w:val="22"/>
          <w:szCs w:val="22"/>
        </w:rPr>
      </w:pPr>
      <w:ins w:id="405" w:author="Russ Ott" w:date="2022-04-29T10:09:00Z">
        <w:r>
          <w:rPr>
            <w:noProof/>
          </w:rPr>
          <w:t>Table 50: Other or unknown or refused to answer</w:t>
        </w:r>
        <w:r>
          <w:rPr>
            <w:noProof/>
          </w:rPr>
          <w:tab/>
        </w:r>
        <w:r>
          <w:rPr>
            <w:noProof/>
          </w:rPr>
          <w:fldChar w:fldCharType="begin"/>
        </w:r>
        <w:r>
          <w:rPr>
            <w:noProof/>
          </w:rPr>
          <w:instrText xml:space="preserve"> PAGEREF _Toc101450756 \h </w:instrText>
        </w:r>
        <w:r>
          <w:rPr>
            <w:noProof/>
          </w:rPr>
        </w:r>
        <w:r>
          <w:rPr>
            <w:noProof/>
          </w:rPr>
          <w:fldChar w:fldCharType="separate"/>
        </w:r>
        <w:r>
          <w:rPr>
            <w:noProof/>
          </w:rPr>
          <w:t>135</w:t>
        </w:r>
        <w:r>
          <w:rPr>
            <w:noProof/>
          </w:rPr>
          <w:fldChar w:fldCharType="end"/>
        </w:r>
      </w:ins>
    </w:p>
    <w:p w14:paraId="0A8E2878" w14:textId="3946AAB1" w:rsidR="00F1669B" w:rsidRDefault="00F1669B">
      <w:pPr>
        <w:pStyle w:val="TableofFigures"/>
        <w:tabs>
          <w:tab w:val="right" w:leader="dot" w:pos="10070"/>
        </w:tabs>
        <w:rPr>
          <w:ins w:id="406" w:author="Russ Ott" w:date="2022-04-29T10:09:00Z"/>
          <w:rFonts w:asciiTheme="minorHAnsi" w:eastAsiaTheme="minorEastAsia" w:hAnsiTheme="minorHAnsi" w:cstheme="minorBidi"/>
          <w:noProof/>
          <w:sz w:val="22"/>
          <w:szCs w:val="22"/>
        </w:rPr>
      </w:pPr>
      <w:ins w:id="407" w:author="Russ Ott" w:date="2022-04-29T10:09:00Z">
        <w:r>
          <w:rPr>
            <w:noProof/>
          </w:rPr>
          <w:t>Table 51: Social History Type</w:t>
        </w:r>
        <w:r>
          <w:rPr>
            <w:noProof/>
          </w:rPr>
          <w:tab/>
        </w:r>
        <w:r>
          <w:rPr>
            <w:noProof/>
          </w:rPr>
          <w:fldChar w:fldCharType="begin"/>
        </w:r>
        <w:r>
          <w:rPr>
            <w:noProof/>
          </w:rPr>
          <w:instrText xml:space="preserve"> PAGEREF _Toc101450757 \h </w:instrText>
        </w:r>
        <w:r>
          <w:rPr>
            <w:noProof/>
          </w:rPr>
        </w:r>
        <w:r>
          <w:rPr>
            <w:noProof/>
          </w:rPr>
          <w:fldChar w:fldCharType="separate"/>
        </w:r>
        <w:r>
          <w:rPr>
            <w:noProof/>
          </w:rPr>
          <w:t>136</w:t>
        </w:r>
        <w:r>
          <w:rPr>
            <w:noProof/>
          </w:rPr>
          <w:fldChar w:fldCharType="end"/>
        </w:r>
      </w:ins>
    </w:p>
    <w:p w14:paraId="0AB34130" w14:textId="21264CAC" w:rsidR="00F1669B" w:rsidRDefault="00F1669B">
      <w:pPr>
        <w:pStyle w:val="TableofFigures"/>
        <w:tabs>
          <w:tab w:val="right" w:leader="dot" w:pos="10070"/>
        </w:tabs>
        <w:rPr>
          <w:ins w:id="408" w:author="Russ Ott" w:date="2022-04-29T10:09:00Z"/>
          <w:rFonts w:asciiTheme="minorHAnsi" w:eastAsiaTheme="minorEastAsia" w:hAnsiTheme="minorHAnsi" w:cstheme="minorBidi"/>
          <w:noProof/>
          <w:sz w:val="22"/>
          <w:szCs w:val="22"/>
        </w:rPr>
      </w:pPr>
      <w:ins w:id="409" w:author="Russ Ott" w:date="2022-04-29T10:09:00Z">
        <w:r>
          <w:rPr>
            <w:noProof/>
          </w:rPr>
          <w:t>Table 52: UnitsOfMeasureCaseSensitive</w:t>
        </w:r>
        <w:r>
          <w:rPr>
            <w:noProof/>
          </w:rPr>
          <w:tab/>
        </w:r>
        <w:r>
          <w:rPr>
            <w:noProof/>
          </w:rPr>
          <w:fldChar w:fldCharType="begin"/>
        </w:r>
        <w:r>
          <w:rPr>
            <w:noProof/>
          </w:rPr>
          <w:instrText xml:space="preserve"> PAGEREF _Toc101450758 \h </w:instrText>
        </w:r>
        <w:r>
          <w:rPr>
            <w:noProof/>
          </w:rPr>
        </w:r>
        <w:r>
          <w:rPr>
            <w:noProof/>
          </w:rPr>
          <w:fldChar w:fldCharType="separate"/>
        </w:r>
        <w:r>
          <w:rPr>
            <w:noProof/>
          </w:rPr>
          <w:t>137</w:t>
        </w:r>
        <w:r>
          <w:rPr>
            <w:noProof/>
          </w:rPr>
          <w:fldChar w:fldCharType="end"/>
        </w:r>
      </w:ins>
    </w:p>
    <w:p w14:paraId="19D88DC1" w14:textId="29971AF6" w:rsidR="00F1669B" w:rsidRDefault="00F1669B">
      <w:pPr>
        <w:pStyle w:val="TableofFigures"/>
        <w:tabs>
          <w:tab w:val="right" w:leader="dot" w:pos="10070"/>
        </w:tabs>
        <w:rPr>
          <w:ins w:id="410" w:author="Russ Ott" w:date="2022-04-29T10:09:00Z"/>
          <w:rFonts w:asciiTheme="minorHAnsi" w:eastAsiaTheme="minorEastAsia" w:hAnsiTheme="minorHAnsi" w:cstheme="minorBidi"/>
          <w:noProof/>
          <w:sz w:val="22"/>
          <w:szCs w:val="22"/>
        </w:rPr>
      </w:pPr>
      <w:ins w:id="411" w:author="Russ Ott" w:date="2022-04-29T10:09:00Z">
        <w:r>
          <w:rPr>
            <w:noProof/>
          </w:rPr>
          <w:t>Table 53: Healthcare Provider Taxonomy</w:t>
        </w:r>
        <w:r>
          <w:rPr>
            <w:noProof/>
          </w:rPr>
          <w:tab/>
        </w:r>
        <w:r>
          <w:rPr>
            <w:noProof/>
          </w:rPr>
          <w:fldChar w:fldCharType="begin"/>
        </w:r>
        <w:r>
          <w:rPr>
            <w:noProof/>
          </w:rPr>
          <w:instrText xml:space="preserve"> PAGEREF _Toc101450759 \h </w:instrText>
        </w:r>
        <w:r>
          <w:rPr>
            <w:noProof/>
          </w:rPr>
        </w:r>
        <w:r>
          <w:rPr>
            <w:noProof/>
          </w:rPr>
          <w:fldChar w:fldCharType="separate"/>
        </w:r>
        <w:r>
          <w:rPr>
            <w:noProof/>
          </w:rPr>
          <w:t>138</w:t>
        </w:r>
        <w:r>
          <w:rPr>
            <w:noProof/>
          </w:rPr>
          <w:fldChar w:fldCharType="end"/>
        </w:r>
      </w:ins>
    </w:p>
    <w:p w14:paraId="23C2EB40" w14:textId="6C38450A" w:rsidR="00F1669B" w:rsidRDefault="00F1669B">
      <w:pPr>
        <w:pStyle w:val="TableofFigures"/>
        <w:tabs>
          <w:tab w:val="right" w:leader="dot" w:pos="10070"/>
        </w:tabs>
        <w:rPr>
          <w:ins w:id="412" w:author="Russ Ott" w:date="2022-04-29T10:09:00Z"/>
          <w:rFonts w:asciiTheme="minorHAnsi" w:eastAsiaTheme="minorEastAsia" w:hAnsiTheme="minorHAnsi" w:cstheme="minorBidi"/>
          <w:noProof/>
          <w:sz w:val="22"/>
          <w:szCs w:val="22"/>
        </w:rPr>
      </w:pPr>
      <w:ins w:id="413" w:author="Russ Ott" w:date="2022-04-29T10:09:00Z">
        <w:r>
          <w:rPr>
            <w:noProof/>
          </w:rPr>
          <w:t>Table 54: Personal And Legal Relationship Role Type</w:t>
        </w:r>
        <w:r>
          <w:rPr>
            <w:noProof/>
          </w:rPr>
          <w:tab/>
        </w:r>
        <w:r>
          <w:rPr>
            <w:noProof/>
          </w:rPr>
          <w:fldChar w:fldCharType="begin"/>
        </w:r>
        <w:r>
          <w:rPr>
            <w:noProof/>
          </w:rPr>
          <w:instrText xml:space="preserve"> PAGEREF _Toc101450760 \h </w:instrText>
        </w:r>
        <w:r>
          <w:rPr>
            <w:noProof/>
          </w:rPr>
        </w:r>
        <w:r>
          <w:rPr>
            <w:noProof/>
          </w:rPr>
          <w:fldChar w:fldCharType="separate"/>
        </w:r>
        <w:r>
          <w:rPr>
            <w:noProof/>
          </w:rPr>
          <w:t>139</w:t>
        </w:r>
        <w:r>
          <w:rPr>
            <w:noProof/>
          </w:rPr>
          <w:fldChar w:fldCharType="end"/>
        </w:r>
      </w:ins>
    </w:p>
    <w:p w14:paraId="07C7AA54" w14:textId="61C3D3BF" w:rsidR="00F1669B" w:rsidRDefault="00F1669B">
      <w:pPr>
        <w:pStyle w:val="TableofFigures"/>
        <w:tabs>
          <w:tab w:val="right" w:leader="dot" w:pos="10070"/>
        </w:tabs>
        <w:rPr>
          <w:rFonts w:asciiTheme="minorHAnsi" w:eastAsiaTheme="minorEastAsia" w:hAnsiTheme="minorHAnsi" w:cstheme="minorBidi"/>
          <w:noProof/>
          <w:sz w:val="22"/>
          <w:szCs w:val="22"/>
        </w:rPr>
      </w:pPr>
      <w:ins w:id="414" w:author="Russ Ott" w:date="2022-04-29T10:09:00Z">
        <w:r>
          <w:rPr>
            <w:noProof/>
          </w:rPr>
          <w:lastRenderedPageBreak/>
          <w:t xml:space="preserve">Table 55: </w:t>
        </w:r>
      </w:ins>
      <w:r>
        <w:rPr>
          <w:noProof/>
        </w:rPr>
        <w:t>Code Systems</w:t>
      </w:r>
      <w:r>
        <w:rPr>
          <w:noProof/>
        </w:rPr>
        <w:tab/>
      </w:r>
      <w:del w:id="415" w:author="Russ Ott" w:date="2022-04-29T10:09:00Z">
        <w:r w:rsidR="00976FC3">
          <w:rPr>
            <w:noProof/>
          </w:rPr>
          <w:fldChar w:fldCharType="begin"/>
        </w:r>
        <w:r w:rsidR="00976FC3">
          <w:rPr>
            <w:noProof/>
          </w:rPr>
          <w:delInstrText xml:space="preserve"> PAGEREF _Toc82717686 \h </w:delInstrText>
        </w:r>
        <w:r w:rsidR="00976FC3">
          <w:rPr>
            <w:noProof/>
          </w:rPr>
        </w:r>
        <w:r w:rsidR="00976FC3">
          <w:rPr>
            <w:noProof/>
          </w:rPr>
          <w:fldChar w:fldCharType="separate"/>
        </w:r>
        <w:r w:rsidR="00976FC3">
          <w:rPr>
            <w:noProof/>
          </w:rPr>
          <w:delText>43</w:delText>
        </w:r>
        <w:r w:rsidR="00976FC3">
          <w:rPr>
            <w:noProof/>
          </w:rPr>
          <w:fldChar w:fldCharType="end"/>
        </w:r>
      </w:del>
      <w:ins w:id="416" w:author="Russ Ott" w:date="2022-04-29T10:09:00Z">
        <w:r>
          <w:rPr>
            <w:noProof/>
          </w:rPr>
          <w:fldChar w:fldCharType="begin"/>
        </w:r>
        <w:r>
          <w:rPr>
            <w:noProof/>
          </w:rPr>
          <w:instrText xml:space="preserve"> PAGEREF _Toc101450761 \h </w:instrText>
        </w:r>
        <w:r>
          <w:rPr>
            <w:noProof/>
          </w:rPr>
        </w:r>
        <w:r>
          <w:rPr>
            <w:noProof/>
          </w:rPr>
          <w:fldChar w:fldCharType="separate"/>
        </w:r>
        <w:r>
          <w:rPr>
            <w:noProof/>
          </w:rPr>
          <w:t>140</w:t>
        </w:r>
        <w:r>
          <w:rPr>
            <w:noProof/>
          </w:rPr>
          <w:fldChar w:fldCharType="end"/>
        </w:r>
      </w:ins>
    </w:p>
    <w:p w14:paraId="1C6194AF" w14:textId="11DE1536" w:rsidR="00036ABC" w:rsidRDefault="00E545FF">
      <w:pPr>
        <w:rPr>
          <w:ins w:id="417" w:author="Russ Ott" w:date="2022-04-29T10:09:00Z"/>
        </w:rPr>
      </w:pPr>
      <w:r>
        <w:fldChar w:fldCharType="end"/>
      </w:r>
    </w:p>
    <w:p w14:paraId="7DC903B1" w14:textId="77777777" w:rsidR="00440477" w:rsidRDefault="00440477" w:rsidP="00440477">
      <w:pPr>
        <w:pStyle w:val="Heading1"/>
        <w:rPr>
          <w:ins w:id="418" w:author="Russ Ott" w:date="2022-04-29T10:09:00Z"/>
        </w:rPr>
      </w:pPr>
      <w:bookmarkStart w:id="419" w:name="_Toc101450646"/>
      <w:ins w:id="420" w:author="Russ Ott" w:date="2022-04-29T10:09:00Z">
        <w:r>
          <w:lastRenderedPageBreak/>
          <w:t>document</w:t>
        </w:r>
        <w:bookmarkEnd w:id="419"/>
      </w:ins>
    </w:p>
    <w:p w14:paraId="239FA406" w14:textId="77777777" w:rsidR="00440477" w:rsidRDefault="00440477" w:rsidP="00440477">
      <w:pPr>
        <w:pStyle w:val="Heading2nospace"/>
        <w:rPr>
          <w:ins w:id="421" w:author="Russ Ott" w:date="2022-04-29T10:09:00Z"/>
        </w:rPr>
      </w:pPr>
      <w:bookmarkStart w:id="422" w:name="D_Provenance__Assembler_Participation_V"/>
      <w:bookmarkStart w:id="423" w:name="_Toc101450647"/>
      <w:ins w:id="424" w:author="Russ Ott" w:date="2022-04-29T10:09:00Z">
        <w:r>
          <w:t>Provenance - Assembler Participation (V2)</w:t>
        </w:r>
        <w:bookmarkEnd w:id="422"/>
        <w:bookmarkEnd w:id="423"/>
      </w:ins>
    </w:p>
    <w:p w14:paraId="3E64446F" w14:textId="77777777" w:rsidR="00440477" w:rsidRDefault="00440477" w:rsidP="00440477">
      <w:pPr>
        <w:pStyle w:val="BracketData"/>
        <w:rPr>
          <w:ins w:id="425" w:author="Russ Ott" w:date="2022-04-29T10:09:00Z"/>
        </w:rPr>
      </w:pPr>
      <w:ins w:id="426" w:author="Russ Ott" w:date="2022-04-29T10:09:00Z">
        <w:r>
          <w:t>[participant: identifier urn:hl7ii:2.16.840.1.113883.10.20.22.5.7:2020-05-19 (open)]</w:t>
        </w:r>
      </w:ins>
    </w:p>
    <w:p w14:paraId="27A23064" w14:textId="77777777" w:rsidR="00440477" w:rsidRDefault="00440477" w:rsidP="00440477">
      <w:pPr>
        <w:rPr>
          <w:ins w:id="427" w:author="Russ Ott" w:date="2022-04-29T10:09:00Z"/>
        </w:rPr>
      </w:pPr>
      <w:ins w:id="428" w:author="Russ Ott" w:date="2022-04-29T10:09:00Z">
        <w:r>
          <w:t>This template represents the organization that supported generation of a CDA document. The Assembler Organization may be different than the Author Organization, and may be different from the Organization that developed the software used to generate the document.</w:t>
        </w:r>
      </w:ins>
    </w:p>
    <w:p w14:paraId="14272C8B" w14:textId="77777777" w:rsidR="00440477" w:rsidRDefault="00440477" w:rsidP="00440477">
      <w:pPr>
        <w:rPr>
          <w:ins w:id="429" w:author="Russ Ott" w:date="2022-04-29T10:09:00Z"/>
        </w:rPr>
      </w:pPr>
      <w:ins w:id="430" w:author="Russ Ott" w:date="2022-04-29T10:09:00Z">
        <w:r>
          <w:t>This Participation is appropriate to use in the CDA Header because it applies to the entire content in the document.</w:t>
        </w:r>
      </w:ins>
    </w:p>
    <w:p w14:paraId="3DE49D86" w14:textId="77777777" w:rsidR="00440477" w:rsidRDefault="00440477" w:rsidP="00440477">
      <w:pPr>
        <w:rPr>
          <w:ins w:id="431" w:author="Russ Ott" w:date="2022-04-29T10:09:00Z"/>
        </w:rPr>
      </w:pPr>
      <w:ins w:id="432" w:author="Russ Ott" w:date="2022-04-29T10:09:00Z">
        <w:r>
          <w:t>This template is consistent with the prior Assembler Document Participant  (2.16.840.1.113883.3.5019.1.1) in the 2016 HL7 Data Provenance guide, however, makes no claim about representing the software organization. All constraints for conformance are defined in this template.</w:t>
        </w:r>
      </w:ins>
    </w:p>
    <w:p w14:paraId="067BED08" w14:textId="77777777" w:rsidR="00440477" w:rsidRDefault="00440477" w:rsidP="00440477">
      <w:pPr>
        <w:rPr>
          <w:ins w:id="433" w:author="Russ Ott" w:date="2022-04-29T10:09:00Z"/>
        </w:rPr>
      </w:pPr>
      <w:ins w:id="434" w:author="Russ Ott" w:date="2022-04-29T10:09:00Z">
        <w:r>
          <w:t>Note: The CDA Participant does not support a software device or the organization that created the software. The Assembler role can only be expressed at the level of organization. This is a known issue with the current CDA R2 model.</w:t>
        </w:r>
        <w:r>
          <w:br/>
          <w:t>Note: The Provenance template title includes a version 2 to support moving from the 'Basic Provenance' guide to the this Companion Guide, so the templateId has not changed.</w:t>
        </w:r>
      </w:ins>
    </w:p>
    <w:p w14:paraId="5B410D18" w14:textId="68EBC53C" w:rsidR="00440477" w:rsidRDefault="00440477" w:rsidP="00440477">
      <w:pPr>
        <w:pStyle w:val="Caption"/>
        <w:rPr>
          <w:ins w:id="435" w:author="Russ Ott" w:date="2022-04-29T10:09:00Z"/>
        </w:rPr>
      </w:pPr>
      <w:bookmarkStart w:id="436" w:name="_Toc101450707"/>
      <w:ins w:id="437" w:author="Russ Ott" w:date="2022-04-29T10:09:00Z">
        <w:r>
          <w:lastRenderedPageBreak/>
          <w:t xml:space="preserve">Table </w:t>
        </w:r>
        <w:r>
          <w:fldChar w:fldCharType="begin"/>
        </w:r>
        <w:r>
          <w:instrText>SEQ Table \* ARABIC</w:instrText>
        </w:r>
        <w:r>
          <w:fldChar w:fldCharType="separate"/>
        </w:r>
        <w:r w:rsidR="00F1669B">
          <w:t>1</w:t>
        </w:r>
        <w:r>
          <w:fldChar w:fldCharType="end"/>
        </w:r>
        <w:r>
          <w:t>: Provenance - Assembler Participation (V2) Constraints Overview</w:t>
        </w:r>
        <w:bookmarkEnd w:id="436"/>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7048FB5F" w14:textId="77777777" w:rsidTr="00BA7D84">
        <w:trPr>
          <w:cantSplit/>
          <w:tblHeader/>
          <w:jc w:val="center"/>
          <w:ins w:id="438" w:author="Russ Ott" w:date="2022-04-29T10:09:00Z"/>
        </w:trPr>
        <w:tc>
          <w:tcPr>
            <w:tcW w:w="0" w:type="dxa"/>
            <w:shd w:val="clear" w:color="auto" w:fill="E6E6E6"/>
            <w:noWrap/>
          </w:tcPr>
          <w:p w14:paraId="69A02C9B" w14:textId="77777777" w:rsidR="00440477" w:rsidRDefault="00440477" w:rsidP="00BA7D84">
            <w:pPr>
              <w:pStyle w:val="TableHead"/>
              <w:rPr>
                <w:ins w:id="439" w:author="Russ Ott" w:date="2022-04-29T10:09:00Z"/>
              </w:rPr>
            </w:pPr>
            <w:ins w:id="440" w:author="Russ Ott" w:date="2022-04-29T10:09:00Z">
              <w:r>
                <w:t>XPath</w:t>
              </w:r>
            </w:ins>
          </w:p>
        </w:tc>
        <w:tc>
          <w:tcPr>
            <w:tcW w:w="720" w:type="dxa"/>
            <w:shd w:val="clear" w:color="auto" w:fill="E6E6E6"/>
            <w:noWrap/>
          </w:tcPr>
          <w:p w14:paraId="40DC1CD0" w14:textId="77777777" w:rsidR="00440477" w:rsidRDefault="00440477" w:rsidP="00BA7D84">
            <w:pPr>
              <w:pStyle w:val="TableHead"/>
              <w:rPr>
                <w:ins w:id="441" w:author="Russ Ott" w:date="2022-04-29T10:09:00Z"/>
              </w:rPr>
            </w:pPr>
            <w:ins w:id="442" w:author="Russ Ott" w:date="2022-04-29T10:09:00Z">
              <w:r>
                <w:t>Card.</w:t>
              </w:r>
            </w:ins>
          </w:p>
        </w:tc>
        <w:tc>
          <w:tcPr>
            <w:tcW w:w="1152" w:type="dxa"/>
            <w:shd w:val="clear" w:color="auto" w:fill="E6E6E6"/>
            <w:noWrap/>
          </w:tcPr>
          <w:p w14:paraId="574A1D9F" w14:textId="77777777" w:rsidR="00440477" w:rsidRDefault="00440477" w:rsidP="00BA7D84">
            <w:pPr>
              <w:pStyle w:val="TableHead"/>
              <w:rPr>
                <w:ins w:id="443" w:author="Russ Ott" w:date="2022-04-29T10:09:00Z"/>
              </w:rPr>
            </w:pPr>
            <w:ins w:id="444" w:author="Russ Ott" w:date="2022-04-29T10:09:00Z">
              <w:r>
                <w:t>Verb</w:t>
              </w:r>
            </w:ins>
          </w:p>
        </w:tc>
        <w:tc>
          <w:tcPr>
            <w:tcW w:w="864" w:type="dxa"/>
            <w:shd w:val="clear" w:color="auto" w:fill="E6E6E6"/>
            <w:noWrap/>
          </w:tcPr>
          <w:p w14:paraId="515F303B" w14:textId="77777777" w:rsidR="00440477" w:rsidRDefault="00440477" w:rsidP="00BA7D84">
            <w:pPr>
              <w:pStyle w:val="TableHead"/>
              <w:rPr>
                <w:ins w:id="445" w:author="Russ Ott" w:date="2022-04-29T10:09:00Z"/>
              </w:rPr>
            </w:pPr>
            <w:ins w:id="446" w:author="Russ Ott" w:date="2022-04-29T10:09:00Z">
              <w:r>
                <w:t>Data Type</w:t>
              </w:r>
            </w:ins>
          </w:p>
        </w:tc>
        <w:tc>
          <w:tcPr>
            <w:tcW w:w="864" w:type="dxa"/>
            <w:shd w:val="clear" w:color="auto" w:fill="E6E6E6"/>
            <w:noWrap/>
          </w:tcPr>
          <w:p w14:paraId="4BCA2E9C" w14:textId="77777777" w:rsidR="00440477" w:rsidRDefault="00440477" w:rsidP="00BA7D84">
            <w:pPr>
              <w:pStyle w:val="TableHead"/>
              <w:rPr>
                <w:ins w:id="447" w:author="Russ Ott" w:date="2022-04-29T10:09:00Z"/>
              </w:rPr>
            </w:pPr>
            <w:ins w:id="448" w:author="Russ Ott" w:date="2022-04-29T10:09:00Z">
              <w:r>
                <w:t>CONF#</w:t>
              </w:r>
            </w:ins>
          </w:p>
        </w:tc>
        <w:tc>
          <w:tcPr>
            <w:tcW w:w="864" w:type="dxa"/>
            <w:shd w:val="clear" w:color="auto" w:fill="E6E6E6"/>
            <w:noWrap/>
          </w:tcPr>
          <w:p w14:paraId="266AF515" w14:textId="77777777" w:rsidR="00440477" w:rsidRDefault="00440477" w:rsidP="00BA7D84">
            <w:pPr>
              <w:pStyle w:val="TableHead"/>
              <w:rPr>
                <w:ins w:id="449" w:author="Russ Ott" w:date="2022-04-29T10:09:00Z"/>
              </w:rPr>
            </w:pPr>
            <w:ins w:id="450" w:author="Russ Ott" w:date="2022-04-29T10:09:00Z">
              <w:r>
                <w:t>Value</w:t>
              </w:r>
            </w:ins>
          </w:p>
        </w:tc>
      </w:tr>
      <w:tr w:rsidR="00440477" w14:paraId="4B5262AD" w14:textId="77777777" w:rsidTr="00BA7D84">
        <w:trPr>
          <w:jc w:val="center"/>
          <w:ins w:id="451" w:author="Russ Ott" w:date="2022-04-29T10:09:00Z"/>
        </w:trPr>
        <w:tc>
          <w:tcPr>
            <w:tcW w:w="10160" w:type="dxa"/>
            <w:gridSpan w:val="6"/>
          </w:tcPr>
          <w:p w14:paraId="3AE0560F" w14:textId="77777777" w:rsidR="00440477" w:rsidRDefault="00440477" w:rsidP="00BA7D84">
            <w:pPr>
              <w:pStyle w:val="TableText"/>
              <w:rPr>
                <w:ins w:id="452" w:author="Russ Ott" w:date="2022-04-29T10:09:00Z"/>
              </w:rPr>
            </w:pPr>
            <w:ins w:id="453" w:author="Russ Ott" w:date="2022-04-29T10:09:00Z">
              <w:r>
                <w:t>participant (identifier: urn:hl7ii:2.16.840.1.113883.10.20.22.5.7:2020-05-19)</w:t>
              </w:r>
            </w:ins>
          </w:p>
        </w:tc>
      </w:tr>
      <w:tr w:rsidR="00440477" w14:paraId="04625117" w14:textId="77777777" w:rsidTr="00BA7D84">
        <w:trPr>
          <w:jc w:val="center"/>
          <w:ins w:id="454" w:author="Russ Ott" w:date="2022-04-29T10:09:00Z"/>
        </w:trPr>
        <w:tc>
          <w:tcPr>
            <w:tcW w:w="3345" w:type="dxa"/>
          </w:tcPr>
          <w:p w14:paraId="32A06FE6" w14:textId="77777777" w:rsidR="00440477" w:rsidRDefault="00440477" w:rsidP="00BA7D84">
            <w:pPr>
              <w:pStyle w:val="TableText"/>
              <w:rPr>
                <w:ins w:id="455" w:author="Russ Ott" w:date="2022-04-29T10:09:00Z"/>
              </w:rPr>
            </w:pPr>
            <w:ins w:id="456" w:author="Russ Ott" w:date="2022-04-29T10:09:00Z">
              <w:r>
                <w:tab/>
                <w:t>@typeCode</w:t>
              </w:r>
            </w:ins>
          </w:p>
        </w:tc>
        <w:tc>
          <w:tcPr>
            <w:tcW w:w="720" w:type="dxa"/>
          </w:tcPr>
          <w:p w14:paraId="4FF1975B" w14:textId="77777777" w:rsidR="00440477" w:rsidRDefault="00440477" w:rsidP="00BA7D84">
            <w:pPr>
              <w:pStyle w:val="TableText"/>
              <w:rPr>
                <w:ins w:id="457" w:author="Russ Ott" w:date="2022-04-29T10:09:00Z"/>
              </w:rPr>
            </w:pPr>
            <w:ins w:id="458" w:author="Russ Ott" w:date="2022-04-29T10:09:00Z">
              <w:r>
                <w:t>1..1</w:t>
              </w:r>
            </w:ins>
          </w:p>
        </w:tc>
        <w:tc>
          <w:tcPr>
            <w:tcW w:w="1152" w:type="dxa"/>
          </w:tcPr>
          <w:p w14:paraId="02485EDF" w14:textId="77777777" w:rsidR="00440477" w:rsidRDefault="00440477" w:rsidP="00BA7D84">
            <w:pPr>
              <w:pStyle w:val="TableText"/>
              <w:rPr>
                <w:ins w:id="459" w:author="Russ Ott" w:date="2022-04-29T10:09:00Z"/>
              </w:rPr>
            </w:pPr>
            <w:ins w:id="460" w:author="Russ Ott" w:date="2022-04-29T10:09:00Z">
              <w:r>
                <w:t>SHALL</w:t>
              </w:r>
            </w:ins>
          </w:p>
        </w:tc>
        <w:tc>
          <w:tcPr>
            <w:tcW w:w="864" w:type="dxa"/>
          </w:tcPr>
          <w:p w14:paraId="2D6C3833" w14:textId="77777777" w:rsidR="00440477" w:rsidRDefault="00440477" w:rsidP="00BA7D84">
            <w:pPr>
              <w:pStyle w:val="TableText"/>
              <w:rPr>
                <w:ins w:id="461" w:author="Russ Ott" w:date="2022-04-29T10:09:00Z"/>
              </w:rPr>
            </w:pPr>
          </w:p>
        </w:tc>
        <w:tc>
          <w:tcPr>
            <w:tcW w:w="1104" w:type="dxa"/>
          </w:tcPr>
          <w:p w14:paraId="2BB4D64C" w14:textId="37FA9080" w:rsidR="00440477" w:rsidRDefault="00002F64" w:rsidP="00BA7D84">
            <w:pPr>
              <w:pStyle w:val="TableText"/>
              <w:rPr>
                <w:ins w:id="462" w:author="Russ Ott" w:date="2022-04-29T10:09:00Z"/>
              </w:rPr>
            </w:pPr>
            <w:ins w:id="463" w:author="Russ Ott" w:date="2022-04-29T10:09:00Z">
              <w:r>
                <w:fldChar w:fldCharType="begin"/>
              </w:r>
              <w:r>
                <w:instrText xml:space="preserve"> HYPERLINK \l "C_4515-55" \h </w:instrText>
              </w:r>
              <w:r>
                <w:fldChar w:fldCharType="separate"/>
              </w:r>
              <w:r w:rsidR="00440477">
                <w:rPr>
                  <w:rStyle w:val="HyperlinkText9pt"/>
                </w:rPr>
                <w:t>4515-55</w:t>
              </w:r>
              <w:r>
                <w:rPr>
                  <w:rStyle w:val="HyperlinkText9pt"/>
                </w:rPr>
                <w:fldChar w:fldCharType="end"/>
              </w:r>
            </w:ins>
          </w:p>
        </w:tc>
        <w:tc>
          <w:tcPr>
            <w:tcW w:w="2975" w:type="dxa"/>
          </w:tcPr>
          <w:p w14:paraId="538DDCF4" w14:textId="77777777" w:rsidR="00440477" w:rsidRDefault="00440477" w:rsidP="00BA7D84">
            <w:pPr>
              <w:pStyle w:val="TableText"/>
              <w:rPr>
                <w:ins w:id="464" w:author="Russ Ott" w:date="2022-04-29T10:09:00Z"/>
              </w:rPr>
            </w:pPr>
            <w:ins w:id="465" w:author="Russ Ott" w:date="2022-04-29T10:09:00Z">
              <w:r>
                <w:t>DEV</w:t>
              </w:r>
            </w:ins>
          </w:p>
        </w:tc>
      </w:tr>
      <w:tr w:rsidR="00440477" w14:paraId="62CE57C6" w14:textId="77777777" w:rsidTr="00BA7D84">
        <w:trPr>
          <w:jc w:val="center"/>
          <w:ins w:id="466" w:author="Russ Ott" w:date="2022-04-29T10:09:00Z"/>
        </w:trPr>
        <w:tc>
          <w:tcPr>
            <w:tcW w:w="3345" w:type="dxa"/>
          </w:tcPr>
          <w:p w14:paraId="4ACD87AB" w14:textId="77777777" w:rsidR="00440477" w:rsidRDefault="00440477" w:rsidP="00BA7D84">
            <w:pPr>
              <w:pStyle w:val="TableText"/>
              <w:rPr>
                <w:ins w:id="467" w:author="Russ Ott" w:date="2022-04-29T10:09:00Z"/>
              </w:rPr>
            </w:pPr>
            <w:ins w:id="468" w:author="Russ Ott" w:date="2022-04-29T10:09:00Z">
              <w:r>
                <w:tab/>
                <w:t>templateId</w:t>
              </w:r>
            </w:ins>
          </w:p>
        </w:tc>
        <w:tc>
          <w:tcPr>
            <w:tcW w:w="720" w:type="dxa"/>
          </w:tcPr>
          <w:p w14:paraId="49DA7A52" w14:textId="77777777" w:rsidR="00440477" w:rsidRDefault="00440477" w:rsidP="00BA7D84">
            <w:pPr>
              <w:pStyle w:val="TableText"/>
              <w:rPr>
                <w:ins w:id="469" w:author="Russ Ott" w:date="2022-04-29T10:09:00Z"/>
              </w:rPr>
            </w:pPr>
            <w:ins w:id="470" w:author="Russ Ott" w:date="2022-04-29T10:09:00Z">
              <w:r>
                <w:t>1..1</w:t>
              </w:r>
            </w:ins>
          </w:p>
        </w:tc>
        <w:tc>
          <w:tcPr>
            <w:tcW w:w="1152" w:type="dxa"/>
          </w:tcPr>
          <w:p w14:paraId="5D937567" w14:textId="77777777" w:rsidR="00440477" w:rsidRDefault="00440477" w:rsidP="00BA7D84">
            <w:pPr>
              <w:pStyle w:val="TableText"/>
              <w:rPr>
                <w:ins w:id="471" w:author="Russ Ott" w:date="2022-04-29T10:09:00Z"/>
              </w:rPr>
            </w:pPr>
            <w:ins w:id="472" w:author="Russ Ott" w:date="2022-04-29T10:09:00Z">
              <w:r>
                <w:t>SHALL</w:t>
              </w:r>
            </w:ins>
          </w:p>
        </w:tc>
        <w:tc>
          <w:tcPr>
            <w:tcW w:w="864" w:type="dxa"/>
          </w:tcPr>
          <w:p w14:paraId="7D0BD38B" w14:textId="77777777" w:rsidR="00440477" w:rsidRDefault="00440477" w:rsidP="00BA7D84">
            <w:pPr>
              <w:pStyle w:val="TableText"/>
              <w:rPr>
                <w:ins w:id="473" w:author="Russ Ott" w:date="2022-04-29T10:09:00Z"/>
              </w:rPr>
            </w:pPr>
          </w:p>
        </w:tc>
        <w:tc>
          <w:tcPr>
            <w:tcW w:w="1104" w:type="dxa"/>
          </w:tcPr>
          <w:p w14:paraId="49BF879D" w14:textId="22864216" w:rsidR="00440477" w:rsidRDefault="00002F64" w:rsidP="00BA7D84">
            <w:pPr>
              <w:pStyle w:val="TableText"/>
              <w:rPr>
                <w:ins w:id="474" w:author="Russ Ott" w:date="2022-04-29T10:09:00Z"/>
              </w:rPr>
            </w:pPr>
            <w:ins w:id="475" w:author="Russ Ott" w:date="2022-04-29T10:09:00Z">
              <w:r>
                <w:fldChar w:fldCharType="begin"/>
              </w:r>
              <w:r>
                <w:instrText xml:space="preserve"> HYPERLINK \l "C_4515-40" \h </w:instrText>
              </w:r>
              <w:r>
                <w:fldChar w:fldCharType="separate"/>
              </w:r>
              <w:r w:rsidR="00440477">
                <w:rPr>
                  <w:rStyle w:val="HyperlinkText9pt"/>
                </w:rPr>
                <w:t>4515-40</w:t>
              </w:r>
              <w:r>
                <w:rPr>
                  <w:rStyle w:val="HyperlinkText9pt"/>
                </w:rPr>
                <w:fldChar w:fldCharType="end"/>
              </w:r>
            </w:ins>
          </w:p>
        </w:tc>
        <w:tc>
          <w:tcPr>
            <w:tcW w:w="2975" w:type="dxa"/>
          </w:tcPr>
          <w:p w14:paraId="53C25F49" w14:textId="77777777" w:rsidR="00440477" w:rsidRDefault="00440477" w:rsidP="00BA7D84">
            <w:pPr>
              <w:pStyle w:val="TableText"/>
              <w:rPr>
                <w:ins w:id="476" w:author="Russ Ott" w:date="2022-04-29T10:09:00Z"/>
              </w:rPr>
            </w:pPr>
          </w:p>
        </w:tc>
      </w:tr>
      <w:tr w:rsidR="00440477" w14:paraId="4A3ECE44" w14:textId="77777777" w:rsidTr="00BA7D84">
        <w:trPr>
          <w:jc w:val="center"/>
          <w:ins w:id="477" w:author="Russ Ott" w:date="2022-04-29T10:09:00Z"/>
        </w:trPr>
        <w:tc>
          <w:tcPr>
            <w:tcW w:w="3345" w:type="dxa"/>
          </w:tcPr>
          <w:p w14:paraId="210A221F" w14:textId="77777777" w:rsidR="00440477" w:rsidRDefault="00440477" w:rsidP="00BA7D84">
            <w:pPr>
              <w:pStyle w:val="TableText"/>
              <w:rPr>
                <w:ins w:id="478" w:author="Russ Ott" w:date="2022-04-29T10:09:00Z"/>
              </w:rPr>
            </w:pPr>
            <w:ins w:id="479" w:author="Russ Ott" w:date="2022-04-29T10:09:00Z">
              <w:r>
                <w:tab/>
              </w:r>
              <w:r>
                <w:tab/>
                <w:t>@root</w:t>
              </w:r>
            </w:ins>
          </w:p>
        </w:tc>
        <w:tc>
          <w:tcPr>
            <w:tcW w:w="720" w:type="dxa"/>
          </w:tcPr>
          <w:p w14:paraId="1CCBB4EA" w14:textId="77777777" w:rsidR="00440477" w:rsidRDefault="00440477" w:rsidP="00BA7D84">
            <w:pPr>
              <w:pStyle w:val="TableText"/>
              <w:rPr>
                <w:ins w:id="480" w:author="Russ Ott" w:date="2022-04-29T10:09:00Z"/>
              </w:rPr>
            </w:pPr>
            <w:ins w:id="481" w:author="Russ Ott" w:date="2022-04-29T10:09:00Z">
              <w:r>
                <w:t>1..1</w:t>
              </w:r>
            </w:ins>
          </w:p>
        </w:tc>
        <w:tc>
          <w:tcPr>
            <w:tcW w:w="1152" w:type="dxa"/>
          </w:tcPr>
          <w:p w14:paraId="4DE82A95" w14:textId="77777777" w:rsidR="00440477" w:rsidRDefault="00440477" w:rsidP="00BA7D84">
            <w:pPr>
              <w:pStyle w:val="TableText"/>
              <w:rPr>
                <w:ins w:id="482" w:author="Russ Ott" w:date="2022-04-29T10:09:00Z"/>
              </w:rPr>
            </w:pPr>
            <w:ins w:id="483" w:author="Russ Ott" w:date="2022-04-29T10:09:00Z">
              <w:r>
                <w:t>SHALL</w:t>
              </w:r>
            </w:ins>
          </w:p>
        </w:tc>
        <w:tc>
          <w:tcPr>
            <w:tcW w:w="864" w:type="dxa"/>
          </w:tcPr>
          <w:p w14:paraId="5EB66B19" w14:textId="77777777" w:rsidR="00440477" w:rsidRDefault="00440477" w:rsidP="00BA7D84">
            <w:pPr>
              <w:pStyle w:val="TableText"/>
              <w:rPr>
                <w:ins w:id="484" w:author="Russ Ott" w:date="2022-04-29T10:09:00Z"/>
              </w:rPr>
            </w:pPr>
          </w:p>
        </w:tc>
        <w:tc>
          <w:tcPr>
            <w:tcW w:w="1104" w:type="dxa"/>
          </w:tcPr>
          <w:p w14:paraId="1737772D" w14:textId="13A219B1" w:rsidR="00440477" w:rsidRDefault="00002F64" w:rsidP="00BA7D84">
            <w:pPr>
              <w:pStyle w:val="TableText"/>
              <w:rPr>
                <w:ins w:id="485" w:author="Russ Ott" w:date="2022-04-29T10:09:00Z"/>
              </w:rPr>
            </w:pPr>
            <w:ins w:id="486" w:author="Russ Ott" w:date="2022-04-29T10:09:00Z">
              <w:r>
                <w:fldChar w:fldCharType="begin"/>
              </w:r>
              <w:r>
                <w:instrText xml:space="preserve"> HYPERLINK \l "C_4515-44" \h </w:instrText>
              </w:r>
              <w:r>
                <w:fldChar w:fldCharType="separate"/>
              </w:r>
              <w:r w:rsidR="00440477">
                <w:rPr>
                  <w:rStyle w:val="HyperlinkText9pt"/>
                </w:rPr>
                <w:t>4515-44</w:t>
              </w:r>
              <w:r>
                <w:rPr>
                  <w:rStyle w:val="HyperlinkText9pt"/>
                </w:rPr>
                <w:fldChar w:fldCharType="end"/>
              </w:r>
            </w:ins>
          </w:p>
        </w:tc>
        <w:tc>
          <w:tcPr>
            <w:tcW w:w="2975" w:type="dxa"/>
          </w:tcPr>
          <w:p w14:paraId="45E3ABB3" w14:textId="77777777" w:rsidR="00440477" w:rsidRDefault="00440477" w:rsidP="00BA7D84">
            <w:pPr>
              <w:pStyle w:val="TableText"/>
              <w:rPr>
                <w:ins w:id="487" w:author="Russ Ott" w:date="2022-04-29T10:09:00Z"/>
              </w:rPr>
            </w:pPr>
            <w:ins w:id="488" w:author="Russ Ott" w:date="2022-04-29T10:09:00Z">
              <w:r>
                <w:t>2.16.840.1.113883.10.20.22.5.7</w:t>
              </w:r>
            </w:ins>
          </w:p>
        </w:tc>
      </w:tr>
      <w:tr w:rsidR="00440477" w14:paraId="30F60628" w14:textId="77777777" w:rsidTr="00BA7D84">
        <w:trPr>
          <w:jc w:val="center"/>
          <w:ins w:id="489" w:author="Russ Ott" w:date="2022-04-29T10:09:00Z"/>
        </w:trPr>
        <w:tc>
          <w:tcPr>
            <w:tcW w:w="3345" w:type="dxa"/>
          </w:tcPr>
          <w:p w14:paraId="667BD12E" w14:textId="77777777" w:rsidR="00440477" w:rsidRDefault="00440477" w:rsidP="00BA7D84">
            <w:pPr>
              <w:pStyle w:val="TableText"/>
              <w:rPr>
                <w:ins w:id="490" w:author="Russ Ott" w:date="2022-04-29T10:09:00Z"/>
              </w:rPr>
            </w:pPr>
            <w:ins w:id="491" w:author="Russ Ott" w:date="2022-04-29T10:09:00Z">
              <w:r>
                <w:tab/>
              </w:r>
              <w:r>
                <w:tab/>
                <w:t>@extension</w:t>
              </w:r>
            </w:ins>
          </w:p>
        </w:tc>
        <w:tc>
          <w:tcPr>
            <w:tcW w:w="720" w:type="dxa"/>
          </w:tcPr>
          <w:p w14:paraId="3714C0AE" w14:textId="77777777" w:rsidR="00440477" w:rsidRDefault="00440477" w:rsidP="00BA7D84">
            <w:pPr>
              <w:pStyle w:val="TableText"/>
              <w:rPr>
                <w:ins w:id="492" w:author="Russ Ott" w:date="2022-04-29T10:09:00Z"/>
              </w:rPr>
            </w:pPr>
            <w:ins w:id="493" w:author="Russ Ott" w:date="2022-04-29T10:09:00Z">
              <w:r>
                <w:t>1..1</w:t>
              </w:r>
            </w:ins>
          </w:p>
        </w:tc>
        <w:tc>
          <w:tcPr>
            <w:tcW w:w="1152" w:type="dxa"/>
          </w:tcPr>
          <w:p w14:paraId="3230AD6D" w14:textId="77777777" w:rsidR="00440477" w:rsidRDefault="00440477" w:rsidP="00BA7D84">
            <w:pPr>
              <w:pStyle w:val="TableText"/>
              <w:rPr>
                <w:ins w:id="494" w:author="Russ Ott" w:date="2022-04-29T10:09:00Z"/>
              </w:rPr>
            </w:pPr>
            <w:ins w:id="495" w:author="Russ Ott" w:date="2022-04-29T10:09:00Z">
              <w:r>
                <w:t>SHALL</w:t>
              </w:r>
            </w:ins>
          </w:p>
        </w:tc>
        <w:tc>
          <w:tcPr>
            <w:tcW w:w="864" w:type="dxa"/>
          </w:tcPr>
          <w:p w14:paraId="1079FCC0" w14:textId="77777777" w:rsidR="00440477" w:rsidRDefault="00440477" w:rsidP="00BA7D84">
            <w:pPr>
              <w:pStyle w:val="TableText"/>
              <w:rPr>
                <w:ins w:id="496" w:author="Russ Ott" w:date="2022-04-29T10:09:00Z"/>
              </w:rPr>
            </w:pPr>
          </w:p>
        </w:tc>
        <w:tc>
          <w:tcPr>
            <w:tcW w:w="1104" w:type="dxa"/>
          </w:tcPr>
          <w:p w14:paraId="32E21689" w14:textId="4CC04AA8" w:rsidR="00440477" w:rsidRDefault="00002F64" w:rsidP="00BA7D84">
            <w:pPr>
              <w:pStyle w:val="TableText"/>
              <w:rPr>
                <w:ins w:id="497" w:author="Russ Ott" w:date="2022-04-29T10:09:00Z"/>
              </w:rPr>
            </w:pPr>
            <w:ins w:id="498" w:author="Russ Ott" w:date="2022-04-29T10:09:00Z">
              <w:r>
                <w:fldChar w:fldCharType="begin"/>
              </w:r>
              <w:r>
                <w:instrText xml:space="preserve"> HYPERLINK \l "C_4515-32974" \h </w:instrText>
              </w:r>
              <w:r>
                <w:fldChar w:fldCharType="separate"/>
              </w:r>
              <w:r w:rsidR="00440477">
                <w:rPr>
                  <w:rStyle w:val="HyperlinkText9pt"/>
                </w:rPr>
                <w:t>4515-32974</w:t>
              </w:r>
              <w:r>
                <w:rPr>
                  <w:rStyle w:val="HyperlinkText9pt"/>
                </w:rPr>
                <w:fldChar w:fldCharType="end"/>
              </w:r>
            </w:ins>
          </w:p>
        </w:tc>
        <w:tc>
          <w:tcPr>
            <w:tcW w:w="2975" w:type="dxa"/>
          </w:tcPr>
          <w:p w14:paraId="268755DF" w14:textId="77777777" w:rsidR="00440477" w:rsidRDefault="00440477" w:rsidP="00BA7D84">
            <w:pPr>
              <w:pStyle w:val="TableText"/>
              <w:rPr>
                <w:ins w:id="499" w:author="Russ Ott" w:date="2022-04-29T10:09:00Z"/>
              </w:rPr>
            </w:pPr>
            <w:ins w:id="500" w:author="Russ Ott" w:date="2022-04-29T10:09:00Z">
              <w:r>
                <w:t>2020-05-19</w:t>
              </w:r>
            </w:ins>
          </w:p>
        </w:tc>
      </w:tr>
      <w:tr w:rsidR="00440477" w14:paraId="23E8D3D1" w14:textId="77777777" w:rsidTr="00BA7D84">
        <w:trPr>
          <w:jc w:val="center"/>
          <w:ins w:id="501" w:author="Russ Ott" w:date="2022-04-29T10:09:00Z"/>
        </w:trPr>
        <w:tc>
          <w:tcPr>
            <w:tcW w:w="3345" w:type="dxa"/>
          </w:tcPr>
          <w:p w14:paraId="69570492" w14:textId="77777777" w:rsidR="00440477" w:rsidRDefault="00440477" w:rsidP="00BA7D84">
            <w:pPr>
              <w:pStyle w:val="TableText"/>
              <w:rPr>
                <w:ins w:id="502" w:author="Russ Ott" w:date="2022-04-29T10:09:00Z"/>
              </w:rPr>
            </w:pPr>
            <w:ins w:id="503" w:author="Russ Ott" w:date="2022-04-29T10:09:00Z">
              <w:r>
                <w:tab/>
                <w:t>functionCode</w:t>
              </w:r>
            </w:ins>
          </w:p>
        </w:tc>
        <w:tc>
          <w:tcPr>
            <w:tcW w:w="720" w:type="dxa"/>
          </w:tcPr>
          <w:p w14:paraId="4A573F49" w14:textId="77777777" w:rsidR="00440477" w:rsidRDefault="00440477" w:rsidP="00BA7D84">
            <w:pPr>
              <w:pStyle w:val="TableText"/>
              <w:rPr>
                <w:ins w:id="504" w:author="Russ Ott" w:date="2022-04-29T10:09:00Z"/>
              </w:rPr>
            </w:pPr>
            <w:ins w:id="505" w:author="Russ Ott" w:date="2022-04-29T10:09:00Z">
              <w:r>
                <w:t>1..1</w:t>
              </w:r>
            </w:ins>
          </w:p>
        </w:tc>
        <w:tc>
          <w:tcPr>
            <w:tcW w:w="1152" w:type="dxa"/>
          </w:tcPr>
          <w:p w14:paraId="1023C317" w14:textId="77777777" w:rsidR="00440477" w:rsidRDefault="00440477" w:rsidP="00BA7D84">
            <w:pPr>
              <w:pStyle w:val="TableText"/>
              <w:rPr>
                <w:ins w:id="506" w:author="Russ Ott" w:date="2022-04-29T10:09:00Z"/>
              </w:rPr>
            </w:pPr>
            <w:ins w:id="507" w:author="Russ Ott" w:date="2022-04-29T10:09:00Z">
              <w:r>
                <w:t>SHALL</w:t>
              </w:r>
            </w:ins>
          </w:p>
        </w:tc>
        <w:tc>
          <w:tcPr>
            <w:tcW w:w="864" w:type="dxa"/>
          </w:tcPr>
          <w:p w14:paraId="47000E97" w14:textId="77777777" w:rsidR="00440477" w:rsidRDefault="00440477" w:rsidP="00BA7D84">
            <w:pPr>
              <w:pStyle w:val="TableText"/>
              <w:rPr>
                <w:ins w:id="508" w:author="Russ Ott" w:date="2022-04-29T10:09:00Z"/>
              </w:rPr>
            </w:pPr>
          </w:p>
        </w:tc>
        <w:tc>
          <w:tcPr>
            <w:tcW w:w="1104" w:type="dxa"/>
          </w:tcPr>
          <w:p w14:paraId="683C8A66" w14:textId="07FCE115" w:rsidR="00440477" w:rsidRDefault="00002F64" w:rsidP="00BA7D84">
            <w:pPr>
              <w:pStyle w:val="TableText"/>
              <w:rPr>
                <w:ins w:id="509" w:author="Russ Ott" w:date="2022-04-29T10:09:00Z"/>
              </w:rPr>
            </w:pPr>
            <w:ins w:id="510" w:author="Russ Ott" w:date="2022-04-29T10:09:00Z">
              <w:r>
                <w:fldChar w:fldCharType="begin"/>
              </w:r>
              <w:r>
                <w:instrText xml:space="preserve"> HYPERLINK \l "C_4515-38" \h </w:instrText>
              </w:r>
              <w:r>
                <w:fldChar w:fldCharType="separate"/>
              </w:r>
              <w:r w:rsidR="00440477">
                <w:rPr>
                  <w:rStyle w:val="HyperlinkText9pt"/>
                </w:rPr>
                <w:t>4515-38</w:t>
              </w:r>
              <w:r>
                <w:rPr>
                  <w:rStyle w:val="HyperlinkText9pt"/>
                </w:rPr>
                <w:fldChar w:fldCharType="end"/>
              </w:r>
            </w:ins>
          </w:p>
        </w:tc>
        <w:tc>
          <w:tcPr>
            <w:tcW w:w="2975" w:type="dxa"/>
          </w:tcPr>
          <w:p w14:paraId="75965932" w14:textId="77777777" w:rsidR="00440477" w:rsidRDefault="00440477" w:rsidP="00BA7D84">
            <w:pPr>
              <w:pStyle w:val="TableText"/>
              <w:rPr>
                <w:ins w:id="511" w:author="Russ Ott" w:date="2022-04-29T10:09:00Z"/>
              </w:rPr>
            </w:pPr>
          </w:p>
        </w:tc>
      </w:tr>
      <w:tr w:rsidR="00440477" w14:paraId="1FB653D0" w14:textId="77777777" w:rsidTr="00BA7D84">
        <w:trPr>
          <w:jc w:val="center"/>
          <w:ins w:id="512" w:author="Russ Ott" w:date="2022-04-29T10:09:00Z"/>
        </w:trPr>
        <w:tc>
          <w:tcPr>
            <w:tcW w:w="3345" w:type="dxa"/>
          </w:tcPr>
          <w:p w14:paraId="3612CE1F" w14:textId="77777777" w:rsidR="00440477" w:rsidRDefault="00440477" w:rsidP="00BA7D84">
            <w:pPr>
              <w:pStyle w:val="TableText"/>
              <w:rPr>
                <w:ins w:id="513" w:author="Russ Ott" w:date="2022-04-29T10:09:00Z"/>
              </w:rPr>
            </w:pPr>
            <w:ins w:id="514" w:author="Russ Ott" w:date="2022-04-29T10:09:00Z">
              <w:r>
                <w:tab/>
              </w:r>
              <w:r>
                <w:tab/>
                <w:t>@code</w:t>
              </w:r>
            </w:ins>
          </w:p>
        </w:tc>
        <w:tc>
          <w:tcPr>
            <w:tcW w:w="720" w:type="dxa"/>
          </w:tcPr>
          <w:p w14:paraId="0A7A42E6" w14:textId="77777777" w:rsidR="00440477" w:rsidRDefault="00440477" w:rsidP="00BA7D84">
            <w:pPr>
              <w:pStyle w:val="TableText"/>
              <w:rPr>
                <w:ins w:id="515" w:author="Russ Ott" w:date="2022-04-29T10:09:00Z"/>
              </w:rPr>
            </w:pPr>
            <w:ins w:id="516" w:author="Russ Ott" w:date="2022-04-29T10:09:00Z">
              <w:r>
                <w:t>1..1</w:t>
              </w:r>
            </w:ins>
          </w:p>
        </w:tc>
        <w:tc>
          <w:tcPr>
            <w:tcW w:w="1152" w:type="dxa"/>
          </w:tcPr>
          <w:p w14:paraId="0F65178C" w14:textId="77777777" w:rsidR="00440477" w:rsidRDefault="00440477" w:rsidP="00BA7D84">
            <w:pPr>
              <w:pStyle w:val="TableText"/>
              <w:rPr>
                <w:ins w:id="517" w:author="Russ Ott" w:date="2022-04-29T10:09:00Z"/>
              </w:rPr>
            </w:pPr>
            <w:ins w:id="518" w:author="Russ Ott" w:date="2022-04-29T10:09:00Z">
              <w:r>
                <w:t>SHALL</w:t>
              </w:r>
            </w:ins>
          </w:p>
        </w:tc>
        <w:tc>
          <w:tcPr>
            <w:tcW w:w="864" w:type="dxa"/>
          </w:tcPr>
          <w:p w14:paraId="34450CDC" w14:textId="77777777" w:rsidR="00440477" w:rsidRDefault="00440477" w:rsidP="00BA7D84">
            <w:pPr>
              <w:pStyle w:val="TableText"/>
              <w:rPr>
                <w:ins w:id="519" w:author="Russ Ott" w:date="2022-04-29T10:09:00Z"/>
              </w:rPr>
            </w:pPr>
          </w:p>
        </w:tc>
        <w:tc>
          <w:tcPr>
            <w:tcW w:w="1104" w:type="dxa"/>
          </w:tcPr>
          <w:p w14:paraId="580B13D6" w14:textId="0B539223" w:rsidR="00440477" w:rsidRDefault="00002F64" w:rsidP="00BA7D84">
            <w:pPr>
              <w:pStyle w:val="TableText"/>
              <w:rPr>
                <w:ins w:id="520" w:author="Russ Ott" w:date="2022-04-29T10:09:00Z"/>
              </w:rPr>
            </w:pPr>
            <w:ins w:id="521" w:author="Russ Ott" w:date="2022-04-29T10:09:00Z">
              <w:r>
                <w:fldChar w:fldCharType="begin"/>
              </w:r>
              <w:r>
                <w:instrText xml:space="preserve"> HYPERLINK \l "C_4515-32972" \h </w:instrText>
              </w:r>
              <w:r>
                <w:fldChar w:fldCharType="separate"/>
              </w:r>
              <w:r w:rsidR="00440477">
                <w:rPr>
                  <w:rStyle w:val="HyperlinkText9pt"/>
                </w:rPr>
                <w:t>4515-32972</w:t>
              </w:r>
              <w:r>
                <w:rPr>
                  <w:rStyle w:val="HyperlinkText9pt"/>
                </w:rPr>
                <w:fldChar w:fldCharType="end"/>
              </w:r>
            </w:ins>
          </w:p>
        </w:tc>
        <w:tc>
          <w:tcPr>
            <w:tcW w:w="2975" w:type="dxa"/>
          </w:tcPr>
          <w:p w14:paraId="3C04D042" w14:textId="77777777" w:rsidR="00440477" w:rsidRDefault="00440477" w:rsidP="00BA7D84">
            <w:pPr>
              <w:pStyle w:val="TableText"/>
              <w:rPr>
                <w:ins w:id="522" w:author="Russ Ott" w:date="2022-04-29T10:09:00Z"/>
              </w:rPr>
            </w:pPr>
            <w:ins w:id="523" w:author="Russ Ott" w:date="2022-04-29T10:09:00Z">
              <w:r>
                <w:t>assembler</w:t>
              </w:r>
            </w:ins>
          </w:p>
        </w:tc>
      </w:tr>
      <w:tr w:rsidR="00440477" w14:paraId="0C4E1867" w14:textId="77777777" w:rsidTr="00BA7D84">
        <w:trPr>
          <w:jc w:val="center"/>
          <w:ins w:id="524" w:author="Russ Ott" w:date="2022-04-29T10:09:00Z"/>
        </w:trPr>
        <w:tc>
          <w:tcPr>
            <w:tcW w:w="3345" w:type="dxa"/>
          </w:tcPr>
          <w:p w14:paraId="30BA1241" w14:textId="77777777" w:rsidR="00440477" w:rsidRDefault="00440477" w:rsidP="00BA7D84">
            <w:pPr>
              <w:pStyle w:val="TableText"/>
              <w:rPr>
                <w:ins w:id="525" w:author="Russ Ott" w:date="2022-04-29T10:09:00Z"/>
              </w:rPr>
            </w:pPr>
            <w:ins w:id="526" w:author="Russ Ott" w:date="2022-04-29T10:09:00Z">
              <w:r>
                <w:tab/>
              </w:r>
              <w:r>
                <w:tab/>
                <w:t>@codeSystem</w:t>
              </w:r>
            </w:ins>
          </w:p>
        </w:tc>
        <w:tc>
          <w:tcPr>
            <w:tcW w:w="720" w:type="dxa"/>
          </w:tcPr>
          <w:p w14:paraId="6D5B0A39" w14:textId="77777777" w:rsidR="00440477" w:rsidRDefault="00440477" w:rsidP="00BA7D84">
            <w:pPr>
              <w:pStyle w:val="TableText"/>
              <w:rPr>
                <w:ins w:id="527" w:author="Russ Ott" w:date="2022-04-29T10:09:00Z"/>
              </w:rPr>
            </w:pPr>
            <w:ins w:id="528" w:author="Russ Ott" w:date="2022-04-29T10:09:00Z">
              <w:r>
                <w:t>1..1</w:t>
              </w:r>
            </w:ins>
          </w:p>
        </w:tc>
        <w:tc>
          <w:tcPr>
            <w:tcW w:w="1152" w:type="dxa"/>
          </w:tcPr>
          <w:p w14:paraId="58A418E7" w14:textId="77777777" w:rsidR="00440477" w:rsidRDefault="00440477" w:rsidP="00BA7D84">
            <w:pPr>
              <w:pStyle w:val="TableText"/>
              <w:rPr>
                <w:ins w:id="529" w:author="Russ Ott" w:date="2022-04-29T10:09:00Z"/>
              </w:rPr>
            </w:pPr>
            <w:ins w:id="530" w:author="Russ Ott" w:date="2022-04-29T10:09:00Z">
              <w:r>
                <w:t>SHALL</w:t>
              </w:r>
            </w:ins>
          </w:p>
        </w:tc>
        <w:tc>
          <w:tcPr>
            <w:tcW w:w="864" w:type="dxa"/>
          </w:tcPr>
          <w:p w14:paraId="2A5C3AD9" w14:textId="77777777" w:rsidR="00440477" w:rsidRDefault="00440477" w:rsidP="00BA7D84">
            <w:pPr>
              <w:pStyle w:val="TableText"/>
              <w:rPr>
                <w:ins w:id="531" w:author="Russ Ott" w:date="2022-04-29T10:09:00Z"/>
              </w:rPr>
            </w:pPr>
          </w:p>
        </w:tc>
        <w:tc>
          <w:tcPr>
            <w:tcW w:w="1104" w:type="dxa"/>
          </w:tcPr>
          <w:p w14:paraId="2F4A6402" w14:textId="201A0256" w:rsidR="00440477" w:rsidRDefault="00002F64" w:rsidP="00BA7D84">
            <w:pPr>
              <w:pStyle w:val="TableText"/>
              <w:rPr>
                <w:ins w:id="532" w:author="Russ Ott" w:date="2022-04-29T10:09:00Z"/>
              </w:rPr>
            </w:pPr>
            <w:ins w:id="533" w:author="Russ Ott" w:date="2022-04-29T10:09:00Z">
              <w:r>
                <w:fldChar w:fldCharType="begin"/>
              </w:r>
              <w:r>
                <w:instrText xml:space="preserve"> HYPERLINK \l "C_4515-41" \h </w:instrText>
              </w:r>
              <w:r>
                <w:fldChar w:fldCharType="separate"/>
              </w:r>
              <w:r w:rsidR="00440477">
                <w:rPr>
                  <w:rStyle w:val="HyperlinkText9pt"/>
                </w:rPr>
                <w:t>4515-41</w:t>
              </w:r>
              <w:r>
                <w:rPr>
                  <w:rStyle w:val="HyperlinkText9pt"/>
                </w:rPr>
                <w:fldChar w:fldCharType="end"/>
              </w:r>
            </w:ins>
          </w:p>
        </w:tc>
        <w:tc>
          <w:tcPr>
            <w:tcW w:w="2975" w:type="dxa"/>
          </w:tcPr>
          <w:p w14:paraId="53EB7E03" w14:textId="77777777" w:rsidR="00440477" w:rsidRDefault="00440477" w:rsidP="00BA7D84">
            <w:pPr>
              <w:pStyle w:val="TableText"/>
              <w:rPr>
                <w:ins w:id="534" w:author="Russ Ott" w:date="2022-04-29T10:09:00Z"/>
              </w:rPr>
            </w:pPr>
            <w:ins w:id="535" w:author="Russ Ott" w:date="2022-04-29T10:09:00Z">
              <w:r>
                <w:t>urn:oid:2.16.840.1.113883.4.642.4.1131 (ProvenanceParticipantType)</w:t>
              </w:r>
            </w:ins>
          </w:p>
        </w:tc>
      </w:tr>
      <w:tr w:rsidR="00440477" w14:paraId="70A77C50" w14:textId="77777777" w:rsidTr="00BA7D84">
        <w:trPr>
          <w:jc w:val="center"/>
          <w:ins w:id="536" w:author="Russ Ott" w:date="2022-04-29T10:09:00Z"/>
        </w:trPr>
        <w:tc>
          <w:tcPr>
            <w:tcW w:w="3345" w:type="dxa"/>
          </w:tcPr>
          <w:p w14:paraId="2B0ADCB2" w14:textId="77777777" w:rsidR="00440477" w:rsidRDefault="00440477" w:rsidP="00BA7D84">
            <w:pPr>
              <w:pStyle w:val="TableText"/>
              <w:rPr>
                <w:ins w:id="537" w:author="Russ Ott" w:date="2022-04-29T10:09:00Z"/>
              </w:rPr>
            </w:pPr>
            <w:ins w:id="538" w:author="Russ Ott" w:date="2022-04-29T10:09:00Z">
              <w:r>
                <w:tab/>
                <w:t>time</w:t>
              </w:r>
            </w:ins>
          </w:p>
        </w:tc>
        <w:tc>
          <w:tcPr>
            <w:tcW w:w="720" w:type="dxa"/>
          </w:tcPr>
          <w:p w14:paraId="5AC151C2" w14:textId="77777777" w:rsidR="00440477" w:rsidRDefault="00440477" w:rsidP="00BA7D84">
            <w:pPr>
              <w:pStyle w:val="TableText"/>
              <w:rPr>
                <w:ins w:id="539" w:author="Russ Ott" w:date="2022-04-29T10:09:00Z"/>
              </w:rPr>
            </w:pPr>
            <w:ins w:id="540" w:author="Russ Ott" w:date="2022-04-29T10:09:00Z">
              <w:r>
                <w:t>1..1</w:t>
              </w:r>
            </w:ins>
          </w:p>
        </w:tc>
        <w:tc>
          <w:tcPr>
            <w:tcW w:w="1152" w:type="dxa"/>
          </w:tcPr>
          <w:p w14:paraId="456A690D" w14:textId="77777777" w:rsidR="00440477" w:rsidRDefault="00440477" w:rsidP="00BA7D84">
            <w:pPr>
              <w:pStyle w:val="TableText"/>
              <w:rPr>
                <w:ins w:id="541" w:author="Russ Ott" w:date="2022-04-29T10:09:00Z"/>
              </w:rPr>
            </w:pPr>
            <w:ins w:id="542" w:author="Russ Ott" w:date="2022-04-29T10:09:00Z">
              <w:r>
                <w:t>SHALL</w:t>
              </w:r>
            </w:ins>
          </w:p>
        </w:tc>
        <w:tc>
          <w:tcPr>
            <w:tcW w:w="864" w:type="dxa"/>
          </w:tcPr>
          <w:p w14:paraId="1E4CEEF1" w14:textId="77777777" w:rsidR="00440477" w:rsidRDefault="00440477" w:rsidP="00BA7D84">
            <w:pPr>
              <w:pStyle w:val="TableText"/>
              <w:rPr>
                <w:ins w:id="543" w:author="Russ Ott" w:date="2022-04-29T10:09:00Z"/>
              </w:rPr>
            </w:pPr>
          </w:p>
        </w:tc>
        <w:tc>
          <w:tcPr>
            <w:tcW w:w="1104" w:type="dxa"/>
          </w:tcPr>
          <w:p w14:paraId="08775784" w14:textId="20D86ADF" w:rsidR="00440477" w:rsidRDefault="00002F64" w:rsidP="00BA7D84">
            <w:pPr>
              <w:pStyle w:val="TableText"/>
              <w:rPr>
                <w:ins w:id="544" w:author="Russ Ott" w:date="2022-04-29T10:09:00Z"/>
              </w:rPr>
            </w:pPr>
            <w:ins w:id="545" w:author="Russ Ott" w:date="2022-04-29T10:09:00Z">
              <w:r>
                <w:fldChar w:fldCharType="begin"/>
              </w:r>
              <w:r>
                <w:instrText xml:space="preserve"> HYPERLINK \l "C_4515-42" \h </w:instrText>
              </w:r>
              <w:r>
                <w:fldChar w:fldCharType="separate"/>
              </w:r>
              <w:r w:rsidR="00440477">
                <w:rPr>
                  <w:rStyle w:val="HyperlinkText9pt"/>
                </w:rPr>
                <w:t>4515-42</w:t>
              </w:r>
              <w:r>
                <w:rPr>
                  <w:rStyle w:val="HyperlinkText9pt"/>
                </w:rPr>
                <w:fldChar w:fldCharType="end"/>
              </w:r>
            </w:ins>
          </w:p>
        </w:tc>
        <w:tc>
          <w:tcPr>
            <w:tcW w:w="2975" w:type="dxa"/>
          </w:tcPr>
          <w:p w14:paraId="65650CC3" w14:textId="77777777" w:rsidR="00440477" w:rsidRDefault="00440477" w:rsidP="00BA7D84">
            <w:pPr>
              <w:pStyle w:val="TableText"/>
              <w:rPr>
                <w:ins w:id="546" w:author="Russ Ott" w:date="2022-04-29T10:09:00Z"/>
              </w:rPr>
            </w:pPr>
          </w:p>
        </w:tc>
      </w:tr>
      <w:tr w:rsidR="00440477" w14:paraId="54F8E3C2" w14:textId="77777777" w:rsidTr="00BA7D84">
        <w:trPr>
          <w:jc w:val="center"/>
          <w:ins w:id="547" w:author="Russ Ott" w:date="2022-04-29T10:09:00Z"/>
        </w:trPr>
        <w:tc>
          <w:tcPr>
            <w:tcW w:w="3345" w:type="dxa"/>
          </w:tcPr>
          <w:p w14:paraId="64590358" w14:textId="77777777" w:rsidR="00440477" w:rsidRDefault="00440477" w:rsidP="00BA7D84">
            <w:pPr>
              <w:pStyle w:val="TableText"/>
              <w:rPr>
                <w:ins w:id="548" w:author="Russ Ott" w:date="2022-04-29T10:09:00Z"/>
              </w:rPr>
            </w:pPr>
            <w:ins w:id="549" w:author="Russ Ott" w:date="2022-04-29T10:09:00Z">
              <w:r>
                <w:tab/>
                <w:t>associatedEntity</w:t>
              </w:r>
            </w:ins>
          </w:p>
        </w:tc>
        <w:tc>
          <w:tcPr>
            <w:tcW w:w="720" w:type="dxa"/>
          </w:tcPr>
          <w:p w14:paraId="45E23197" w14:textId="77777777" w:rsidR="00440477" w:rsidRDefault="00440477" w:rsidP="00BA7D84">
            <w:pPr>
              <w:pStyle w:val="TableText"/>
              <w:rPr>
                <w:ins w:id="550" w:author="Russ Ott" w:date="2022-04-29T10:09:00Z"/>
              </w:rPr>
            </w:pPr>
            <w:ins w:id="551" w:author="Russ Ott" w:date="2022-04-29T10:09:00Z">
              <w:r>
                <w:t>1..1</w:t>
              </w:r>
            </w:ins>
          </w:p>
        </w:tc>
        <w:tc>
          <w:tcPr>
            <w:tcW w:w="1152" w:type="dxa"/>
          </w:tcPr>
          <w:p w14:paraId="119559E8" w14:textId="77777777" w:rsidR="00440477" w:rsidRDefault="00440477" w:rsidP="00BA7D84">
            <w:pPr>
              <w:pStyle w:val="TableText"/>
              <w:rPr>
                <w:ins w:id="552" w:author="Russ Ott" w:date="2022-04-29T10:09:00Z"/>
              </w:rPr>
            </w:pPr>
            <w:ins w:id="553" w:author="Russ Ott" w:date="2022-04-29T10:09:00Z">
              <w:r>
                <w:t>SHALL</w:t>
              </w:r>
            </w:ins>
          </w:p>
        </w:tc>
        <w:tc>
          <w:tcPr>
            <w:tcW w:w="864" w:type="dxa"/>
          </w:tcPr>
          <w:p w14:paraId="29A6C9E9" w14:textId="77777777" w:rsidR="00440477" w:rsidRDefault="00440477" w:rsidP="00BA7D84">
            <w:pPr>
              <w:pStyle w:val="TableText"/>
              <w:rPr>
                <w:ins w:id="554" w:author="Russ Ott" w:date="2022-04-29T10:09:00Z"/>
              </w:rPr>
            </w:pPr>
          </w:p>
        </w:tc>
        <w:tc>
          <w:tcPr>
            <w:tcW w:w="1104" w:type="dxa"/>
          </w:tcPr>
          <w:p w14:paraId="7E9CC50F" w14:textId="2988A762" w:rsidR="00440477" w:rsidRDefault="00002F64" w:rsidP="00BA7D84">
            <w:pPr>
              <w:pStyle w:val="TableText"/>
              <w:rPr>
                <w:ins w:id="555" w:author="Russ Ott" w:date="2022-04-29T10:09:00Z"/>
              </w:rPr>
            </w:pPr>
            <w:ins w:id="556" w:author="Russ Ott" w:date="2022-04-29T10:09:00Z">
              <w:r>
                <w:fldChar w:fldCharType="begin"/>
              </w:r>
              <w:r>
                <w:instrText xml:space="preserve"> HYPERLINK \l "C_4515-39" \h </w:instrText>
              </w:r>
              <w:r>
                <w:fldChar w:fldCharType="separate"/>
              </w:r>
              <w:r w:rsidR="00440477">
                <w:rPr>
                  <w:rStyle w:val="HyperlinkText9pt"/>
                </w:rPr>
                <w:t>4515-39</w:t>
              </w:r>
              <w:r>
                <w:rPr>
                  <w:rStyle w:val="HyperlinkText9pt"/>
                </w:rPr>
                <w:fldChar w:fldCharType="end"/>
              </w:r>
            </w:ins>
          </w:p>
        </w:tc>
        <w:tc>
          <w:tcPr>
            <w:tcW w:w="2975" w:type="dxa"/>
          </w:tcPr>
          <w:p w14:paraId="5F40D359" w14:textId="77777777" w:rsidR="00440477" w:rsidRDefault="00440477" w:rsidP="00BA7D84">
            <w:pPr>
              <w:pStyle w:val="TableText"/>
              <w:rPr>
                <w:ins w:id="557" w:author="Russ Ott" w:date="2022-04-29T10:09:00Z"/>
              </w:rPr>
            </w:pPr>
          </w:p>
        </w:tc>
      </w:tr>
      <w:tr w:rsidR="00440477" w14:paraId="07AABA78" w14:textId="77777777" w:rsidTr="00BA7D84">
        <w:trPr>
          <w:jc w:val="center"/>
          <w:ins w:id="558" w:author="Russ Ott" w:date="2022-04-29T10:09:00Z"/>
        </w:trPr>
        <w:tc>
          <w:tcPr>
            <w:tcW w:w="3345" w:type="dxa"/>
          </w:tcPr>
          <w:p w14:paraId="6B466EED" w14:textId="77777777" w:rsidR="00440477" w:rsidRDefault="00440477" w:rsidP="00BA7D84">
            <w:pPr>
              <w:pStyle w:val="TableText"/>
              <w:rPr>
                <w:ins w:id="559" w:author="Russ Ott" w:date="2022-04-29T10:09:00Z"/>
              </w:rPr>
            </w:pPr>
            <w:ins w:id="560" w:author="Russ Ott" w:date="2022-04-29T10:09:00Z">
              <w:r>
                <w:tab/>
              </w:r>
              <w:r>
                <w:tab/>
                <w:t>@classCode</w:t>
              </w:r>
            </w:ins>
          </w:p>
        </w:tc>
        <w:tc>
          <w:tcPr>
            <w:tcW w:w="720" w:type="dxa"/>
          </w:tcPr>
          <w:p w14:paraId="081A780E" w14:textId="77777777" w:rsidR="00440477" w:rsidRDefault="00440477" w:rsidP="00BA7D84">
            <w:pPr>
              <w:pStyle w:val="TableText"/>
              <w:rPr>
                <w:ins w:id="561" w:author="Russ Ott" w:date="2022-04-29T10:09:00Z"/>
              </w:rPr>
            </w:pPr>
            <w:ins w:id="562" w:author="Russ Ott" w:date="2022-04-29T10:09:00Z">
              <w:r>
                <w:t>1..1</w:t>
              </w:r>
            </w:ins>
          </w:p>
        </w:tc>
        <w:tc>
          <w:tcPr>
            <w:tcW w:w="1152" w:type="dxa"/>
          </w:tcPr>
          <w:p w14:paraId="7A7C7199" w14:textId="77777777" w:rsidR="00440477" w:rsidRDefault="00440477" w:rsidP="00BA7D84">
            <w:pPr>
              <w:pStyle w:val="TableText"/>
              <w:rPr>
                <w:ins w:id="563" w:author="Russ Ott" w:date="2022-04-29T10:09:00Z"/>
              </w:rPr>
            </w:pPr>
            <w:ins w:id="564" w:author="Russ Ott" w:date="2022-04-29T10:09:00Z">
              <w:r>
                <w:t>SHALL</w:t>
              </w:r>
            </w:ins>
          </w:p>
        </w:tc>
        <w:tc>
          <w:tcPr>
            <w:tcW w:w="864" w:type="dxa"/>
          </w:tcPr>
          <w:p w14:paraId="131EE37C" w14:textId="77777777" w:rsidR="00440477" w:rsidRDefault="00440477" w:rsidP="00BA7D84">
            <w:pPr>
              <w:pStyle w:val="TableText"/>
              <w:rPr>
                <w:ins w:id="565" w:author="Russ Ott" w:date="2022-04-29T10:09:00Z"/>
              </w:rPr>
            </w:pPr>
          </w:p>
        </w:tc>
        <w:tc>
          <w:tcPr>
            <w:tcW w:w="1104" w:type="dxa"/>
          </w:tcPr>
          <w:p w14:paraId="2309CAEA" w14:textId="7A8A212E" w:rsidR="00440477" w:rsidRDefault="00002F64" w:rsidP="00BA7D84">
            <w:pPr>
              <w:pStyle w:val="TableText"/>
              <w:rPr>
                <w:ins w:id="566" w:author="Russ Ott" w:date="2022-04-29T10:09:00Z"/>
              </w:rPr>
            </w:pPr>
            <w:ins w:id="567" w:author="Russ Ott" w:date="2022-04-29T10:09:00Z">
              <w:r>
                <w:fldChar w:fldCharType="begin"/>
              </w:r>
              <w:r>
                <w:instrText xml:space="preserve"> HYPERLINK \l "C_4515-32973" \h </w:instrText>
              </w:r>
              <w:r>
                <w:fldChar w:fldCharType="separate"/>
              </w:r>
              <w:r w:rsidR="00440477">
                <w:rPr>
                  <w:rStyle w:val="HyperlinkText9pt"/>
                </w:rPr>
                <w:t>4515-32973</w:t>
              </w:r>
              <w:r>
                <w:rPr>
                  <w:rStyle w:val="HyperlinkText9pt"/>
                </w:rPr>
                <w:fldChar w:fldCharType="end"/>
              </w:r>
            </w:ins>
          </w:p>
        </w:tc>
        <w:tc>
          <w:tcPr>
            <w:tcW w:w="2975" w:type="dxa"/>
          </w:tcPr>
          <w:p w14:paraId="49BA35B2" w14:textId="77777777" w:rsidR="00440477" w:rsidRDefault="00440477" w:rsidP="00BA7D84">
            <w:pPr>
              <w:pStyle w:val="TableText"/>
              <w:rPr>
                <w:ins w:id="568" w:author="Russ Ott" w:date="2022-04-29T10:09:00Z"/>
              </w:rPr>
            </w:pPr>
            <w:ins w:id="569" w:author="Russ Ott" w:date="2022-04-29T10:09:00Z">
              <w:r>
                <w:t>OWN</w:t>
              </w:r>
            </w:ins>
          </w:p>
        </w:tc>
      </w:tr>
      <w:tr w:rsidR="00440477" w14:paraId="135BD15F" w14:textId="77777777" w:rsidTr="00BA7D84">
        <w:trPr>
          <w:jc w:val="center"/>
          <w:ins w:id="570" w:author="Russ Ott" w:date="2022-04-29T10:09:00Z"/>
        </w:trPr>
        <w:tc>
          <w:tcPr>
            <w:tcW w:w="3345" w:type="dxa"/>
          </w:tcPr>
          <w:p w14:paraId="3BC0480A" w14:textId="77777777" w:rsidR="00440477" w:rsidRDefault="00440477" w:rsidP="00BA7D84">
            <w:pPr>
              <w:pStyle w:val="TableText"/>
              <w:rPr>
                <w:ins w:id="571" w:author="Russ Ott" w:date="2022-04-29T10:09:00Z"/>
              </w:rPr>
            </w:pPr>
            <w:ins w:id="572" w:author="Russ Ott" w:date="2022-04-29T10:09:00Z">
              <w:r>
                <w:tab/>
              </w:r>
              <w:r>
                <w:tab/>
                <w:t>scopingOrganization</w:t>
              </w:r>
            </w:ins>
          </w:p>
        </w:tc>
        <w:tc>
          <w:tcPr>
            <w:tcW w:w="720" w:type="dxa"/>
          </w:tcPr>
          <w:p w14:paraId="5A98752F" w14:textId="77777777" w:rsidR="00440477" w:rsidRDefault="00440477" w:rsidP="00BA7D84">
            <w:pPr>
              <w:pStyle w:val="TableText"/>
              <w:rPr>
                <w:ins w:id="573" w:author="Russ Ott" w:date="2022-04-29T10:09:00Z"/>
              </w:rPr>
            </w:pPr>
            <w:ins w:id="574" w:author="Russ Ott" w:date="2022-04-29T10:09:00Z">
              <w:r>
                <w:t>1..1</w:t>
              </w:r>
            </w:ins>
          </w:p>
        </w:tc>
        <w:tc>
          <w:tcPr>
            <w:tcW w:w="1152" w:type="dxa"/>
          </w:tcPr>
          <w:p w14:paraId="25D465D7" w14:textId="77777777" w:rsidR="00440477" w:rsidRDefault="00440477" w:rsidP="00BA7D84">
            <w:pPr>
              <w:pStyle w:val="TableText"/>
              <w:rPr>
                <w:ins w:id="575" w:author="Russ Ott" w:date="2022-04-29T10:09:00Z"/>
              </w:rPr>
            </w:pPr>
            <w:ins w:id="576" w:author="Russ Ott" w:date="2022-04-29T10:09:00Z">
              <w:r>
                <w:t>SHALL</w:t>
              </w:r>
            </w:ins>
          </w:p>
        </w:tc>
        <w:tc>
          <w:tcPr>
            <w:tcW w:w="864" w:type="dxa"/>
          </w:tcPr>
          <w:p w14:paraId="6053B3CF" w14:textId="77777777" w:rsidR="00440477" w:rsidRDefault="00440477" w:rsidP="00BA7D84">
            <w:pPr>
              <w:pStyle w:val="TableText"/>
              <w:rPr>
                <w:ins w:id="577" w:author="Russ Ott" w:date="2022-04-29T10:09:00Z"/>
              </w:rPr>
            </w:pPr>
          </w:p>
        </w:tc>
        <w:tc>
          <w:tcPr>
            <w:tcW w:w="1104" w:type="dxa"/>
          </w:tcPr>
          <w:p w14:paraId="0625E9B7" w14:textId="2027E5F6" w:rsidR="00440477" w:rsidRDefault="00002F64" w:rsidP="00BA7D84">
            <w:pPr>
              <w:pStyle w:val="TableText"/>
              <w:rPr>
                <w:ins w:id="578" w:author="Russ Ott" w:date="2022-04-29T10:09:00Z"/>
              </w:rPr>
            </w:pPr>
            <w:ins w:id="579" w:author="Russ Ott" w:date="2022-04-29T10:09:00Z">
              <w:r>
                <w:fldChar w:fldCharType="begin"/>
              </w:r>
              <w:r>
                <w:instrText xml:space="preserve"> HYPERLINK \l "C_4515-43" \h </w:instrText>
              </w:r>
              <w:r>
                <w:fldChar w:fldCharType="separate"/>
              </w:r>
              <w:r w:rsidR="00440477">
                <w:rPr>
                  <w:rStyle w:val="HyperlinkText9pt"/>
                </w:rPr>
                <w:t>4515-43</w:t>
              </w:r>
              <w:r>
                <w:rPr>
                  <w:rStyle w:val="HyperlinkText9pt"/>
                </w:rPr>
                <w:fldChar w:fldCharType="end"/>
              </w:r>
            </w:ins>
          </w:p>
        </w:tc>
        <w:tc>
          <w:tcPr>
            <w:tcW w:w="2975" w:type="dxa"/>
          </w:tcPr>
          <w:p w14:paraId="7783B8F7" w14:textId="77777777" w:rsidR="00440477" w:rsidRDefault="00440477" w:rsidP="00BA7D84">
            <w:pPr>
              <w:pStyle w:val="TableText"/>
              <w:rPr>
                <w:ins w:id="580" w:author="Russ Ott" w:date="2022-04-29T10:09:00Z"/>
              </w:rPr>
            </w:pPr>
          </w:p>
        </w:tc>
      </w:tr>
      <w:tr w:rsidR="00440477" w14:paraId="28872255" w14:textId="77777777" w:rsidTr="00BA7D84">
        <w:trPr>
          <w:jc w:val="center"/>
          <w:ins w:id="581" w:author="Russ Ott" w:date="2022-04-29T10:09:00Z"/>
        </w:trPr>
        <w:tc>
          <w:tcPr>
            <w:tcW w:w="3345" w:type="dxa"/>
          </w:tcPr>
          <w:p w14:paraId="447BE3E2" w14:textId="77777777" w:rsidR="00440477" w:rsidRDefault="00440477" w:rsidP="00BA7D84">
            <w:pPr>
              <w:pStyle w:val="TableText"/>
              <w:rPr>
                <w:ins w:id="582" w:author="Russ Ott" w:date="2022-04-29T10:09:00Z"/>
              </w:rPr>
            </w:pPr>
            <w:ins w:id="583" w:author="Russ Ott" w:date="2022-04-29T10:09:00Z">
              <w:r>
                <w:tab/>
              </w:r>
              <w:r>
                <w:tab/>
              </w:r>
              <w:r>
                <w:tab/>
                <w:t>id</w:t>
              </w:r>
            </w:ins>
          </w:p>
        </w:tc>
        <w:tc>
          <w:tcPr>
            <w:tcW w:w="720" w:type="dxa"/>
          </w:tcPr>
          <w:p w14:paraId="5FE21BAF" w14:textId="77777777" w:rsidR="00440477" w:rsidRDefault="00440477" w:rsidP="00BA7D84">
            <w:pPr>
              <w:pStyle w:val="TableText"/>
              <w:rPr>
                <w:ins w:id="584" w:author="Russ Ott" w:date="2022-04-29T10:09:00Z"/>
              </w:rPr>
            </w:pPr>
            <w:ins w:id="585" w:author="Russ Ott" w:date="2022-04-29T10:09:00Z">
              <w:r>
                <w:t>1..*</w:t>
              </w:r>
            </w:ins>
          </w:p>
        </w:tc>
        <w:tc>
          <w:tcPr>
            <w:tcW w:w="1152" w:type="dxa"/>
          </w:tcPr>
          <w:p w14:paraId="004CE677" w14:textId="77777777" w:rsidR="00440477" w:rsidRDefault="00440477" w:rsidP="00BA7D84">
            <w:pPr>
              <w:pStyle w:val="TableText"/>
              <w:rPr>
                <w:ins w:id="586" w:author="Russ Ott" w:date="2022-04-29T10:09:00Z"/>
              </w:rPr>
            </w:pPr>
            <w:ins w:id="587" w:author="Russ Ott" w:date="2022-04-29T10:09:00Z">
              <w:r>
                <w:t>SHALL</w:t>
              </w:r>
            </w:ins>
          </w:p>
        </w:tc>
        <w:tc>
          <w:tcPr>
            <w:tcW w:w="864" w:type="dxa"/>
          </w:tcPr>
          <w:p w14:paraId="21320733" w14:textId="77777777" w:rsidR="00440477" w:rsidRDefault="00440477" w:rsidP="00BA7D84">
            <w:pPr>
              <w:pStyle w:val="TableText"/>
              <w:rPr>
                <w:ins w:id="588" w:author="Russ Ott" w:date="2022-04-29T10:09:00Z"/>
              </w:rPr>
            </w:pPr>
          </w:p>
        </w:tc>
        <w:tc>
          <w:tcPr>
            <w:tcW w:w="1104" w:type="dxa"/>
          </w:tcPr>
          <w:p w14:paraId="174AEA33" w14:textId="35ADD8C6" w:rsidR="00440477" w:rsidRDefault="00002F64" w:rsidP="00BA7D84">
            <w:pPr>
              <w:pStyle w:val="TableText"/>
              <w:rPr>
                <w:ins w:id="589" w:author="Russ Ott" w:date="2022-04-29T10:09:00Z"/>
              </w:rPr>
            </w:pPr>
            <w:ins w:id="590" w:author="Russ Ott" w:date="2022-04-29T10:09:00Z">
              <w:r>
                <w:fldChar w:fldCharType="begin"/>
              </w:r>
              <w:r>
                <w:instrText xml:space="preserve"> HYPERLINK \l "C_4515-50" \h </w:instrText>
              </w:r>
              <w:r>
                <w:fldChar w:fldCharType="separate"/>
              </w:r>
              <w:r w:rsidR="00440477">
                <w:rPr>
                  <w:rStyle w:val="HyperlinkText9pt"/>
                </w:rPr>
                <w:t>4515-50</w:t>
              </w:r>
              <w:r>
                <w:rPr>
                  <w:rStyle w:val="HyperlinkText9pt"/>
                </w:rPr>
                <w:fldChar w:fldCharType="end"/>
              </w:r>
            </w:ins>
          </w:p>
        </w:tc>
        <w:tc>
          <w:tcPr>
            <w:tcW w:w="2975" w:type="dxa"/>
          </w:tcPr>
          <w:p w14:paraId="30077102" w14:textId="77777777" w:rsidR="00440477" w:rsidRDefault="00440477" w:rsidP="00BA7D84">
            <w:pPr>
              <w:pStyle w:val="TableText"/>
              <w:rPr>
                <w:ins w:id="591" w:author="Russ Ott" w:date="2022-04-29T10:09:00Z"/>
              </w:rPr>
            </w:pPr>
          </w:p>
        </w:tc>
      </w:tr>
      <w:tr w:rsidR="00440477" w14:paraId="775BCB0F" w14:textId="77777777" w:rsidTr="00BA7D84">
        <w:trPr>
          <w:jc w:val="center"/>
          <w:ins w:id="592" w:author="Russ Ott" w:date="2022-04-29T10:09:00Z"/>
        </w:trPr>
        <w:tc>
          <w:tcPr>
            <w:tcW w:w="3345" w:type="dxa"/>
          </w:tcPr>
          <w:p w14:paraId="633CF117" w14:textId="77777777" w:rsidR="00440477" w:rsidRDefault="00440477" w:rsidP="00BA7D84">
            <w:pPr>
              <w:pStyle w:val="TableText"/>
              <w:rPr>
                <w:ins w:id="593" w:author="Russ Ott" w:date="2022-04-29T10:09:00Z"/>
              </w:rPr>
            </w:pPr>
            <w:ins w:id="594" w:author="Russ Ott" w:date="2022-04-29T10:09:00Z">
              <w:r>
                <w:tab/>
              </w:r>
              <w:r>
                <w:tab/>
              </w:r>
              <w:r>
                <w:tab/>
                <w:t>name</w:t>
              </w:r>
            </w:ins>
          </w:p>
        </w:tc>
        <w:tc>
          <w:tcPr>
            <w:tcW w:w="720" w:type="dxa"/>
          </w:tcPr>
          <w:p w14:paraId="33F9F3DF" w14:textId="77777777" w:rsidR="00440477" w:rsidRDefault="00440477" w:rsidP="00BA7D84">
            <w:pPr>
              <w:pStyle w:val="TableText"/>
              <w:rPr>
                <w:ins w:id="595" w:author="Russ Ott" w:date="2022-04-29T10:09:00Z"/>
              </w:rPr>
            </w:pPr>
            <w:ins w:id="596" w:author="Russ Ott" w:date="2022-04-29T10:09:00Z">
              <w:r>
                <w:t>1..*</w:t>
              </w:r>
            </w:ins>
          </w:p>
        </w:tc>
        <w:tc>
          <w:tcPr>
            <w:tcW w:w="1152" w:type="dxa"/>
          </w:tcPr>
          <w:p w14:paraId="170D76CC" w14:textId="77777777" w:rsidR="00440477" w:rsidRDefault="00440477" w:rsidP="00BA7D84">
            <w:pPr>
              <w:pStyle w:val="TableText"/>
              <w:rPr>
                <w:ins w:id="597" w:author="Russ Ott" w:date="2022-04-29T10:09:00Z"/>
              </w:rPr>
            </w:pPr>
            <w:ins w:id="598" w:author="Russ Ott" w:date="2022-04-29T10:09:00Z">
              <w:r>
                <w:t>SHALL</w:t>
              </w:r>
            </w:ins>
          </w:p>
        </w:tc>
        <w:tc>
          <w:tcPr>
            <w:tcW w:w="864" w:type="dxa"/>
          </w:tcPr>
          <w:p w14:paraId="7A934034" w14:textId="77777777" w:rsidR="00440477" w:rsidRDefault="00440477" w:rsidP="00BA7D84">
            <w:pPr>
              <w:pStyle w:val="TableText"/>
              <w:rPr>
                <w:ins w:id="599" w:author="Russ Ott" w:date="2022-04-29T10:09:00Z"/>
              </w:rPr>
            </w:pPr>
          </w:p>
        </w:tc>
        <w:tc>
          <w:tcPr>
            <w:tcW w:w="1104" w:type="dxa"/>
          </w:tcPr>
          <w:p w14:paraId="7E1311C2" w14:textId="6961E591" w:rsidR="00440477" w:rsidRDefault="00002F64" w:rsidP="00BA7D84">
            <w:pPr>
              <w:pStyle w:val="TableText"/>
              <w:rPr>
                <w:ins w:id="600" w:author="Russ Ott" w:date="2022-04-29T10:09:00Z"/>
              </w:rPr>
            </w:pPr>
            <w:ins w:id="601" w:author="Russ Ott" w:date="2022-04-29T10:09:00Z">
              <w:r>
                <w:fldChar w:fldCharType="begin"/>
              </w:r>
              <w:r>
                <w:instrText xml:space="preserve"> HYPERLINK \l "C_4515-51" \h </w:instrText>
              </w:r>
              <w:r>
                <w:fldChar w:fldCharType="separate"/>
              </w:r>
              <w:r w:rsidR="00440477">
                <w:rPr>
                  <w:rStyle w:val="HyperlinkText9pt"/>
                </w:rPr>
                <w:t>4515-51</w:t>
              </w:r>
              <w:r>
                <w:rPr>
                  <w:rStyle w:val="HyperlinkText9pt"/>
                </w:rPr>
                <w:fldChar w:fldCharType="end"/>
              </w:r>
            </w:ins>
          </w:p>
        </w:tc>
        <w:tc>
          <w:tcPr>
            <w:tcW w:w="2975" w:type="dxa"/>
          </w:tcPr>
          <w:p w14:paraId="3C9D3DE2" w14:textId="77777777" w:rsidR="00440477" w:rsidRDefault="00440477" w:rsidP="00BA7D84">
            <w:pPr>
              <w:pStyle w:val="TableText"/>
              <w:rPr>
                <w:ins w:id="602" w:author="Russ Ott" w:date="2022-04-29T10:09:00Z"/>
              </w:rPr>
            </w:pPr>
          </w:p>
        </w:tc>
      </w:tr>
      <w:tr w:rsidR="00440477" w14:paraId="034F4872" w14:textId="77777777" w:rsidTr="00BA7D84">
        <w:trPr>
          <w:jc w:val="center"/>
          <w:ins w:id="603" w:author="Russ Ott" w:date="2022-04-29T10:09:00Z"/>
        </w:trPr>
        <w:tc>
          <w:tcPr>
            <w:tcW w:w="3345" w:type="dxa"/>
          </w:tcPr>
          <w:p w14:paraId="1789F4FD" w14:textId="77777777" w:rsidR="00440477" w:rsidRDefault="00440477" w:rsidP="00BA7D84">
            <w:pPr>
              <w:pStyle w:val="TableText"/>
              <w:rPr>
                <w:ins w:id="604" w:author="Russ Ott" w:date="2022-04-29T10:09:00Z"/>
              </w:rPr>
            </w:pPr>
            <w:ins w:id="605" w:author="Russ Ott" w:date="2022-04-29T10:09:00Z">
              <w:r>
                <w:tab/>
              </w:r>
              <w:r>
                <w:tab/>
              </w:r>
              <w:r>
                <w:tab/>
                <w:t>telecom</w:t>
              </w:r>
            </w:ins>
          </w:p>
        </w:tc>
        <w:tc>
          <w:tcPr>
            <w:tcW w:w="720" w:type="dxa"/>
          </w:tcPr>
          <w:p w14:paraId="22884F2D" w14:textId="77777777" w:rsidR="00440477" w:rsidRDefault="00440477" w:rsidP="00BA7D84">
            <w:pPr>
              <w:pStyle w:val="TableText"/>
              <w:rPr>
                <w:ins w:id="606" w:author="Russ Ott" w:date="2022-04-29T10:09:00Z"/>
              </w:rPr>
            </w:pPr>
            <w:ins w:id="607" w:author="Russ Ott" w:date="2022-04-29T10:09:00Z">
              <w:r>
                <w:t>0..*</w:t>
              </w:r>
            </w:ins>
          </w:p>
        </w:tc>
        <w:tc>
          <w:tcPr>
            <w:tcW w:w="1152" w:type="dxa"/>
          </w:tcPr>
          <w:p w14:paraId="62522CD7" w14:textId="77777777" w:rsidR="00440477" w:rsidRDefault="00440477" w:rsidP="00BA7D84">
            <w:pPr>
              <w:pStyle w:val="TableText"/>
              <w:rPr>
                <w:ins w:id="608" w:author="Russ Ott" w:date="2022-04-29T10:09:00Z"/>
              </w:rPr>
            </w:pPr>
            <w:ins w:id="609" w:author="Russ Ott" w:date="2022-04-29T10:09:00Z">
              <w:r>
                <w:t>SHOULD</w:t>
              </w:r>
            </w:ins>
          </w:p>
        </w:tc>
        <w:tc>
          <w:tcPr>
            <w:tcW w:w="864" w:type="dxa"/>
          </w:tcPr>
          <w:p w14:paraId="058F167D" w14:textId="77777777" w:rsidR="00440477" w:rsidRDefault="00440477" w:rsidP="00BA7D84">
            <w:pPr>
              <w:pStyle w:val="TableText"/>
              <w:rPr>
                <w:ins w:id="610" w:author="Russ Ott" w:date="2022-04-29T10:09:00Z"/>
              </w:rPr>
            </w:pPr>
          </w:p>
        </w:tc>
        <w:tc>
          <w:tcPr>
            <w:tcW w:w="1104" w:type="dxa"/>
          </w:tcPr>
          <w:p w14:paraId="5D5E7FD7" w14:textId="6BB0CA02" w:rsidR="00440477" w:rsidRDefault="00002F64" w:rsidP="00BA7D84">
            <w:pPr>
              <w:pStyle w:val="TableText"/>
              <w:rPr>
                <w:ins w:id="611" w:author="Russ Ott" w:date="2022-04-29T10:09:00Z"/>
              </w:rPr>
            </w:pPr>
            <w:ins w:id="612" w:author="Russ Ott" w:date="2022-04-29T10:09:00Z">
              <w:r>
                <w:fldChar w:fldCharType="begin"/>
              </w:r>
              <w:r>
                <w:instrText xml:space="preserve"> HYPERLINK \l "C_4515-52" \h </w:instrText>
              </w:r>
              <w:r>
                <w:fldChar w:fldCharType="separate"/>
              </w:r>
              <w:r w:rsidR="00440477">
                <w:rPr>
                  <w:rStyle w:val="HyperlinkText9pt"/>
                </w:rPr>
                <w:t>4515-52</w:t>
              </w:r>
              <w:r>
                <w:rPr>
                  <w:rStyle w:val="HyperlinkText9pt"/>
                </w:rPr>
                <w:fldChar w:fldCharType="end"/>
              </w:r>
            </w:ins>
          </w:p>
        </w:tc>
        <w:tc>
          <w:tcPr>
            <w:tcW w:w="2975" w:type="dxa"/>
          </w:tcPr>
          <w:p w14:paraId="0D5B516C" w14:textId="77777777" w:rsidR="00440477" w:rsidRDefault="00440477" w:rsidP="00BA7D84">
            <w:pPr>
              <w:pStyle w:val="TableText"/>
              <w:rPr>
                <w:ins w:id="613" w:author="Russ Ott" w:date="2022-04-29T10:09:00Z"/>
              </w:rPr>
            </w:pPr>
          </w:p>
        </w:tc>
      </w:tr>
      <w:tr w:rsidR="00440477" w14:paraId="1BFCA214" w14:textId="77777777" w:rsidTr="00BA7D84">
        <w:trPr>
          <w:jc w:val="center"/>
          <w:ins w:id="614" w:author="Russ Ott" w:date="2022-04-29T10:09:00Z"/>
        </w:trPr>
        <w:tc>
          <w:tcPr>
            <w:tcW w:w="3345" w:type="dxa"/>
          </w:tcPr>
          <w:p w14:paraId="139AF756" w14:textId="77777777" w:rsidR="00440477" w:rsidRDefault="00440477" w:rsidP="00BA7D84">
            <w:pPr>
              <w:pStyle w:val="TableText"/>
              <w:rPr>
                <w:ins w:id="615" w:author="Russ Ott" w:date="2022-04-29T10:09:00Z"/>
              </w:rPr>
            </w:pPr>
            <w:ins w:id="616" w:author="Russ Ott" w:date="2022-04-29T10:09:00Z">
              <w:r>
                <w:tab/>
              </w:r>
              <w:r>
                <w:tab/>
              </w:r>
              <w:r>
                <w:tab/>
                <w:t>addr</w:t>
              </w:r>
            </w:ins>
          </w:p>
        </w:tc>
        <w:tc>
          <w:tcPr>
            <w:tcW w:w="720" w:type="dxa"/>
          </w:tcPr>
          <w:p w14:paraId="3B0F6162" w14:textId="77777777" w:rsidR="00440477" w:rsidRDefault="00440477" w:rsidP="00BA7D84">
            <w:pPr>
              <w:pStyle w:val="TableText"/>
              <w:rPr>
                <w:ins w:id="617" w:author="Russ Ott" w:date="2022-04-29T10:09:00Z"/>
              </w:rPr>
            </w:pPr>
            <w:ins w:id="618" w:author="Russ Ott" w:date="2022-04-29T10:09:00Z">
              <w:r>
                <w:t>0..*</w:t>
              </w:r>
            </w:ins>
          </w:p>
        </w:tc>
        <w:tc>
          <w:tcPr>
            <w:tcW w:w="1152" w:type="dxa"/>
          </w:tcPr>
          <w:p w14:paraId="5817AD7D" w14:textId="77777777" w:rsidR="00440477" w:rsidRDefault="00440477" w:rsidP="00BA7D84">
            <w:pPr>
              <w:pStyle w:val="TableText"/>
              <w:rPr>
                <w:ins w:id="619" w:author="Russ Ott" w:date="2022-04-29T10:09:00Z"/>
              </w:rPr>
            </w:pPr>
            <w:ins w:id="620" w:author="Russ Ott" w:date="2022-04-29T10:09:00Z">
              <w:r>
                <w:t>SHOULD</w:t>
              </w:r>
            </w:ins>
          </w:p>
        </w:tc>
        <w:tc>
          <w:tcPr>
            <w:tcW w:w="864" w:type="dxa"/>
          </w:tcPr>
          <w:p w14:paraId="1F6779CA" w14:textId="77777777" w:rsidR="00440477" w:rsidRDefault="00440477" w:rsidP="00BA7D84">
            <w:pPr>
              <w:pStyle w:val="TableText"/>
              <w:rPr>
                <w:ins w:id="621" w:author="Russ Ott" w:date="2022-04-29T10:09:00Z"/>
              </w:rPr>
            </w:pPr>
          </w:p>
        </w:tc>
        <w:tc>
          <w:tcPr>
            <w:tcW w:w="1104" w:type="dxa"/>
          </w:tcPr>
          <w:p w14:paraId="5FB80B01" w14:textId="7842A2DD" w:rsidR="00440477" w:rsidRDefault="00002F64" w:rsidP="00BA7D84">
            <w:pPr>
              <w:pStyle w:val="TableText"/>
              <w:rPr>
                <w:ins w:id="622" w:author="Russ Ott" w:date="2022-04-29T10:09:00Z"/>
              </w:rPr>
            </w:pPr>
            <w:ins w:id="623" w:author="Russ Ott" w:date="2022-04-29T10:09:00Z">
              <w:r>
                <w:fldChar w:fldCharType="begin"/>
              </w:r>
              <w:r>
                <w:instrText xml:space="preserve"> HYPERLINK \l "C_4515-47" \h </w:instrText>
              </w:r>
              <w:r>
                <w:fldChar w:fldCharType="separate"/>
              </w:r>
              <w:r w:rsidR="00440477">
                <w:rPr>
                  <w:rStyle w:val="HyperlinkText9pt"/>
                </w:rPr>
                <w:t>4515-47</w:t>
              </w:r>
              <w:r>
                <w:rPr>
                  <w:rStyle w:val="HyperlinkText9pt"/>
                </w:rPr>
                <w:fldChar w:fldCharType="end"/>
              </w:r>
            </w:ins>
          </w:p>
        </w:tc>
        <w:tc>
          <w:tcPr>
            <w:tcW w:w="2975" w:type="dxa"/>
          </w:tcPr>
          <w:p w14:paraId="328B1049" w14:textId="77777777" w:rsidR="00440477" w:rsidRDefault="00440477" w:rsidP="00BA7D84">
            <w:pPr>
              <w:pStyle w:val="TableText"/>
              <w:rPr>
                <w:ins w:id="624" w:author="Russ Ott" w:date="2022-04-29T10:09:00Z"/>
              </w:rPr>
            </w:pPr>
            <w:ins w:id="625" w:author="Russ Ott" w:date="2022-04-29T10:09:00Z">
              <w:r>
                <w:t>US Realm Address (AD.US.FIELDED) (identifier: urn:oid:2.16.840.1.113883.10.20.22.5.2</w:t>
              </w:r>
            </w:ins>
          </w:p>
        </w:tc>
      </w:tr>
    </w:tbl>
    <w:p w14:paraId="45E29FC6" w14:textId="77777777" w:rsidR="00440477" w:rsidRDefault="00440477" w:rsidP="00440477">
      <w:pPr>
        <w:pStyle w:val="BodyText"/>
        <w:rPr>
          <w:ins w:id="626" w:author="Russ Ott" w:date="2022-04-29T10:09:00Z"/>
        </w:rPr>
      </w:pPr>
    </w:p>
    <w:p w14:paraId="221845D9" w14:textId="77777777" w:rsidR="00440477" w:rsidRDefault="00440477" w:rsidP="00440477">
      <w:pPr>
        <w:numPr>
          <w:ilvl w:val="0"/>
          <w:numId w:val="10"/>
        </w:numPr>
        <w:rPr>
          <w:ins w:id="627" w:author="Russ Ott" w:date="2022-04-29T10:09:00Z"/>
        </w:rPr>
      </w:pPr>
      <w:ins w:id="628" w:author="Russ Ott" w:date="2022-04-29T10:09:00Z">
        <w:r>
          <w:rPr>
            <w:rStyle w:val="keyword"/>
          </w:rPr>
          <w:t>SHALL</w:t>
        </w:r>
        <w:r>
          <w:t xml:space="preserve"> contain exactly one [1..1] </w:t>
        </w:r>
        <w:r>
          <w:rPr>
            <w:rStyle w:val="XMLnameBold"/>
          </w:rPr>
          <w:t>@typeCode</w:t>
        </w:r>
        <w:r>
          <w:t>=</w:t>
        </w:r>
        <w:r>
          <w:rPr>
            <w:rStyle w:val="XMLname"/>
          </w:rPr>
          <w:t>"DEV"</w:t>
        </w:r>
        <w:r>
          <w:t xml:space="preserve"> Device</w:t>
        </w:r>
        <w:bookmarkStart w:id="629" w:name="C_4515-55"/>
        <w:r>
          <w:t xml:space="preserve"> (CONF:4515-55)</w:t>
        </w:r>
        <w:bookmarkEnd w:id="629"/>
        <w:r>
          <w:t>.</w:t>
        </w:r>
      </w:ins>
    </w:p>
    <w:p w14:paraId="183C6449" w14:textId="77777777" w:rsidR="00440477" w:rsidRDefault="00440477" w:rsidP="00440477">
      <w:pPr>
        <w:numPr>
          <w:ilvl w:val="0"/>
          <w:numId w:val="10"/>
        </w:numPr>
        <w:rPr>
          <w:ins w:id="630" w:author="Russ Ott" w:date="2022-04-29T10:09:00Z"/>
        </w:rPr>
      </w:pPr>
      <w:ins w:id="631" w:author="Russ Ott" w:date="2022-04-29T10:09:00Z">
        <w:r>
          <w:rPr>
            <w:rStyle w:val="keyword"/>
          </w:rPr>
          <w:t>SHALL</w:t>
        </w:r>
        <w:r>
          <w:t xml:space="preserve"> contain exactly one [1..1] </w:t>
        </w:r>
        <w:r>
          <w:rPr>
            <w:rStyle w:val="XMLnameBold"/>
          </w:rPr>
          <w:t>templateId</w:t>
        </w:r>
        <w:bookmarkStart w:id="632" w:name="C_4515-40"/>
        <w:r>
          <w:t xml:space="preserve"> (CONF:4515-40)</w:t>
        </w:r>
        <w:bookmarkEnd w:id="632"/>
        <w:r>
          <w:t xml:space="preserve"> such that it</w:t>
        </w:r>
      </w:ins>
    </w:p>
    <w:p w14:paraId="5FDFFED0" w14:textId="77777777" w:rsidR="00440477" w:rsidRDefault="00440477" w:rsidP="00440477">
      <w:pPr>
        <w:numPr>
          <w:ilvl w:val="1"/>
          <w:numId w:val="10"/>
        </w:numPr>
        <w:rPr>
          <w:ins w:id="633" w:author="Russ Ott" w:date="2022-04-29T10:09:00Z"/>
        </w:rPr>
      </w:pPr>
      <w:ins w:id="634" w:author="Russ Ott" w:date="2022-04-29T10:09:00Z">
        <w:r>
          <w:rPr>
            <w:rStyle w:val="keyword"/>
          </w:rPr>
          <w:t>SHALL</w:t>
        </w:r>
        <w:r>
          <w:t xml:space="preserve"> contain exactly one [1..1] </w:t>
        </w:r>
        <w:r>
          <w:rPr>
            <w:rStyle w:val="XMLnameBold"/>
          </w:rPr>
          <w:t>@root</w:t>
        </w:r>
        <w:r>
          <w:t>=</w:t>
        </w:r>
        <w:r>
          <w:rPr>
            <w:rStyle w:val="XMLname"/>
          </w:rPr>
          <w:t>"2.16.840.1.113883.10.20.22.5.7"</w:t>
        </w:r>
        <w:bookmarkStart w:id="635" w:name="C_4515-44"/>
        <w:r>
          <w:t xml:space="preserve"> (CONF:4515-44)</w:t>
        </w:r>
        <w:bookmarkEnd w:id="635"/>
        <w:r>
          <w:t>.</w:t>
        </w:r>
      </w:ins>
    </w:p>
    <w:p w14:paraId="2F3F578B" w14:textId="77777777" w:rsidR="00440477" w:rsidRDefault="00440477" w:rsidP="00440477">
      <w:pPr>
        <w:numPr>
          <w:ilvl w:val="1"/>
          <w:numId w:val="10"/>
        </w:numPr>
        <w:rPr>
          <w:ins w:id="636" w:author="Russ Ott" w:date="2022-04-29T10:09:00Z"/>
        </w:rPr>
      </w:pPr>
      <w:ins w:id="637" w:author="Russ Ott" w:date="2022-04-29T10:09:00Z">
        <w:r>
          <w:rPr>
            <w:rStyle w:val="keyword"/>
          </w:rPr>
          <w:t>SHALL</w:t>
        </w:r>
        <w:r>
          <w:t xml:space="preserve"> contain exactly one [1..1] </w:t>
        </w:r>
        <w:r>
          <w:rPr>
            <w:rStyle w:val="XMLnameBold"/>
          </w:rPr>
          <w:t>@extension</w:t>
        </w:r>
        <w:r>
          <w:t>=</w:t>
        </w:r>
        <w:r>
          <w:rPr>
            <w:rStyle w:val="XMLname"/>
          </w:rPr>
          <w:t>"2020-05-19"</w:t>
        </w:r>
        <w:bookmarkStart w:id="638" w:name="C_4515-32974"/>
        <w:r>
          <w:t xml:space="preserve"> (CONF:4515-32974)</w:t>
        </w:r>
        <w:bookmarkEnd w:id="638"/>
        <w:r>
          <w:t>.</w:t>
        </w:r>
      </w:ins>
    </w:p>
    <w:p w14:paraId="2C0E2B24" w14:textId="77777777" w:rsidR="00440477" w:rsidRDefault="00440477" w:rsidP="00440477">
      <w:pPr>
        <w:numPr>
          <w:ilvl w:val="0"/>
          <w:numId w:val="10"/>
        </w:numPr>
        <w:rPr>
          <w:ins w:id="639" w:author="Russ Ott" w:date="2022-04-29T10:09:00Z"/>
        </w:rPr>
      </w:pPr>
      <w:ins w:id="640" w:author="Russ Ott" w:date="2022-04-29T10:09:00Z">
        <w:r>
          <w:rPr>
            <w:rStyle w:val="keyword"/>
          </w:rPr>
          <w:t>SHALL</w:t>
        </w:r>
        <w:r>
          <w:t xml:space="preserve"> contain exactly one [1..1] </w:t>
        </w:r>
        <w:r>
          <w:rPr>
            <w:rStyle w:val="XMLnameBold"/>
          </w:rPr>
          <w:t>functionCode</w:t>
        </w:r>
        <w:bookmarkStart w:id="641" w:name="C_4515-38"/>
        <w:r>
          <w:t xml:space="preserve"> (CONF:4515-38)</w:t>
        </w:r>
        <w:bookmarkEnd w:id="641"/>
        <w:r>
          <w:t>.</w:t>
        </w:r>
      </w:ins>
    </w:p>
    <w:p w14:paraId="3699CE09" w14:textId="77777777" w:rsidR="00440477" w:rsidRDefault="00440477" w:rsidP="00440477">
      <w:pPr>
        <w:numPr>
          <w:ilvl w:val="1"/>
          <w:numId w:val="10"/>
        </w:numPr>
        <w:rPr>
          <w:ins w:id="642" w:author="Russ Ott" w:date="2022-04-29T10:09:00Z"/>
        </w:rPr>
      </w:pPr>
      <w:ins w:id="643" w:author="Russ Ott" w:date="2022-04-29T10:09:00Z">
        <w:r>
          <w:t xml:space="preserve">This functionCode </w:t>
        </w:r>
        <w:r>
          <w:rPr>
            <w:rStyle w:val="keyword"/>
          </w:rPr>
          <w:t>SHALL</w:t>
        </w:r>
        <w:r>
          <w:t xml:space="preserve"> contain exactly one [1..1] </w:t>
        </w:r>
        <w:r>
          <w:rPr>
            <w:rStyle w:val="XMLnameBold"/>
          </w:rPr>
          <w:t>@code</w:t>
        </w:r>
        <w:r>
          <w:t>=</w:t>
        </w:r>
        <w:r>
          <w:rPr>
            <w:rStyle w:val="XMLname"/>
          </w:rPr>
          <w:t>"assembler"</w:t>
        </w:r>
        <w:r>
          <w:t xml:space="preserve"> Assembler</w:t>
        </w:r>
        <w:bookmarkStart w:id="644" w:name="C_4515-32972"/>
        <w:r>
          <w:t xml:space="preserve"> (CONF:4515-32972)</w:t>
        </w:r>
        <w:bookmarkEnd w:id="644"/>
        <w:r>
          <w:t>.</w:t>
        </w:r>
      </w:ins>
    </w:p>
    <w:p w14:paraId="4581ED76" w14:textId="77777777" w:rsidR="00440477" w:rsidRDefault="00440477" w:rsidP="00440477">
      <w:pPr>
        <w:numPr>
          <w:ilvl w:val="1"/>
          <w:numId w:val="10"/>
        </w:numPr>
        <w:rPr>
          <w:ins w:id="645" w:author="Russ Ott" w:date="2022-04-29T10:09:00Z"/>
        </w:rPr>
      </w:pPr>
      <w:ins w:id="646" w:author="Russ Ott" w:date="2022-04-29T10:09:00Z">
        <w:r>
          <w:t xml:space="preserve">This functionCode </w:t>
        </w:r>
        <w:r>
          <w:rPr>
            <w:rStyle w:val="keyword"/>
          </w:rPr>
          <w:t>SHALL</w:t>
        </w:r>
        <w:r>
          <w:t xml:space="preserve"> contain exactly one [1..1] </w:t>
        </w:r>
        <w:r>
          <w:rPr>
            <w:rStyle w:val="XMLnameBold"/>
          </w:rPr>
          <w:t>@codeSystem</w:t>
        </w:r>
        <w:r>
          <w:t xml:space="preserve"> (CodeSystem: </w:t>
        </w:r>
        <w:r>
          <w:rPr>
            <w:rStyle w:val="XMLname"/>
          </w:rPr>
          <w:t>ProvenanceParticipantType urn:oid:2.16.840.1.113883.4.642.4.1131</w:t>
        </w:r>
        <w:r>
          <w:t>)</w:t>
        </w:r>
        <w:bookmarkStart w:id="647" w:name="C_4515-41"/>
        <w:r>
          <w:t xml:space="preserve"> (CONF:4515-41)</w:t>
        </w:r>
        <w:bookmarkEnd w:id="647"/>
        <w:r>
          <w:t>.</w:t>
        </w:r>
      </w:ins>
    </w:p>
    <w:p w14:paraId="247F9891" w14:textId="77777777" w:rsidR="00440477" w:rsidRDefault="00440477" w:rsidP="00440477">
      <w:pPr>
        <w:numPr>
          <w:ilvl w:val="0"/>
          <w:numId w:val="10"/>
        </w:numPr>
        <w:rPr>
          <w:ins w:id="648" w:author="Russ Ott" w:date="2022-04-29T10:09:00Z"/>
        </w:rPr>
      </w:pPr>
      <w:ins w:id="649" w:author="Russ Ott" w:date="2022-04-29T10:09:00Z">
        <w:r>
          <w:rPr>
            <w:rStyle w:val="keyword"/>
          </w:rPr>
          <w:t>SHALL</w:t>
        </w:r>
        <w:r>
          <w:t xml:space="preserve"> contain exactly one [1..1] </w:t>
        </w:r>
        <w:r>
          <w:rPr>
            <w:rStyle w:val="XMLnameBold"/>
          </w:rPr>
          <w:t>time</w:t>
        </w:r>
        <w:bookmarkStart w:id="650" w:name="C_4515-42"/>
        <w:r>
          <w:t xml:space="preserve"> (CONF:4515-42)</w:t>
        </w:r>
        <w:bookmarkEnd w:id="650"/>
        <w:r>
          <w:t>.</w:t>
        </w:r>
      </w:ins>
    </w:p>
    <w:p w14:paraId="4E0CBE34" w14:textId="77777777" w:rsidR="00440477" w:rsidRDefault="00440477" w:rsidP="00440477">
      <w:pPr>
        <w:numPr>
          <w:ilvl w:val="0"/>
          <w:numId w:val="10"/>
        </w:numPr>
        <w:rPr>
          <w:ins w:id="651" w:author="Russ Ott" w:date="2022-04-29T10:09:00Z"/>
        </w:rPr>
      </w:pPr>
      <w:ins w:id="652" w:author="Russ Ott" w:date="2022-04-29T10:09:00Z">
        <w:r>
          <w:rPr>
            <w:rStyle w:val="keyword"/>
          </w:rPr>
          <w:t>SHALL</w:t>
        </w:r>
        <w:r>
          <w:t xml:space="preserve"> contain exactly one [1..1] </w:t>
        </w:r>
        <w:r>
          <w:rPr>
            <w:rStyle w:val="XMLnameBold"/>
          </w:rPr>
          <w:t>associatedEntity</w:t>
        </w:r>
        <w:bookmarkStart w:id="653" w:name="C_4515-39"/>
        <w:r>
          <w:t xml:space="preserve"> (CONF:4515-39)</w:t>
        </w:r>
        <w:bookmarkEnd w:id="653"/>
        <w:r>
          <w:t>.</w:t>
        </w:r>
        <w:r>
          <w:br/>
          <w:t>Note: The template does not require any elements from the associatedEntity since the information is recorded in the scopingOrganization.</w:t>
        </w:r>
      </w:ins>
    </w:p>
    <w:p w14:paraId="59E9AE53" w14:textId="77777777" w:rsidR="00440477" w:rsidRDefault="00440477" w:rsidP="00440477">
      <w:pPr>
        <w:numPr>
          <w:ilvl w:val="1"/>
          <w:numId w:val="10"/>
        </w:numPr>
        <w:rPr>
          <w:ins w:id="654" w:author="Russ Ott" w:date="2022-04-29T10:09:00Z"/>
        </w:rPr>
      </w:pPr>
      <w:ins w:id="655" w:author="Russ Ott" w:date="2022-04-29T10:09:00Z">
        <w:r>
          <w:lastRenderedPageBreak/>
          <w:t xml:space="preserve">This associatedEntity </w:t>
        </w:r>
        <w:r>
          <w:rPr>
            <w:rStyle w:val="keyword"/>
          </w:rPr>
          <w:t>SHALL</w:t>
        </w:r>
        <w:r>
          <w:t xml:space="preserve"> contain exactly one [1..1] </w:t>
        </w:r>
        <w:r>
          <w:rPr>
            <w:rStyle w:val="XMLnameBold"/>
          </w:rPr>
          <w:t>@classCode</w:t>
        </w:r>
        <w:r>
          <w:t>=</w:t>
        </w:r>
        <w:r>
          <w:rPr>
            <w:rStyle w:val="XMLname"/>
          </w:rPr>
          <w:t>"OWN"</w:t>
        </w:r>
        <w:r>
          <w:t xml:space="preserve"> Owned Entity</w:t>
        </w:r>
        <w:bookmarkStart w:id="656" w:name="C_4515-32973"/>
        <w:r>
          <w:t xml:space="preserve"> (CONF:4515-32973)</w:t>
        </w:r>
        <w:bookmarkEnd w:id="656"/>
        <w:r>
          <w:t>.</w:t>
        </w:r>
      </w:ins>
    </w:p>
    <w:p w14:paraId="74D19365" w14:textId="77777777" w:rsidR="00440477" w:rsidRDefault="00440477" w:rsidP="00440477">
      <w:pPr>
        <w:numPr>
          <w:ilvl w:val="1"/>
          <w:numId w:val="10"/>
        </w:numPr>
        <w:rPr>
          <w:ins w:id="657" w:author="Russ Ott" w:date="2022-04-29T10:09:00Z"/>
        </w:rPr>
      </w:pPr>
      <w:ins w:id="658" w:author="Russ Ott" w:date="2022-04-29T10:09:00Z">
        <w:r>
          <w:t xml:space="preserve">This associatedEntity </w:t>
        </w:r>
        <w:r>
          <w:rPr>
            <w:rStyle w:val="keyword"/>
          </w:rPr>
          <w:t>SHALL</w:t>
        </w:r>
        <w:r>
          <w:t xml:space="preserve"> contain exactly one [1..1] </w:t>
        </w:r>
        <w:r>
          <w:rPr>
            <w:rStyle w:val="XMLnameBold"/>
          </w:rPr>
          <w:t>scopingOrganization</w:t>
        </w:r>
        <w:bookmarkStart w:id="659" w:name="C_4515-43"/>
        <w:r>
          <w:t xml:space="preserve"> (CONF:4515-43)</w:t>
        </w:r>
        <w:bookmarkEnd w:id="659"/>
        <w:r>
          <w:t>.</w:t>
        </w:r>
      </w:ins>
    </w:p>
    <w:p w14:paraId="27108374" w14:textId="77777777" w:rsidR="00440477" w:rsidRDefault="00440477" w:rsidP="00440477">
      <w:pPr>
        <w:numPr>
          <w:ilvl w:val="2"/>
          <w:numId w:val="10"/>
        </w:numPr>
        <w:rPr>
          <w:ins w:id="660" w:author="Russ Ott" w:date="2022-04-29T10:09:00Z"/>
        </w:rPr>
      </w:pPr>
      <w:ins w:id="661" w:author="Russ Ott" w:date="2022-04-29T10:09:00Z">
        <w:r>
          <w:t xml:space="preserve">This scopingOrganization </w:t>
        </w:r>
        <w:r>
          <w:rPr>
            <w:rStyle w:val="keyword"/>
          </w:rPr>
          <w:t>SHALL</w:t>
        </w:r>
        <w:r>
          <w:t xml:space="preserve"> contain at least one [1..*] </w:t>
        </w:r>
        <w:r>
          <w:rPr>
            <w:rStyle w:val="XMLnameBold"/>
          </w:rPr>
          <w:t>id</w:t>
        </w:r>
        <w:bookmarkStart w:id="662" w:name="C_4515-50"/>
        <w:r>
          <w:t xml:space="preserve"> (CONF:4515-50)</w:t>
        </w:r>
        <w:bookmarkEnd w:id="662"/>
        <w:r>
          <w:t>.</w:t>
        </w:r>
      </w:ins>
    </w:p>
    <w:p w14:paraId="3F8FB310" w14:textId="77777777" w:rsidR="00440477" w:rsidRDefault="00440477" w:rsidP="00440477">
      <w:pPr>
        <w:numPr>
          <w:ilvl w:val="2"/>
          <w:numId w:val="10"/>
        </w:numPr>
        <w:rPr>
          <w:ins w:id="663" w:author="Russ Ott" w:date="2022-04-29T10:09:00Z"/>
        </w:rPr>
      </w:pPr>
      <w:ins w:id="664" w:author="Russ Ott" w:date="2022-04-29T10:09:00Z">
        <w:r>
          <w:t xml:space="preserve">This scopingOrganization </w:t>
        </w:r>
        <w:r>
          <w:rPr>
            <w:rStyle w:val="keyword"/>
          </w:rPr>
          <w:t>SHALL</w:t>
        </w:r>
        <w:r>
          <w:t xml:space="preserve"> contain at least one [1..*] </w:t>
        </w:r>
        <w:r>
          <w:rPr>
            <w:rStyle w:val="XMLnameBold"/>
          </w:rPr>
          <w:t>name</w:t>
        </w:r>
        <w:bookmarkStart w:id="665" w:name="C_4515-51"/>
        <w:r>
          <w:t xml:space="preserve"> (CONF:4515-51)</w:t>
        </w:r>
        <w:bookmarkEnd w:id="665"/>
        <w:r>
          <w:t>.</w:t>
        </w:r>
      </w:ins>
    </w:p>
    <w:p w14:paraId="06D52FF4" w14:textId="77777777" w:rsidR="00440477" w:rsidRDefault="00440477" w:rsidP="00440477">
      <w:pPr>
        <w:numPr>
          <w:ilvl w:val="2"/>
          <w:numId w:val="10"/>
        </w:numPr>
        <w:rPr>
          <w:ins w:id="666" w:author="Russ Ott" w:date="2022-04-29T10:09:00Z"/>
        </w:rPr>
      </w:pPr>
      <w:ins w:id="667" w:author="Russ Ott" w:date="2022-04-29T10:09:00Z">
        <w:r>
          <w:t xml:space="preserve">This scopingOrganization </w:t>
        </w:r>
        <w:r>
          <w:rPr>
            <w:rStyle w:val="keyword"/>
          </w:rPr>
          <w:t>SHOULD</w:t>
        </w:r>
        <w:r>
          <w:t xml:space="preserve"> contain zero or more [0..*] </w:t>
        </w:r>
        <w:r>
          <w:rPr>
            <w:rStyle w:val="XMLnameBold"/>
          </w:rPr>
          <w:t>telecom</w:t>
        </w:r>
        <w:bookmarkStart w:id="668" w:name="C_4515-52"/>
        <w:r>
          <w:t xml:space="preserve"> (CONF:4515-52)</w:t>
        </w:r>
        <w:bookmarkEnd w:id="668"/>
        <w:r>
          <w:t>.</w:t>
        </w:r>
      </w:ins>
    </w:p>
    <w:p w14:paraId="3B9D4D87" w14:textId="77777777" w:rsidR="00440477" w:rsidRDefault="00440477" w:rsidP="00440477">
      <w:pPr>
        <w:numPr>
          <w:ilvl w:val="2"/>
          <w:numId w:val="10"/>
        </w:numPr>
        <w:rPr>
          <w:ins w:id="669" w:author="Russ Ott" w:date="2022-04-29T10:09:00Z"/>
        </w:rPr>
      </w:pPr>
      <w:ins w:id="670" w:author="Russ Ott" w:date="2022-04-29T10:09:00Z">
        <w:r>
          <w:t xml:space="preserve">This scopingOrganization </w:t>
        </w:r>
        <w:r>
          <w:rPr>
            <w:rStyle w:val="keyword"/>
          </w:rPr>
          <w:t>SHOULD</w:t>
        </w:r>
        <w:r>
          <w:t xml:space="preserve"> contain zero or more [0..*] US Realm Address (AD.US.FIELDED)</w:t>
        </w:r>
        <w:r>
          <w:rPr>
            <w:rStyle w:val="XMLname"/>
          </w:rPr>
          <w:t xml:space="preserve"> (identifier: urn:oid:2.16.840.1.113883.10.20.22.5.2)</w:t>
        </w:r>
        <w:bookmarkStart w:id="671" w:name="C_4515-47"/>
        <w:r>
          <w:t xml:space="preserve"> (CONF:4515-47)</w:t>
        </w:r>
        <w:bookmarkEnd w:id="671"/>
        <w:r>
          <w:t>.</w:t>
        </w:r>
      </w:ins>
    </w:p>
    <w:p w14:paraId="1CB3FC20" w14:textId="119E78E5" w:rsidR="00440477" w:rsidRDefault="00440477" w:rsidP="00440477">
      <w:pPr>
        <w:pStyle w:val="Caption"/>
        <w:ind w:left="130" w:right="115"/>
        <w:rPr>
          <w:ins w:id="672" w:author="Russ Ott" w:date="2022-04-29T10:09:00Z"/>
        </w:rPr>
      </w:pPr>
      <w:bookmarkStart w:id="673" w:name="_Toc101450675"/>
      <w:ins w:id="674" w:author="Russ Ott" w:date="2022-04-29T10:09:00Z">
        <w:r>
          <w:t xml:space="preserve">Figure </w:t>
        </w:r>
        <w:r>
          <w:fldChar w:fldCharType="begin"/>
        </w:r>
        <w:r>
          <w:instrText>SEQ Figure \* ARABIC</w:instrText>
        </w:r>
        <w:r>
          <w:fldChar w:fldCharType="separate"/>
        </w:r>
        <w:r w:rsidR="00F1669B">
          <w:t>1</w:t>
        </w:r>
        <w:r>
          <w:fldChar w:fldCharType="end"/>
        </w:r>
        <w:r>
          <w:t>: Provenance – Assembler Participation Example</w:t>
        </w:r>
        <w:bookmarkEnd w:id="673"/>
      </w:ins>
    </w:p>
    <w:p w14:paraId="3FDC276D" w14:textId="77777777" w:rsidR="00440477" w:rsidRDefault="00440477" w:rsidP="00440477">
      <w:pPr>
        <w:pStyle w:val="Example"/>
        <w:ind w:left="130" w:right="115"/>
        <w:rPr>
          <w:ins w:id="675" w:author="Russ Ott" w:date="2022-04-29T10:09:00Z"/>
        </w:rPr>
      </w:pPr>
      <w:ins w:id="676" w:author="Russ Ott" w:date="2022-04-29T10:09:00Z">
        <w:r>
          <w:t>&lt;participant typeCode="DEV"&gt;</w:t>
        </w:r>
      </w:ins>
    </w:p>
    <w:p w14:paraId="7BE1453B" w14:textId="77777777" w:rsidR="00440477" w:rsidRDefault="00440477" w:rsidP="00440477">
      <w:pPr>
        <w:pStyle w:val="Example"/>
        <w:ind w:left="130" w:right="115"/>
        <w:rPr>
          <w:ins w:id="677" w:author="Russ Ott" w:date="2022-04-29T10:09:00Z"/>
        </w:rPr>
      </w:pPr>
      <w:ins w:id="678" w:author="Russ Ott" w:date="2022-04-29T10:09:00Z">
        <w:r>
          <w:t xml:space="preserve">    &lt;templateId root="2.16.840.1.113883.10.20.22.5.7" extension="2020-05-19" /&gt;</w:t>
        </w:r>
      </w:ins>
    </w:p>
    <w:p w14:paraId="0C29D0F6" w14:textId="77777777" w:rsidR="00440477" w:rsidRDefault="00440477" w:rsidP="00440477">
      <w:pPr>
        <w:pStyle w:val="Example"/>
        <w:ind w:left="130" w:right="115"/>
        <w:rPr>
          <w:ins w:id="679" w:author="Russ Ott" w:date="2022-04-29T10:09:00Z"/>
        </w:rPr>
      </w:pPr>
      <w:ins w:id="680" w:author="Russ Ott" w:date="2022-04-29T10:09:00Z">
        <w:r>
          <w:t xml:space="preserve">    &lt;functionCode code="assembler" codeSystem="2.16.840.1.113883.4.642.4.1131" </w:t>
        </w:r>
      </w:ins>
    </w:p>
    <w:p w14:paraId="3B422FD4" w14:textId="77777777" w:rsidR="00440477" w:rsidRDefault="00440477" w:rsidP="00440477">
      <w:pPr>
        <w:pStyle w:val="Example"/>
        <w:ind w:left="130" w:right="115"/>
        <w:rPr>
          <w:ins w:id="681" w:author="Russ Ott" w:date="2022-04-29T10:09:00Z"/>
        </w:rPr>
      </w:pPr>
      <w:ins w:id="682" w:author="Russ Ott" w:date="2022-04-29T10:09:00Z">
        <w:r>
          <w:t xml:space="preserve">                codeSystemName="ProvenanceParticipantType"/&gt;</w:t>
        </w:r>
      </w:ins>
    </w:p>
    <w:p w14:paraId="7531B646" w14:textId="77777777" w:rsidR="00440477" w:rsidRDefault="00440477" w:rsidP="00440477">
      <w:pPr>
        <w:pStyle w:val="Example"/>
        <w:ind w:left="130" w:right="115"/>
        <w:rPr>
          <w:ins w:id="683" w:author="Russ Ott" w:date="2022-04-29T10:09:00Z"/>
        </w:rPr>
      </w:pPr>
      <w:ins w:id="684" w:author="Russ Ott" w:date="2022-04-29T10:09:00Z">
        <w:r>
          <w:t xml:space="preserve">    &lt;time value="20191206011130-0400" /&gt;</w:t>
        </w:r>
      </w:ins>
    </w:p>
    <w:p w14:paraId="0F2A889B" w14:textId="77777777" w:rsidR="00440477" w:rsidRDefault="00440477" w:rsidP="00440477">
      <w:pPr>
        <w:pStyle w:val="Example"/>
        <w:ind w:left="130" w:right="115"/>
        <w:rPr>
          <w:ins w:id="685" w:author="Russ Ott" w:date="2022-04-29T10:09:00Z"/>
        </w:rPr>
      </w:pPr>
      <w:ins w:id="686" w:author="Russ Ott" w:date="2022-04-29T10:09:00Z">
        <w:r>
          <w:t xml:space="preserve">    &lt;associatedEntity classCode="OWN"&gt;</w:t>
        </w:r>
      </w:ins>
    </w:p>
    <w:p w14:paraId="6DC74872" w14:textId="77777777" w:rsidR="00440477" w:rsidRDefault="00440477" w:rsidP="00440477">
      <w:pPr>
        <w:pStyle w:val="Example"/>
        <w:ind w:left="130" w:right="115"/>
        <w:rPr>
          <w:ins w:id="687" w:author="Russ Ott" w:date="2022-04-29T10:09:00Z"/>
        </w:rPr>
      </w:pPr>
      <w:ins w:id="688" w:author="Russ Ott" w:date="2022-04-29T10:09:00Z">
        <w:r>
          <w:t xml:space="preserve">        &lt;scopingOrganization&gt;</w:t>
        </w:r>
      </w:ins>
    </w:p>
    <w:p w14:paraId="113328B7" w14:textId="77777777" w:rsidR="00440477" w:rsidRDefault="00440477" w:rsidP="00440477">
      <w:pPr>
        <w:pStyle w:val="Example"/>
        <w:ind w:left="130" w:right="115"/>
        <w:rPr>
          <w:ins w:id="689" w:author="Russ Ott" w:date="2022-04-29T10:09:00Z"/>
        </w:rPr>
      </w:pPr>
      <w:ins w:id="690" w:author="Russ Ott" w:date="2022-04-29T10:09:00Z">
        <w:r>
          <w:t xml:space="preserve">            &lt;!-- Represents the Assembler Organization --&gt;</w:t>
        </w:r>
      </w:ins>
    </w:p>
    <w:p w14:paraId="72ADAC26" w14:textId="77777777" w:rsidR="00440477" w:rsidRDefault="00440477" w:rsidP="00440477">
      <w:pPr>
        <w:pStyle w:val="Example"/>
        <w:ind w:left="130" w:right="115"/>
        <w:rPr>
          <w:ins w:id="691" w:author="Russ Ott" w:date="2022-04-29T10:09:00Z"/>
        </w:rPr>
      </w:pPr>
      <w:ins w:id="692" w:author="Russ Ott" w:date="2022-04-29T10:09:00Z">
        <w:r>
          <w:t xml:space="preserve">            &lt;id root="2.16.840.1.113883.19.5" extension="4"/&gt;</w:t>
        </w:r>
      </w:ins>
    </w:p>
    <w:p w14:paraId="0BB22C70" w14:textId="77777777" w:rsidR="00440477" w:rsidRDefault="00440477" w:rsidP="00440477">
      <w:pPr>
        <w:pStyle w:val="Example"/>
        <w:ind w:left="130" w:right="115"/>
        <w:rPr>
          <w:ins w:id="693" w:author="Russ Ott" w:date="2022-04-29T10:09:00Z"/>
        </w:rPr>
      </w:pPr>
      <w:ins w:id="694" w:author="Russ Ott" w:date="2022-04-29T10:09:00Z">
        <w:r>
          <w:t xml:space="preserve">            &lt;name use="L"&gt;Good Health HIE&lt;/name&gt;</w:t>
        </w:r>
      </w:ins>
    </w:p>
    <w:p w14:paraId="4D5F7743" w14:textId="77777777" w:rsidR="00440477" w:rsidRDefault="00440477" w:rsidP="00440477">
      <w:pPr>
        <w:pStyle w:val="Example"/>
        <w:ind w:left="130" w:right="115"/>
        <w:rPr>
          <w:ins w:id="695" w:author="Russ Ott" w:date="2022-04-29T10:09:00Z"/>
        </w:rPr>
      </w:pPr>
      <w:ins w:id="696" w:author="Russ Ott" w:date="2022-04-29T10:09:00Z">
        <w:r>
          <w:t xml:space="preserve">            &lt;telecom value="tel:+1(202)776-7700" use="WP" /&gt;</w:t>
        </w:r>
      </w:ins>
    </w:p>
    <w:p w14:paraId="626F367B" w14:textId="77777777" w:rsidR="00440477" w:rsidRDefault="00440477" w:rsidP="00440477">
      <w:pPr>
        <w:pStyle w:val="Example"/>
        <w:ind w:left="130" w:right="115"/>
        <w:rPr>
          <w:ins w:id="697" w:author="Russ Ott" w:date="2022-04-29T10:09:00Z"/>
        </w:rPr>
      </w:pPr>
      <w:ins w:id="698" w:author="Russ Ott" w:date="2022-04-29T10:09:00Z">
        <w:r>
          <w:t xml:space="preserve">            &lt;addr use="WP"&gt;</w:t>
        </w:r>
      </w:ins>
    </w:p>
    <w:p w14:paraId="5F89F129" w14:textId="77777777" w:rsidR="00440477" w:rsidRDefault="00440477" w:rsidP="00440477">
      <w:pPr>
        <w:pStyle w:val="Example"/>
        <w:ind w:left="130" w:right="115"/>
        <w:rPr>
          <w:ins w:id="699" w:author="Russ Ott" w:date="2022-04-29T10:09:00Z"/>
        </w:rPr>
      </w:pPr>
      <w:ins w:id="700" w:author="Russ Ott" w:date="2022-04-29T10:09:00Z">
        <w:r>
          <w:t xml:space="preserve">                &lt;streetAddressLine partType="SAL"&gt;555 Badger Way&lt;/streetAddressLine&gt;</w:t>
        </w:r>
      </w:ins>
    </w:p>
    <w:p w14:paraId="49F5A1FD" w14:textId="77777777" w:rsidR="00440477" w:rsidRDefault="00440477" w:rsidP="00440477">
      <w:pPr>
        <w:pStyle w:val="Example"/>
        <w:ind w:left="130" w:right="115"/>
        <w:rPr>
          <w:ins w:id="701" w:author="Russ Ott" w:date="2022-04-29T10:09:00Z"/>
        </w:rPr>
      </w:pPr>
      <w:ins w:id="702" w:author="Russ Ott" w:date="2022-04-29T10:09:00Z">
        <w:r>
          <w:t xml:space="preserve">                &lt;city partType="CTY"&gt;Amherst&lt;/city&gt;</w:t>
        </w:r>
      </w:ins>
    </w:p>
    <w:p w14:paraId="6F54368E" w14:textId="77777777" w:rsidR="00440477" w:rsidRDefault="00440477" w:rsidP="00440477">
      <w:pPr>
        <w:pStyle w:val="Example"/>
        <w:ind w:left="130" w:right="115"/>
        <w:rPr>
          <w:ins w:id="703" w:author="Russ Ott" w:date="2022-04-29T10:09:00Z"/>
        </w:rPr>
      </w:pPr>
      <w:ins w:id="704" w:author="Russ Ott" w:date="2022-04-29T10:09:00Z">
        <w:r>
          <w:t xml:space="preserve">                &lt;state partType="STA"&gt;WI&lt;/state&gt;</w:t>
        </w:r>
      </w:ins>
    </w:p>
    <w:p w14:paraId="0CBDE903" w14:textId="77777777" w:rsidR="00440477" w:rsidRDefault="00440477" w:rsidP="00440477">
      <w:pPr>
        <w:pStyle w:val="Example"/>
        <w:ind w:left="130" w:right="115"/>
        <w:rPr>
          <w:ins w:id="705" w:author="Russ Ott" w:date="2022-04-29T10:09:00Z"/>
        </w:rPr>
      </w:pPr>
      <w:ins w:id="706" w:author="Russ Ott" w:date="2022-04-29T10:09:00Z">
        <w:r>
          <w:t xml:space="preserve">                &lt;postalCode partType="ZIP"&gt;01002&lt;/postalCode&gt;</w:t>
        </w:r>
      </w:ins>
    </w:p>
    <w:p w14:paraId="6CA0E2A4" w14:textId="77777777" w:rsidR="00440477" w:rsidRDefault="00440477" w:rsidP="00440477">
      <w:pPr>
        <w:pStyle w:val="Example"/>
        <w:ind w:left="130" w:right="115"/>
        <w:rPr>
          <w:ins w:id="707" w:author="Russ Ott" w:date="2022-04-29T10:09:00Z"/>
        </w:rPr>
      </w:pPr>
      <w:ins w:id="708" w:author="Russ Ott" w:date="2022-04-29T10:09:00Z">
        <w:r>
          <w:t xml:space="preserve">                &lt;country partType="CNT"&gt;US&lt;/country&gt;</w:t>
        </w:r>
      </w:ins>
    </w:p>
    <w:p w14:paraId="7323A383" w14:textId="77777777" w:rsidR="00440477" w:rsidRDefault="00440477" w:rsidP="00440477">
      <w:pPr>
        <w:pStyle w:val="Example"/>
        <w:ind w:left="130" w:right="115"/>
        <w:rPr>
          <w:ins w:id="709" w:author="Russ Ott" w:date="2022-04-29T10:09:00Z"/>
        </w:rPr>
      </w:pPr>
      <w:ins w:id="710" w:author="Russ Ott" w:date="2022-04-29T10:09:00Z">
        <w:r>
          <w:t xml:space="preserve">            &lt;/addr&gt;</w:t>
        </w:r>
      </w:ins>
    </w:p>
    <w:p w14:paraId="3944D532" w14:textId="77777777" w:rsidR="00440477" w:rsidRDefault="00440477" w:rsidP="00440477">
      <w:pPr>
        <w:pStyle w:val="Example"/>
        <w:ind w:left="130" w:right="115"/>
        <w:rPr>
          <w:ins w:id="711" w:author="Russ Ott" w:date="2022-04-29T10:09:00Z"/>
        </w:rPr>
      </w:pPr>
      <w:ins w:id="712" w:author="Russ Ott" w:date="2022-04-29T10:09:00Z">
        <w:r>
          <w:t xml:space="preserve">        &lt;/scopingOrganization&gt;</w:t>
        </w:r>
      </w:ins>
    </w:p>
    <w:p w14:paraId="20B3BBB4" w14:textId="77777777" w:rsidR="00440477" w:rsidRDefault="00440477" w:rsidP="00440477">
      <w:pPr>
        <w:pStyle w:val="Example"/>
        <w:ind w:left="130" w:right="115"/>
        <w:rPr>
          <w:ins w:id="713" w:author="Russ Ott" w:date="2022-04-29T10:09:00Z"/>
        </w:rPr>
      </w:pPr>
      <w:ins w:id="714" w:author="Russ Ott" w:date="2022-04-29T10:09:00Z">
        <w:r>
          <w:t xml:space="preserve">    &lt;/associatedEntity&gt;</w:t>
        </w:r>
      </w:ins>
    </w:p>
    <w:p w14:paraId="2A34A862" w14:textId="77777777" w:rsidR="00440477" w:rsidRDefault="00440477" w:rsidP="00440477">
      <w:pPr>
        <w:pStyle w:val="Example"/>
        <w:ind w:left="130" w:right="115"/>
        <w:rPr>
          <w:ins w:id="715" w:author="Russ Ott" w:date="2022-04-29T10:09:00Z"/>
        </w:rPr>
      </w:pPr>
      <w:ins w:id="716" w:author="Russ Ott" w:date="2022-04-29T10:09:00Z">
        <w:r>
          <w:t>&lt;/participant&gt;</w:t>
        </w:r>
      </w:ins>
    </w:p>
    <w:p w14:paraId="412C6FB9" w14:textId="77777777" w:rsidR="00440477" w:rsidRDefault="00440477" w:rsidP="00440477">
      <w:pPr>
        <w:pStyle w:val="BodyText"/>
        <w:pPrChange w:id="717" w:author="Russ Ott" w:date="2022-04-29T10:09:00Z">
          <w:pPr/>
        </w:pPrChange>
      </w:pPr>
    </w:p>
    <w:p w14:paraId="60C6E7EB" w14:textId="77777777" w:rsidR="00440477" w:rsidRDefault="00440477" w:rsidP="00440477">
      <w:pPr>
        <w:pStyle w:val="Heading1"/>
      </w:pPr>
      <w:bookmarkStart w:id="718" w:name="_Toc101450648"/>
      <w:bookmarkStart w:id="719" w:name="_Toc83394551"/>
      <w:r>
        <w:lastRenderedPageBreak/>
        <w:t>section</w:t>
      </w:r>
      <w:bookmarkEnd w:id="718"/>
      <w:bookmarkEnd w:id="719"/>
    </w:p>
    <w:p w14:paraId="49BC08CC" w14:textId="77777777" w:rsidR="00440477" w:rsidRDefault="00440477" w:rsidP="00440477">
      <w:pPr>
        <w:pStyle w:val="Heading2nospace"/>
      </w:pPr>
      <w:bookmarkStart w:id="720" w:name="S_Care_Teams_Section_V2"/>
      <w:bookmarkStart w:id="721" w:name="_Toc101450649"/>
      <w:bookmarkStart w:id="722" w:name="S_Care_Teams_Section"/>
      <w:bookmarkStart w:id="723" w:name="_Toc83394552"/>
      <w:r>
        <w:t>Care Teams Section</w:t>
      </w:r>
      <w:bookmarkEnd w:id="722"/>
      <w:bookmarkEnd w:id="723"/>
      <w:ins w:id="724" w:author="Russ Ott" w:date="2022-04-29T10:09:00Z">
        <w:r>
          <w:t xml:space="preserve"> (V2)</w:t>
        </w:r>
      </w:ins>
      <w:bookmarkEnd w:id="720"/>
      <w:bookmarkEnd w:id="721"/>
    </w:p>
    <w:p w14:paraId="4DAA5F90" w14:textId="309F3150" w:rsidR="00440477" w:rsidRDefault="00440477" w:rsidP="00440477">
      <w:pPr>
        <w:pStyle w:val="BracketData"/>
      </w:pPr>
      <w:r>
        <w:t>[section: identifier urn:hl7ii:2.16.840.1.113883.10.20.22.2.500:</w:t>
      </w:r>
      <w:del w:id="725" w:author="Russ Ott" w:date="2022-04-29T10:09:00Z">
        <w:r w:rsidR="002F5B8D">
          <w:delText>2019-07</w:delText>
        </w:r>
      </w:del>
      <w:ins w:id="726" w:author="Russ Ott" w:date="2022-04-29T10:09:00Z">
        <w:r>
          <w:t>2022-06</w:t>
        </w:r>
      </w:ins>
      <w:r>
        <w:t>-01 (open)]</w:t>
      </w:r>
    </w:p>
    <w:p w14:paraId="1C20EEE8" w14:textId="66338541" w:rsidR="00440477" w:rsidRDefault="00440477" w:rsidP="00440477">
      <w:pPr>
        <w:pStyle w:val="Caption"/>
      </w:pPr>
      <w:bookmarkStart w:id="727" w:name="_Toc101450708"/>
      <w:bookmarkStart w:id="728" w:name="_Toc82717662"/>
      <w:r>
        <w:t xml:space="preserve">Table </w:t>
      </w:r>
      <w:r>
        <w:fldChar w:fldCharType="begin"/>
      </w:r>
      <w:r>
        <w:instrText>SEQ Table \* ARABIC</w:instrText>
      </w:r>
      <w:r>
        <w:fldChar w:fldCharType="separate"/>
      </w:r>
      <w:del w:id="729" w:author="Russ Ott" w:date="2022-04-29T10:09:00Z">
        <w:r w:rsidR="002F5B8D">
          <w:delText>1</w:delText>
        </w:r>
      </w:del>
      <w:ins w:id="730" w:author="Russ Ott" w:date="2022-04-29T10:09:00Z">
        <w:r w:rsidR="00F1669B">
          <w:t>2</w:t>
        </w:r>
      </w:ins>
      <w:r>
        <w:fldChar w:fldCharType="end"/>
      </w:r>
      <w:r>
        <w:t xml:space="preserve">: Care Teams Section </w:t>
      </w:r>
      <w:ins w:id="731" w:author="Russ Ott" w:date="2022-04-29T10:09:00Z">
        <w:r>
          <w:t xml:space="preserve">(V2) </w:t>
        </w:r>
      </w:ins>
      <w:r>
        <w:t>Contexts</w:t>
      </w:r>
      <w:bookmarkEnd w:id="727"/>
      <w:bookmarkEnd w:id="7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536C0347" w14:textId="77777777" w:rsidTr="00BA7D84">
        <w:trPr>
          <w:cantSplit/>
          <w:tblHeader/>
          <w:jc w:val="center"/>
        </w:trPr>
        <w:tc>
          <w:tcPr>
            <w:tcW w:w="360" w:type="dxa"/>
            <w:shd w:val="clear" w:color="auto" w:fill="E6E6E6"/>
          </w:tcPr>
          <w:p w14:paraId="3679FAB8" w14:textId="77777777" w:rsidR="00440477" w:rsidRDefault="00440477" w:rsidP="00BA7D84">
            <w:pPr>
              <w:pStyle w:val="TableHead"/>
            </w:pPr>
            <w:r>
              <w:t>Contained By:</w:t>
            </w:r>
          </w:p>
        </w:tc>
        <w:tc>
          <w:tcPr>
            <w:tcW w:w="360" w:type="dxa"/>
            <w:shd w:val="clear" w:color="auto" w:fill="E6E6E6"/>
          </w:tcPr>
          <w:p w14:paraId="009446C7" w14:textId="77777777" w:rsidR="00440477" w:rsidRDefault="00440477" w:rsidP="00BA7D84">
            <w:pPr>
              <w:pStyle w:val="TableHead"/>
            </w:pPr>
            <w:r>
              <w:t>Contains:</w:t>
            </w:r>
          </w:p>
        </w:tc>
      </w:tr>
      <w:tr w:rsidR="00440477" w14:paraId="21868CB6" w14:textId="77777777" w:rsidTr="00BA7D84">
        <w:trPr>
          <w:jc w:val="center"/>
        </w:trPr>
        <w:tc>
          <w:tcPr>
            <w:tcW w:w="360" w:type="dxa"/>
          </w:tcPr>
          <w:p w14:paraId="71C6A377" w14:textId="77777777" w:rsidR="00440477" w:rsidRDefault="00440477" w:rsidP="00BA7D84"/>
        </w:tc>
        <w:tc>
          <w:tcPr>
            <w:tcW w:w="360" w:type="dxa"/>
          </w:tcPr>
          <w:p w14:paraId="6C7A0E61" w14:textId="618BFB7B" w:rsidR="00440477" w:rsidRDefault="00002F64" w:rsidP="00BA7D84">
            <w:pPr>
              <w:pStyle w:val="TableText"/>
            </w:pPr>
            <w:del w:id="732" w:author="Russ Ott" w:date="2022-04-29T10:09:00Z">
              <w:r>
                <w:fldChar w:fldCharType="begin"/>
              </w:r>
              <w:r>
                <w:delInstrText xml:space="preserve"> HYPERLINK \l "E_Care_Team_Organizer" \h </w:delInstrText>
              </w:r>
              <w:r>
                <w:fldChar w:fldCharType="separate"/>
              </w:r>
              <w:r w:rsidR="002F5B8D">
                <w:rPr>
                  <w:rStyle w:val="HyperlinkText9pt"/>
                </w:rPr>
                <w:delText>Care Team Organizer</w:delText>
              </w:r>
              <w:r>
                <w:rPr>
                  <w:rStyle w:val="HyperlinkText9pt"/>
                </w:rPr>
                <w:fldChar w:fldCharType="end"/>
              </w:r>
              <w:r w:rsidR="002F5B8D">
                <w:delText xml:space="preserve"> (optional)</w:delText>
              </w:r>
            </w:del>
            <w:ins w:id="733" w:author="Russ Ott" w:date="2022-04-29T10:09:00Z">
              <w:r>
                <w:fldChar w:fldCharType="begin"/>
              </w:r>
              <w:r>
                <w:instrText xml:space="preserve"> HYPERLINK \l "E_Care_Team_Organizer_V2" \h </w:instrText>
              </w:r>
              <w:r>
                <w:fldChar w:fldCharType="separate"/>
              </w:r>
              <w:r w:rsidR="00440477">
                <w:rPr>
                  <w:rStyle w:val="HyperlinkText9pt"/>
                </w:rPr>
                <w:t>Care Team Organizer (V2)</w:t>
              </w:r>
              <w:r>
                <w:rPr>
                  <w:rStyle w:val="HyperlinkText9pt"/>
                </w:rPr>
                <w:fldChar w:fldCharType="end"/>
              </w:r>
              <w:r w:rsidR="00440477">
                <w:t xml:space="preserve"> (optional)</w:t>
              </w:r>
            </w:ins>
          </w:p>
        </w:tc>
      </w:tr>
    </w:tbl>
    <w:p w14:paraId="41D0E421" w14:textId="77777777" w:rsidR="00440477" w:rsidRDefault="00440477" w:rsidP="00440477">
      <w:pPr>
        <w:pStyle w:val="BodyText"/>
      </w:pPr>
    </w:p>
    <w:p w14:paraId="05CCA0CE" w14:textId="77777777" w:rsidR="00440477" w:rsidRDefault="00440477" w:rsidP="00440477">
      <w:r>
        <w:t>The Care Team Section is used to share historical and current Care Team information.</w:t>
      </w:r>
    </w:p>
    <w:p w14:paraId="1641B802" w14:textId="77777777" w:rsidR="00440477" w:rsidRDefault="00440477" w:rsidP="00440477">
      <w:r>
        <w:t>The Care Team Section may be included in any type of C-CDA structured document that is an open template.</w:t>
      </w:r>
    </w:p>
    <w:p w14:paraId="723CEEE7" w14:textId="77777777" w:rsidR="00440477" w:rsidRDefault="00440477" w:rsidP="00440477">
      <w:r>
        <w:t>An individual can have more than one Care Team.  A Care Team can exist over time such as a longitudinal care team which includes historical members that may be active or inactive on the care team as needed. Or a Care Team, such as a rehabilitation team, may exist to address a person's needs associated with a particular care event, or a team can be based on addressing a specific condition.</w:t>
      </w:r>
    </w:p>
    <w:p w14:paraId="26A60D61" w14:textId="77777777" w:rsidR="00440477" w:rsidRDefault="00440477" w:rsidP="00440477">
      <w:r>
        <w:t>The Care Team Organizer entry template used in the C-CDA Care Teams Section is meant to support the foundation of effective communication, interaction channels and maintenance of current clinical context awareness for the patient, caregivers and care providers to promote care coordination.</w:t>
      </w:r>
    </w:p>
    <w:p w14:paraId="4B5C06A6" w14:textId="523B9AF7" w:rsidR="00440477" w:rsidRDefault="00440477" w:rsidP="00440477">
      <w:pPr>
        <w:pStyle w:val="Caption"/>
      </w:pPr>
      <w:bookmarkStart w:id="734" w:name="_Toc101450709"/>
      <w:bookmarkStart w:id="735" w:name="_Toc82717663"/>
      <w:r>
        <w:lastRenderedPageBreak/>
        <w:t xml:space="preserve">Table </w:t>
      </w:r>
      <w:r>
        <w:fldChar w:fldCharType="begin"/>
      </w:r>
      <w:r>
        <w:instrText>SEQ Table \* ARABIC</w:instrText>
      </w:r>
      <w:r>
        <w:fldChar w:fldCharType="separate"/>
      </w:r>
      <w:del w:id="736" w:author="Russ Ott" w:date="2022-04-29T10:09:00Z">
        <w:r w:rsidR="002F5B8D">
          <w:delText>2</w:delText>
        </w:r>
      </w:del>
      <w:ins w:id="737" w:author="Russ Ott" w:date="2022-04-29T10:09:00Z">
        <w:r w:rsidR="00F1669B">
          <w:t>3</w:t>
        </w:r>
      </w:ins>
      <w:r>
        <w:fldChar w:fldCharType="end"/>
      </w:r>
      <w:r>
        <w:t xml:space="preserve">: Care Teams Section </w:t>
      </w:r>
      <w:ins w:id="738" w:author="Russ Ott" w:date="2022-04-29T10:09:00Z">
        <w:r>
          <w:t xml:space="preserve">(V2) </w:t>
        </w:r>
      </w:ins>
      <w:r>
        <w:t>Constraints Overview</w:t>
      </w:r>
      <w:bookmarkEnd w:id="734"/>
      <w:bookmarkEnd w:id="7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57A5770A" w14:textId="77777777" w:rsidTr="00BA7D84">
        <w:trPr>
          <w:cantSplit/>
          <w:tblHeader/>
          <w:jc w:val="center"/>
        </w:trPr>
        <w:tc>
          <w:tcPr>
            <w:tcW w:w="0" w:type="dxa"/>
            <w:shd w:val="clear" w:color="auto" w:fill="E6E6E6"/>
            <w:noWrap/>
          </w:tcPr>
          <w:p w14:paraId="2477E1ED" w14:textId="77777777" w:rsidR="00440477" w:rsidRDefault="00440477" w:rsidP="00BA7D84">
            <w:pPr>
              <w:pStyle w:val="TableHead"/>
            </w:pPr>
            <w:r>
              <w:t>XPath</w:t>
            </w:r>
          </w:p>
        </w:tc>
        <w:tc>
          <w:tcPr>
            <w:tcW w:w="720" w:type="dxa"/>
            <w:shd w:val="clear" w:color="auto" w:fill="E6E6E6"/>
            <w:noWrap/>
          </w:tcPr>
          <w:p w14:paraId="26230FD9" w14:textId="77777777" w:rsidR="00440477" w:rsidRDefault="00440477" w:rsidP="00BA7D84">
            <w:pPr>
              <w:pStyle w:val="TableHead"/>
            </w:pPr>
            <w:r>
              <w:t>Card.</w:t>
            </w:r>
          </w:p>
        </w:tc>
        <w:tc>
          <w:tcPr>
            <w:tcW w:w="1152" w:type="dxa"/>
            <w:shd w:val="clear" w:color="auto" w:fill="E6E6E6"/>
            <w:noWrap/>
          </w:tcPr>
          <w:p w14:paraId="2A23CE00" w14:textId="77777777" w:rsidR="00440477" w:rsidRDefault="00440477" w:rsidP="00BA7D84">
            <w:pPr>
              <w:pStyle w:val="TableHead"/>
            </w:pPr>
            <w:r>
              <w:t>Verb</w:t>
            </w:r>
          </w:p>
        </w:tc>
        <w:tc>
          <w:tcPr>
            <w:tcW w:w="864" w:type="dxa"/>
            <w:shd w:val="clear" w:color="auto" w:fill="E6E6E6"/>
            <w:noWrap/>
          </w:tcPr>
          <w:p w14:paraId="3AA2AB7E" w14:textId="77777777" w:rsidR="00440477" w:rsidRDefault="00440477" w:rsidP="00BA7D84">
            <w:pPr>
              <w:pStyle w:val="TableHead"/>
            </w:pPr>
            <w:r>
              <w:t>Data Type</w:t>
            </w:r>
          </w:p>
        </w:tc>
        <w:tc>
          <w:tcPr>
            <w:tcW w:w="864" w:type="dxa"/>
            <w:shd w:val="clear" w:color="auto" w:fill="E6E6E6"/>
            <w:noWrap/>
          </w:tcPr>
          <w:p w14:paraId="0D99E448" w14:textId="77777777" w:rsidR="00440477" w:rsidRDefault="00440477" w:rsidP="00BA7D84">
            <w:pPr>
              <w:pStyle w:val="TableHead"/>
            </w:pPr>
            <w:r>
              <w:t>CONF#</w:t>
            </w:r>
          </w:p>
        </w:tc>
        <w:tc>
          <w:tcPr>
            <w:tcW w:w="864" w:type="dxa"/>
            <w:shd w:val="clear" w:color="auto" w:fill="E6E6E6"/>
            <w:noWrap/>
          </w:tcPr>
          <w:p w14:paraId="63D75A06" w14:textId="77777777" w:rsidR="00440477" w:rsidRDefault="00440477" w:rsidP="00BA7D84">
            <w:pPr>
              <w:pStyle w:val="TableHead"/>
            </w:pPr>
            <w:r>
              <w:t>Value</w:t>
            </w:r>
          </w:p>
        </w:tc>
      </w:tr>
      <w:tr w:rsidR="00440477" w14:paraId="53117A79" w14:textId="77777777" w:rsidTr="00BA7D84">
        <w:trPr>
          <w:jc w:val="center"/>
        </w:trPr>
        <w:tc>
          <w:tcPr>
            <w:tcW w:w="10160" w:type="dxa"/>
            <w:gridSpan w:val="6"/>
          </w:tcPr>
          <w:p w14:paraId="01D492D4" w14:textId="53B4C42E" w:rsidR="00440477" w:rsidRDefault="00440477" w:rsidP="00BA7D84">
            <w:pPr>
              <w:pStyle w:val="TableText"/>
            </w:pPr>
            <w:r>
              <w:t>section (identifier: urn:hl7ii:2.16.840.1.113883.10.20.22.2.500:</w:t>
            </w:r>
            <w:del w:id="739" w:author="Russ Ott" w:date="2022-04-29T10:09:00Z">
              <w:r w:rsidR="002F5B8D">
                <w:delText>2019-07</w:delText>
              </w:r>
            </w:del>
            <w:ins w:id="740" w:author="Russ Ott" w:date="2022-04-29T10:09:00Z">
              <w:r>
                <w:t>2022-06</w:t>
              </w:r>
            </w:ins>
            <w:r>
              <w:t>-01)</w:t>
            </w:r>
          </w:p>
        </w:tc>
      </w:tr>
      <w:tr w:rsidR="00440477" w14:paraId="71B9B93F" w14:textId="77777777" w:rsidTr="00BA7D84">
        <w:trPr>
          <w:jc w:val="center"/>
        </w:trPr>
        <w:tc>
          <w:tcPr>
            <w:tcW w:w="3345" w:type="dxa"/>
          </w:tcPr>
          <w:p w14:paraId="60945B49" w14:textId="77777777" w:rsidR="00440477" w:rsidRDefault="00440477" w:rsidP="00BA7D84">
            <w:pPr>
              <w:pStyle w:val="TableText"/>
            </w:pPr>
            <w:r>
              <w:tab/>
              <w:t>templateId</w:t>
            </w:r>
          </w:p>
        </w:tc>
        <w:tc>
          <w:tcPr>
            <w:tcW w:w="720" w:type="dxa"/>
          </w:tcPr>
          <w:p w14:paraId="367EDC82" w14:textId="77777777" w:rsidR="00440477" w:rsidRDefault="00440477" w:rsidP="00BA7D84">
            <w:pPr>
              <w:pStyle w:val="TableText"/>
            </w:pPr>
            <w:r>
              <w:t>1..1</w:t>
            </w:r>
          </w:p>
        </w:tc>
        <w:tc>
          <w:tcPr>
            <w:tcW w:w="1152" w:type="dxa"/>
          </w:tcPr>
          <w:p w14:paraId="3BDE2AAA" w14:textId="77777777" w:rsidR="00440477" w:rsidRDefault="00440477" w:rsidP="00BA7D84">
            <w:pPr>
              <w:pStyle w:val="TableText"/>
            </w:pPr>
            <w:r>
              <w:t>SHALL</w:t>
            </w:r>
          </w:p>
        </w:tc>
        <w:tc>
          <w:tcPr>
            <w:tcW w:w="864" w:type="dxa"/>
          </w:tcPr>
          <w:p w14:paraId="55178184" w14:textId="77777777" w:rsidR="00440477" w:rsidRDefault="00440477" w:rsidP="00BA7D84">
            <w:pPr>
              <w:pStyle w:val="TableText"/>
            </w:pPr>
          </w:p>
        </w:tc>
        <w:tc>
          <w:tcPr>
            <w:tcW w:w="1104" w:type="dxa"/>
          </w:tcPr>
          <w:p w14:paraId="01D082EB" w14:textId="58D6F95E" w:rsidR="00440477" w:rsidRDefault="00002F64" w:rsidP="00BA7D84">
            <w:pPr>
              <w:pStyle w:val="TableText"/>
            </w:pPr>
            <w:del w:id="741" w:author="Russ Ott" w:date="2022-04-29T10:09:00Z">
              <w:r>
                <w:fldChar w:fldCharType="begin"/>
              </w:r>
              <w:r>
                <w:delInstrText xml:space="preserve"> HYPERLINK \l "C_4435-3" \h </w:delInstrText>
              </w:r>
              <w:r>
                <w:fldChar w:fldCharType="separate"/>
              </w:r>
              <w:r w:rsidR="002F5B8D">
                <w:rPr>
                  <w:rStyle w:val="HyperlinkText9pt"/>
                </w:rPr>
                <w:delText>4435-3</w:delText>
              </w:r>
              <w:r>
                <w:rPr>
                  <w:rStyle w:val="HyperlinkText9pt"/>
                </w:rPr>
                <w:fldChar w:fldCharType="end"/>
              </w:r>
            </w:del>
            <w:ins w:id="742" w:author="Russ Ott" w:date="2022-04-29T10:09:00Z">
              <w:r>
                <w:fldChar w:fldCharType="begin"/>
              </w:r>
              <w:r>
                <w:instrText xml:space="preserve"> HYPERLINK \l "C_4515-3" \h </w:instrText>
              </w:r>
              <w:r>
                <w:fldChar w:fldCharType="separate"/>
              </w:r>
              <w:r w:rsidR="00440477">
                <w:rPr>
                  <w:rStyle w:val="HyperlinkText9pt"/>
                </w:rPr>
                <w:t>4515-3</w:t>
              </w:r>
              <w:r>
                <w:rPr>
                  <w:rStyle w:val="HyperlinkText9pt"/>
                </w:rPr>
                <w:fldChar w:fldCharType="end"/>
              </w:r>
            </w:ins>
          </w:p>
        </w:tc>
        <w:tc>
          <w:tcPr>
            <w:tcW w:w="2975" w:type="dxa"/>
          </w:tcPr>
          <w:p w14:paraId="373B1C4E" w14:textId="77777777" w:rsidR="00440477" w:rsidRDefault="00440477" w:rsidP="00BA7D84">
            <w:pPr>
              <w:pStyle w:val="TableText"/>
            </w:pPr>
          </w:p>
        </w:tc>
      </w:tr>
      <w:tr w:rsidR="00440477" w14:paraId="7FB6808B" w14:textId="77777777" w:rsidTr="00BA7D84">
        <w:trPr>
          <w:jc w:val="center"/>
        </w:trPr>
        <w:tc>
          <w:tcPr>
            <w:tcW w:w="3345" w:type="dxa"/>
          </w:tcPr>
          <w:p w14:paraId="7D049FB7" w14:textId="77777777" w:rsidR="00440477" w:rsidRDefault="00440477" w:rsidP="00BA7D84">
            <w:pPr>
              <w:pStyle w:val="TableText"/>
            </w:pPr>
            <w:r>
              <w:tab/>
            </w:r>
            <w:r>
              <w:tab/>
              <w:t>@root</w:t>
            </w:r>
          </w:p>
        </w:tc>
        <w:tc>
          <w:tcPr>
            <w:tcW w:w="720" w:type="dxa"/>
          </w:tcPr>
          <w:p w14:paraId="35703D2C" w14:textId="77777777" w:rsidR="00440477" w:rsidRDefault="00440477" w:rsidP="00BA7D84">
            <w:pPr>
              <w:pStyle w:val="TableText"/>
            </w:pPr>
            <w:r>
              <w:t>1..1</w:t>
            </w:r>
          </w:p>
        </w:tc>
        <w:tc>
          <w:tcPr>
            <w:tcW w:w="1152" w:type="dxa"/>
          </w:tcPr>
          <w:p w14:paraId="2DE7870B" w14:textId="77777777" w:rsidR="00440477" w:rsidRDefault="00440477" w:rsidP="00BA7D84">
            <w:pPr>
              <w:pStyle w:val="TableText"/>
            </w:pPr>
            <w:r>
              <w:t>SHALL</w:t>
            </w:r>
          </w:p>
        </w:tc>
        <w:tc>
          <w:tcPr>
            <w:tcW w:w="864" w:type="dxa"/>
          </w:tcPr>
          <w:p w14:paraId="26348478" w14:textId="77777777" w:rsidR="00440477" w:rsidRDefault="00440477" w:rsidP="00BA7D84">
            <w:pPr>
              <w:pStyle w:val="TableText"/>
            </w:pPr>
          </w:p>
        </w:tc>
        <w:tc>
          <w:tcPr>
            <w:tcW w:w="1104" w:type="dxa"/>
          </w:tcPr>
          <w:p w14:paraId="47CAB068" w14:textId="4A297120" w:rsidR="00440477" w:rsidRDefault="00002F64" w:rsidP="00BA7D84">
            <w:pPr>
              <w:pStyle w:val="TableText"/>
            </w:pPr>
            <w:del w:id="743" w:author="Russ Ott" w:date="2022-04-29T10:09:00Z">
              <w:r>
                <w:fldChar w:fldCharType="begin"/>
              </w:r>
              <w:r>
                <w:delInstrText xml:space="preserve"> HYPERLINK \l "C_4435-7" \h </w:delInstrText>
              </w:r>
              <w:r>
                <w:fldChar w:fldCharType="separate"/>
              </w:r>
              <w:r w:rsidR="002F5B8D">
                <w:rPr>
                  <w:rStyle w:val="HyperlinkText9pt"/>
                </w:rPr>
                <w:delText>4435-7</w:delText>
              </w:r>
              <w:r>
                <w:rPr>
                  <w:rStyle w:val="HyperlinkText9pt"/>
                </w:rPr>
                <w:fldChar w:fldCharType="end"/>
              </w:r>
            </w:del>
            <w:ins w:id="744" w:author="Russ Ott" w:date="2022-04-29T10:09:00Z">
              <w:r>
                <w:fldChar w:fldCharType="begin"/>
              </w:r>
              <w:r>
                <w:instrText xml:space="preserve"> HYPERLINK \l "C_4515-7" \h </w:instrText>
              </w:r>
              <w:r>
                <w:fldChar w:fldCharType="separate"/>
              </w:r>
              <w:r w:rsidR="00440477">
                <w:rPr>
                  <w:rStyle w:val="HyperlinkText9pt"/>
                </w:rPr>
                <w:t>4515-7</w:t>
              </w:r>
              <w:r>
                <w:rPr>
                  <w:rStyle w:val="HyperlinkText9pt"/>
                </w:rPr>
                <w:fldChar w:fldCharType="end"/>
              </w:r>
            </w:ins>
          </w:p>
        </w:tc>
        <w:tc>
          <w:tcPr>
            <w:tcW w:w="2975" w:type="dxa"/>
          </w:tcPr>
          <w:p w14:paraId="45DE6431" w14:textId="77777777" w:rsidR="00440477" w:rsidRDefault="00440477" w:rsidP="00BA7D84">
            <w:pPr>
              <w:pStyle w:val="TableText"/>
            </w:pPr>
            <w:r>
              <w:t>2.16.840.1.113883.10.20.22.2.500</w:t>
            </w:r>
          </w:p>
        </w:tc>
      </w:tr>
      <w:tr w:rsidR="00440477" w14:paraId="6461F74E" w14:textId="77777777" w:rsidTr="00BA7D84">
        <w:trPr>
          <w:jc w:val="center"/>
        </w:trPr>
        <w:tc>
          <w:tcPr>
            <w:tcW w:w="3345" w:type="dxa"/>
          </w:tcPr>
          <w:p w14:paraId="176E3F0C" w14:textId="77777777" w:rsidR="00440477" w:rsidRDefault="00440477" w:rsidP="00BA7D84">
            <w:pPr>
              <w:pStyle w:val="TableText"/>
            </w:pPr>
            <w:r>
              <w:tab/>
            </w:r>
            <w:r>
              <w:tab/>
              <w:t>@extension</w:t>
            </w:r>
          </w:p>
        </w:tc>
        <w:tc>
          <w:tcPr>
            <w:tcW w:w="720" w:type="dxa"/>
          </w:tcPr>
          <w:p w14:paraId="7B756E39" w14:textId="77777777" w:rsidR="00440477" w:rsidRDefault="00440477" w:rsidP="00BA7D84">
            <w:pPr>
              <w:pStyle w:val="TableText"/>
            </w:pPr>
            <w:r>
              <w:t>1..1</w:t>
            </w:r>
          </w:p>
        </w:tc>
        <w:tc>
          <w:tcPr>
            <w:tcW w:w="1152" w:type="dxa"/>
          </w:tcPr>
          <w:p w14:paraId="631269C1" w14:textId="77777777" w:rsidR="00440477" w:rsidRDefault="00440477" w:rsidP="00BA7D84">
            <w:pPr>
              <w:pStyle w:val="TableText"/>
            </w:pPr>
            <w:r>
              <w:t>SHALL</w:t>
            </w:r>
          </w:p>
        </w:tc>
        <w:tc>
          <w:tcPr>
            <w:tcW w:w="864" w:type="dxa"/>
          </w:tcPr>
          <w:p w14:paraId="5470046D" w14:textId="77777777" w:rsidR="00440477" w:rsidRDefault="00440477" w:rsidP="00BA7D84">
            <w:pPr>
              <w:pStyle w:val="TableText"/>
            </w:pPr>
          </w:p>
        </w:tc>
        <w:tc>
          <w:tcPr>
            <w:tcW w:w="1104" w:type="dxa"/>
          </w:tcPr>
          <w:p w14:paraId="6866B857" w14:textId="32E5BAA2" w:rsidR="00440477" w:rsidRDefault="00002F64" w:rsidP="00BA7D84">
            <w:pPr>
              <w:pStyle w:val="TableText"/>
            </w:pPr>
            <w:del w:id="745" w:author="Russ Ott" w:date="2022-04-29T10:09:00Z">
              <w:r>
                <w:fldChar w:fldCharType="begin"/>
              </w:r>
              <w:r>
                <w:delInstrText xml:space="preserve"> HYPERLINK \l "C_4435-8" \h </w:delInstrText>
              </w:r>
              <w:r>
                <w:fldChar w:fldCharType="separate"/>
              </w:r>
              <w:r w:rsidR="002F5B8D">
                <w:rPr>
                  <w:rStyle w:val="HyperlinkText9pt"/>
                </w:rPr>
                <w:delText>4435-8</w:delText>
              </w:r>
              <w:r>
                <w:rPr>
                  <w:rStyle w:val="HyperlinkText9pt"/>
                </w:rPr>
                <w:fldChar w:fldCharType="end"/>
              </w:r>
            </w:del>
            <w:ins w:id="746" w:author="Russ Ott" w:date="2022-04-29T10:09:00Z">
              <w:r>
                <w:fldChar w:fldCharType="begin"/>
              </w:r>
              <w:r>
                <w:instrText xml:space="preserve"> HYPERLINK \l "C_4515-8" \h </w:instrText>
              </w:r>
              <w:r>
                <w:fldChar w:fldCharType="separate"/>
              </w:r>
              <w:r w:rsidR="00440477">
                <w:rPr>
                  <w:rStyle w:val="HyperlinkText9pt"/>
                </w:rPr>
                <w:t>4515-8</w:t>
              </w:r>
              <w:r>
                <w:rPr>
                  <w:rStyle w:val="HyperlinkText9pt"/>
                </w:rPr>
                <w:fldChar w:fldCharType="end"/>
              </w:r>
            </w:ins>
          </w:p>
        </w:tc>
        <w:tc>
          <w:tcPr>
            <w:tcW w:w="2975" w:type="dxa"/>
          </w:tcPr>
          <w:p w14:paraId="47BACD47" w14:textId="3235A2CF" w:rsidR="00440477" w:rsidRDefault="002F5B8D" w:rsidP="00BA7D84">
            <w:pPr>
              <w:pStyle w:val="TableText"/>
            </w:pPr>
            <w:del w:id="747" w:author="Russ Ott" w:date="2022-04-29T10:09:00Z">
              <w:r>
                <w:delText>2019-07</w:delText>
              </w:r>
            </w:del>
            <w:ins w:id="748" w:author="Russ Ott" w:date="2022-04-29T10:09:00Z">
              <w:r w:rsidR="00440477">
                <w:t>2022-06</w:t>
              </w:r>
            </w:ins>
            <w:r w:rsidR="00440477">
              <w:t>-01</w:t>
            </w:r>
          </w:p>
        </w:tc>
      </w:tr>
      <w:tr w:rsidR="00440477" w14:paraId="37A27B01" w14:textId="77777777" w:rsidTr="00BA7D84">
        <w:trPr>
          <w:jc w:val="center"/>
        </w:trPr>
        <w:tc>
          <w:tcPr>
            <w:tcW w:w="3345" w:type="dxa"/>
          </w:tcPr>
          <w:p w14:paraId="1D59555D" w14:textId="77777777" w:rsidR="00440477" w:rsidRDefault="00440477" w:rsidP="00BA7D84">
            <w:pPr>
              <w:pStyle w:val="TableText"/>
            </w:pPr>
            <w:r>
              <w:tab/>
              <w:t>code</w:t>
            </w:r>
          </w:p>
        </w:tc>
        <w:tc>
          <w:tcPr>
            <w:tcW w:w="720" w:type="dxa"/>
          </w:tcPr>
          <w:p w14:paraId="072C8517" w14:textId="77777777" w:rsidR="00440477" w:rsidRDefault="00440477" w:rsidP="00BA7D84">
            <w:pPr>
              <w:pStyle w:val="TableText"/>
            </w:pPr>
            <w:r>
              <w:t>1..1</w:t>
            </w:r>
          </w:p>
        </w:tc>
        <w:tc>
          <w:tcPr>
            <w:tcW w:w="1152" w:type="dxa"/>
          </w:tcPr>
          <w:p w14:paraId="51FA6E97" w14:textId="77777777" w:rsidR="00440477" w:rsidRDefault="00440477" w:rsidP="00BA7D84">
            <w:pPr>
              <w:pStyle w:val="TableText"/>
            </w:pPr>
            <w:r>
              <w:t>SHALL</w:t>
            </w:r>
          </w:p>
        </w:tc>
        <w:tc>
          <w:tcPr>
            <w:tcW w:w="864" w:type="dxa"/>
          </w:tcPr>
          <w:p w14:paraId="0F716948" w14:textId="77777777" w:rsidR="00440477" w:rsidRDefault="00440477" w:rsidP="00BA7D84">
            <w:pPr>
              <w:pStyle w:val="TableText"/>
            </w:pPr>
          </w:p>
        </w:tc>
        <w:tc>
          <w:tcPr>
            <w:tcW w:w="1104" w:type="dxa"/>
          </w:tcPr>
          <w:p w14:paraId="0CE09B25" w14:textId="4EB39D64" w:rsidR="00440477" w:rsidRDefault="00002F64" w:rsidP="00BA7D84">
            <w:pPr>
              <w:pStyle w:val="TableText"/>
            </w:pPr>
            <w:del w:id="749" w:author="Russ Ott" w:date="2022-04-29T10:09:00Z">
              <w:r>
                <w:fldChar w:fldCharType="begin"/>
              </w:r>
              <w:r>
                <w:delInstrText xml:space="preserve"> HYPERLINK \l "C_4435-5" \h </w:delInstrText>
              </w:r>
              <w:r>
                <w:fldChar w:fldCharType="separate"/>
              </w:r>
              <w:r w:rsidR="002F5B8D">
                <w:rPr>
                  <w:rStyle w:val="HyperlinkText9pt"/>
                </w:rPr>
                <w:delText>4435-5</w:delText>
              </w:r>
              <w:r>
                <w:rPr>
                  <w:rStyle w:val="HyperlinkText9pt"/>
                </w:rPr>
                <w:fldChar w:fldCharType="end"/>
              </w:r>
            </w:del>
            <w:ins w:id="750" w:author="Russ Ott" w:date="2022-04-29T10:09:00Z">
              <w:r>
                <w:fldChar w:fldCharType="begin"/>
              </w:r>
              <w:r>
                <w:instrText xml:space="preserve"> HYPERLINK \l "C_4515-5" \h </w:instrText>
              </w:r>
              <w:r>
                <w:fldChar w:fldCharType="separate"/>
              </w:r>
              <w:r w:rsidR="00440477">
                <w:rPr>
                  <w:rStyle w:val="HyperlinkText9pt"/>
                </w:rPr>
                <w:t>4515-5</w:t>
              </w:r>
              <w:r>
                <w:rPr>
                  <w:rStyle w:val="HyperlinkText9pt"/>
                </w:rPr>
                <w:fldChar w:fldCharType="end"/>
              </w:r>
            </w:ins>
          </w:p>
        </w:tc>
        <w:tc>
          <w:tcPr>
            <w:tcW w:w="2975" w:type="dxa"/>
          </w:tcPr>
          <w:p w14:paraId="1FAC7F75" w14:textId="77777777" w:rsidR="00440477" w:rsidRDefault="00440477" w:rsidP="00BA7D84">
            <w:pPr>
              <w:pStyle w:val="TableText"/>
            </w:pPr>
          </w:p>
        </w:tc>
      </w:tr>
      <w:tr w:rsidR="00440477" w14:paraId="659BC579" w14:textId="77777777" w:rsidTr="00BA7D84">
        <w:trPr>
          <w:jc w:val="center"/>
        </w:trPr>
        <w:tc>
          <w:tcPr>
            <w:tcW w:w="3345" w:type="dxa"/>
          </w:tcPr>
          <w:p w14:paraId="6F55A47C" w14:textId="77777777" w:rsidR="00440477" w:rsidRDefault="00440477" w:rsidP="00BA7D84">
            <w:pPr>
              <w:pStyle w:val="TableText"/>
            </w:pPr>
            <w:r>
              <w:tab/>
            </w:r>
            <w:r>
              <w:tab/>
              <w:t>@code</w:t>
            </w:r>
          </w:p>
        </w:tc>
        <w:tc>
          <w:tcPr>
            <w:tcW w:w="720" w:type="dxa"/>
          </w:tcPr>
          <w:p w14:paraId="4394220E" w14:textId="77777777" w:rsidR="00440477" w:rsidRDefault="00440477" w:rsidP="00BA7D84">
            <w:pPr>
              <w:pStyle w:val="TableText"/>
            </w:pPr>
            <w:r>
              <w:t>1..1</w:t>
            </w:r>
          </w:p>
        </w:tc>
        <w:tc>
          <w:tcPr>
            <w:tcW w:w="1152" w:type="dxa"/>
          </w:tcPr>
          <w:p w14:paraId="24EB5A6A" w14:textId="77777777" w:rsidR="00440477" w:rsidRDefault="00440477" w:rsidP="00BA7D84">
            <w:pPr>
              <w:pStyle w:val="TableText"/>
            </w:pPr>
            <w:r>
              <w:t>SHALL</w:t>
            </w:r>
          </w:p>
        </w:tc>
        <w:tc>
          <w:tcPr>
            <w:tcW w:w="864" w:type="dxa"/>
          </w:tcPr>
          <w:p w14:paraId="73F85A7D" w14:textId="77777777" w:rsidR="00440477" w:rsidRDefault="00440477" w:rsidP="00BA7D84">
            <w:pPr>
              <w:pStyle w:val="TableText"/>
            </w:pPr>
          </w:p>
        </w:tc>
        <w:tc>
          <w:tcPr>
            <w:tcW w:w="1104" w:type="dxa"/>
          </w:tcPr>
          <w:p w14:paraId="19B46047" w14:textId="5BA9D606" w:rsidR="00440477" w:rsidRDefault="00002F64" w:rsidP="00BA7D84">
            <w:pPr>
              <w:pStyle w:val="TableText"/>
            </w:pPr>
            <w:del w:id="751" w:author="Russ Ott" w:date="2022-04-29T10:09:00Z">
              <w:r>
                <w:fldChar w:fldCharType="begin"/>
              </w:r>
              <w:r>
                <w:delInstrText xml:space="preserve"> HYPERLINK \l "C_4435-9" \h </w:delInstrText>
              </w:r>
              <w:r>
                <w:fldChar w:fldCharType="separate"/>
              </w:r>
              <w:r w:rsidR="002F5B8D">
                <w:rPr>
                  <w:rStyle w:val="HyperlinkText9pt"/>
                </w:rPr>
                <w:delText>4435-9</w:delText>
              </w:r>
              <w:r>
                <w:rPr>
                  <w:rStyle w:val="HyperlinkText9pt"/>
                </w:rPr>
                <w:fldChar w:fldCharType="end"/>
              </w:r>
            </w:del>
            <w:ins w:id="752" w:author="Russ Ott" w:date="2022-04-29T10:09:00Z">
              <w:r>
                <w:fldChar w:fldCharType="begin"/>
              </w:r>
              <w:r>
                <w:instrText xml:space="preserve"> HYPERLINK \l "C_4515-9" \h </w:instrText>
              </w:r>
              <w:r>
                <w:fldChar w:fldCharType="separate"/>
              </w:r>
              <w:r w:rsidR="00440477">
                <w:rPr>
                  <w:rStyle w:val="HyperlinkText9pt"/>
                </w:rPr>
                <w:t>4515-9</w:t>
              </w:r>
              <w:r>
                <w:rPr>
                  <w:rStyle w:val="HyperlinkText9pt"/>
                </w:rPr>
                <w:fldChar w:fldCharType="end"/>
              </w:r>
            </w:ins>
          </w:p>
        </w:tc>
        <w:tc>
          <w:tcPr>
            <w:tcW w:w="2975" w:type="dxa"/>
          </w:tcPr>
          <w:p w14:paraId="37DE48CE" w14:textId="77777777" w:rsidR="00440477" w:rsidRDefault="00440477" w:rsidP="00BA7D84">
            <w:pPr>
              <w:pStyle w:val="TableText"/>
            </w:pPr>
            <w:r>
              <w:t>urn:oid:2.16.840.1.113883.6.1 (LOINC) = 85847-2</w:t>
            </w:r>
          </w:p>
        </w:tc>
      </w:tr>
      <w:tr w:rsidR="00440477" w14:paraId="6654CB82" w14:textId="77777777" w:rsidTr="00BA7D84">
        <w:trPr>
          <w:jc w:val="center"/>
        </w:trPr>
        <w:tc>
          <w:tcPr>
            <w:tcW w:w="3345" w:type="dxa"/>
          </w:tcPr>
          <w:p w14:paraId="23F3AD78" w14:textId="77777777" w:rsidR="00440477" w:rsidRDefault="00440477" w:rsidP="00BA7D84">
            <w:pPr>
              <w:pStyle w:val="TableText"/>
            </w:pPr>
            <w:r>
              <w:tab/>
            </w:r>
            <w:r>
              <w:tab/>
              <w:t>@codeSystem</w:t>
            </w:r>
          </w:p>
        </w:tc>
        <w:tc>
          <w:tcPr>
            <w:tcW w:w="720" w:type="dxa"/>
          </w:tcPr>
          <w:p w14:paraId="56528765" w14:textId="77777777" w:rsidR="00440477" w:rsidRDefault="00440477" w:rsidP="00BA7D84">
            <w:pPr>
              <w:pStyle w:val="TableText"/>
            </w:pPr>
            <w:r>
              <w:t>1..1</w:t>
            </w:r>
          </w:p>
        </w:tc>
        <w:tc>
          <w:tcPr>
            <w:tcW w:w="1152" w:type="dxa"/>
          </w:tcPr>
          <w:p w14:paraId="37210D60" w14:textId="77777777" w:rsidR="00440477" w:rsidRDefault="00440477" w:rsidP="00BA7D84">
            <w:pPr>
              <w:pStyle w:val="TableText"/>
            </w:pPr>
            <w:r>
              <w:t>SHALL</w:t>
            </w:r>
          </w:p>
        </w:tc>
        <w:tc>
          <w:tcPr>
            <w:tcW w:w="864" w:type="dxa"/>
          </w:tcPr>
          <w:p w14:paraId="0A0AF3FF" w14:textId="77777777" w:rsidR="00440477" w:rsidRDefault="00440477" w:rsidP="00BA7D84">
            <w:pPr>
              <w:pStyle w:val="TableText"/>
            </w:pPr>
          </w:p>
        </w:tc>
        <w:tc>
          <w:tcPr>
            <w:tcW w:w="1104" w:type="dxa"/>
          </w:tcPr>
          <w:p w14:paraId="613F2220" w14:textId="1D849613" w:rsidR="00440477" w:rsidRDefault="00002F64" w:rsidP="00BA7D84">
            <w:pPr>
              <w:pStyle w:val="TableText"/>
            </w:pPr>
            <w:del w:id="753" w:author="Russ Ott" w:date="2022-04-29T10:09:00Z">
              <w:r>
                <w:fldChar w:fldCharType="begin"/>
              </w:r>
              <w:r>
                <w:delInstrText xml:space="preserve"> HYPERLINK \l "C_4435-10" \h </w:delInstrText>
              </w:r>
              <w:r>
                <w:fldChar w:fldCharType="separate"/>
              </w:r>
              <w:r w:rsidR="002F5B8D">
                <w:rPr>
                  <w:rStyle w:val="HyperlinkText9pt"/>
                </w:rPr>
                <w:delText>4435-10</w:delText>
              </w:r>
              <w:r>
                <w:rPr>
                  <w:rStyle w:val="HyperlinkText9pt"/>
                </w:rPr>
                <w:fldChar w:fldCharType="end"/>
              </w:r>
            </w:del>
            <w:ins w:id="754" w:author="Russ Ott" w:date="2022-04-29T10:09:00Z">
              <w:r>
                <w:fldChar w:fldCharType="begin"/>
              </w:r>
              <w:r>
                <w:instrText xml:space="preserve"> HYPERLINK \l "C_4515-10" \h </w:instrText>
              </w:r>
              <w:r>
                <w:fldChar w:fldCharType="separate"/>
              </w:r>
              <w:r w:rsidR="00440477">
                <w:rPr>
                  <w:rStyle w:val="HyperlinkText9pt"/>
                </w:rPr>
                <w:t>4515-10</w:t>
              </w:r>
              <w:r>
                <w:rPr>
                  <w:rStyle w:val="HyperlinkText9pt"/>
                </w:rPr>
                <w:fldChar w:fldCharType="end"/>
              </w:r>
            </w:ins>
          </w:p>
        </w:tc>
        <w:tc>
          <w:tcPr>
            <w:tcW w:w="2975" w:type="dxa"/>
          </w:tcPr>
          <w:p w14:paraId="4E0D1112" w14:textId="77777777" w:rsidR="00440477" w:rsidRDefault="00440477" w:rsidP="00BA7D84">
            <w:pPr>
              <w:pStyle w:val="TableText"/>
            </w:pPr>
            <w:r>
              <w:t>urn:oid:2.16.840.1.113883.6.1 (LOINC) = 2.16.840.1.113883.6.1</w:t>
            </w:r>
          </w:p>
        </w:tc>
      </w:tr>
      <w:tr w:rsidR="00440477" w14:paraId="00B31285" w14:textId="77777777" w:rsidTr="00BA7D84">
        <w:trPr>
          <w:jc w:val="center"/>
        </w:trPr>
        <w:tc>
          <w:tcPr>
            <w:tcW w:w="3345" w:type="dxa"/>
          </w:tcPr>
          <w:p w14:paraId="5E10309D" w14:textId="77777777" w:rsidR="00440477" w:rsidRDefault="00440477" w:rsidP="00BA7D84">
            <w:pPr>
              <w:pStyle w:val="TableText"/>
            </w:pPr>
            <w:r>
              <w:tab/>
              <w:t>title</w:t>
            </w:r>
          </w:p>
        </w:tc>
        <w:tc>
          <w:tcPr>
            <w:tcW w:w="720" w:type="dxa"/>
          </w:tcPr>
          <w:p w14:paraId="2E25D093" w14:textId="77777777" w:rsidR="00440477" w:rsidRDefault="00440477" w:rsidP="00BA7D84">
            <w:pPr>
              <w:pStyle w:val="TableText"/>
            </w:pPr>
            <w:r>
              <w:t>1..1</w:t>
            </w:r>
          </w:p>
        </w:tc>
        <w:tc>
          <w:tcPr>
            <w:tcW w:w="1152" w:type="dxa"/>
          </w:tcPr>
          <w:p w14:paraId="7BBF7390" w14:textId="77777777" w:rsidR="00440477" w:rsidRDefault="00440477" w:rsidP="00BA7D84">
            <w:pPr>
              <w:pStyle w:val="TableText"/>
            </w:pPr>
            <w:r>
              <w:t>SHALL</w:t>
            </w:r>
          </w:p>
        </w:tc>
        <w:tc>
          <w:tcPr>
            <w:tcW w:w="864" w:type="dxa"/>
          </w:tcPr>
          <w:p w14:paraId="7AC1452F" w14:textId="77777777" w:rsidR="00440477" w:rsidRDefault="00440477" w:rsidP="00BA7D84">
            <w:pPr>
              <w:pStyle w:val="TableText"/>
            </w:pPr>
          </w:p>
        </w:tc>
        <w:tc>
          <w:tcPr>
            <w:tcW w:w="1104" w:type="dxa"/>
          </w:tcPr>
          <w:p w14:paraId="63880F3D" w14:textId="027E0DFB" w:rsidR="00440477" w:rsidRDefault="00002F64" w:rsidP="00BA7D84">
            <w:pPr>
              <w:pStyle w:val="TableText"/>
            </w:pPr>
            <w:del w:id="755" w:author="Russ Ott" w:date="2022-04-29T10:09:00Z">
              <w:r>
                <w:fldChar w:fldCharType="begin"/>
              </w:r>
              <w:r>
                <w:delInstrText xml:space="preserve"> HYPERLINK \l "C_4435-4" \h </w:delInstrText>
              </w:r>
              <w:r>
                <w:fldChar w:fldCharType="separate"/>
              </w:r>
              <w:r w:rsidR="002F5B8D">
                <w:rPr>
                  <w:rStyle w:val="HyperlinkText9pt"/>
                </w:rPr>
                <w:delText>4435-4</w:delText>
              </w:r>
              <w:r>
                <w:rPr>
                  <w:rStyle w:val="HyperlinkText9pt"/>
                </w:rPr>
                <w:fldChar w:fldCharType="end"/>
              </w:r>
            </w:del>
            <w:ins w:id="756" w:author="Russ Ott" w:date="2022-04-29T10:09:00Z">
              <w:r>
                <w:fldChar w:fldCharType="begin"/>
              </w:r>
              <w:r>
                <w:instrText xml:space="preserve"> HYPERLINK \l "C_4515-4" \h </w:instrText>
              </w:r>
              <w:r>
                <w:fldChar w:fldCharType="separate"/>
              </w:r>
              <w:r w:rsidR="00440477">
                <w:rPr>
                  <w:rStyle w:val="HyperlinkText9pt"/>
                </w:rPr>
                <w:t>4515-4</w:t>
              </w:r>
              <w:r>
                <w:rPr>
                  <w:rStyle w:val="HyperlinkText9pt"/>
                </w:rPr>
                <w:fldChar w:fldCharType="end"/>
              </w:r>
            </w:ins>
          </w:p>
        </w:tc>
        <w:tc>
          <w:tcPr>
            <w:tcW w:w="2975" w:type="dxa"/>
          </w:tcPr>
          <w:p w14:paraId="75BD780A" w14:textId="77777777" w:rsidR="00440477" w:rsidRDefault="00440477" w:rsidP="00BA7D84">
            <w:pPr>
              <w:pStyle w:val="TableText"/>
            </w:pPr>
          </w:p>
        </w:tc>
      </w:tr>
      <w:tr w:rsidR="00440477" w14:paraId="0CB11574" w14:textId="77777777" w:rsidTr="00BA7D84">
        <w:trPr>
          <w:jc w:val="center"/>
        </w:trPr>
        <w:tc>
          <w:tcPr>
            <w:tcW w:w="3345" w:type="dxa"/>
          </w:tcPr>
          <w:p w14:paraId="70DA2798" w14:textId="77777777" w:rsidR="00440477" w:rsidRDefault="00440477" w:rsidP="00BA7D84">
            <w:pPr>
              <w:pStyle w:val="TableText"/>
            </w:pPr>
            <w:r>
              <w:tab/>
              <w:t>text</w:t>
            </w:r>
          </w:p>
        </w:tc>
        <w:tc>
          <w:tcPr>
            <w:tcW w:w="720" w:type="dxa"/>
          </w:tcPr>
          <w:p w14:paraId="7C2DE3A8" w14:textId="77777777" w:rsidR="00440477" w:rsidRDefault="00440477" w:rsidP="00BA7D84">
            <w:pPr>
              <w:pStyle w:val="TableText"/>
            </w:pPr>
            <w:r>
              <w:t>1..1</w:t>
            </w:r>
          </w:p>
        </w:tc>
        <w:tc>
          <w:tcPr>
            <w:tcW w:w="1152" w:type="dxa"/>
          </w:tcPr>
          <w:p w14:paraId="0783AFED" w14:textId="77777777" w:rsidR="00440477" w:rsidRDefault="00440477" w:rsidP="00BA7D84">
            <w:pPr>
              <w:pStyle w:val="TableText"/>
            </w:pPr>
            <w:r>
              <w:t>SHALL</w:t>
            </w:r>
          </w:p>
        </w:tc>
        <w:tc>
          <w:tcPr>
            <w:tcW w:w="864" w:type="dxa"/>
          </w:tcPr>
          <w:p w14:paraId="6200CF5E" w14:textId="77777777" w:rsidR="00440477" w:rsidRDefault="00440477" w:rsidP="00BA7D84">
            <w:pPr>
              <w:pStyle w:val="TableText"/>
            </w:pPr>
          </w:p>
        </w:tc>
        <w:tc>
          <w:tcPr>
            <w:tcW w:w="1104" w:type="dxa"/>
          </w:tcPr>
          <w:p w14:paraId="542032CC" w14:textId="38EAF6B4" w:rsidR="00440477" w:rsidRDefault="00002F64" w:rsidP="00BA7D84">
            <w:pPr>
              <w:pStyle w:val="TableText"/>
            </w:pPr>
            <w:del w:id="757" w:author="Russ Ott" w:date="2022-04-29T10:09:00Z">
              <w:r>
                <w:fldChar w:fldCharType="begin"/>
              </w:r>
              <w:r>
                <w:delInstrText xml:space="preserve"> HYPERLINK \l "C_4435-6" \h </w:delInstrText>
              </w:r>
              <w:r>
                <w:fldChar w:fldCharType="separate"/>
              </w:r>
              <w:r w:rsidR="002F5B8D">
                <w:rPr>
                  <w:rStyle w:val="HyperlinkText9pt"/>
                </w:rPr>
                <w:delText>4435-6</w:delText>
              </w:r>
              <w:r>
                <w:rPr>
                  <w:rStyle w:val="HyperlinkText9pt"/>
                </w:rPr>
                <w:fldChar w:fldCharType="end"/>
              </w:r>
            </w:del>
            <w:ins w:id="758" w:author="Russ Ott" w:date="2022-04-29T10:09:00Z">
              <w:r>
                <w:fldChar w:fldCharType="begin"/>
              </w:r>
              <w:r>
                <w:instrText xml:space="preserve"> HYPERLINK \l "C_4515-6" \h </w:instrText>
              </w:r>
              <w:r>
                <w:fldChar w:fldCharType="separate"/>
              </w:r>
              <w:r w:rsidR="00440477">
                <w:rPr>
                  <w:rStyle w:val="HyperlinkText9pt"/>
                </w:rPr>
                <w:t>4515-6</w:t>
              </w:r>
              <w:r>
                <w:rPr>
                  <w:rStyle w:val="HyperlinkText9pt"/>
                </w:rPr>
                <w:fldChar w:fldCharType="end"/>
              </w:r>
            </w:ins>
          </w:p>
        </w:tc>
        <w:tc>
          <w:tcPr>
            <w:tcW w:w="2975" w:type="dxa"/>
          </w:tcPr>
          <w:p w14:paraId="72499A4B" w14:textId="77777777" w:rsidR="00440477" w:rsidRDefault="00440477" w:rsidP="00BA7D84">
            <w:pPr>
              <w:pStyle w:val="TableText"/>
            </w:pPr>
          </w:p>
        </w:tc>
      </w:tr>
      <w:tr w:rsidR="00440477" w14:paraId="70FA198B" w14:textId="77777777" w:rsidTr="00BA7D84">
        <w:trPr>
          <w:jc w:val="center"/>
        </w:trPr>
        <w:tc>
          <w:tcPr>
            <w:tcW w:w="3345" w:type="dxa"/>
          </w:tcPr>
          <w:p w14:paraId="0090AD54" w14:textId="77777777" w:rsidR="00440477" w:rsidRDefault="00440477" w:rsidP="00BA7D84">
            <w:pPr>
              <w:pStyle w:val="TableText"/>
            </w:pPr>
            <w:r>
              <w:tab/>
              <w:t>entry</w:t>
            </w:r>
          </w:p>
        </w:tc>
        <w:tc>
          <w:tcPr>
            <w:tcW w:w="720" w:type="dxa"/>
          </w:tcPr>
          <w:p w14:paraId="49562D1B" w14:textId="77777777" w:rsidR="00440477" w:rsidRDefault="00440477" w:rsidP="00BA7D84">
            <w:pPr>
              <w:pStyle w:val="TableText"/>
            </w:pPr>
            <w:r>
              <w:t>0..*</w:t>
            </w:r>
          </w:p>
        </w:tc>
        <w:tc>
          <w:tcPr>
            <w:tcW w:w="1152" w:type="dxa"/>
          </w:tcPr>
          <w:p w14:paraId="0A0D4A7E" w14:textId="77777777" w:rsidR="00440477" w:rsidRDefault="00440477" w:rsidP="00BA7D84">
            <w:pPr>
              <w:pStyle w:val="TableText"/>
            </w:pPr>
            <w:r>
              <w:t>SHOULD</w:t>
            </w:r>
          </w:p>
        </w:tc>
        <w:tc>
          <w:tcPr>
            <w:tcW w:w="864" w:type="dxa"/>
          </w:tcPr>
          <w:p w14:paraId="3AEF6F02" w14:textId="77777777" w:rsidR="00440477" w:rsidRDefault="00440477" w:rsidP="00BA7D84">
            <w:pPr>
              <w:pStyle w:val="TableText"/>
            </w:pPr>
          </w:p>
        </w:tc>
        <w:tc>
          <w:tcPr>
            <w:tcW w:w="1104" w:type="dxa"/>
          </w:tcPr>
          <w:p w14:paraId="0E827227" w14:textId="29072ACA" w:rsidR="00440477" w:rsidRDefault="00002F64" w:rsidP="00BA7D84">
            <w:pPr>
              <w:pStyle w:val="TableText"/>
            </w:pPr>
            <w:del w:id="759" w:author="Russ Ott" w:date="2022-04-29T10:09:00Z">
              <w:r>
                <w:fldChar w:fldCharType="begin"/>
              </w:r>
              <w:r>
                <w:delInstrText xml:space="preserve"> HYPERLINK \l "C_4435-1" \h </w:delInstrText>
              </w:r>
              <w:r>
                <w:fldChar w:fldCharType="separate"/>
              </w:r>
              <w:r w:rsidR="002F5B8D">
                <w:rPr>
                  <w:rStyle w:val="HyperlinkText9pt"/>
                </w:rPr>
                <w:delText>4435-1</w:delText>
              </w:r>
              <w:r>
                <w:rPr>
                  <w:rStyle w:val="HyperlinkText9pt"/>
                </w:rPr>
                <w:fldChar w:fldCharType="end"/>
              </w:r>
            </w:del>
            <w:ins w:id="760" w:author="Russ Ott" w:date="2022-04-29T10:09:00Z">
              <w:r>
                <w:fldChar w:fldCharType="begin"/>
              </w:r>
              <w:r>
                <w:instrText xml:space="preserve"> HYPERLINK \l "C_4515-1" \h </w:instrText>
              </w:r>
              <w:r>
                <w:fldChar w:fldCharType="separate"/>
              </w:r>
              <w:r w:rsidR="00440477">
                <w:rPr>
                  <w:rStyle w:val="HyperlinkText9pt"/>
                </w:rPr>
                <w:t>4515-1</w:t>
              </w:r>
              <w:r>
                <w:rPr>
                  <w:rStyle w:val="HyperlinkText9pt"/>
                </w:rPr>
                <w:fldChar w:fldCharType="end"/>
              </w:r>
            </w:ins>
          </w:p>
        </w:tc>
        <w:tc>
          <w:tcPr>
            <w:tcW w:w="2975" w:type="dxa"/>
          </w:tcPr>
          <w:p w14:paraId="3D61EE27" w14:textId="77777777" w:rsidR="00440477" w:rsidRDefault="00440477" w:rsidP="00BA7D84">
            <w:pPr>
              <w:pStyle w:val="TableText"/>
            </w:pPr>
          </w:p>
        </w:tc>
      </w:tr>
      <w:tr w:rsidR="00440477" w14:paraId="5562F851" w14:textId="77777777" w:rsidTr="00BA7D84">
        <w:trPr>
          <w:jc w:val="center"/>
        </w:trPr>
        <w:tc>
          <w:tcPr>
            <w:tcW w:w="3345" w:type="dxa"/>
          </w:tcPr>
          <w:p w14:paraId="45B2DF5C" w14:textId="77777777" w:rsidR="00440477" w:rsidRDefault="00440477" w:rsidP="00BA7D84">
            <w:pPr>
              <w:pStyle w:val="TableText"/>
            </w:pPr>
            <w:r>
              <w:tab/>
            </w:r>
            <w:r>
              <w:tab/>
              <w:t>organizer</w:t>
            </w:r>
          </w:p>
        </w:tc>
        <w:tc>
          <w:tcPr>
            <w:tcW w:w="720" w:type="dxa"/>
          </w:tcPr>
          <w:p w14:paraId="7A2F9B9E" w14:textId="77777777" w:rsidR="00440477" w:rsidRDefault="00440477" w:rsidP="00BA7D84">
            <w:pPr>
              <w:pStyle w:val="TableText"/>
            </w:pPr>
            <w:r>
              <w:t>1..1</w:t>
            </w:r>
          </w:p>
        </w:tc>
        <w:tc>
          <w:tcPr>
            <w:tcW w:w="1152" w:type="dxa"/>
          </w:tcPr>
          <w:p w14:paraId="0F71FC61" w14:textId="77777777" w:rsidR="00440477" w:rsidRDefault="00440477" w:rsidP="00BA7D84">
            <w:pPr>
              <w:pStyle w:val="TableText"/>
            </w:pPr>
            <w:r>
              <w:t>SHALL</w:t>
            </w:r>
          </w:p>
        </w:tc>
        <w:tc>
          <w:tcPr>
            <w:tcW w:w="864" w:type="dxa"/>
          </w:tcPr>
          <w:p w14:paraId="22EBD202" w14:textId="77777777" w:rsidR="00440477" w:rsidRDefault="00440477" w:rsidP="00BA7D84">
            <w:pPr>
              <w:pStyle w:val="TableText"/>
            </w:pPr>
          </w:p>
        </w:tc>
        <w:tc>
          <w:tcPr>
            <w:tcW w:w="1104" w:type="dxa"/>
          </w:tcPr>
          <w:p w14:paraId="4BE4561E" w14:textId="1301583C" w:rsidR="00440477" w:rsidRDefault="00002F64" w:rsidP="00BA7D84">
            <w:pPr>
              <w:pStyle w:val="TableText"/>
            </w:pPr>
            <w:del w:id="761" w:author="Russ Ott" w:date="2022-04-29T10:09:00Z">
              <w:r>
                <w:fldChar w:fldCharType="begin"/>
              </w:r>
              <w:r>
                <w:delInstrText xml:space="preserve"> HYPERLINK \l "C_4435-159" \h </w:delInstrText>
              </w:r>
              <w:r>
                <w:fldChar w:fldCharType="separate"/>
              </w:r>
              <w:r w:rsidR="002F5B8D">
                <w:rPr>
                  <w:rStyle w:val="HyperlinkText9pt"/>
                </w:rPr>
                <w:delText>4435-159</w:delText>
              </w:r>
              <w:r>
                <w:rPr>
                  <w:rStyle w:val="HyperlinkText9pt"/>
                </w:rPr>
                <w:fldChar w:fldCharType="end"/>
              </w:r>
            </w:del>
            <w:ins w:id="762" w:author="Russ Ott" w:date="2022-04-29T10:09:00Z">
              <w:r>
                <w:fldChar w:fldCharType="begin"/>
              </w:r>
              <w:r>
                <w:instrText xml:space="preserve"> HYPERLINK \l "C_4515-159" \h </w:instrText>
              </w:r>
              <w:r>
                <w:fldChar w:fldCharType="separate"/>
              </w:r>
              <w:r w:rsidR="00440477">
                <w:rPr>
                  <w:rStyle w:val="HyperlinkText9pt"/>
                </w:rPr>
                <w:t>4515-159</w:t>
              </w:r>
              <w:r>
                <w:rPr>
                  <w:rStyle w:val="HyperlinkText9pt"/>
                </w:rPr>
                <w:fldChar w:fldCharType="end"/>
              </w:r>
            </w:ins>
          </w:p>
        </w:tc>
        <w:tc>
          <w:tcPr>
            <w:tcW w:w="2975" w:type="dxa"/>
          </w:tcPr>
          <w:p w14:paraId="11C88A01" w14:textId="35A2A8E6" w:rsidR="00440477" w:rsidRDefault="00002F64" w:rsidP="00BA7D84">
            <w:pPr>
              <w:pStyle w:val="TableText"/>
            </w:pPr>
            <w:del w:id="763" w:author="Russ Ott" w:date="2022-04-29T10:09:00Z">
              <w:r>
                <w:fldChar w:fldCharType="begin"/>
              </w:r>
              <w:r>
                <w:delInstrText xml:space="preserve"> HYPERLINK \l "E_Care_Team_Organizer" \h </w:delInstrText>
              </w:r>
              <w:r>
                <w:fldChar w:fldCharType="separate"/>
              </w:r>
              <w:r w:rsidR="002F5B8D">
                <w:rPr>
                  <w:rStyle w:val="HyperlinkText9pt"/>
                </w:rPr>
                <w:delText>Care Team Organizer (identifier: urn:hl7ii:2.16.840.1.113883.10.20.22.4.500:2019-07-01</w:delText>
              </w:r>
              <w:r>
                <w:rPr>
                  <w:rStyle w:val="HyperlinkText9pt"/>
                </w:rPr>
                <w:fldChar w:fldCharType="end"/>
              </w:r>
            </w:del>
            <w:ins w:id="764" w:author="Russ Ott" w:date="2022-04-29T10:09:00Z">
              <w:r>
                <w:fldChar w:fldCharType="begin"/>
              </w:r>
              <w:r>
                <w:instrText xml:space="preserve"> HYPERLINK \l "E_Care_Team_Organizer_V2" \h </w:instrText>
              </w:r>
              <w:r>
                <w:fldChar w:fldCharType="separate"/>
              </w:r>
              <w:r w:rsidR="00440477">
                <w:rPr>
                  <w:rStyle w:val="HyperlinkText9pt"/>
                </w:rPr>
                <w:t>Care Team Organizer (V2) (identifier: urn:hl7ii:2.16.840.1.113883.10.20.22.4.500:2022-06-01</w:t>
              </w:r>
              <w:r>
                <w:rPr>
                  <w:rStyle w:val="HyperlinkText9pt"/>
                </w:rPr>
                <w:fldChar w:fldCharType="end"/>
              </w:r>
            </w:ins>
          </w:p>
        </w:tc>
      </w:tr>
    </w:tbl>
    <w:p w14:paraId="50DD1EDB" w14:textId="77777777" w:rsidR="00440477" w:rsidRDefault="00440477" w:rsidP="00440477">
      <w:pPr>
        <w:pStyle w:val="BodyText"/>
      </w:pPr>
    </w:p>
    <w:p w14:paraId="4DF592D2" w14:textId="3C3654C0" w:rsidR="00440477" w:rsidRDefault="00440477" w:rsidP="00440477">
      <w:pPr>
        <w:numPr>
          <w:ilvl w:val="0"/>
          <w:numId w:val="10"/>
        </w:numPr>
      </w:pPr>
      <w:r>
        <w:rPr>
          <w:rStyle w:val="keyword"/>
        </w:rPr>
        <w:t>SHALL</w:t>
      </w:r>
      <w:r>
        <w:t xml:space="preserve"> contain exactly one [1..1] </w:t>
      </w:r>
      <w:r>
        <w:rPr>
          <w:rStyle w:val="XMLnameBold"/>
        </w:rPr>
        <w:t>templateId</w:t>
      </w:r>
      <w:bookmarkStart w:id="765" w:name="C_4515-3"/>
      <w:r>
        <w:t xml:space="preserve"> (CONF:</w:t>
      </w:r>
      <w:del w:id="766" w:author="Russ Ott" w:date="2022-04-29T10:09:00Z">
        <w:r w:rsidR="002F5B8D">
          <w:delText>4435</w:delText>
        </w:r>
      </w:del>
      <w:ins w:id="767" w:author="Russ Ott" w:date="2022-04-29T10:09:00Z">
        <w:r>
          <w:t>4515</w:t>
        </w:r>
      </w:ins>
      <w:r>
        <w:t>-3)</w:t>
      </w:r>
      <w:bookmarkEnd w:id="765"/>
      <w:r>
        <w:t xml:space="preserve"> such that it</w:t>
      </w:r>
    </w:p>
    <w:p w14:paraId="610E6545" w14:textId="0B5E1163"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"2.16.840.1.113883.10.20.22.2.500"</w:t>
      </w:r>
      <w:bookmarkStart w:id="768" w:name="C_4515-7"/>
      <w:r>
        <w:t xml:space="preserve"> (CONF:</w:t>
      </w:r>
      <w:del w:id="769" w:author="Russ Ott" w:date="2022-04-29T10:09:00Z">
        <w:r w:rsidR="002F5B8D">
          <w:delText>4435</w:delText>
        </w:r>
      </w:del>
      <w:ins w:id="770" w:author="Russ Ott" w:date="2022-04-29T10:09:00Z">
        <w:r>
          <w:t>4515</w:t>
        </w:r>
      </w:ins>
      <w:r>
        <w:t>-7)</w:t>
      </w:r>
      <w:bookmarkEnd w:id="768"/>
      <w:r>
        <w:t>.</w:t>
      </w:r>
    </w:p>
    <w:p w14:paraId="004FDFE3" w14:textId="16D77601"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w:t>
      </w:r>
      <w:del w:id="771" w:author="Russ Ott" w:date="2022-04-29T10:09:00Z">
        <w:r w:rsidR="002F5B8D">
          <w:rPr>
            <w:rStyle w:val="XMLname"/>
          </w:rPr>
          <w:delText>2019-07</w:delText>
        </w:r>
      </w:del>
      <w:ins w:id="772" w:author="Russ Ott" w:date="2022-04-29T10:09:00Z">
        <w:r>
          <w:rPr>
            <w:rStyle w:val="XMLname"/>
          </w:rPr>
          <w:t>2022-06</w:t>
        </w:r>
      </w:ins>
      <w:r>
        <w:rPr>
          <w:rStyle w:val="XMLname"/>
        </w:rPr>
        <w:t>-01"</w:t>
      </w:r>
      <w:bookmarkStart w:id="773" w:name="C_4515-8"/>
      <w:r>
        <w:t xml:space="preserve"> (CONF:</w:t>
      </w:r>
      <w:del w:id="774" w:author="Russ Ott" w:date="2022-04-29T10:09:00Z">
        <w:r w:rsidR="002F5B8D">
          <w:delText>4435</w:delText>
        </w:r>
      </w:del>
      <w:ins w:id="775" w:author="Russ Ott" w:date="2022-04-29T10:09:00Z">
        <w:r>
          <w:t>4515</w:t>
        </w:r>
      </w:ins>
      <w:r>
        <w:t>-8)</w:t>
      </w:r>
      <w:bookmarkEnd w:id="773"/>
      <w:r>
        <w:t>.</w:t>
      </w:r>
    </w:p>
    <w:p w14:paraId="134CB673" w14:textId="62D6C446" w:rsidR="00440477" w:rsidRDefault="00440477" w:rsidP="00440477">
      <w:pPr>
        <w:numPr>
          <w:ilvl w:val="0"/>
          <w:numId w:val="10"/>
        </w:numPr>
      </w:pPr>
      <w:r>
        <w:rPr>
          <w:rStyle w:val="keyword"/>
        </w:rPr>
        <w:t>SHALL</w:t>
      </w:r>
      <w:r>
        <w:t xml:space="preserve"> contain exactly one [1..1] </w:t>
      </w:r>
      <w:r>
        <w:rPr>
          <w:rStyle w:val="XMLnameBold"/>
        </w:rPr>
        <w:t>code</w:t>
      </w:r>
      <w:bookmarkStart w:id="776" w:name="C_4515-5"/>
      <w:r>
        <w:t xml:space="preserve"> (CONF:</w:t>
      </w:r>
      <w:del w:id="777" w:author="Russ Ott" w:date="2022-04-29T10:09:00Z">
        <w:r w:rsidR="002F5B8D">
          <w:delText>4435</w:delText>
        </w:r>
      </w:del>
      <w:ins w:id="778" w:author="Russ Ott" w:date="2022-04-29T10:09:00Z">
        <w:r>
          <w:t>4515</w:t>
        </w:r>
      </w:ins>
      <w:r>
        <w:t>-5)</w:t>
      </w:r>
      <w:bookmarkEnd w:id="776"/>
      <w:r>
        <w:t xml:space="preserve"> such that it</w:t>
      </w:r>
    </w:p>
    <w:p w14:paraId="010008FD" w14:textId="6434AF4F" w:rsidR="00440477" w:rsidRDefault="00440477" w:rsidP="00440477">
      <w:pPr>
        <w:numPr>
          <w:ilvl w:val="1"/>
          <w:numId w:val="10"/>
        </w:numPr>
      </w:pP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id="779" w:name="C_4515-9"/>
      <w:r>
        <w:t xml:space="preserve"> (CONF:</w:t>
      </w:r>
      <w:del w:id="780" w:author="Russ Ott" w:date="2022-04-29T10:09:00Z">
        <w:r w:rsidR="002F5B8D">
          <w:delText>4435</w:delText>
        </w:r>
      </w:del>
      <w:ins w:id="781" w:author="Russ Ott" w:date="2022-04-29T10:09:00Z">
        <w:r>
          <w:t>4515</w:t>
        </w:r>
      </w:ins>
      <w:r>
        <w:t>-9)</w:t>
      </w:r>
      <w:bookmarkEnd w:id="779"/>
      <w:r>
        <w:t>.</w:t>
      </w:r>
    </w:p>
    <w:p w14:paraId="79657E05" w14:textId="54364988" w:rsidR="00440477" w:rsidRDefault="00440477" w:rsidP="00440477">
      <w:pPr>
        <w:numPr>
          <w:ilvl w:val="1"/>
          <w:numId w:val="10"/>
        </w:numPr>
      </w:pP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782" w:name="C_4515-10"/>
      <w:r>
        <w:t xml:space="preserve"> (CONF:</w:t>
      </w:r>
      <w:del w:id="783" w:author="Russ Ott" w:date="2022-04-29T10:09:00Z">
        <w:r w:rsidR="002F5B8D">
          <w:delText>4435</w:delText>
        </w:r>
      </w:del>
      <w:ins w:id="784" w:author="Russ Ott" w:date="2022-04-29T10:09:00Z">
        <w:r>
          <w:t>4515</w:t>
        </w:r>
      </w:ins>
      <w:r>
        <w:t>-10)</w:t>
      </w:r>
      <w:bookmarkEnd w:id="782"/>
      <w:r>
        <w:t>.</w:t>
      </w:r>
    </w:p>
    <w:p w14:paraId="45A08D58" w14:textId="41AFCC75" w:rsidR="00440477" w:rsidRDefault="00440477" w:rsidP="00440477">
      <w:pPr>
        <w:numPr>
          <w:ilvl w:val="0"/>
          <w:numId w:val="10"/>
        </w:numPr>
      </w:pPr>
      <w:r>
        <w:rPr>
          <w:rStyle w:val="keyword"/>
        </w:rPr>
        <w:t>SHALL</w:t>
      </w:r>
      <w:r>
        <w:t xml:space="preserve"> contain exactly one [1..1] </w:t>
      </w:r>
      <w:r>
        <w:rPr>
          <w:rStyle w:val="XMLnameBold"/>
        </w:rPr>
        <w:t>title</w:t>
      </w:r>
      <w:bookmarkStart w:id="785" w:name="C_4515-4"/>
      <w:r>
        <w:t xml:space="preserve"> (CONF:</w:t>
      </w:r>
      <w:del w:id="786" w:author="Russ Ott" w:date="2022-04-29T10:09:00Z">
        <w:r w:rsidR="002F5B8D">
          <w:delText>4435</w:delText>
        </w:r>
      </w:del>
      <w:ins w:id="787" w:author="Russ Ott" w:date="2022-04-29T10:09:00Z">
        <w:r>
          <w:t>4515</w:t>
        </w:r>
      </w:ins>
      <w:r>
        <w:t>-4)</w:t>
      </w:r>
      <w:bookmarkEnd w:id="785"/>
      <w:r>
        <w:t>.</w:t>
      </w:r>
    </w:p>
    <w:p w14:paraId="3B5B4668" w14:textId="10438D7B" w:rsidR="00440477" w:rsidRDefault="00440477" w:rsidP="00440477">
      <w:pPr>
        <w:numPr>
          <w:ilvl w:val="0"/>
          <w:numId w:val="10"/>
        </w:numPr>
      </w:pPr>
      <w:r>
        <w:rPr>
          <w:rStyle w:val="keyword"/>
        </w:rPr>
        <w:t>SHALL</w:t>
      </w:r>
      <w:r>
        <w:t xml:space="preserve"> contain exactly one [1..1] </w:t>
      </w:r>
      <w:r>
        <w:rPr>
          <w:rStyle w:val="XMLnameBold"/>
        </w:rPr>
        <w:t>text</w:t>
      </w:r>
      <w:bookmarkStart w:id="788" w:name="C_4515-6"/>
      <w:r>
        <w:t xml:space="preserve"> (CONF:</w:t>
      </w:r>
      <w:del w:id="789" w:author="Russ Ott" w:date="2022-04-29T10:09:00Z">
        <w:r w:rsidR="002F5B8D">
          <w:delText>4435</w:delText>
        </w:r>
      </w:del>
      <w:ins w:id="790" w:author="Russ Ott" w:date="2022-04-29T10:09:00Z">
        <w:r>
          <w:t>4515</w:t>
        </w:r>
      </w:ins>
      <w:r>
        <w:t>-6)</w:t>
      </w:r>
      <w:bookmarkEnd w:id="788"/>
      <w:r>
        <w:t>.</w:t>
      </w:r>
    </w:p>
    <w:p w14:paraId="37A8CAAA" w14:textId="0A976D85" w:rsidR="00440477" w:rsidRDefault="00440477" w:rsidP="00440477">
      <w:pPr>
        <w:numPr>
          <w:ilvl w:val="0"/>
          <w:numId w:val="10"/>
        </w:numPr>
      </w:pPr>
      <w:r>
        <w:rPr>
          <w:rStyle w:val="keyword"/>
        </w:rPr>
        <w:t>SHOULD</w:t>
      </w:r>
      <w:r>
        <w:t xml:space="preserve"> contain zero or more [0..*] </w:t>
      </w:r>
      <w:r>
        <w:rPr>
          <w:rStyle w:val="XMLnameBold"/>
        </w:rPr>
        <w:t>entry</w:t>
      </w:r>
      <w:bookmarkStart w:id="791" w:name="C_4515-1"/>
      <w:r>
        <w:t xml:space="preserve"> (CONF:</w:t>
      </w:r>
      <w:del w:id="792" w:author="Russ Ott" w:date="2022-04-29T10:09:00Z">
        <w:r w:rsidR="002F5B8D">
          <w:delText>4435</w:delText>
        </w:r>
      </w:del>
      <w:ins w:id="793" w:author="Russ Ott" w:date="2022-04-29T10:09:00Z">
        <w:r>
          <w:t>4515</w:t>
        </w:r>
      </w:ins>
      <w:r>
        <w:t>-1)</w:t>
      </w:r>
      <w:bookmarkEnd w:id="791"/>
      <w:r>
        <w:t xml:space="preserve"> such that it</w:t>
      </w:r>
    </w:p>
    <w:p w14:paraId="6173AF27" w14:textId="012DCD3C" w:rsidR="00440477" w:rsidRDefault="00440477" w:rsidP="00440477">
      <w:pPr>
        <w:numPr>
          <w:ilvl w:val="1"/>
          <w:numId w:val="10"/>
        </w:numPr>
      </w:pPr>
      <w:r>
        <w:rPr>
          <w:rStyle w:val="keyword"/>
        </w:rPr>
        <w:lastRenderedPageBreak/>
        <w:t>SHALL</w:t>
      </w:r>
      <w:r>
        <w:t xml:space="preserve"> contain exactly one [1..1]  </w:t>
      </w:r>
      <w:del w:id="794" w:author="Russ Ott" w:date="2022-04-29T10:09:00Z">
        <w:r w:rsidR="00002F64">
          <w:fldChar w:fldCharType="begin"/>
        </w:r>
        <w:r w:rsidR="00002F64">
          <w:delInstrText xml:space="preserve"> HYPERLINK \l "E_Care_Team_Organizer" \h </w:delInstrText>
        </w:r>
        <w:r w:rsidR="00002F64">
          <w:fldChar w:fldCharType="separate"/>
        </w:r>
        <w:r w:rsidR="002F5B8D">
          <w:rPr>
            <w:rStyle w:val="HyperlinkCourierBold"/>
          </w:rPr>
          <w:delText>Care Team Organizer</w:delText>
        </w:r>
        <w:r w:rsidR="00002F64">
          <w:rPr>
            <w:rStyle w:val="HyperlinkCourierBold"/>
          </w:rPr>
          <w:fldChar w:fldCharType="end"/>
        </w:r>
      </w:del>
      <w:ins w:id="795" w:author="Russ Ott" w:date="2022-04-29T10:09:00Z">
        <w:r w:rsidR="00002F64">
          <w:fldChar w:fldCharType="begin"/>
        </w:r>
        <w:r w:rsidR="00002F64">
          <w:instrText xml:space="preserve"> HYPERLINK \l "E_Care_Team_Organizer_V2" \h </w:instrText>
        </w:r>
        <w:r w:rsidR="00002F64">
          <w:fldChar w:fldCharType="separate"/>
        </w:r>
        <w:r>
          <w:rPr>
            <w:rStyle w:val="HyperlinkCourierBold"/>
          </w:rPr>
          <w:t>Care Team Organizer (V2)</w:t>
        </w:r>
        <w:r w:rsidR="00002F64">
          <w:rPr>
            <w:rStyle w:val="HyperlinkCourierBold"/>
          </w:rPr>
          <w:fldChar w:fldCharType="end"/>
        </w:r>
      </w:ins>
      <w:r>
        <w:rPr>
          <w:rStyle w:val="XMLname"/>
        </w:rPr>
        <w:t xml:space="preserve"> (identifier: urn:hl7ii:2.16.840.1.113883.10.20.22.4.500:</w:t>
      </w:r>
      <w:del w:id="796" w:author="Russ Ott" w:date="2022-04-29T10:09:00Z">
        <w:r w:rsidR="002F5B8D">
          <w:rPr>
            <w:rStyle w:val="XMLname"/>
          </w:rPr>
          <w:delText>2019-07</w:delText>
        </w:r>
      </w:del>
      <w:ins w:id="797" w:author="Russ Ott" w:date="2022-04-29T10:09:00Z">
        <w:r>
          <w:rPr>
            <w:rStyle w:val="XMLname"/>
          </w:rPr>
          <w:t>2022-06</w:t>
        </w:r>
      </w:ins>
      <w:r>
        <w:rPr>
          <w:rStyle w:val="XMLname"/>
        </w:rPr>
        <w:t>-01)</w:t>
      </w:r>
      <w:bookmarkStart w:id="798" w:name="C_4515-159"/>
      <w:r>
        <w:t xml:space="preserve"> (CONF:</w:t>
      </w:r>
      <w:del w:id="799" w:author="Russ Ott" w:date="2022-04-29T10:09:00Z">
        <w:r w:rsidR="002F5B8D">
          <w:delText>4435</w:delText>
        </w:r>
      </w:del>
      <w:ins w:id="800" w:author="Russ Ott" w:date="2022-04-29T10:09:00Z">
        <w:r>
          <w:t>4515</w:t>
        </w:r>
      </w:ins>
      <w:r>
        <w:t>-159)</w:t>
      </w:r>
      <w:bookmarkEnd w:id="798"/>
      <w:r>
        <w:t>.</w:t>
      </w:r>
    </w:p>
    <w:p w14:paraId="2E134B61" w14:textId="55271751" w:rsidR="00440477" w:rsidRDefault="00440477" w:rsidP="00440477">
      <w:pPr>
        <w:pStyle w:val="Caption"/>
        <w:ind w:left="130" w:right="115"/>
      </w:pPr>
      <w:bookmarkStart w:id="801" w:name="_Toc101450676"/>
      <w:bookmarkStart w:id="802" w:name="_Toc83394565"/>
      <w:r>
        <w:t xml:space="preserve">Figure </w:t>
      </w:r>
      <w:r>
        <w:fldChar w:fldCharType="begin"/>
      </w:r>
      <w:r>
        <w:instrText>SEQ Figure \* ARABIC</w:instrText>
      </w:r>
      <w:r>
        <w:fldChar w:fldCharType="separate"/>
      </w:r>
      <w:del w:id="803" w:author="Russ Ott" w:date="2022-04-29T10:09:00Z">
        <w:r w:rsidR="002F5B8D">
          <w:delText>1</w:delText>
        </w:r>
      </w:del>
      <w:ins w:id="804" w:author="Russ Ott" w:date="2022-04-29T10:09:00Z">
        <w:r w:rsidR="00F1669B">
          <w:t>2</w:t>
        </w:r>
      </w:ins>
      <w:r>
        <w:fldChar w:fldCharType="end"/>
      </w:r>
      <w:r>
        <w:t>: Care Teams Section</w:t>
      </w:r>
      <w:bookmarkEnd w:id="802"/>
      <w:ins w:id="805" w:author="Russ Ott" w:date="2022-04-29T10:09:00Z">
        <w:r>
          <w:t xml:space="preserve"> Example</w:t>
        </w:r>
      </w:ins>
      <w:bookmarkEnd w:id="801"/>
    </w:p>
    <w:p w14:paraId="353F8468" w14:textId="77777777" w:rsidR="00440477" w:rsidRDefault="00440477" w:rsidP="00440477">
      <w:pPr>
        <w:pStyle w:val="Example"/>
        <w:ind w:left="130" w:right="115"/>
      </w:pPr>
      <w:r>
        <w:t>&lt;section&gt;</w:t>
      </w:r>
    </w:p>
    <w:p w14:paraId="60C75E26" w14:textId="57B651D2" w:rsidR="00440477" w:rsidRDefault="002F5B8D" w:rsidP="00440477">
      <w:pPr>
        <w:pStyle w:val="Example"/>
        <w:ind w:left="130" w:right="115"/>
      </w:pPr>
      <w:del w:id="806" w:author="Russ Ott" w:date="2022-04-29T10:09:00Z">
        <w:r>
          <w:delText xml:space="preserve">      </w:delText>
        </w:r>
      </w:del>
      <w:r w:rsidR="00440477">
        <w:t xml:space="preserve">    &lt;templateId root="2.16.840.1.113883.10.20.22.2.500" extension="2019-07-01"/&gt;</w:t>
      </w:r>
    </w:p>
    <w:p w14:paraId="5B73C5DF" w14:textId="086DD0F7" w:rsidR="00440477" w:rsidRDefault="002F5B8D" w:rsidP="00440477">
      <w:pPr>
        <w:pStyle w:val="Example"/>
        <w:ind w:left="130" w:right="115"/>
        <w:rPr>
          <w:ins w:id="807" w:author="Russ Ott" w:date="2022-04-29T10:09:00Z"/>
        </w:rPr>
      </w:pPr>
      <w:del w:id="808" w:author="Russ Ott" w:date="2022-04-29T10:09:00Z">
        <w:r>
          <w:delText xml:space="preserve">      </w:delText>
        </w:r>
      </w:del>
      <w:ins w:id="809" w:author="Russ Ott" w:date="2022-04-29T10:09:00Z">
        <w:r w:rsidR="00440477">
          <w:t xml:space="preserve">    &lt;templateId root="2.16.840.1.113883.10.20.22.2.500" extension="2022-06-01"/&gt;</w:t>
        </w:r>
      </w:ins>
    </w:p>
    <w:p w14:paraId="037AF5B3" w14:textId="77777777" w:rsidR="00440477" w:rsidRDefault="00440477" w:rsidP="00440477">
      <w:pPr>
        <w:pStyle w:val="Example"/>
        <w:ind w:left="130" w:right="115"/>
      </w:pPr>
      <w:r>
        <w:t xml:space="preserve">    &lt;code code="85847-2" codeSystem="2.16.840.1.113883.6.1"/&gt;</w:t>
      </w:r>
    </w:p>
    <w:p w14:paraId="1F3086E8" w14:textId="77F647E1" w:rsidR="00440477" w:rsidRDefault="002F5B8D" w:rsidP="00440477">
      <w:pPr>
        <w:pStyle w:val="Example"/>
        <w:ind w:left="130" w:right="115"/>
      </w:pPr>
      <w:del w:id="810" w:author="Russ Ott" w:date="2022-04-29T10:09:00Z">
        <w:r>
          <w:delText xml:space="preserve">      </w:delText>
        </w:r>
      </w:del>
      <w:r w:rsidR="00440477">
        <w:t xml:space="preserve">    &lt;title&gt;Patient Care Teams&lt;/title&gt;</w:t>
      </w:r>
    </w:p>
    <w:p w14:paraId="23B43292" w14:textId="3E306CC3" w:rsidR="00440477" w:rsidRDefault="002F5B8D" w:rsidP="00440477">
      <w:pPr>
        <w:pStyle w:val="Example"/>
        <w:ind w:left="130" w:right="115"/>
      </w:pPr>
      <w:del w:id="811" w:author="Russ Ott" w:date="2022-04-29T10:09:00Z">
        <w:r>
          <w:delText xml:space="preserve">      </w:delText>
        </w:r>
      </w:del>
      <w:r w:rsidR="00440477">
        <w:t xml:space="preserve">    &lt;text&gt;</w:t>
      </w:r>
    </w:p>
    <w:p w14:paraId="5304DF08" w14:textId="62C94F94" w:rsidR="00440477" w:rsidRDefault="002F5B8D" w:rsidP="00440477">
      <w:pPr>
        <w:pStyle w:val="Example"/>
        <w:ind w:left="130" w:right="115"/>
      </w:pPr>
      <w:del w:id="812" w:author="Russ Ott" w:date="2022-04-29T10:09:00Z">
        <w:r>
          <w:delText xml:space="preserve">      </w:delText>
        </w:r>
      </w:del>
      <w:r w:rsidR="00440477">
        <w:t xml:space="preserve">        &lt;list&gt;</w:t>
      </w:r>
    </w:p>
    <w:p w14:paraId="7CED277F" w14:textId="5FFEB954" w:rsidR="00440477" w:rsidRDefault="002F5B8D" w:rsidP="00440477">
      <w:pPr>
        <w:pStyle w:val="Example"/>
        <w:ind w:left="130" w:right="115"/>
      </w:pPr>
      <w:del w:id="813" w:author="Russ Ott" w:date="2022-04-29T10:09:00Z">
        <w:r>
          <w:delText xml:space="preserve">      </w:delText>
        </w:r>
      </w:del>
      <w:r w:rsidR="00440477">
        <w:t xml:space="preserve">            &lt;item&gt;</w:t>
      </w:r>
    </w:p>
    <w:p w14:paraId="31111B10" w14:textId="3291776F" w:rsidR="00440477" w:rsidRDefault="002F5B8D" w:rsidP="00440477">
      <w:pPr>
        <w:pStyle w:val="Example"/>
        <w:ind w:left="130" w:right="115"/>
        <w:rPr>
          <w:ins w:id="814" w:author="Russ Ott" w:date="2022-04-29T10:09:00Z"/>
        </w:rPr>
      </w:pPr>
      <w:del w:id="815" w:author="Russ Ott" w:date="2022-04-29T10:09:00Z">
        <w:r>
          <w:delText xml:space="preserve">      </w:delText>
        </w:r>
      </w:del>
      <w:r w:rsidR="00440477">
        <w:t xml:space="preserve">                &lt;content ID= "CareTeamName1"&gt;Inpatient Diabetes Care Team&lt;/content&gt; </w:t>
      </w:r>
      <w:del w:id="816" w:author="Russ Ott" w:date="2022-04-29T10:09:00Z">
        <w:r>
          <w:delText>(&lt;</w:delText>
        </w:r>
      </w:del>
      <w:ins w:id="817" w:author="Russ Ott" w:date="2022-04-29T10:09:00Z">
        <w:r w:rsidR="00440477">
          <w:t>(</w:t>
        </w:r>
      </w:ins>
    </w:p>
    <w:p w14:paraId="78480C40" w14:textId="77777777" w:rsidR="00440477" w:rsidRDefault="00440477" w:rsidP="00440477">
      <w:pPr>
        <w:pStyle w:val="Example"/>
        <w:ind w:left="130" w:right="115"/>
      </w:pPr>
      <w:ins w:id="818" w:author="Russ Ott" w:date="2022-04-29T10:09:00Z">
        <w:r>
          <w:t xml:space="preserve">                &lt;</w:t>
        </w:r>
      </w:ins>
      <w:r>
        <w:t>content&gt;Active&lt;/content&gt;) (10/08/2018 - )</w:t>
      </w:r>
    </w:p>
    <w:p w14:paraId="7F0AF27A" w14:textId="77777777" w:rsidR="00440477" w:rsidRDefault="00440477" w:rsidP="00440477">
      <w:pPr>
        <w:pStyle w:val="Example"/>
        <w:ind w:left="130" w:right="115"/>
        <w:rPr>
          <w:ins w:id="819" w:author="Russ Ott" w:date="2022-04-29T10:09:00Z"/>
        </w:rPr>
      </w:pPr>
      <w:r>
        <w:t xml:space="preserve">      </w:t>
      </w:r>
      <w:ins w:id="820" w:author="Russ Ott" w:date="2022-04-29T10:09:00Z">
        <w:r>
          <w:t xml:space="preserve">                </w:t>
        </w:r>
      </w:ins>
    </w:p>
    <w:p w14:paraId="62051CA4" w14:textId="77777777" w:rsidR="00440477" w:rsidRDefault="00440477" w:rsidP="00440477">
      <w:pPr>
        <w:pStyle w:val="Example"/>
        <w:ind w:left="130" w:right="115"/>
      </w:pPr>
      <w:r>
        <w:t xml:space="preserve">                &lt;table&gt;</w:t>
      </w:r>
    </w:p>
    <w:p w14:paraId="7928B630" w14:textId="119FA52F" w:rsidR="00440477" w:rsidRDefault="002F5B8D" w:rsidP="00440477">
      <w:pPr>
        <w:pStyle w:val="Example"/>
        <w:ind w:left="130" w:right="115"/>
      </w:pPr>
      <w:del w:id="821" w:author="Russ Ott" w:date="2022-04-29T10:09:00Z">
        <w:r>
          <w:delText xml:space="preserve">      </w:delText>
        </w:r>
      </w:del>
      <w:r w:rsidR="00440477">
        <w:t xml:space="preserve">                    &lt;thead&gt;</w:t>
      </w:r>
    </w:p>
    <w:p w14:paraId="29E23DE2" w14:textId="3490B6F8" w:rsidR="00440477" w:rsidRDefault="002F5B8D" w:rsidP="00440477">
      <w:pPr>
        <w:pStyle w:val="Example"/>
        <w:ind w:left="130" w:right="115"/>
      </w:pPr>
      <w:del w:id="822" w:author="Russ Ott" w:date="2022-04-29T10:09:00Z">
        <w:r>
          <w:delText xml:space="preserve">      </w:delText>
        </w:r>
      </w:del>
      <w:r w:rsidR="00440477">
        <w:t xml:space="preserve">                        &lt;tr&gt;</w:t>
      </w:r>
    </w:p>
    <w:p w14:paraId="676CD70C" w14:textId="2EC81918" w:rsidR="00440477" w:rsidRDefault="002F5B8D" w:rsidP="00440477">
      <w:pPr>
        <w:pStyle w:val="Example"/>
        <w:ind w:left="130" w:right="115"/>
      </w:pPr>
      <w:del w:id="823" w:author="Russ Ott" w:date="2022-04-29T10:09:00Z">
        <w:r>
          <w:delText xml:space="preserve">      </w:delText>
        </w:r>
      </w:del>
      <w:r w:rsidR="00440477">
        <w:t xml:space="preserve">                            &lt;th&gt;Member&lt;/th&gt;</w:t>
      </w:r>
    </w:p>
    <w:p w14:paraId="5582E04B" w14:textId="4D776EC2" w:rsidR="00440477" w:rsidRDefault="002F5B8D" w:rsidP="00440477">
      <w:pPr>
        <w:pStyle w:val="Example"/>
        <w:ind w:left="130" w:right="115"/>
      </w:pPr>
      <w:del w:id="824" w:author="Russ Ott" w:date="2022-04-29T10:09:00Z">
        <w:r>
          <w:delText xml:space="preserve">      </w:delText>
        </w:r>
      </w:del>
      <w:r w:rsidR="00440477">
        <w:t xml:space="preserve">                            &lt;th&gt;Role on Team&lt;/th&gt;</w:t>
      </w:r>
    </w:p>
    <w:p w14:paraId="18E37D88" w14:textId="79E0D56D" w:rsidR="00440477" w:rsidRDefault="002F5B8D" w:rsidP="00440477">
      <w:pPr>
        <w:pStyle w:val="Example"/>
        <w:ind w:left="130" w:right="115"/>
      </w:pPr>
      <w:del w:id="825" w:author="Russ Ott" w:date="2022-04-29T10:09:00Z">
        <w:r>
          <w:delText xml:space="preserve">      </w:delText>
        </w:r>
      </w:del>
      <w:r w:rsidR="00440477">
        <w:t xml:space="preserve">                            &lt;th&gt;Status&lt;/th&gt;</w:t>
      </w:r>
    </w:p>
    <w:p w14:paraId="6A538D8A" w14:textId="4168A558" w:rsidR="00440477" w:rsidRDefault="002F5B8D" w:rsidP="00440477">
      <w:pPr>
        <w:pStyle w:val="Example"/>
        <w:ind w:left="130" w:right="115"/>
      </w:pPr>
      <w:del w:id="826" w:author="Russ Ott" w:date="2022-04-29T10:09:00Z">
        <w:r>
          <w:delText xml:space="preserve">      </w:delText>
        </w:r>
      </w:del>
      <w:r w:rsidR="00440477">
        <w:t xml:space="preserve">                            &lt;th&gt;Date&lt;/th&gt;</w:t>
      </w:r>
    </w:p>
    <w:p w14:paraId="2269DDBF" w14:textId="669BE66D" w:rsidR="00440477" w:rsidRDefault="002F5B8D" w:rsidP="00440477">
      <w:pPr>
        <w:pStyle w:val="Example"/>
        <w:ind w:left="130" w:right="115"/>
      </w:pPr>
      <w:del w:id="827" w:author="Russ Ott" w:date="2022-04-29T10:09:00Z">
        <w:r>
          <w:delText xml:space="preserve">      </w:delText>
        </w:r>
      </w:del>
      <w:r w:rsidR="00440477">
        <w:t xml:space="preserve">                        &lt;/tr&gt;</w:t>
      </w:r>
    </w:p>
    <w:p w14:paraId="526CB078" w14:textId="05E3CC0D" w:rsidR="00440477" w:rsidRDefault="002F5B8D" w:rsidP="00440477">
      <w:pPr>
        <w:pStyle w:val="Example"/>
        <w:ind w:left="130" w:right="115"/>
      </w:pPr>
      <w:del w:id="828" w:author="Russ Ott" w:date="2022-04-29T10:09:00Z">
        <w:r>
          <w:delText xml:space="preserve">      </w:delText>
        </w:r>
      </w:del>
      <w:r w:rsidR="00440477">
        <w:t xml:space="preserve">                    &lt;/thead&gt;</w:t>
      </w:r>
    </w:p>
    <w:p w14:paraId="2EBABB65" w14:textId="0F17CA25" w:rsidR="00440477" w:rsidRDefault="002F5B8D" w:rsidP="00440477">
      <w:pPr>
        <w:pStyle w:val="Example"/>
        <w:ind w:left="130" w:right="115"/>
      </w:pPr>
      <w:del w:id="829" w:author="Russ Ott" w:date="2022-04-29T10:09:00Z">
        <w:r>
          <w:delText xml:space="preserve">      </w:delText>
        </w:r>
      </w:del>
      <w:r w:rsidR="00440477">
        <w:t xml:space="preserve">                    &lt;tbody&gt;</w:t>
      </w:r>
    </w:p>
    <w:p w14:paraId="4CB3D653" w14:textId="1EB2A27E" w:rsidR="00440477" w:rsidRDefault="002F5B8D" w:rsidP="00440477">
      <w:pPr>
        <w:pStyle w:val="Example"/>
        <w:ind w:left="130" w:right="115"/>
      </w:pPr>
      <w:del w:id="830" w:author="Russ Ott" w:date="2022-04-29T10:09:00Z">
        <w:r>
          <w:delText xml:space="preserve">      </w:delText>
        </w:r>
      </w:del>
      <w:r w:rsidR="00440477">
        <w:t xml:space="preserve">                        &lt;tr&gt;</w:t>
      </w:r>
    </w:p>
    <w:p w14:paraId="2A3216AE" w14:textId="46108654" w:rsidR="00440477" w:rsidRDefault="002F5B8D" w:rsidP="00440477">
      <w:pPr>
        <w:pStyle w:val="Example"/>
        <w:ind w:left="130" w:right="115"/>
      </w:pPr>
      <w:del w:id="831" w:author="Russ Ott" w:date="2022-04-29T10:09:00Z">
        <w:r>
          <w:delText xml:space="preserve">      </w:delText>
        </w:r>
      </w:del>
      <w:r w:rsidR="00440477">
        <w:t xml:space="preserve">                            &lt;td&gt;Dr. Henry Seven &lt;/td&gt;</w:t>
      </w:r>
    </w:p>
    <w:p w14:paraId="5E9CD399" w14:textId="02FE1418" w:rsidR="00440477" w:rsidRDefault="002F5B8D" w:rsidP="00440477">
      <w:pPr>
        <w:pStyle w:val="Example"/>
        <w:ind w:left="130" w:right="115"/>
      </w:pPr>
      <w:del w:id="832" w:author="Russ Ott" w:date="2022-04-29T10:09:00Z">
        <w:r>
          <w:delText xml:space="preserve">      </w:delText>
        </w:r>
      </w:del>
      <w:r w:rsidR="00440477">
        <w:t xml:space="preserve">                            &lt;td ID="CT1_M01"&gt;PCP&lt;/td&gt;</w:t>
      </w:r>
    </w:p>
    <w:p w14:paraId="416E6BE0" w14:textId="68558C72" w:rsidR="00440477" w:rsidRDefault="002F5B8D" w:rsidP="00440477">
      <w:pPr>
        <w:pStyle w:val="Example"/>
        <w:ind w:left="130" w:right="115"/>
      </w:pPr>
      <w:del w:id="833" w:author="Russ Ott" w:date="2022-04-29T10:09:00Z">
        <w:r>
          <w:delText xml:space="preserve">      </w:delText>
        </w:r>
      </w:del>
      <w:r w:rsidR="00440477">
        <w:t xml:space="preserve">                            &lt;td&gt;(Active)&lt;/td&gt;</w:t>
      </w:r>
    </w:p>
    <w:p w14:paraId="442D3B4E" w14:textId="34F9E64E" w:rsidR="00440477" w:rsidRDefault="002F5B8D" w:rsidP="00440477">
      <w:pPr>
        <w:pStyle w:val="Example"/>
        <w:ind w:left="130" w:right="115"/>
      </w:pPr>
      <w:del w:id="834" w:author="Russ Ott" w:date="2022-04-29T10:09:00Z">
        <w:r>
          <w:delText xml:space="preserve">      </w:delText>
        </w:r>
      </w:del>
      <w:r w:rsidR="00440477">
        <w:t xml:space="preserve">                            &lt;td&gt;10/18/2019&lt;/td&gt;</w:t>
      </w:r>
    </w:p>
    <w:p w14:paraId="1648EB64" w14:textId="72051699" w:rsidR="00440477" w:rsidRDefault="002F5B8D" w:rsidP="00440477">
      <w:pPr>
        <w:pStyle w:val="Example"/>
        <w:ind w:left="130" w:right="115"/>
      </w:pPr>
      <w:del w:id="835" w:author="Russ Ott" w:date="2022-04-29T10:09:00Z">
        <w:r>
          <w:delText xml:space="preserve">      </w:delText>
        </w:r>
      </w:del>
      <w:r w:rsidR="00440477">
        <w:t xml:space="preserve">                        &lt;/tr&gt;</w:t>
      </w:r>
    </w:p>
    <w:p w14:paraId="067B1CD2" w14:textId="4840EABC" w:rsidR="00440477" w:rsidRDefault="002F5B8D" w:rsidP="00440477">
      <w:pPr>
        <w:pStyle w:val="Example"/>
        <w:ind w:left="130" w:right="115"/>
      </w:pPr>
      <w:del w:id="836" w:author="Russ Ott" w:date="2022-04-29T10:09:00Z">
        <w:r>
          <w:delText xml:space="preserve">      </w:delText>
        </w:r>
      </w:del>
      <w:r w:rsidR="00440477">
        <w:t xml:space="preserve">                    &lt;/tbody&gt;</w:t>
      </w:r>
    </w:p>
    <w:p w14:paraId="3C0D4E53" w14:textId="7D7A1193" w:rsidR="00440477" w:rsidRDefault="002F5B8D" w:rsidP="00440477">
      <w:pPr>
        <w:pStyle w:val="Example"/>
        <w:ind w:left="130" w:right="115"/>
      </w:pPr>
      <w:del w:id="837" w:author="Russ Ott" w:date="2022-04-29T10:09:00Z">
        <w:r>
          <w:delText xml:space="preserve">      </w:delText>
        </w:r>
      </w:del>
      <w:r w:rsidR="00440477">
        <w:t xml:space="preserve">                &lt;/table&gt;</w:t>
      </w:r>
    </w:p>
    <w:p w14:paraId="65829C2B" w14:textId="4F012817" w:rsidR="00440477" w:rsidRDefault="002F5B8D" w:rsidP="00440477">
      <w:pPr>
        <w:pStyle w:val="Example"/>
        <w:ind w:left="130" w:right="115"/>
      </w:pPr>
      <w:del w:id="838" w:author="Russ Ott" w:date="2022-04-29T10:09:00Z">
        <w:r>
          <w:delText xml:space="preserve">      </w:delText>
        </w:r>
      </w:del>
      <w:r w:rsidR="00440477">
        <w:t xml:space="preserve">            &lt;/item&gt;</w:t>
      </w:r>
    </w:p>
    <w:p w14:paraId="5EAE0B8A" w14:textId="7A6BE593" w:rsidR="00440477" w:rsidRDefault="002F5B8D" w:rsidP="00440477">
      <w:pPr>
        <w:pStyle w:val="Example"/>
        <w:ind w:left="130" w:right="115"/>
      </w:pPr>
      <w:del w:id="839" w:author="Russ Ott" w:date="2022-04-29T10:09:00Z">
        <w:r>
          <w:delText xml:space="preserve">      </w:delText>
        </w:r>
      </w:del>
      <w:r w:rsidR="00440477">
        <w:t xml:space="preserve">        &lt;/list&gt;</w:t>
      </w:r>
    </w:p>
    <w:p w14:paraId="185335D6" w14:textId="77777777" w:rsidR="00D87DA5" w:rsidRDefault="002F5B8D">
      <w:pPr>
        <w:pStyle w:val="Example"/>
        <w:ind w:left="130" w:right="115"/>
        <w:rPr>
          <w:del w:id="840" w:author="Russ Ott" w:date="2022-04-29T10:09:00Z"/>
        </w:rPr>
      </w:pPr>
      <w:del w:id="841" w:author="Russ Ott" w:date="2022-04-29T10:09:00Z">
        <w:r>
          <w:delText xml:space="preserve">              </w:delText>
        </w:r>
      </w:del>
    </w:p>
    <w:p w14:paraId="55FD98E1" w14:textId="4B4508EA" w:rsidR="00440477" w:rsidRDefault="002F5B8D" w:rsidP="00440477">
      <w:pPr>
        <w:pStyle w:val="Example"/>
        <w:ind w:left="130" w:right="115"/>
      </w:pPr>
      <w:del w:id="842" w:author="Russ Ott" w:date="2022-04-29T10:09:00Z">
        <w:r>
          <w:delText xml:space="preserve">      </w:delText>
        </w:r>
      </w:del>
      <w:r w:rsidR="00440477">
        <w:t xml:space="preserve">    &lt;/text&gt;</w:t>
      </w:r>
    </w:p>
    <w:p w14:paraId="7CDED137" w14:textId="3273DF5C" w:rsidR="00440477" w:rsidRDefault="002F5B8D" w:rsidP="00440477">
      <w:pPr>
        <w:pStyle w:val="Example"/>
        <w:ind w:left="130" w:right="115"/>
      </w:pPr>
      <w:del w:id="843" w:author="Russ Ott" w:date="2022-04-29T10:09:00Z">
        <w:r>
          <w:delText xml:space="preserve">      </w:delText>
        </w:r>
      </w:del>
      <w:r w:rsidR="00440477">
        <w:t xml:space="preserve">    &lt;entry&gt;</w:t>
      </w:r>
    </w:p>
    <w:p w14:paraId="0B0D3740" w14:textId="224CAAE9" w:rsidR="00440477" w:rsidRDefault="002F5B8D" w:rsidP="00440477">
      <w:pPr>
        <w:pStyle w:val="Example"/>
        <w:ind w:left="130" w:right="115"/>
      </w:pPr>
      <w:del w:id="844" w:author="Russ Ott" w:date="2022-04-29T10:09:00Z">
        <w:r>
          <w:delText xml:space="preserve">  </w:delText>
        </w:r>
      </w:del>
      <w:r w:rsidR="00440477">
        <w:t xml:space="preserve">        &lt;!--Care Team Organizer--&gt;</w:t>
      </w:r>
    </w:p>
    <w:p w14:paraId="150D46ED" w14:textId="77777777" w:rsidR="00440477" w:rsidRDefault="00440477" w:rsidP="00440477">
      <w:pPr>
        <w:pStyle w:val="Example"/>
        <w:ind w:left="130" w:right="115"/>
      </w:pPr>
      <w:r>
        <w:t xml:space="preserve">... entry info here, if coded data available for care team members... </w:t>
      </w:r>
    </w:p>
    <w:p w14:paraId="3966C02C" w14:textId="724561FE" w:rsidR="00440477" w:rsidRDefault="00440477" w:rsidP="00440477">
      <w:pPr>
        <w:pStyle w:val="Example"/>
        <w:ind w:left="130" w:right="115"/>
      </w:pPr>
      <w:r>
        <w:t xml:space="preserve">          </w:t>
      </w:r>
      <w:del w:id="845" w:author="Russ Ott" w:date="2022-04-29T10:09:00Z">
        <w:r w:rsidR="002F5B8D">
          <w:delText>&lt;/entry&gt;</w:delText>
        </w:r>
      </w:del>
    </w:p>
    <w:p w14:paraId="35E73C2A" w14:textId="77777777" w:rsidR="00440477" w:rsidRDefault="00440477" w:rsidP="00440477">
      <w:pPr>
        <w:pStyle w:val="Example"/>
        <w:ind w:left="130" w:right="115"/>
        <w:rPr>
          <w:ins w:id="846" w:author="Russ Ott" w:date="2022-04-29T10:09:00Z"/>
        </w:rPr>
      </w:pPr>
      <w:r>
        <w:t xml:space="preserve">   </w:t>
      </w:r>
      <w:ins w:id="847" w:author="Russ Ott" w:date="2022-04-29T10:09:00Z">
        <w:r>
          <w:t xml:space="preserve"> &lt;/entry&gt;</w:t>
        </w:r>
      </w:ins>
    </w:p>
    <w:p w14:paraId="02FBEB7B" w14:textId="77777777" w:rsidR="00440477" w:rsidRDefault="00440477" w:rsidP="00440477">
      <w:pPr>
        <w:pStyle w:val="Example"/>
        <w:ind w:left="130" w:right="115"/>
      </w:pPr>
      <w:r>
        <w:t>&lt;/section&gt;</w:t>
      </w:r>
    </w:p>
    <w:p w14:paraId="15858775" w14:textId="77777777" w:rsidR="00440477" w:rsidRDefault="00440477" w:rsidP="00440477">
      <w:pPr>
        <w:pStyle w:val="BodyText"/>
      </w:pPr>
    </w:p>
    <w:p w14:paraId="3EAA48B5" w14:textId="77777777" w:rsidR="00440477" w:rsidRDefault="00440477" w:rsidP="00440477">
      <w:pPr>
        <w:pStyle w:val="Heading2nospace"/>
      </w:pPr>
      <w:bookmarkStart w:id="848" w:name="S_Notes_Section"/>
      <w:bookmarkStart w:id="849" w:name="_Toc101450650"/>
      <w:bookmarkStart w:id="850" w:name="_Toc83394553"/>
      <w:r>
        <w:lastRenderedPageBreak/>
        <w:t>Notes Section</w:t>
      </w:r>
      <w:bookmarkEnd w:id="848"/>
      <w:bookmarkEnd w:id="849"/>
      <w:bookmarkEnd w:id="850"/>
    </w:p>
    <w:p w14:paraId="25B410E3" w14:textId="77777777" w:rsidR="00440477" w:rsidRDefault="00440477" w:rsidP="00440477">
      <w:pPr>
        <w:pStyle w:val="BracketData"/>
      </w:pPr>
      <w:r>
        <w:t>[section: identifier urn:hl7ii:2.16.840.1.113883.10.20.22.2.65:2016-11-01 (open)]</w:t>
      </w:r>
    </w:p>
    <w:p w14:paraId="07F892BC" w14:textId="6ACD33B3" w:rsidR="00440477" w:rsidRDefault="00440477" w:rsidP="00440477">
      <w:pPr>
        <w:pStyle w:val="Caption"/>
      </w:pPr>
      <w:bookmarkStart w:id="851" w:name="_Toc101450710"/>
      <w:bookmarkStart w:id="852" w:name="_Toc82717664"/>
      <w:r>
        <w:t xml:space="preserve">Table </w:t>
      </w:r>
      <w:r>
        <w:fldChar w:fldCharType="begin"/>
      </w:r>
      <w:r>
        <w:instrText>SEQ Table \* ARABIC</w:instrText>
      </w:r>
      <w:r>
        <w:fldChar w:fldCharType="separate"/>
      </w:r>
      <w:del w:id="853" w:author="Russ Ott" w:date="2022-04-29T10:09:00Z">
        <w:r w:rsidR="002F5B8D">
          <w:delText>3</w:delText>
        </w:r>
      </w:del>
      <w:ins w:id="854" w:author="Russ Ott" w:date="2022-04-29T10:09:00Z">
        <w:r w:rsidR="00F1669B">
          <w:t>4</w:t>
        </w:r>
      </w:ins>
      <w:r>
        <w:fldChar w:fldCharType="end"/>
      </w:r>
      <w:r>
        <w:t>: Notes Section Contexts</w:t>
      </w:r>
      <w:bookmarkEnd w:id="851"/>
      <w:bookmarkEnd w:id="8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5ACC4881" w14:textId="77777777" w:rsidTr="00BA7D84">
        <w:trPr>
          <w:cantSplit/>
          <w:tblHeader/>
          <w:jc w:val="center"/>
        </w:trPr>
        <w:tc>
          <w:tcPr>
            <w:tcW w:w="360" w:type="dxa"/>
            <w:shd w:val="clear" w:color="auto" w:fill="E6E6E6"/>
          </w:tcPr>
          <w:p w14:paraId="6621E799" w14:textId="77777777" w:rsidR="00440477" w:rsidRDefault="00440477" w:rsidP="00BA7D84">
            <w:pPr>
              <w:pStyle w:val="TableHead"/>
            </w:pPr>
            <w:r>
              <w:t>Contained By:</w:t>
            </w:r>
          </w:p>
        </w:tc>
        <w:tc>
          <w:tcPr>
            <w:tcW w:w="360" w:type="dxa"/>
            <w:shd w:val="clear" w:color="auto" w:fill="E6E6E6"/>
          </w:tcPr>
          <w:p w14:paraId="3DBEC65A" w14:textId="77777777" w:rsidR="00440477" w:rsidRDefault="00440477" w:rsidP="00BA7D84">
            <w:pPr>
              <w:pStyle w:val="TableHead"/>
            </w:pPr>
            <w:r>
              <w:t>Contains:</w:t>
            </w:r>
          </w:p>
        </w:tc>
      </w:tr>
      <w:tr w:rsidR="00440477" w14:paraId="496D3506" w14:textId="77777777" w:rsidTr="00BA7D84">
        <w:trPr>
          <w:jc w:val="center"/>
        </w:trPr>
        <w:tc>
          <w:tcPr>
            <w:tcW w:w="360" w:type="dxa"/>
          </w:tcPr>
          <w:p w14:paraId="6A066696" w14:textId="77777777" w:rsidR="00440477" w:rsidRDefault="00440477" w:rsidP="00BA7D84"/>
        </w:tc>
        <w:tc>
          <w:tcPr>
            <w:tcW w:w="360" w:type="dxa"/>
          </w:tcPr>
          <w:p w14:paraId="129A6DA6" w14:textId="1C9B8D0C" w:rsidR="00440477" w:rsidRDefault="00002F64" w:rsidP="00BA7D84">
            <w:pPr>
              <w:pStyle w:val="TableText"/>
            </w:pPr>
            <w:hyperlink w:anchor="E_Note_Activity">
              <w:r w:rsidR="00440477">
                <w:rPr>
                  <w:rStyle w:val="HyperlinkText9pt"/>
                </w:rPr>
                <w:t>Note Activity</w:t>
              </w:r>
            </w:hyperlink>
            <w:r w:rsidR="00440477">
              <w:t xml:space="preserve"> (required)</w:t>
            </w:r>
          </w:p>
        </w:tc>
      </w:tr>
    </w:tbl>
    <w:p w14:paraId="7D97F819" w14:textId="77777777" w:rsidR="00440477" w:rsidRDefault="00440477" w:rsidP="00440477">
      <w:pPr>
        <w:pStyle w:val="BodyText"/>
      </w:pPr>
    </w:p>
    <w:p w14:paraId="4A15DDE1" w14:textId="77777777" w:rsidR="00440477" w:rsidRDefault="00440477" w:rsidP="00440477">
      <w:r>
        <w:t>The Notes Section allow for inclusion of clinical documentation which does not fit precisely within any other C-CDA section. Multiple Notes sections may be included in a document provided they each include different types of note content as indicated by a different section.code.</w:t>
      </w:r>
      <w:r>
        <w:br/>
        <w:t>The Notes Section SHOULD NOT be used in place of a more specific C-CDA section. For example, notes about procedure should be placed within the Procedures Section, not a Notes Section.</w:t>
      </w:r>
      <w:r>
        <w:br/>
        <w:t>When a Notes Section is present, Note Activity entries contain structured information about the note information allowing it to be more machine processable.</w:t>
      </w:r>
    </w:p>
    <w:p w14:paraId="43EDD1E3" w14:textId="5D453F8E" w:rsidR="00440477" w:rsidRDefault="00440477" w:rsidP="00440477">
      <w:pPr>
        <w:pStyle w:val="Caption"/>
      </w:pPr>
      <w:bookmarkStart w:id="855" w:name="_Toc101450711"/>
      <w:bookmarkStart w:id="856" w:name="_Toc82717665"/>
      <w:r>
        <w:t xml:space="preserve">Table </w:t>
      </w:r>
      <w:r>
        <w:fldChar w:fldCharType="begin"/>
      </w:r>
      <w:r>
        <w:instrText>SEQ Table \* ARABIC</w:instrText>
      </w:r>
      <w:r>
        <w:fldChar w:fldCharType="separate"/>
      </w:r>
      <w:del w:id="857" w:author="Russ Ott" w:date="2022-04-29T10:09:00Z">
        <w:r w:rsidR="002F5B8D">
          <w:delText>4</w:delText>
        </w:r>
      </w:del>
      <w:ins w:id="858" w:author="Russ Ott" w:date="2022-04-29T10:09:00Z">
        <w:r w:rsidR="00F1669B">
          <w:t>5</w:t>
        </w:r>
      </w:ins>
      <w:r>
        <w:fldChar w:fldCharType="end"/>
      </w:r>
      <w:r>
        <w:t>: Notes Section Constraints Overview</w:t>
      </w:r>
      <w:bookmarkEnd w:id="855"/>
      <w:bookmarkEnd w:id="85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4DCC6C77" w14:textId="77777777" w:rsidTr="00BA7D84">
        <w:trPr>
          <w:cantSplit/>
          <w:tblHeader/>
          <w:jc w:val="center"/>
        </w:trPr>
        <w:tc>
          <w:tcPr>
            <w:tcW w:w="0" w:type="dxa"/>
            <w:shd w:val="clear" w:color="auto" w:fill="E6E6E6"/>
            <w:noWrap/>
          </w:tcPr>
          <w:p w14:paraId="1599C071" w14:textId="77777777" w:rsidR="00440477" w:rsidRDefault="00440477" w:rsidP="00BA7D84">
            <w:pPr>
              <w:pStyle w:val="TableHead"/>
            </w:pPr>
            <w:r>
              <w:t>XPath</w:t>
            </w:r>
          </w:p>
        </w:tc>
        <w:tc>
          <w:tcPr>
            <w:tcW w:w="720" w:type="dxa"/>
            <w:shd w:val="clear" w:color="auto" w:fill="E6E6E6"/>
            <w:noWrap/>
          </w:tcPr>
          <w:p w14:paraId="467873C3" w14:textId="77777777" w:rsidR="00440477" w:rsidRDefault="00440477" w:rsidP="00BA7D84">
            <w:pPr>
              <w:pStyle w:val="TableHead"/>
            </w:pPr>
            <w:r>
              <w:t>Card.</w:t>
            </w:r>
          </w:p>
        </w:tc>
        <w:tc>
          <w:tcPr>
            <w:tcW w:w="1152" w:type="dxa"/>
            <w:shd w:val="clear" w:color="auto" w:fill="E6E6E6"/>
            <w:noWrap/>
          </w:tcPr>
          <w:p w14:paraId="15FDC8F9" w14:textId="77777777" w:rsidR="00440477" w:rsidRDefault="00440477" w:rsidP="00BA7D84">
            <w:pPr>
              <w:pStyle w:val="TableHead"/>
            </w:pPr>
            <w:r>
              <w:t>Verb</w:t>
            </w:r>
          </w:p>
        </w:tc>
        <w:tc>
          <w:tcPr>
            <w:tcW w:w="864" w:type="dxa"/>
            <w:shd w:val="clear" w:color="auto" w:fill="E6E6E6"/>
            <w:noWrap/>
          </w:tcPr>
          <w:p w14:paraId="4413B6B9" w14:textId="77777777" w:rsidR="00440477" w:rsidRDefault="00440477" w:rsidP="00BA7D84">
            <w:pPr>
              <w:pStyle w:val="TableHead"/>
            </w:pPr>
            <w:r>
              <w:t>Data Type</w:t>
            </w:r>
          </w:p>
        </w:tc>
        <w:tc>
          <w:tcPr>
            <w:tcW w:w="864" w:type="dxa"/>
            <w:shd w:val="clear" w:color="auto" w:fill="E6E6E6"/>
            <w:noWrap/>
          </w:tcPr>
          <w:p w14:paraId="4355AEE0" w14:textId="77777777" w:rsidR="00440477" w:rsidRDefault="00440477" w:rsidP="00BA7D84">
            <w:pPr>
              <w:pStyle w:val="TableHead"/>
            </w:pPr>
            <w:r>
              <w:t>CONF#</w:t>
            </w:r>
          </w:p>
        </w:tc>
        <w:tc>
          <w:tcPr>
            <w:tcW w:w="864" w:type="dxa"/>
            <w:shd w:val="clear" w:color="auto" w:fill="E6E6E6"/>
            <w:noWrap/>
          </w:tcPr>
          <w:p w14:paraId="49228EC8" w14:textId="77777777" w:rsidR="00440477" w:rsidRDefault="00440477" w:rsidP="00BA7D84">
            <w:pPr>
              <w:pStyle w:val="TableHead"/>
            </w:pPr>
            <w:r>
              <w:t>Value</w:t>
            </w:r>
          </w:p>
        </w:tc>
      </w:tr>
      <w:tr w:rsidR="00440477" w14:paraId="1ACD47CC" w14:textId="77777777" w:rsidTr="00BA7D84">
        <w:trPr>
          <w:jc w:val="center"/>
        </w:trPr>
        <w:tc>
          <w:tcPr>
            <w:tcW w:w="10160" w:type="dxa"/>
            <w:gridSpan w:val="6"/>
          </w:tcPr>
          <w:p w14:paraId="3669FAF5" w14:textId="77777777" w:rsidR="00440477" w:rsidRDefault="00440477" w:rsidP="00BA7D84">
            <w:pPr>
              <w:pStyle w:val="TableText"/>
            </w:pPr>
            <w:r>
              <w:t>section (identifier: urn:hl7ii:2.16.840.1.113883.10.20.22.2.65:2016-11-01)</w:t>
            </w:r>
          </w:p>
        </w:tc>
      </w:tr>
      <w:tr w:rsidR="00440477" w14:paraId="1C7B682A" w14:textId="77777777" w:rsidTr="00BA7D84">
        <w:trPr>
          <w:jc w:val="center"/>
        </w:trPr>
        <w:tc>
          <w:tcPr>
            <w:tcW w:w="3345" w:type="dxa"/>
          </w:tcPr>
          <w:p w14:paraId="504818D4" w14:textId="77777777" w:rsidR="00440477" w:rsidRDefault="00440477" w:rsidP="00BA7D84">
            <w:pPr>
              <w:pStyle w:val="TableText"/>
            </w:pPr>
            <w:r>
              <w:tab/>
              <w:t>templateId</w:t>
            </w:r>
          </w:p>
        </w:tc>
        <w:tc>
          <w:tcPr>
            <w:tcW w:w="720" w:type="dxa"/>
          </w:tcPr>
          <w:p w14:paraId="78ED4DEF" w14:textId="77777777" w:rsidR="00440477" w:rsidRDefault="00440477" w:rsidP="00BA7D84">
            <w:pPr>
              <w:pStyle w:val="TableText"/>
            </w:pPr>
            <w:r>
              <w:t>1..1</w:t>
            </w:r>
          </w:p>
        </w:tc>
        <w:tc>
          <w:tcPr>
            <w:tcW w:w="1152" w:type="dxa"/>
          </w:tcPr>
          <w:p w14:paraId="42D3D09F" w14:textId="77777777" w:rsidR="00440477" w:rsidRDefault="00440477" w:rsidP="00BA7D84">
            <w:pPr>
              <w:pStyle w:val="TableText"/>
            </w:pPr>
            <w:r>
              <w:t>SHALL</w:t>
            </w:r>
          </w:p>
        </w:tc>
        <w:tc>
          <w:tcPr>
            <w:tcW w:w="864" w:type="dxa"/>
          </w:tcPr>
          <w:p w14:paraId="52F734E9" w14:textId="77777777" w:rsidR="00440477" w:rsidRDefault="00440477" w:rsidP="00BA7D84">
            <w:pPr>
              <w:pStyle w:val="TableText"/>
            </w:pPr>
          </w:p>
        </w:tc>
        <w:tc>
          <w:tcPr>
            <w:tcW w:w="1104" w:type="dxa"/>
          </w:tcPr>
          <w:p w14:paraId="70B59D9E" w14:textId="3BCC639A" w:rsidR="00440477" w:rsidRDefault="00002F64" w:rsidP="00BA7D84">
            <w:pPr>
              <w:pStyle w:val="TableText"/>
            </w:pPr>
            <w:hyperlink w:anchor="C_3250-16935">
              <w:r w:rsidR="00440477">
                <w:rPr>
                  <w:rStyle w:val="HyperlinkText9pt"/>
                </w:rPr>
                <w:t>3250-16935</w:t>
              </w:r>
            </w:hyperlink>
          </w:p>
        </w:tc>
        <w:tc>
          <w:tcPr>
            <w:tcW w:w="2975" w:type="dxa"/>
          </w:tcPr>
          <w:p w14:paraId="026CA17A" w14:textId="77777777" w:rsidR="00440477" w:rsidRDefault="00440477" w:rsidP="00BA7D84">
            <w:pPr>
              <w:pStyle w:val="TableText"/>
            </w:pPr>
          </w:p>
        </w:tc>
      </w:tr>
      <w:tr w:rsidR="00440477" w14:paraId="176251A4" w14:textId="77777777" w:rsidTr="00BA7D84">
        <w:trPr>
          <w:jc w:val="center"/>
        </w:trPr>
        <w:tc>
          <w:tcPr>
            <w:tcW w:w="3345" w:type="dxa"/>
          </w:tcPr>
          <w:p w14:paraId="4557D87E" w14:textId="77777777" w:rsidR="00440477" w:rsidRDefault="00440477" w:rsidP="00BA7D84">
            <w:pPr>
              <w:pStyle w:val="TableText"/>
            </w:pPr>
            <w:r>
              <w:tab/>
            </w:r>
            <w:r>
              <w:tab/>
              <w:t>@root</w:t>
            </w:r>
          </w:p>
        </w:tc>
        <w:tc>
          <w:tcPr>
            <w:tcW w:w="720" w:type="dxa"/>
          </w:tcPr>
          <w:p w14:paraId="56194452" w14:textId="77777777" w:rsidR="00440477" w:rsidRDefault="00440477" w:rsidP="00BA7D84">
            <w:pPr>
              <w:pStyle w:val="TableText"/>
            </w:pPr>
            <w:r>
              <w:t>1..1</w:t>
            </w:r>
          </w:p>
        </w:tc>
        <w:tc>
          <w:tcPr>
            <w:tcW w:w="1152" w:type="dxa"/>
          </w:tcPr>
          <w:p w14:paraId="225EE2DF" w14:textId="77777777" w:rsidR="00440477" w:rsidRDefault="00440477" w:rsidP="00BA7D84">
            <w:pPr>
              <w:pStyle w:val="TableText"/>
            </w:pPr>
            <w:r>
              <w:t>SHALL</w:t>
            </w:r>
          </w:p>
        </w:tc>
        <w:tc>
          <w:tcPr>
            <w:tcW w:w="864" w:type="dxa"/>
          </w:tcPr>
          <w:p w14:paraId="2D3239C3" w14:textId="77777777" w:rsidR="00440477" w:rsidRDefault="00440477" w:rsidP="00BA7D84">
            <w:pPr>
              <w:pStyle w:val="TableText"/>
            </w:pPr>
          </w:p>
        </w:tc>
        <w:tc>
          <w:tcPr>
            <w:tcW w:w="1104" w:type="dxa"/>
          </w:tcPr>
          <w:p w14:paraId="7ADEC2E1" w14:textId="2B15DE1E" w:rsidR="00440477" w:rsidRDefault="00002F64" w:rsidP="00BA7D84">
            <w:pPr>
              <w:pStyle w:val="TableText"/>
            </w:pPr>
            <w:hyperlink w:anchor="C_3250-16936">
              <w:r w:rsidR="00440477">
                <w:rPr>
                  <w:rStyle w:val="HyperlinkText9pt"/>
                </w:rPr>
                <w:t>3250-16936</w:t>
              </w:r>
            </w:hyperlink>
          </w:p>
        </w:tc>
        <w:tc>
          <w:tcPr>
            <w:tcW w:w="2975" w:type="dxa"/>
          </w:tcPr>
          <w:p w14:paraId="4EE73829" w14:textId="77777777" w:rsidR="00440477" w:rsidRDefault="00440477" w:rsidP="00BA7D84">
            <w:pPr>
              <w:pStyle w:val="TableText"/>
            </w:pPr>
            <w:r>
              <w:t>2.16.840.1.113883.10.20.22.2.65</w:t>
            </w:r>
          </w:p>
        </w:tc>
      </w:tr>
      <w:tr w:rsidR="00440477" w14:paraId="279B600F" w14:textId="77777777" w:rsidTr="00BA7D84">
        <w:trPr>
          <w:jc w:val="center"/>
        </w:trPr>
        <w:tc>
          <w:tcPr>
            <w:tcW w:w="3345" w:type="dxa"/>
          </w:tcPr>
          <w:p w14:paraId="31E2C4C4" w14:textId="77777777" w:rsidR="00440477" w:rsidRDefault="00440477" w:rsidP="00BA7D84">
            <w:pPr>
              <w:pStyle w:val="TableText"/>
            </w:pPr>
            <w:r>
              <w:tab/>
            </w:r>
            <w:r>
              <w:tab/>
              <w:t>@extension</w:t>
            </w:r>
          </w:p>
        </w:tc>
        <w:tc>
          <w:tcPr>
            <w:tcW w:w="720" w:type="dxa"/>
          </w:tcPr>
          <w:p w14:paraId="63A351EB" w14:textId="77777777" w:rsidR="00440477" w:rsidRDefault="00440477" w:rsidP="00BA7D84">
            <w:pPr>
              <w:pStyle w:val="TableText"/>
            </w:pPr>
            <w:r>
              <w:t>1..1</w:t>
            </w:r>
          </w:p>
        </w:tc>
        <w:tc>
          <w:tcPr>
            <w:tcW w:w="1152" w:type="dxa"/>
          </w:tcPr>
          <w:p w14:paraId="0B8A7F7D" w14:textId="77777777" w:rsidR="00440477" w:rsidRDefault="00440477" w:rsidP="00BA7D84">
            <w:pPr>
              <w:pStyle w:val="TableText"/>
            </w:pPr>
            <w:r>
              <w:t>SHALL</w:t>
            </w:r>
          </w:p>
        </w:tc>
        <w:tc>
          <w:tcPr>
            <w:tcW w:w="864" w:type="dxa"/>
          </w:tcPr>
          <w:p w14:paraId="5B498D17" w14:textId="77777777" w:rsidR="00440477" w:rsidRDefault="00440477" w:rsidP="00BA7D84">
            <w:pPr>
              <w:pStyle w:val="TableText"/>
            </w:pPr>
          </w:p>
        </w:tc>
        <w:tc>
          <w:tcPr>
            <w:tcW w:w="1104" w:type="dxa"/>
          </w:tcPr>
          <w:p w14:paraId="2FB68B6A" w14:textId="00F6F035" w:rsidR="00440477" w:rsidRDefault="00002F64" w:rsidP="00BA7D84">
            <w:pPr>
              <w:pStyle w:val="TableText"/>
            </w:pPr>
            <w:hyperlink w:anchor="C_3250-16938">
              <w:r w:rsidR="00440477">
                <w:rPr>
                  <w:rStyle w:val="HyperlinkText9pt"/>
                </w:rPr>
                <w:t>3250-16938</w:t>
              </w:r>
            </w:hyperlink>
          </w:p>
        </w:tc>
        <w:tc>
          <w:tcPr>
            <w:tcW w:w="2975" w:type="dxa"/>
          </w:tcPr>
          <w:p w14:paraId="090F361B" w14:textId="77777777" w:rsidR="00440477" w:rsidRDefault="00440477" w:rsidP="00BA7D84">
            <w:pPr>
              <w:pStyle w:val="TableText"/>
            </w:pPr>
            <w:r>
              <w:t>2016-11-01</w:t>
            </w:r>
          </w:p>
        </w:tc>
      </w:tr>
      <w:tr w:rsidR="00440477" w14:paraId="3A3C598D" w14:textId="77777777" w:rsidTr="00BA7D84">
        <w:trPr>
          <w:jc w:val="center"/>
        </w:trPr>
        <w:tc>
          <w:tcPr>
            <w:tcW w:w="3345" w:type="dxa"/>
          </w:tcPr>
          <w:p w14:paraId="0EC0E669" w14:textId="77777777" w:rsidR="00440477" w:rsidRDefault="00440477" w:rsidP="00BA7D84">
            <w:pPr>
              <w:pStyle w:val="TableText"/>
            </w:pPr>
            <w:r>
              <w:tab/>
              <w:t>code</w:t>
            </w:r>
          </w:p>
        </w:tc>
        <w:tc>
          <w:tcPr>
            <w:tcW w:w="720" w:type="dxa"/>
          </w:tcPr>
          <w:p w14:paraId="1953FE26" w14:textId="77777777" w:rsidR="00440477" w:rsidRDefault="00440477" w:rsidP="00BA7D84">
            <w:pPr>
              <w:pStyle w:val="TableText"/>
            </w:pPr>
            <w:r>
              <w:t>1..1</w:t>
            </w:r>
          </w:p>
        </w:tc>
        <w:tc>
          <w:tcPr>
            <w:tcW w:w="1152" w:type="dxa"/>
          </w:tcPr>
          <w:p w14:paraId="4649AD87" w14:textId="77777777" w:rsidR="00440477" w:rsidRDefault="00440477" w:rsidP="00BA7D84">
            <w:pPr>
              <w:pStyle w:val="TableText"/>
            </w:pPr>
            <w:r>
              <w:t>SHALL</w:t>
            </w:r>
          </w:p>
        </w:tc>
        <w:tc>
          <w:tcPr>
            <w:tcW w:w="864" w:type="dxa"/>
          </w:tcPr>
          <w:p w14:paraId="1392F6F4" w14:textId="77777777" w:rsidR="00440477" w:rsidRDefault="00440477" w:rsidP="00BA7D84">
            <w:pPr>
              <w:pStyle w:val="TableText"/>
            </w:pPr>
          </w:p>
        </w:tc>
        <w:tc>
          <w:tcPr>
            <w:tcW w:w="1104" w:type="dxa"/>
          </w:tcPr>
          <w:p w14:paraId="08189921" w14:textId="1C69C36C" w:rsidR="00440477" w:rsidRDefault="00002F64" w:rsidP="00BA7D84">
            <w:pPr>
              <w:pStyle w:val="TableText"/>
            </w:pPr>
            <w:hyperlink w:anchor="C_3250-16892">
              <w:r w:rsidR="00440477">
                <w:rPr>
                  <w:rStyle w:val="HyperlinkText9pt"/>
                </w:rPr>
                <w:t>3250-16892</w:t>
              </w:r>
            </w:hyperlink>
          </w:p>
        </w:tc>
        <w:tc>
          <w:tcPr>
            <w:tcW w:w="2975" w:type="dxa"/>
          </w:tcPr>
          <w:p w14:paraId="32B73A17" w14:textId="77777777" w:rsidR="00440477" w:rsidRDefault="00440477" w:rsidP="00BA7D84">
            <w:pPr>
              <w:pStyle w:val="TableText"/>
            </w:pPr>
            <w:r>
              <w:t>urn:oid:2.16.840.1.113883.11.20.9.68 (Note Types)</w:t>
            </w:r>
          </w:p>
        </w:tc>
      </w:tr>
      <w:tr w:rsidR="00440477" w14:paraId="2F297447" w14:textId="77777777" w:rsidTr="00BA7D84">
        <w:trPr>
          <w:jc w:val="center"/>
        </w:trPr>
        <w:tc>
          <w:tcPr>
            <w:tcW w:w="3345" w:type="dxa"/>
          </w:tcPr>
          <w:p w14:paraId="38443DDB" w14:textId="77777777" w:rsidR="00440477" w:rsidRDefault="00440477" w:rsidP="00BA7D84">
            <w:pPr>
              <w:pStyle w:val="TableText"/>
            </w:pPr>
            <w:r>
              <w:tab/>
              <w:t>title</w:t>
            </w:r>
          </w:p>
        </w:tc>
        <w:tc>
          <w:tcPr>
            <w:tcW w:w="720" w:type="dxa"/>
          </w:tcPr>
          <w:p w14:paraId="2D05C6E9" w14:textId="77777777" w:rsidR="00440477" w:rsidRDefault="00440477" w:rsidP="00BA7D84">
            <w:pPr>
              <w:pStyle w:val="TableText"/>
            </w:pPr>
            <w:r>
              <w:t>1..1</w:t>
            </w:r>
          </w:p>
        </w:tc>
        <w:tc>
          <w:tcPr>
            <w:tcW w:w="1152" w:type="dxa"/>
          </w:tcPr>
          <w:p w14:paraId="51ACB601" w14:textId="77777777" w:rsidR="00440477" w:rsidRDefault="00440477" w:rsidP="00BA7D84">
            <w:pPr>
              <w:pStyle w:val="TableText"/>
            </w:pPr>
            <w:r>
              <w:t>SHALL</w:t>
            </w:r>
          </w:p>
        </w:tc>
        <w:tc>
          <w:tcPr>
            <w:tcW w:w="864" w:type="dxa"/>
          </w:tcPr>
          <w:p w14:paraId="69CF2AA3" w14:textId="77777777" w:rsidR="00440477" w:rsidRDefault="00440477" w:rsidP="00BA7D84">
            <w:pPr>
              <w:pStyle w:val="TableText"/>
            </w:pPr>
          </w:p>
        </w:tc>
        <w:tc>
          <w:tcPr>
            <w:tcW w:w="1104" w:type="dxa"/>
          </w:tcPr>
          <w:p w14:paraId="4BA3AD18" w14:textId="207AD97C" w:rsidR="00440477" w:rsidRDefault="00002F64" w:rsidP="00BA7D84">
            <w:pPr>
              <w:pStyle w:val="TableText"/>
            </w:pPr>
            <w:hyperlink w:anchor="C_3250-16891">
              <w:r w:rsidR="00440477">
                <w:rPr>
                  <w:rStyle w:val="HyperlinkText9pt"/>
                </w:rPr>
                <w:t>3250-16891</w:t>
              </w:r>
            </w:hyperlink>
          </w:p>
        </w:tc>
        <w:tc>
          <w:tcPr>
            <w:tcW w:w="2975" w:type="dxa"/>
          </w:tcPr>
          <w:p w14:paraId="6134518D" w14:textId="77777777" w:rsidR="00440477" w:rsidRDefault="00440477" w:rsidP="00BA7D84">
            <w:pPr>
              <w:pStyle w:val="TableText"/>
            </w:pPr>
          </w:p>
        </w:tc>
      </w:tr>
      <w:tr w:rsidR="00440477" w14:paraId="626DC12F" w14:textId="77777777" w:rsidTr="00BA7D84">
        <w:trPr>
          <w:jc w:val="center"/>
        </w:trPr>
        <w:tc>
          <w:tcPr>
            <w:tcW w:w="3345" w:type="dxa"/>
          </w:tcPr>
          <w:p w14:paraId="645E8A67" w14:textId="77777777" w:rsidR="00440477" w:rsidRDefault="00440477" w:rsidP="00BA7D84">
            <w:pPr>
              <w:pStyle w:val="TableText"/>
            </w:pPr>
            <w:r>
              <w:tab/>
              <w:t>text</w:t>
            </w:r>
          </w:p>
        </w:tc>
        <w:tc>
          <w:tcPr>
            <w:tcW w:w="720" w:type="dxa"/>
          </w:tcPr>
          <w:p w14:paraId="19F07D9E" w14:textId="77777777" w:rsidR="00440477" w:rsidRDefault="00440477" w:rsidP="00BA7D84">
            <w:pPr>
              <w:pStyle w:val="TableText"/>
            </w:pPr>
            <w:r>
              <w:t>1..1</w:t>
            </w:r>
          </w:p>
        </w:tc>
        <w:tc>
          <w:tcPr>
            <w:tcW w:w="1152" w:type="dxa"/>
          </w:tcPr>
          <w:p w14:paraId="3A0FD4F7" w14:textId="77777777" w:rsidR="00440477" w:rsidRDefault="00440477" w:rsidP="00BA7D84">
            <w:pPr>
              <w:pStyle w:val="TableText"/>
            </w:pPr>
            <w:r>
              <w:t>SHALL</w:t>
            </w:r>
          </w:p>
        </w:tc>
        <w:tc>
          <w:tcPr>
            <w:tcW w:w="864" w:type="dxa"/>
          </w:tcPr>
          <w:p w14:paraId="0C69D4E9" w14:textId="77777777" w:rsidR="00440477" w:rsidRDefault="00440477" w:rsidP="00BA7D84">
            <w:pPr>
              <w:pStyle w:val="TableText"/>
            </w:pPr>
          </w:p>
        </w:tc>
        <w:tc>
          <w:tcPr>
            <w:tcW w:w="1104" w:type="dxa"/>
          </w:tcPr>
          <w:p w14:paraId="5319A591" w14:textId="23F62175" w:rsidR="00440477" w:rsidRDefault="00002F64" w:rsidP="00BA7D84">
            <w:pPr>
              <w:pStyle w:val="TableText"/>
            </w:pPr>
            <w:hyperlink w:anchor="C_3250-16894">
              <w:r w:rsidR="00440477">
                <w:rPr>
                  <w:rStyle w:val="HyperlinkText9pt"/>
                </w:rPr>
                <w:t>3250-16894</w:t>
              </w:r>
            </w:hyperlink>
          </w:p>
        </w:tc>
        <w:tc>
          <w:tcPr>
            <w:tcW w:w="2975" w:type="dxa"/>
          </w:tcPr>
          <w:p w14:paraId="19F18AFD" w14:textId="77777777" w:rsidR="00440477" w:rsidRDefault="00440477" w:rsidP="00BA7D84">
            <w:pPr>
              <w:pStyle w:val="TableText"/>
            </w:pPr>
          </w:p>
        </w:tc>
      </w:tr>
      <w:tr w:rsidR="00440477" w14:paraId="60F8A3AE" w14:textId="77777777" w:rsidTr="00BA7D84">
        <w:trPr>
          <w:jc w:val="center"/>
        </w:trPr>
        <w:tc>
          <w:tcPr>
            <w:tcW w:w="3345" w:type="dxa"/>
          </w:tcPr>
          <w:p w14:paraId="27990789" w14:textId="77777777" w:rsidR="00440477" w:rsidRDefault="00440477" w:rsidP="00BA7D84">
            <w:pPr>
              <w:pStyle w:val="TableText"/>
            </w:pPr>
            <w:r>
              <w:tab/>
              <w:t>entry</w:t>
            </w:r>
          </w:p>
        </w:tc>
        <w:tc>
          <w:tcPr>
            <w:tcW w:w="720" w:type="dxa"/>
          </w:tcPr>
          <w:p w14:paraId="34C2D5FB" w14:textId="77777777" w:rsidR="00440477" w:rsidRDefault="00440477" w:rsidP="00BA7D84">
            <w:pPr>
              <w:pStyle w:val="TableText"/>
            </w:pPr>
            <w:r>
              <w:t>1..*</w:t>
            </w:r>
          </w:p>
        </w:tc>
        <w:tc>
          <w:tcPr>
            <w:tcW w:w="1152" w:type="dxa"/>
          </w:tcPr>
          <w:p w14:paraId="3197D567" w14:textId="77777777" w:rsidR="00440477" w:rsidRDefault="00440477" w:rsidP="00BA7D84">
            <w:pPr>
              <w:pStyle w:val="TableText"/>
            </w:pPr>
            <w:r>
              <w:t>SHALL</w:t>
            </w:r>
          </w:p>
        </w:tc>
        <w:tc>
          <w:tcPr>
            <w:tcW w:w="864" w:type="dxa"/>
          </w:tcPr>
          <w:p w14:paraId="28E29461" w14:textId="77777777" w:rsidR="00440477" w:rsidRDefault="00440477" w:rsidP="00BA7D84">
            <w:pPr>
              <w:pStyle w:val="TableText"/>
            </w:pPr>
          </w:p>
        </w:tc>
        <w:tc>
          <w:tcPr>
            <w:tcW w:w="1104" w:type="dxa"/>
          </w:tcPr>
          <w:p w14:paraId="17631D6A" w14:textId="346E5890" w:rsidR="00440477" w:rsidRDefault="00002F64" w:rsidP="00BA7D84">
            <w:pPr>
              <w:pStyle w:val="TableText"/>
            </w:pPr>
            <w:hyperlink w:anchor="C_3250-16904">
              <w:r w:rsidR="00440477">
                <w:rPr>
                  <w:rStyle w:val="HyperlinkText9pt"/>
                </w:rPr>
                <w:t>3250-16904</w:t>
              </w:r>
            </w:hyperlink>
          </w:p>
        </w:tc>
        <w:tc>
          <w:tcPr>
            <w:tcW w:w="2975" w:type="dxa"/>
          </w:tcPr>
          <w:p w14:paraId="506C2C9F" w14:textId="77777777" w:rsidR="00440477" w:rsidRDefault="00440477" w:rsidP="00BA7D84">
            <w:pPr>
              <w:pStyle w:val="TableText"/>
            </w:pPr>
          </w:p>
        </w:tc>
      </w:tr>
      <w:tr w:rsidR="00440477" w14:paraId="57D6401D" w14:textId="77777777" w:rsidTr="00BA7D84">
        <w:trPr>
          <w:jc w:val="center"/>
        </w:trPr>
        <w:tc>
          <w:tcPr>
            <w:tcW w:w="3345" w:type="dxa"/>
          </w:tcPr>
          <w:p w14:paraId="3DAC34D6" w14:textId="77777777" w:rsidR="00440477" w:rsidRDefault="00440477" w:rsidP="00BA7D84">
            <w:pPr>
              <w:pStyle w:val="TableText"/>
            </w:pPr>
            <w:r>
              <w:tab/>
            </w:r>
            <w:r>
              <w:tab/>
              <w:t>act</w:t>
            </w:r>
          </w:p>
        </w:tc>
        <w:tc>
          <w:tcPr>
            <w:tcW w:w="720" w:type="dxa"/>
          </w:tcPr>
          <w:p w14:paraId="1273BB6E" w14:textId="77777777" w:rsidR="00440477" w:rsidRDefault="00440477" w:rsidP="00BA7D84">
            <w:pPr>
              <w:pStyle w:val="TableText"/>
            </w:pPr>
            <w:r>
              <w:t>1..1</w:t>
            </w:r>
          </w:p>
        </w:tc>
        <w:tc>
          <w:tcPr>
            <w:tcW w:w="1152" w:type="dxa"/>
          </w:tcPr>
          <w:p w14:paraId="7CEA1B96" w14:textId="77777777" w:rsidR="00440477" w:rsidRDefault="00440477" w:rsidP="00BA7D84">
            <w:pPr>
              <w:pStyle w:val="TableText"/>
            </w:pPr>
            <w:r>
              <w:t>SHALL</w:t>
            </w:r>
          </w:p>
        </w:tc>
        <w:tc>
          <w:tcPr>
            <w:tcW w:w="864" w:type="dxa"/>
          </w:tcPr>
          <w:p w14:paraId="3C314546" w14:textId="77777777" w:rsidR="00440477" w:rsidRDefault="00440477" w:rsidP="00BA7D84">
            <w:pPr>
              <w:pStyle w:val="TableText"/>
            </w:pPr>
          </w:p>
        </w:tc>
        <w:tc>
          <w:tcPr>
            <w:tcW w:w="1104" w:type="dxa"/>
          </w:tcPr>
          <w:p w14:paraId="493B6AF7" w14:textId="08486059" w:rsidR="00440477" w:rsidRDefault="00002F64" w:rsidP="00BA7D84">
            <w:pPr>
              <w:pStyle w:val="TableText"/>
            </w:pPr>
            <w:hyperlink w:anchor="C_3250-16905">
              <w:r w:rsidR="00440477">
                <w:rPr>
                  <w:rStyle w:val="HyperlinkText9pt"/>
                </w:rPr>
                <w:t>3250-16905</w:t>
              </w:r>
            </w:hyperlink>
          </w:p>
        </w:tc>
        <w:tc>
          <w:tcPr>
            <w:tcW w:w="2975" w:type="dxa"/>
          </w:tcPr>
          <w:p w14:paraId="07836C16" w14:textId="5BA4F1DC" w:rsidR="00440477" w:rsidRDefault="00002F64" w:rsidP="00BA7D84">
            <w:pPr>
              <w:pStyle w:val="TableText"/>
            </w:pPr>
            <w:hyperlink w:anchor="E_Note_Activity">
              <w:r w:rsidR="00440477">
                <w:rPr>
                  <w:rStyle w:val="HyperlinkText9pt"/>
                </w:rPr>
                <w:t>Note Activity (identifier: urn:hl7ii:2.16.840.1.113883.10.20.22.4.202:2016-11-01</w:t>
              </w:r>
            </w:hyperlink>
          </w:p>
        </w:tc>
      </w:tr>
    </w:tbl>
    <w:p w14:paraId="5166743F" w14:textId="77777777" w:rsidR="00440477" w:rsidRDefault="00440477" w:rsidP="00440477">
      <w:pPr>
        <w:pStyle w:val="BodyText"/>
      </w:pPr>
    </w:p>
    <w:p w14:paraId="62867B50"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859" w:name="C_3250-16935"/>
      <w:r>
        <w:t xml:space="preserve"> (CONF:3250-16935)</w:t>
      </w:r>
      <w:bookmarkEnd w:id="859"/>
      <w:r>
        <w:t xml:space="preserve"> such that it</w:t>
      </w:r>
    </w:p>
    <w:p w14:paraId="5C359184"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"2.16.840.1.113883.10.20.22.2.65"</w:t>
      </w:r>
      <w:bookmarkStart w:id="860" w:name="C_3250-16936"/>
      <w:r>
        <w:t xml:space="preserve"> (CONF:3250-16936)</w:t>
      </w:r>
      <w:bookmarkEnd w:id="860"/>
      <w:r>
        <w:t>.</w:t>
      </w:r>
    </w:p>
    <w:p w14:paraId="0E1C4C8C"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"2016-11-01"</w:t>
      </w:r>
      <w:bookmarkStart w:id="861" w:name="C_3250-16938"/>
      <w:r>
        <w:t xml:space="preserve"> (CONF:3250-16938)</w:t>
      </w:r>
      <w:bookmarkEnd w:id="861"/>
      <w:r>
        <w:t>.</w:t>
      </w:r>
    </w:p>
    <w:p w14:paraId="6EB1574C" w14:textId="61DF7DF7" w:rsidR="00440477" w:rsidRDefault="00440477" w:rsidP="00440477">
      <w:pPr>
        <w:numPr>
          <w:ilvl w:val="0"/>
          <w:numId w:val="1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862" w:name="C_3250-16892"/>
      <w:r>
        <w:t xml:space="preserve"> (CONF:3250-16892)</w:t>
      </w:r>
      <w:bookmarkEnd w:id="862"/>
      <w:r>
        <w:t>.</w:t>
      </w:r>
    </w:p>
    <w:p w14:paraId="246EE08B" w14:textId="77777777" w:rsidR="00440477" w:rsidRDefault="00440477" w:rsidP="00440477">
      <w:pPr>
        <w:pStyle w:val="BodyText"/>
        <w:spacing w:before="120"/>
      </w:pPr>
      <w:r>
        <w:t>This title should reflect the kind of notes included in this section, corresponding to the code.</w:t>
      </w:r>
    </w:p>
    <w:p w14:paraId="4CA8F78E" w14:textId="77777777" w:rsidR="00440477" w:rsidRDefault="00440477" w:rsidP="00440477">
      <w:pPr>
        <w:numPr>
          <w:ilvl w:val="0"/>
          <w:numId w:val="10"/>
        </w:numPr>
      </w:pPr>
      <w:r>
        <w:rPr>
          <w:rStyle w:val="keyword"/>
        </w:rPr>
        <w:lastRenderedPageBreak/>
        <w:t>SHALL</w:t>
      </w:r>
      <w:r>
        <w:t xml:space="preserve"> contain exactly one [1..1] </w:t>
      </w:r>
      <w:r>
        <w:rPr>
          <w:rStyle w:val="XMLnameBold"/>
        </w:rPr>
        <w:t>title</w:t>
      </w:r>
      <w:bookmarkStart w:id="863" w:name="C_3250-16891"/>
      <w:r>
        <w:t xml:space="preserve"> (CONF:3250-16891)</w:t>
      </w:r>
      <w:bookmarkEnd w:id="863"/>
      <w:r>
        <w:t>.</w:t>
      </w:r>
    </w:p>
    <w:p w14:paraId="092DF23C" w14:textId="77777777" w:rsidR="00440477" w:rsidRDefault="00440477" w:rsidP="00440477">
      <w:pPr>
        <w:pStyle w:val="BodyText"/>
        <w:spacing w:before="120"/>
      </w:pPr>
      <w:r>
        <w:t>The narrative SHOULD contain human-readable representations using standard CDA narrative markup of each note to ensure widest compatibility with receivers. While allowed by CDA, the use of &lt;renderMultiMedia&gt; elements, which contain a referencedObject attribute pointing to an &lt;observationMedia&gt; or &lt;regionOfInterest&gt; element in the discrete entries, is discouraged in Note Sections because rendering support for these elements is not widespread.</w:t>
      </w:r>
    </w:p>
    <w:p w14:paraId="42B28DA3" w14:textId="77777777" w:rsidR="00440477" w:rsidRDefault="00440477" w:rsidP="00440477">
      <w:pPr>
        <w:numPr>
          <w:ilvl w:val="0"/>
          <w:numId w:val="10"/>
        </w:numPr>
      </w:pPr>
      <w:r>
        <w:rPr>
          <w:rStyle w:val="keyword"/>
        </w:rPr>
        <w:t>SHALL</w:t>
      </w:r>
      <w:r>
        <w:t xml:space="preserve"> contain exactly one [1..1] </w:t>
      </w:r>
      <w:r>
        <w:rPr>
          <w:rStyle w:val="XMLnameBold"/>
        </w:rPr>
        <w:t>text</w:t>
      </w:r>
      <w:bookmarkStart w:id="864" w:name="C_3250-16894"/>
      <w:r>
        <w:t xml:space="preserve"> (CONF:3250-16894)</w:t>
      </w:r>
      <w:bookmarkEnd w:id="864"/>
      <w:r>
        <w:t>.</w:t>
      </w:r>
    </w:p>
    <w:p w14:paraId="56F075A3" w14:textId="77777777" w:rsidR="00440477" w:rsidRDefault="00440477" w:rsidP="00440477">
      <w:pPr>
        <w:numPr>
          <w:ilvl w:val="0"/>
          <w:numId w:val="10"/>
        </w:numPr>
      </w:pPr>
      <w:r>
        <w:rPr>
          <w:rStyle w:val="keyword"/>
        </w:rPr>
        <w:t>SHALL</w:t>
      </w:r>
      <w:r>
        <w:t xml:space="preserve"> contain at least one [1..*] </w:t>
      </w:r>
      <w:r>
        <w:rPr>
          <w:rStyle w:val="XMLnameBold"/>
        </w:rPr>
        <w:t>entry</w:t>
      </w:r>
      <w:bookmarkStart w:id="865" w:name="C_3250-16904"/>
      <w:r>
        <w:t xml:space="preserve"> (CONF:3250-16904)</w:t>
      </w:r>
      <w:bookmarkEnd w:id="865"/>
      <w:r>
        <w:t xml:space="preserve"> such that it</w:t>
      </w:r>
    </w:p>
    <w:p w14:paraId="61DDDCBB" w14:textId="55F06A9C" w:rsidR="00440477" w:rsidRDefault="00440477" w:rsidP="00440477">
      <w:pPr>
        <w:numPr>
          <w:ilvl w:val="1"/>
          <w:numId w:val="10"/>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866" w:name="C_3250-16905"/>
      <w:r>
        <w:t xml:space="preserve"> (CONF:3250-16905)</w:t>
      </w:r>
      <w:bookmarkEnd w:id="866"/>
      <w:r>
        <w:t>.</w:t>
      </w:r>
    </w:p>
    <w:p w14:paraId="1769EF11" w14:textId="44A40938" w:rsidR="00440477" w:rsidRDefault="00440477" w:rsidP="00440477">
      <w:pPr>
        <w:pStyle w:val="Caption"/>
        <w:ind w:left="130" w:right="115"/>
      </w:pPr>
      <w:bookmarkStart w:id="867" w:name="_Toc101450677"/>
      <w:bookmarkStart w:id="868" w:name="_Toc83394566"/>
      <w:r>
        <w:t xml:space="preserve">Figure </w:t>
      </w:r>
      <w:r>
        <w:fldChar w:fldCharType="begin"/>
      </w:r>
      <w:r>
        <w:instrText>SEQ Figure \* ARABIC</w:instrText>
      </w:r>
      <w:r>
        <w:fldChar w:fldCharType="separate"/>
      </w:r>
      <w:del w:id="869" w:author="Russ Ott" w:date="2022-04-29T10:09:00Z">
        <w:r w:rsidR="002F5B8D">
          <w:delText>2</w:delText>
        </w:r>
      </w:del>
      <w:ins w:id="870" w:author="Russ Ott" w:date="2022-04-29T10:09:00Z">
        <w:r w:rsidR="00F1669B">
          <w:t>3</w:t>
        </w:r>
      </w:ins>
      <w:r>
        <w:fldChar w:fldCharType="end"/>
      </w:r>
      <w:r>
        <w:t>: Note Section Example</w:t>
      </w:r>
      <w:bookmarkEnd w:id="867"/>
      <w:bookmarkEnd w:id="868"/>
    </w:p>
    <w:p w14:paraId="56051FB0" w14:textId="77777777" w:rsidR="00440477" w:rsidRDefault="00440477" w:rsidP="00440477">
      <w:pPr>
        <w:pStyle w:val="Example"/>
        <w:ind w:left="130" w:right="115"/>
      </w:pPr>
      <w:r>
        <w:t>&lt;section&gt;</w:t>
      </w:r>
    </w:p>
    <w:p w14:paraId="1D9D8BD7" w14:textId="77777777" w:rsidR="00440477" w:rsidRDefault="00440477" w:rsidP="00440477">
      <w:pPr>
        <w:pStyle w:val="Example"/>
        <w:ind w:left="130" w:right="115"/>
      </w:pPr>
      <w:r>
        <w:t xml:space="preserve">    &lt;!-- Notes Section --&gt;</w:t>
      </w:r>
    </w:p>
    <w:p w14:paraId="400A75F8" w14:textId="77777777" w:rsidR="00440477" w:rsidRDefault="00440477" w:rsidP="00440477">
      <w:pPr>
        <w:pStyle w:val="Example"/>
        <w:ind w:left="130" w:right="115"/>
      </w:pPr>
      <w:r>
        <w:t xml:space="preserve">    &lt;templateId root="2.16.840.1.113883.10.20.22.2.65" extension="2016-11-01"/&gt;</w:t>
      </w:r>
    </w:p>
    <w:p w14:paraId="6C5C9424" w14:textId="77777777" w:rsidR="00440477" w:rsidRDefault="00440477" w:rsidP="00440477">
      <w:pPr>
        <w:pStyle w:val="Example"/>
        <w:ind w:left="130" w:right="115"/>
      </w:pPr>
      <w:r>
        <w:t xml:space="preserve">    &lt;code code="11488-4" codeSystem="2.16.840.1.113883.6.1" codeSystemName="LOINC" displayName="Consultation note"/&gt;</w:t>
      </w:r>
    </w:p>
    <w:p w14:paraId="36AC1C3E" w14:textId="77777777" w:rsidR="00440477" w:rsidRDefault="00440477" w:rsidP="00440477">
      <w:pPr>
        <w:pStyle w:val="Example"/>
        <w:ind w:left="130" w:right="115"/>
      </w:pPr>
      <w:r>
        <w:t xml:space="preserve">    &lt;title&gt;Consultation Notes&lt;/title&gt;</w:t>
      </w:r>
    </w:p>
    <w:p w14:paraId="03C45769" w14:textId="77777777" w:rsidR="00440477" w:rsidRDefault="00440477" w:rsidP="00440477">
      <w:pPr>
        <w:pStyle w:val="Example"/>
        <w:ind w:left="130" w:right="115"/>
      </w:pPr>
      <w:r>
        <w:t xml:space="preserve">    &lt;text&gt;</w:t>
      </w:r>
    </w:p>
    <w:p w14:paraId="1E5A054E" w14:textId="77777777" w:rsidR="00440477" w:rsidRDefault="00440477" w:rsidP="00440477">
      <w:pPr>
        <w:pStyle w:val="Example"/>
        <w:ind w:left="130" w:right="115"/>
      </w:pPr>
      <w:r>
        <w:t xml:space="preserve">        &lt;list&gt;</w:t>
      </w:r>
    </w:p>
    <w:p w14:paraId="7E8A309D" w14:textId="77777777" w:rsidR="00440477" w:rsidRDefault="00440477" w:rsidP="00440477">
      <w:pPr>
        <w:pStyle w:val="Example"/>
        <w:ind w:left="130" w:right="115"/>
      </w:pPr>
      <w:r>
        <w:t xml:space="preserve">            &lt;item ID="ConsultNote1"&gt;</w:t>
      </w:r>
    </w:p>
    <w:p w14:paraId="1677E87B" w14:textId="77777777" w:rsidR="00440477" w:rsidRDefault="00440477" w:rsidP="00440477">
      <w:pPr>
        <w:pStyle w:val="Example"/>
        <w:ind w:left="130" w:right="115"/>
      </w:pPr>
      <w:r>
        <w:t xml:space="preserve">                &lt;paragraph&gt;Dr. Specialist - September 8, 2016&lt;/paragraph&gt;</w:t>
      </w:r>
    </w:p>
    <w:p w14:paraId="111E6A76" w14:textId="77777777" w:rsidR="00440477" w:rsidRDefault="00440477" w:rsidP="00440477">
      <w:pPr>
        <w:pStyle w:val="Example"/>
        <w:ind w:left="130" w:right="115"/>
      </w:pPr>
      <w:r>
        <w:t xml:space="preserve">                &lt;paragraph&gt;Evaluated patient due to symptoms of...&lt;/paragraph&gt;</w:t>
      </w:r>
    </w:p>
    <w:p w14:paraId="56E6F80C" w14:textId="77777777" w:rsidR="00440477" w:rsidRDefault="00440477" w:rsidP="00440477">
      <w:pPr>
        <w:pStyle w:val="Example"/>
        <w:ind w:left="130" w:right="115"/>
      </w:pPr>
      <w:r>
        <w:t xml:space="preserve">            &lt;/item&gt;</w:t>
      </w:r>
    </w:p>
    <w:p w14:paraId="75C6D3A0" w14:textId="77777777" w:rsidR="00440477" w:rsidRDefault="00440477" w:rsidP="00440477">
      <w:pPr>
        <w:pStyle w:val="Example"/>
        <w:ind w:left="130" w:right="115"/>
      </w:pPr>
      <w:r>
        <w:t xml:space="preserve">        &lt;/list&gt;</w:t>
      </w:r>
    </w:p>
    <w:p w14:paraId="67B19736" w14:textId="77777777" w:rsidR="00440477" w:rsidRDefault="00440477" w:rsidP="00440477">
      <w:pPr>
        <w:pStyle w:val="Example"/>
        <w:ind w:left="130" w:right="115"/>
      </w:pPr>
      <w:r>
        <w:t xml:space="preserve">    &lt;/text&gt;</w:t>
      </w:r>
    </w:p>
    <w:p w14:paraId="2302D6A6" w14:textId="77777777" w:rsidR="00440477" w:rsidRDefault="00440477" w:rsidP="00440477">
      <w:pPr>
        <w:pStyle w:val="Example"/>
        <w:ind w:left="130" w:right="115"/>
      </w:pPr>
      <w:r>
        <w:t xml:space="preserve">    &lt;!-- Note Activity entry --&gt;</w:t>
      </w:r>
    </w:p>
    <w:p w14:paraId="3EF16496" w14:textId="77777777" w:rsidR="00440477" w:rsidRDefault="00440477" w:rsidP="00440477">
      <w:pPr>
        <w:pStyle w:val="Example"/>
        <w:ind w:left="130" w:right="115"/>
      </w:pPr>
      <w:r>
        <w:t xml:space="preserve">    &lt;entry&gt;</w:t>
      </w:r>
    </w:p>
    <w:p w14:paraId="4DACB6DE" w14:textId="77777777" w:rsidR="00440477" w:rsidRDefault="00440477" w:rsidP="00440477">
      <w:pPr>
        <w:pStyle w:val="Example"/>
        <w:ind w:left="130" w:right="115"/>
      </w:pPr>
      <w:r>
        <w:t xml:space="preserve">        &lt;act classCode="ACT" moodCode="EVN"&gt;</w:t>
      </w:r>
    </w:p>
    <w:p w14:paraId="75F03D75" w14:textId="77777777" w:rsidR="00440477" w:rsidRDefault="00440477" w:rsidP="00440477">
      <w:pPr>
        <w:pStyle w:val="Example"/>
        <w:ind w:left="130" w:right="115"/>
      </w:pPr>
      <w:r>
        <w:t xml:space="preserve">            &lt;templateId root="2.16.840.1.113883.10.20.22.4.202" extension="2016-11-01"/&gt;</w:t>
      </w:r>
    </w:p>
    <w:p w14:paraId="1C72B767" w14:textId="77777777" w:rsidR="00440477" w:rsidRDefault="00440477" w:rsidP="00440477">
      <w:pPr>
        <w:pStyle w:val="Example"/>
        <w:ind w:left="130" w:right="115"/>
      </w:pPr>
      <w:r>
        <w:t xml:space="preserve">            &lt;code code="34109-9" codeSystem="2.16.840.1.113883.6.1" codeSystemName="LOINC" displayName="Note"&gt;</w:t>
      </w:r>
    </w:p>
    <w:p w14:paraId="77F2B4AB" w14:textId="77777777" w:rsidR="00440477" w:rsidRDefault="00440477" w:rsidP="00440477">
      <w:pPr>
        <w:pStyle w:val="Example"/>
        <w:ind w:left="130" w:right="115"/>
      </w:pPr>
      <w:r>
        <w:t xml:space="preserve">                &lt;!-- Code must match or be equivalent to section code --&gt;</w:t>
      </w:r>
    </w:p>
    <w:p w14:paraId="350A048D" w14:textId="77777777" w:rsidR="00440477" w:rsidRDefault="00440477" w:rsidP="00440477">
      <w:pPr>
        <w:pStyle w:val="Example"/>
        <w:ind w:left="130" w:right="115"/>
      </w:pPr>
      <w:r>
        <w:t xml:space="preserve">                &lt;translation code="11488-4" codeSystem="2.16.840.1.113883.6.1" codeSystemName="LOINC" displayName="Consultation note" /&gt;</w:t>
      </w:r>
    </w:p>
    <w:p w14:paraId="5C5D5596" w14:textId="77777777" w:rsidR="00440477" w:rsidRDefault="00440477" w:rsidP="00440477">
      <w:pPr>
        <w:pStyle w:val="Example"/>
        <w:ind w:left="130" w:right="115"/>
      </w:pPr>
      <w:r>
        <w:t xml:space="preserve">            &lt;/code&gt;</w:t>
      </w:r>
    </w:p>
    <w:p w14:paraId="03A93676" w14:textId="77777777" w:rsidR="00440477" w:rsidRDefault="00440477" w:rsidP="00440477">
      <w:pPr>
        <w:pStyle w:val="Example"/>
        <w:ind w:left="130" w:right="115"/>
      </w:pPr>
      <w:r>
        <w:t xml:space="preserve">            &lt;text&gt;</w:t>
      </w:r>
    </w:p>
    <w:p w14:paraId="0D9AED9D" w14:textId="77777777" w:rsidR="00440477" w:rsidRDefault="00440477" w:rsidP="00440477">
      <w:pPr>
        <w:pStyle w:val="Example"/>
        <w:ind w:left="130" w:right="115"/>
      </w:pPr>
      <w:r>
        <w:t xml:space="preserve">                &lt;reference value="#ConsultNote1" /&gt;</w:t>
      </w:r>
    </w:p>
    <w:p w14:paraId="0B9A61FA" w14:textId="77777777" w:rsidR="00440477" w:rsidRDefault="00440477" w:rsidP="00440477">
      <w:pPr>
        <w:pStyle w:val="Example"/>
        <w:ind w:left="130" w:right="115"/>
      </w:pPr>
      <w:r>
        <w:t xml:space="preserve">            &lt;/text&gt;</w:t>
      </w:r>
    </w:p>
    <w:p w14:paraId="3CAD614D" w14:textId="77777777" w:rsidR="00440477" w:rsidRDefault="00440477" w:rsidP="00440477">
      <w:pPr>
        <w:pStyle w:val="Example"/>
        <w:ind w:left="130" w:right="115"/>
      </w:pPr>
      <w:r>
        <w:t xml:space="preserve">            &lt;statusCode code="completed"/&gt;</w:t>
      </w:r>
    </w:p>
    <w:p w14:paraId="627AAAA0" w14:textId="77777777" w:rsidR="00440477" w:rsidRDefault="00440477" w:rsidP="00440477">
      <w:pPr>
        <w:pStyle w:val="Example"/>
        <w:ind w:left="130" w:right="115"/>
      </w:pPr>
      <w:r>
        <w:t xml:space="preserve">            &lt;!-- Clinically-relevant time of the note --&gt;</w:t>
      </w:r>
    </w:p>
    <w:p w14:paraId="16F0AC4C" w14:textId="77777777" w:rsidR="00440477" w:rsidRDefault="00440477" w:rsidP="00440477">
      <w:pPr>
        <w:pStyle w:val="Example"/>
        <w:ind w:left="130" w:right="115"/>
      </w:pPr>
      <w:r>
        <w:t xml:space="preserve">            &lt;effectiveTime value="20160908" /&gt;</w:t>
      </w:r>
    </w:p>
    <w:p w14:paraId="2A0E8FDD" w14:textId="77777777" w:rsidR="00440477" w:rsidRDefault="00440477" w:rsidP="00440477">
      <w:pPr>
        <w:pStyle w:val="Example"/>
        <w:ind w:left="130" w:right="115"/>
      </w:pPr>
      <w:r>
        <w:t xml:space="preserve">            &lt;!--...--&gt;</w:t>
      </w:r>
    </w:p>
    <w:p w14:paraId="0BB1EA3B" w14:textId="77777777" w:rsidR="00440477" w:rsidRDefault="00440477" w:rsidP="00440477">
      <w:pPr>
        <w:pStyle w:val="Example"/>
        <w:ind w:left="130" w:right="115"/>
      </w:pPr>
      <w:r>
        <w:t xml:space="preserve">        &lt;/act&gt;</w:t>
      </w:r>
    </w:p>
    <w:p w14:paraId="43737DD9" w14:textId="77777777" w:rsidR="00440477" w:rsidRDefault="00440477" w:rsidP="00440477">
      <w:pPr>
        <w:pStyle w:val="Example"/>
        <w:ind w:left="130" w:right="115"/>
      </w:pPr>
      <w:r>
        <w:t xml:space="preserve">    &lt;/entry&gt;</w:t>
      </w:r>
    </w:p>
    <w:p w14:paraId="40AFD250" w14:textId="77777777" w:rsidR="00440477" w:rsidRDefault="00440477" w:rsidP="00440477">
      <w:pPr>
        <w:pStyle w:val="Example"/>
        <w:ind w:left="130" w:right="115"/>
      </w:pPr>
      <w:r>
        <w:t>&lt;/section&gt;</w:t>
      </w:r>
    </w:p>
    <w:p w14:paraId="342410CB" w14:textId="77777777" w:rsidR="00440477" w:rsidRDefault="00440477" w:rsidP="00440477">
      <w:pPr>
        <w:pStyle w:val="BodyText"/>
      </w:pPr>
    </w:p>
    <w:p w14:paraId="66A50B65" w14:textId="77777777" w:rsidR="00440477" w:rsidRDefault="00440477" w:rsidP="00440477">
      <w:pPr>
        <w:pStyle w:val="Heading1"/>
      </w:pPr>
      <w:bookmarkStart w:id="871" w:name="_Toc101450651"/>
      <w:bookmarkStart w:id="872" w:name="_Toc83394554"/>
      <w:r>
        <w:lastRenderedPageBreak/>
        <w:t>entry</w:t>
      </w:r>
      <w:bookmarkEnd w:id="871"/>
      <w:bookmarkEnd w:id="872"/>
    </w:p>
    <w:p w14:paraId="64B2FEC0" w14:textId="77777777" w:rsidR="00440477" w:rsidRDefault="00440477" w:rsidP="00440477">
      <w:pPr>
        <w:pStyle w:val="Heading2nospace"/>
        <w:rPr>
          <w:ins w:id="873" w:author="Russ Ott" w:date="2022-04-29T10:09:00Z"/>
        </w:rPr>
      </w:pPr>
      <w:bookmarkStart w:id="874" w:name="E_Assessment_Scale_Observation_V2"/>
      <w:bookmarkStart w:id="875" w:name="_Toc101450652"/>
      <w:ins w:id="876" w:author="Russ Ott" w:date="2022-04-29T10:09:00Z">
        <w:r>
          <w:t>Assessment Scale Observation (V2)</w:t>
        </w:r>
        <w:bookmarkEnd w:id="874"/>
        <w:bookmarkEnd w:id="875"/>
      </w:ins>
    </w:p>
    <w:p w14:paraId="41E3FC84" w14:textId="77777777" w:rsidR="00440477" w:rsidRDefault="00440477" w:rsidP="00440477">
      <w:pPr>
        <w:pStyle w:val="BracketData"/>
        <w:rPr>
          <w:ins w:id="877" w:author="Russ Ott" w:date="2022-04-29T10:09:00Z"/>
        </w:rPr>
      </w:pPr>
      <w:ins w:id="878" w:author="Russ Ott" w:date="2022-04-29T10:09:00Z">
        <w:r>
          <w:t>[observation: identifier urn:hl7ii:2.16.840.1.113883.10.20.22.4.69:2022-06-01 (open)]</w:t>
        </w:r>
      </w:ins>
    </w:p>
    <w:p w14:paraId="625B3BF4" w14:textId="77777777" w:rsidR="00440477" w:rsidRDefault="00440477" w:rsidP="00440477">
      <w:pPr>
        <w:rPr>
          <w:ins w:id="879" w:author="Russ Ott" w:date="2022-04-29T10:09:00Z"/>
        </w:rPr>
      </w:pPr>
      <w:ins w:id="880" w:author="Russ Ott" w:date="2022-04-29T10:09:00Z">
        <w:r>
          <w:t>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r>
      </w:ins>
    </w:p>
    <w:p w14:paraId="6117DDF9" w14:textId="77777777" w:rsidR="00440477" w:rsidRDefault="00440477" w:rsidP="00440477">
      <w:pPr>
        <w:rPr>
          <w:ins w:id="881" w:author="Russ Ott" w:date="2022-04-29T10:09:00Z"/>
        </w:rPr>
      </w:pPr>
      <w:ins w:id="882" w:author="Russ Ott" w:date="2022-04-29T10:09:00Z">
        <w:r>
          <w:t xml:space="preserve">When an Assessment Scale Observation is contained in a Problem Observation, a Social History Observation or a Procedure instance that is Social Determinant of Health focused, that Assessment scale </w:t>
        </w:r>
        <w:r>
          <w:rPr>
            <w:rStyle w:val="keyword"/>
          </w:rPr>
          <w:t>MAY</w:t>
        </w:r>
        <w:r>
          <w:t xml:space="preserve">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ins>
    </w:p>
    <w:p w14:paraId="6BAB8D98" w14:textId="2934713A" w:rsidR="00440477" w:rsidRDefault="00440477" w:rsidP="00440477">
      <w:pPr>
        <w:pStyle w:val="Caption"/>
        <w:rPr>
          <w:ins w:id="883" w:author="Russ Ott" w:date="2022-04-29T10:09:00Z"/>
        </w:rPr>
      </w:pPr>
      <w:bookmarkStart w:id="884" w:name="_Toc101450712"/>
      <w:ins w:id="885" w:author="Russ Ott" w:date="2022-04-29T10:09:00Z">
        <w:r>
          <w:lastRenderedPageBreak/>
          <w:t xml:space="preserve">Table </w:t>
        </w:r>
        <w:r>
          <w:fldChar w:fldCharType="begin"/>
        </w:r>
        <w:r>
          <w:instrText>SEQ Table \* ARABIC</w:instrText>
        </w:r>
        <w:r>
          <w:fldChar w:fldCharType="separate"/>
        </w:r>
        <w:r w:rsidR="00F1669B">
          <w:t>6</w:t>
        </w:r>
        <w:r>
          <w:fldChar w:fldCharType="end"/>
        </w:r>
        <w:r>
          <w:t>: Assessment Scale Observation (V2) Constraints Overview</w:t>
        </w:r>
        <w:bookmarkEnd w:id="884"/>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ABFDB73" w14:textId="77777777" w:rsidTr="00BA7D84">
        <w:trPr>
          <w:cantSplit/>
          <w:tblHeader/>
          <w:jc w:val="center"/>
          <w:ins w:id="886" w:author="Russ Ott" w:date="2022-04-29T10:09:00Z"/>
        </w:trPr>
        <w:tc>
          <w:tcPr>
            <w:tcW w:w="0" w:type="dxa"/>
            <w:shd w:val="clear" w:color="auto" w:fill="E6E6E6"/>
            <w:noWrap/>
          </w:tcPr>
          <w:p w14:paraId="2F63EEE4" w14:textId="77777777" w:rsidR="00440477" w:rsidRDefault="00440477" w:rsidP="00BA7D84">
            <w:pPr>
              <w:pStyle w:val="TableHead"/>
              <w:rPr>
                <w:ins w:id="887" w:author="Russ Ott" w:date="2022-04-29T10:09:00Z"/>
              </w:rPr>
            </w:pPr>
            <w:ins w:id="888" w:author="Russ Ott" w:date="2022-04-29T10:09:00Z">
              <w:r>
                <w:t>XPath</w:t>
              </w:r>
            </w:ins>
          </w:p>
        </w:tc>
        <w:tc>
          <w:tcPr>
            <w:tcW w:w="720" w:type="dxa"/>
            <w:shd w:val="clear" w:color="auto" w:fill="E6E6E6"/>
            <w:noWrap/>
          </w:tcPr>
          <w:p w14:paraId="27D05F3F" w14:textId="77777777" w:rsidR="00440477" w:rsidRDefault="00440477" w:rsidP="00BA7D84">
            <w:pPr>
              <w:pStyle w:val="TableHead"/>
              <w:rPr>
                <w:ins w:id="889" w:author="Russ Ott" w:date="2022-04-29T10:09:00Z"/>
              </w:rPr>
            </w:pPr>
            <w:ins w:id="890" w:author="Russ Ott" w:date="2022-04-29T10:09:00Z">
              <w:r>
                <w:t>Card.</w:t>
              </w:r>
            </w:ins>
          </w:p>
        </w:tc>
        <w:tc>
          <w:tcPr>
            <w:tcW w:w="1152" w:type="dxa"/>
            <w:shd w:val="clear" w:color="auto" w:fill="E6E6E6"/>
            <w:noWrap/>
          </w:tcPr>
          <w:p w14:paraId="7FE2B31F" w14:textId="77777777" w:rsidR="00440477" w:rsidRDefault="00440477" w:rsidP="00BA7D84">
            <w:pPr>
              <w:pStyle w:val="TableHead"/>
              <w:rPr>
                <w:ins w:id="891" w:author="Russ Ott" w:date="2022-04-29T10:09:00Z"/>
              </w:rPr>
            </w:pPr>
            <w:ins w:id="892" w:author="Russ Ott" w:date="2022-04-29T10:09:00Z">
              <w:r>
                <w:t>Verb</w:t>
              </w:r>
            </w:ins>
          </w:p>
        </w:tc>
        <w:tc>
          <w:tcPr>
            <w:tcW w:w="864" w:type="dxa"/>
            <w:shd w:val="clear" w:color="auto" w:fill="E6E6E6"/>
            <w:noWrap/>
          </w:tcPr>
          <w:p w14:paraId="36FEB827" w14:textId="77777777" w:rsidR="00440477" w:rsidRDefault="00440477" w:rsidP="00BA7D84">
            <w:pPr>
              <w:pStyle w:val="TableHead"/>
              <w:rPr>
                <w:ins w:id="893" w:author="Russ Ott" w:date="2022-04-29T10:09:00Z"/>
              </w:rPr>
            </w:pPr>
            <w:ins w:id="894" w:author="Russ Ott" w:date="2022-04-29T10:09:00Z">
              <w:r>
                <w:t>Data Type</w:t>
              </w:r>
            </w:ins>
          </w:p>
        </w:tc>
        <w:tc>
          <w:tcPr>
            <w:tcW w:w="864" w:type="dxa"/>
            <w:shd w:val="clear" w:color="auto" w:fill="E6E6E6"/>
            <w:noWrap/>
          </w:tcPr>
          <w:p w14:paraId="64EB8ECD" w14:textId="77777777" w:rsidR="00440477" w:rsidRDefault="00440477" w:rsidP="00BA7D84">
            <w:pPr>
              <w:pStyle w:val="TableHead"/>
              <w:rPr>
                <w:ins w:id="895" w:author="Russ Ott" w:date="2022-04-29T10:09:00Z"/>
              </w:rPr>
            </w:pPr>
            <w:ins w:id="896" w:author="Russ Ott" w:date="2022-04-29T10:09:00Z">
              <w:r>
                <w:t>CONF#</w:t>
              </w:r>
            </w:ins>
          </w:p>
        </w:tc>
        <w:tc>
          <w:tcPr>
            <w:tcW w:w="864" w:type="dxa"/>
            <w:shd w:val="clear" w:color="auto" w:fill="E6E6E6"/>
            <w:noWrap/>
          </w:tcPr>
          <w:p w14:paraId="3BD2381F" w14:textId="77777777" w:rsidR="00440477" w:rsidRDefault="00440477" w:rsidP="00BA7D84">
            <w:pPr>
              <w:pStyle w:val="TableHead"/>
              <w:rPr>
                <w:ins w:id="897" w:author="Russ Ott" w:date="2022-04-29T10:09:00Z"/>
              </w:rPr>
            </w:pPr>
            <w:ins w:id="898" w:author="Russ Ott" w:date="2022-04-29T10:09:00Z">
              <w:r>
                <w:t>Value</w:t>
              </w:r>
            </w:ins>
          </w:p>
        </w:tc>
      </w:tr>
      <w:tr w:rsidR="00440477" w14:paraId="629C9FF2" w14:textId="77777777" w:rsidTr="00BA7D84">
        <w:trPr>
          <w:jc w:val="center"/>
          <w:ins w:id="899" w:author="Russ Ott" w:date="2022-04-29T10:09:00Z"/>
        </w:trPr>
        <w:tc>
          <w:tcPr>
            <w:tcW w:w="10160" w:type="dxa"/>
            <w:gridSpan w:val="6"/>
          </w:tcPr>
          <w:p w14:paraId="7D528A9D" w14:textId="77777777" w:rsidR="00440477" w:rsidRDefault="00440477" w:rsidP="00BA7D84">
            <w:pPr>
              <w:pStyle w:val="TableText"/>
              <w:rPr>
                <w:ins w:id="900" w:author="Russ Ott" w:date="2022-04-29T10:09:00Z"/>
              </w:rPr>
            </w:pPr>
            <w:ins w:id="901" w:author="Russ Ott" w:date="2022-04-29T10:09:00Z">
              <w:r>
                <w:t>observation (identifier: urn:hl7ii:2.16.840.1.113883.10.20.22.4.69:2022-06-01)</w:t>
              </w:r>
            </w:ins>
          </w:p>
        </w:tc>
      </w:tr>
      <w:tr w:rsidR="00440477" w14:paraId="4F4D304D" w14:textId="77777777" w:rsidTr="00BA7D84">
        <w:trPr>
          <w:jc w:val="center"/>
          <w:ins w:id="902" w:author="Russ Ott" w:date="2022-04-29T10:09:00Z"/>
        </w:trPr>
        <w:tc>
          <w:tcPr>
            <w:tcW w:w="3345" w:type="dxa"/>
          </w:tcPr>
          <w:p w14:paraId="2DB0EAF2" w14:textId="77777777" w:rsidR="00440477" w:rsidRDefault="00440477" w:rsidP="00BA7D84">
            <w:pPr>
              <w:pStyle w:val="TableText"/>
              <w:rPr>
                <w:ins w:id="903" w:author="Russ Ott" w:date="2022-04-29T10:09:00Z"/>
              </w:rPr>
            </w:pPr>
            <w:ins w:id="904" w:author="Russ Ott" w:date="2022-04-29T10:09:00Z">
              <w:r>
                <w:tab/>
                <w:t>@classCode</w:t>
              </w:r>
            </w:ins>
          </w:p>
        </w:tc>
        <w:tc>
          <w:tcPr>
            <w:tcW w:w="720" w:type="dxa"/>
          </w:tcPr>
          <w:p w14:paraId="77320C32" w14:textId="77777777" w:rsidR="00440477" w:rsidRDefault="00440477" w:rsidP="00BA7D84">
            <w:pPr>
              <w:pStyle w:val="TableText"/>
              <w:rPr>
                <w:ins w:id="905" w:author="Russ Ott" w:date="2022-04-29T10:09:00Z"/>
              </w:rPr>
            </w:pPr>
            <w:ins w:id="906" w:author="Russ Ott" w:date="2022-04-29T10:09:00Z">
              <w:r>
                <w:t>1..1</w:t>
              </w:r>
            </w:ins>
          </w:p>
        </w:tc>
        <w:tc>
          <w:tcPr>
            <w:tcW w:w="1152" w:type="dxa"/>
          </w:tcPr>
          <w:p w14:paraId="560AC28A" w14:textId="77777777" w:rsidR="00440477" w:rsidRDefault="00440477" w:rsidP="00BA7D84">
            <w:pPr>
              <w:pStyle w:val="TableText"/>
              <w:rPr>
                <w:ins w:id="907" w:author="Russ Ott" w:date="2022-04-29T10:09:00Z"/>
              </w:rPr>
            </w:pPr>
            <w:ins w:id="908" w:author="Russ Ott" w:date="2022-04-29T10:09:00Z">
              <w:r>
                <w:t>SHALL</w:t>
              </w:r>
            </w:ins>
          </w:p>
        </w:tc>
        <w:tc>
          <w:tcPr>
            <w:tcW w:w="864" w:type="dxa"/>
          </w:tcPr>
          <w:p w14:paraId="75D60305" w14:textId="77777777" w:rsidR="00440477" w:rsidRDefault="00440477" w:rsidP="00BA7D84">
            <w:pPr>
              <w:pStyle w:val="TableText"/>
              <w:rPr>
                <w:ins w:id="909" w:author="Russ Ott" w:date="2022-04-29T10:09:00Z"/>
              </w:rPr>
            </w:pPr>
          </w:p>
        </w:tc>
        <w:tc>
          <w:tcPr>
            <w:tcW w:w="1104" w:type="dxa"/>
          </w:tcPr>
          <w:p w14:paraId="2E3EBD52" w14:textId="5BE89210" w:rsidR="00440477" w:rsidRDefault="00002F64" w:rsidP="00BA7D84">
            <w:pPr>
              <w:pStyle w:val="TableText"/>
              <w:rPr>
                <w:ins w:id="910" w:author="Russ Ott" w:date="2022-04-29T10:09:00Z"/>
              </w:rPr>
            </w:pPr>
            <w:ins w:id="911" w:author="Russ Ott" w:date="2022-04-29T10:09:00Z">
              <w:r>
                <w:fldChar w:fldCharType="begin"/>
              </w:r>
              <w:r>
                <w:instrText xml:space="preserve"> HYPERLINK \l "C_4515-14434" \h </w:instrText>
              </w:r>
              <w:r>
                <w:fldChar w:fldCharType="separate"/>
              </w:r>
              <w:r w:rsidR="00440477">
                <w:rPr>
                  <w:rStyle w:val="HyperlinkText9pt"/>
                </w:rPr>
                <w:t>4515-14434</w:t>
              </w:r>
              <w:r>
                <w:rPr>
                  <w:rStyle w:val="HyperlinkText9pt"/>
                </w:rPr>
                <w:fldChar w:fldCharType="end"/>
              </w:r>
            </w:ins>
          </w:p>
        </w:tc>
        <w:tc>
          <w:tcPr>
            <w:tcW w:w="2975" w:type="dxa"/>
          </w:tcPr>
          <w:p w14:paraId="37F1B8D9" w14:textId="77777777" w:rsidR="00440477" w:rsidRDefault="00440477" w:rsidP="00BA7D84">
            <w:pPr>
              <w:pStyle w:val="TableText"/>
              <w:rPr>
                <w:ins w:id="912" w:author="Russ Ott" w:date="2022-04-29T10:09:00Z"/>
              </w:rPr>
            </w:pPr>
            <w:ins w:id="913" w:author="Russ Ott" w:date="2022-04-29T10:09:00Z">
              <w:r>
                <w:t>urn:oid:2.16.840.1.113883.5.6 (HL7ActClass) = OBS</w:t>
              </w:r>
            </w:ins>
          </w:p>
        </w:tc>
      </w:tr>
      <w:tr w:rsidR="00440477" w14:paraId="24F0530E" w14:textId="77777777" w:rsidTr="00BA7D84">
        <w:trPr>
          <w:jc w:val="center"/>
          <w:ins w:id="914" w:author="Russ Ott" w:date="2022-04-29T10:09:00Z"/>
        </w:trPr>
        <w:tc>
          <w:tcPr>
            <w:tcW w:w="3345" w:type="dxa"/>
          </w:tcPr>
          <w:p w14:paraId="5F42E126" w14:textId="77777777" w:rsidR="00440477" w:rsidRDefault="00440477" w:rsidP="00BA7D84">
            <w:pPr>
              <w:pStyle w:val="TableText"/>
              <w:rPr>
                <w:ins w:id="915" w:author="Russ Ott" w:date="2022-04-29T10:09:00Z"/>
              </w:rPr>
            </w:pPr>
            <w:ins w:id="916" w:author="Russ Ott" w:date="2022-04-29T10:09:00Z">
              <w:r>
                <w:tab/>
                <w:t>@moodCode</w:t>
              </w:r>
            </w:ins>
          </w:p>
        </w:tc>
        <w:tc>
          <w:tcPr>
            <w:tcW w:w="720" w:type="dxa"/>
          </w:tcPr>
          <w:p w14:paraId="23C44D37" w14:textId="77777777" w:rsidR="00440477" w:rsidRDefault="00440477" w:rsidP="00BA7D84">
            <w:pPr>
              <w:pStyle w:val="TableText"/>
              <w:rPr>
                <w:ins w:id="917" w:author="Russ Ott" w:date="2022-04-29T10:09:00Z"/>
              </w:rPr>
            </w:pPr>
            <w:ins w:id="918" w:author="Russ Ott" w:date="2022-04-29T10:09:00Z">
              <w:r>
                <w:t>1..1</w:t>
              </w:r>
            </w:ins>
          </w:p>
        </w:tc>
        <w:tc>
          <w:tcPr>
            <w:tcW w:w="1152" w:type="dxa"/>
          </w:tcPr>
          <w:p w14:paraId="3CD30BBA" w14:textId="77777777" w:rsidR="00440477" w:rsidRDefault="00440477" w:rsidP="00BA7D84">
            <w:pPr>
              <w:pStyle w:val="TableText"/>
              <w:rPr>
                <w:ins w:id="919" w:author="Russ Ott" w:date="2022-04-29T10:09:00Z"/>
              </w:rPr>
            </w:pPr>
            <w:ins w:id="920" w:author="Russ Ott" w:date="2022-04-29T10:09:00Z">
              <w:r>
                <w:t>SHALL</w:t>
              </w:r>
            </w:ins>
          </w:p>
        </w:tc>
        <w:tc>
          <w:tcPr>
            <w:tcW w:w="864" w:type="dxa"/>
          </w:tcPr>
          <w:p w14:paraId="0775A2C2" w14:textId="77777777" w:rsidR="00440477" w:rsidRDefault="00440477" w:rsidP="00BA7D84">
            <w:pPr>
              <w:pStyle w:val="TableText"/>
              <w:rPr>
                <w:ins w:id="921" w:author="Russ Ott" w:date="2022-04-29T10:09:00Z"/>
              </w:rPr>
            </w:pPr>
          </w:p>
        </w:tc>
        <w:tc>
          <w:tcPr>
            <w:tcW w:w="1104" w:type="dxa"/>
          </w:tcPr>
          <w:p w14:paraId="46F1AB31" w14:textId="04386168" w:rsidR="00440477" w:rsidRDefault="00002F64" w:rsidP="00BA7D84">
            <w:pPr>
              <w:pStyle w:val="TableText"/>
              <w:rPr>
                <w:ins w:id="922" w:author="Russ Ott" w:date="2022-04-29T10:09:00Z"/>
              </w:rPr>
            </w:pPr>
            <w:ins w:id="923" w:author="Russ Ott" w:date="2022-04-29T10:09:00Z">
              <w:r>
                <w:fldChar w:fldCharType="begin"/>
              </w:r>
              <w:r>
                <w:instrText xml:space="preserve"> HYPERLINK \l "C_4515-14435" \h </w:instrText>
              </w:r>
              <w:r>
                <w:fldChar w:fldCharType="separate"/>
              </w:r>
              <w:r w:rsidR="00440477">
                <w:rPr>
                  <w:rStyle w:val="HyperlinkText9pt"/>
                </w:rPr>
                <w:t>4515-14435</w:t>
              </w:r>
              <w:r>
                <w:rPr>
                  <w:rStyle w:val="HyperlinkText9pt"/>
                </w:rPr>
                <w:fldChar w:fldCharType="end"/>
              </w:r>
            </w:ins>
          </w:p>
        </w:tc>
        <w:tc>
          <w:tcPr>
            <w:tcW w:w="2975" w:type="dxa"/>
          </w:tcPr>
          <w:p w14:paraId="404151EA" w14:textId="77777777" w:rsidR="00440477" w:rsidRDefault="00440477" w:rsidP="00BA7D84">
            <w:pPr>
              <w:pStyle w:val="TableText"/>
              <w:rPr>
                <w:ins w:id="924" w:author="Russ Ott" w:date="2022-04-29T10:09:00Z"/>
              </w:rPr>
            </w:pPr>
            <w:ins w:id="925" w:author="Russ Ott" w:date="2022-04-29T10:09:00Z">
              <w:r>
                <w:t>urn:oid:2.16.840.1.113883.5.1001 (HL7ActMood) = EVN</w:t>
              </w:r>
            </w:ins>
          </w:p>
        </w:tc>
      </w:tr>
      <w:tr w:rsidR="00440477" w14:paraId="76581E20" w14:textId="77777777" w:rsidTr="00BA7D84">
        <w:trPr>
          <w:jc w:val="center"/>
          <w:ins w:id="926" w:author="Russ Ott" w:date="2022-04-29T10:09:00Z"/>
        </w:trPr>
        <w:tc>
          <w:tcPr>
            <w:tcW w:w="3345" w:type="dxa"/>
          </w:tcPr>
          <w:p w14:paraId="32AEF9C8" w14:textId="77777777" w:rsidR="00440477" w:rsidRDefault="00440477" w:rsidP="00BA7D84">
            <w:pPr>
              <w:pStyle w:val="TableText"/>
              <w:rPr>
                <w:ins w:id="927" w:author="Russ Ott" w:date="2022-04-29T10:09:00Z"/>
              </w:rPr>
            </w:pPr>
            <w:ins w:id="928" w:author="Russ Ott" w:date="2022-04-29T10:09:00Z">
              <w:r>
                <w:tab/>
                <w:t>templateId</w:t>
              </w:r>
            </w:ins>
          </w:p>
        </w:tc>
        <w:tc>
          <w:tcPr>
            <w:tcW w:w="720" w:type="dxa"/>
          </w:tcPr>
          <w:p w14:paraId="7DB1423F" w14:textId="77777777" w:rsidR="00440477" w:rsidRDefault="00440477" w:rsidP="00BA7D84">
            <w:pPr>
              <w:pStyle w:val="TableText"/>
              <w:rPr>
                <w:ins w:id="929" w:author="Russ Ott" w:date="2022-04-29T10:09:00Z"/>
              </w:rPr>
            </w:pPr>
            <w:ins w:id="930" w:author="Russ Ott" w:date="2022-04-29T10:09:00Z">
              <w:r>
                <w:t>1..1</w:t>
              </w:r>
            </w:ins>
          </w:p>
        </w:tc>
        <w:tc>
          <w:tcPr>
            <w:tcW w:w="1152" w:type="dxa"/>
          </w:tcPr>
          <w:p w14:paraId="14476DDD" w14:textId="77777777" w:rsidR="00440477" w:rsidRDefault="00440477" w:rsidP="00BA7D84">
            <w:pPr>
              <w:pStyle w:val="TableText"/>
              <w:rPr>
                <w:ins w:id="931" w:author="Russ Ott" w:date="2022-04-29T10:09:00Z"/>
              </w:rPr>
            </w:pPr>
            <w:ins w:id="932" w:author="Russ Ott" w:date="2022-04-29T10:09:00Z">
              <w:r>
                <w:t>SHALL</w:t>
              </w:r>
            </w:ins>
          </w:p>
        </w:tc>
        <w:tc>
          <w:tcPr>
            <w:tcW w:w="864" w:type="dxa"/>
          </w:tcPr>
          <w:p w14:paraId="134E7E3F" w14:textId="77777777" w:rsidR="00440477" w:rsidRDefault="00440477" w:rsidP="00BA7D84">
            <w:pPr>
              <w:pStyle w:val="TableText"/>
              <w:rPr>
                <w:ins w:id="933" w:author="Russ Ott" w:date="2022-04-29T10:09:00Z"/>
              </w:rPr>
            </w:pPr>
          </w:p>
        </w:tc>
        <w:tc>
          <w:tcPr>
            <w:tcW w:w="1104" w:type="dxa"/>
          </w:tcPr>
          <w:p w14:paraId="454DEAE3" w14:textId="01FD9459" w:rsidR="00440477" w:rsidRDefault="00002F64" w:rsidP="00BA7D84">
            <w:pPr>
              <w:pStyle w:val="TableText"/>
              <w:rPr>
                <w:ins w:id="934" w:author="Russ Ott" w:date="2022-04-29T10:09:00Z"/>
              </w:rPr>
            </w:pPr>
            <w:ins w:id="935" w:author="Russ Ott" w:date="2022-04-29T10:09:00Z">
              <w:r>
                <w:fldChar w:fldCharType="begin"/>
              </w:r>
              <w:r>
                <w:instrText xml:space="preserve"> HYPERLINK \l "C_4515-14436" \h </w:instrText>
              </w:r>
              <w:r>
                <w:fldChar w:fldCharType="separate"/>
              </w:r>
              <w:r w:rsidR="00440477">
                <w:rPr>
                  <w:rStyle w:val="HyperlinkText9pt"/>
                </w:rPr>
                <w:t>4515-14436</w:t>
              </w:r>
              <w:r>
                <w:rPr>
                  <w:rStyle w:val="HyperlinkText9pt"/>
                </w:rPr>
                <w:fldChar w:fldCharType="end"/>
              </w:r>
            </w:ins>
          </w:p>
        </w:tc>
        <w:tc>
          <w:tcPr>
            <w:tcW w:w="2975" w:type="dxa"/>
          </w:tcPr>
          <w:p w14:paraId="5938E28D" w14:textId="77777777" w:rsidR="00440477" w:rsidRDefault="00440477" w:rsidP="00BA7D84">
            <w:pPr>
              <w:pStyle w:val="TableText"/>
              <w:rPr>
                <w:ins w:id="936" w:author="Russ Ott" w:date="2022-04-29T10:09:00Z"/>
              </w:rPr>
            </w:pPr>
          </w:p>
        </w:tc>
      </w:tr>
      <w:tr w:rsidR="00440477" w14:paraId="1F1176BA" w14:textId="77777777" w:rsidTr="00BA7D84">
        <w:trPr>
          <w:jc w:val="center"/>
          <w:ins w:id="937" w:author="Russ Ott" w:date="2022-04-29T10:09:00Z"/>
        </w:trPr>
        <w:tc>
          <w:tcPr>
            <w:tcW w:w="3345" w:type="dxa"/>
          </w:tcPr>
          <w:p w14:paraId="2D88A8D6" w14:textId="77777777" w:rsidR="00440477" w:rsidRDefault="00440477" w:rsidP="00BA7D84">
            <w:pPr>
              <w:pStyle w:val="TableText"/>
              <w:rPr>
                <w:ins w:id="938" w:author="Russ Ott" w:date="2022-04-29T10:09:00Z"/>
              </w:rPr>
            </w:pPr>
            <w:ins w:id="939" w:author="Russ Ott" w:date="2022-04-29T10:09:00Z">
              <w:r>
                <w:tab/>
              </w:r>
              <w:r>
                <w:tab/>
                <w:t>@root</w:t>
              </w:r>
            </w:ins>
          </w:p>
        </w:tc>
        <w:tc>
          <w:tcPr>
            <w:tcW w:w="720" w:type="dxa"/>
          </w:tcPr>
          <w:p w14:paraId="6EC1F347" w14:textId="77777777" w:rsidR="00440477" w:rsidRDefault="00440477" w:rsidP="00BA7D84">
            <w:pPr>
              <w:pStyle w:val="TableText"/>
              <w:rPr>
                <w:ins w:id="940" w:author="Russ Ott" w:date="2022-04-29T10:09:00Z"/>
              </w:rPr>
            </w:pPr>
            <w:ins w:id="941" w:author="Russ Ott" w:date="2022-04-29T10:09:00Z">
              <w:r>
                <w:t>1..1</w:t>
              </w:r>
            </w:ins>
          </w:p>
        </w:tc>
        <w:tc>
          <w:tcPr>
            <w:tcW w:w="1152" w:type="dxa"/>
          </w:tcPr>
          <w:p w14:paraId="219EED52" w14:textId="77777777" w:rsidR="00440477" w:rsidRDefault="00440477" w:rsidP="00BA7D84">
            <w:pPr>
              <w:pStyle w:val="TableText"/>
              <w:rPr>
                <w:ins w:id="942" w:author="Russ Ott" w:date="2022-04-29T10:09:00Z"/>
              </w:rPr>
            </w:pPr>
            <w:ins w:id="943" w:author="Russ Ott" w:date="2022-04-29T10:09:00Z">
              <w:r>
                <w:t>SHALL</w:t>
              </w:r>
            </w:ins>
          </w:p>
        </w:tc>
        <w:tc>
          <w:tcPr>
            <w:tcW w:w="864" w:type="dxa"/>
          </w:tcPr>
          <w:p w14:paraId="69032672" w14:textId="77777777" w:rsidR="00440477" w:rsidRDefault="00440477" w:rsidP="00BA7D84">
            <w:pPr>
              <w:pStyle w:val="TableText"/>
              <w:rPr>
                <w:ins w:id="944" w:author="Russ Ott" w:date="2022-04-29T10:09:00Z"/>
              </w:rPr>
            </w:pPr>
          </w:p>
        </w:tc>
        <w:tc>
          <w:tcPr>
            <w:tcW w:w="1104" w:type="dxa"/>
          </w:tcPr>
          <w:p w14:paraId="38E6E471" w14:textId="7830CB55" w:rsidR="00440477" w:rsidRDefault="00002F64" w:rsidP="00BA7D84">
            <w:pPr>
              <w:pStyle w:val="TableText"/>
              <w:rPr>
                <w:ins w:id="945" w:author="Russ Ott" w:date="2022-04-29T10:09:00Z"/>
              </w:rPr>
            </w:pPr>
            <w:ins w:id="946" w:author="Russ Ott" w:date="2022-04-29T10:09:00Z">
              <w:r>
                <w:fldChar w:fldCharType="begin"/>
              </w:r>
              <w:r>
                <w:instrText xml:space="preserve"> HYPERLINK \l "C_4515-14437" \h </w:instrText>
              </w:r>
              <w:r>
                <w:fldChar w:fldCharType="separate"/>
              </w:r>
              <w:r w:rsidR="00440477">
                <w:rPr>
                  <w:rStyle w:val="HyperlinkText9pt"/>
                </w:rPr>
                <w:t>4515-14437</w:t>
              </w:r>
              <w:r>
                <w:rPr>
                  <w:rStyle w:val="HyperlinkText9pt"/>
                </w:rPr>
                <w:fldChar w:fldCharType="end"/>
              </w:r>
            </w:ins>
          </w:p>
        </w:tc>
        <w:tc>
          <w:tcPr>
            <w:tcW w:w="2975" w:type="dxa"/>
          </w:tcPr>
          <w:p w14:paraId="0CD694A7" w14:textId="77777777" w:rsidR="00440477" w:rsidRDefault="00440477" w:rsidP="00BA7D84">
            <w:pPr>
              <w:pStyle w:val="TableText"/>
              <w:rPr>
                <w:ins w:id="947" w:author="Russ Ott" w:date="2022-04-29T10:09:00Z"/>
              </w:rPr>
            </w:pPr>
            <w:ins w:id="948" w:author="Russ Ott" w:date="2022-04-29T10:09:00Z">
              <w:r>
                <w:t>2.16.840.1.113883.10.20.22.4.69</w:t>
              </w:r>
            </w:ins>
          </w:p>
        </w:tc>
      </w:tr>
      <w:tr w:rsidR="00440477" w14:paraId="51FEC0CA" w14:textId="77777777" w:rsidTr="00BA7D84">
        <w:trPr>
          <w:jc w:val="center"/>
          <w:ins w:id="949" w:author="Russ Ott" w:date="2022-04-29T10:09:00Z"/>
        </w:trPr>
        <w:tc>
          <w:tcPr>
            <w:tcW w:w="3345" w:type="dxa"/>
          </w:tcPr>
          <w:p w14:paraId="7C048FEA" w14:textId="77777777" w:rsidR="00440477" w:rsidRDefault="00440477" w:rsidP="00BA7D84">
            <w:pPr>
              <w:pStyle w:val="TableText"/>
              <w:rPr>
                <w:ins w:id="950" w:author="Russ Ott" w:date="2022-04-29T10:09:00Z"/>
              </w:rPr>
            </w:pPr>
            <w:ins w:id="951" w:author="Russ Ott" w:date="2022-04-29T10:09:00Z">
              <w:r>
                <w:tab/>
              </w:r>
              <w:r>
                <w:tab/>
                <w:t>@extension</w:t>
              </w:r>
            </w:ins>
          </w:p>
        </w:tc>
        <w:tc>
          <w:tcPr>
            <w:tcW w:w="720" w:type="dxa"/>
          </w:tcPr>
          <w:p w14:paraId="5611F5BF" w14:textId="77777777" w:rsidR="00440477" w:rsidRDefault="00440477" w:rsidP="00BA7D84">
            <w:pPr>
              <w:pStyle w:val="TableText"/>
              <w:rPr>
                <w:ins w:id="952" w:author="Russ Ott" w:date="2022-04-29T10:09:00Z"/>
              </w:rPr>
            </w:pPr>
            <w:ins w:id="953" w:author="Russ Ott" w:date="2022-04-29T10:09:00Z">
              <w:r>
                <w:t>1..1</w:t>
              </w:r>
            </w:ins>
          </w:p>
        </w:tc>
        <w:tc>
          <w:tcPr>
            <w:tcW w:w="1152" w:type="dxa"/>
          </w:tcPr>
          <w:p w14:paraId="0A0D9667" w14:textId="77777777" w:rsidR="00440477" w:rsidRDefault="00440477" w:rsidP="00BA7D84">
            <w:pPr>
              <w:pStyle w:val="TableText"/>
              <w:rPr>
                <w:ins w:id="954" w:author="Russ Ott" w:date="2022-04-29T10:09:00Z"/>
              </w:rPr>
            </w:pPr>
            <w:ins w:id="955" w:author="Russ Ott" w:date="2022-04-29T10:09:00Z">
              <w:r>
                <w:t>SHALL</w:t>
              </w:r>
            </w:ins>
          </w:p>
        </w:tc>
        <w:tc>
          <w:tcPr>
            <w:tcW w:w="864" w:type="dxa"/>
          </w:tcPr>
          <w:p w14:paraId="464FA41E" w14:textId="77777777" w:rsidR="00440477" w:rsidRDefault="00440477" w:rsidP="00BA7D84">
            <w:pPr>
              <w:pStyle w:val="TableText"/>
              <w:rPr>
                <w:ins w:id="956" w:author="Russ Ott" w:date="2022-04-29T10:09:00Z"/>
              </w:rPr>
            </w:pPr>
          </w:p>
        </w:tc>
        <w:tc>
          <w:tcPr>
            <w:tcW w:w="1104" w:type="dxa"/>
          </w:tcPr>
          <w:p w14:paraId="7857DD4D" w14:textId="02F57425" w:rsidR="00440477" w:rsidRDefault="00002F64" w:rsidP="00BA7D84">
            <w:pPr>
              <w:pStyle w:val="TableText"/>
              <w:rPr>
                <w:ins w:id="957" w:author="Russ Ott" w:date="2022-04-29T10:09:00Z"/>
              </w:rPr>
            </w:pPr>
            <w:ins w:id="958" w:author="Russ Ott" w:date="2022-04-29T10:09:00Z">
              <w:r>
                <w:fldChar w:fldCharType="begin"/>
              </w:r>
              <w:r>
                <w:instrText xml:space="preserve"> HYPERLINK \l "C_4515-33037" \h </w:instrText>
              </w:r>
              <w:r>
                <w:fldChar w:fldCharType="separate"/>
              </w:r>
              <w:r w:rsidR="00440477">
                <w:rPr>
                  <w:rStyle w:val="HyperlinkText9pt"/>
                </w:rPr>
                <w:t>4515-33037</w:t>
              </w:r>
              <w:r>
                <w:rPr>
                  <w:rStyle w:val="HyperlinkText9pt"/>
                </w:rPr>
                <w:fldChar w:fldCharType="end"/>
              </w:r>
            </w:ins>
          </w:p>
        </w:tc>
        <w:tc>
          <w:tcPr>
            <w:tcW w:w="2975" w:type="dxa"/>
          </w:tcPr>
          <w:p w14:paraId="5DD1BAF9" w14:textId="77777777" w:rsidR="00440477" w:rsidRDefault="00440477" w:rsidP="00BA7D84">
            <w:pPr>
              <w:pStyle w:val="TableText"/>
              <w:rPr>
                <w:ins w:id="959" w:author="Russ Ott" w:date="2022-04-29T10:09:00Z"/>
              </w:rPr>
            </w:pPr>
            <w:ins w:id="960" w:author="Russ Ott" w:date="2022-04-29T10:09:00Z">
              <w:r>
                <w:t>2022-06-01</w:t>
              </w:r>
            </w:ins>
          </w:p>
        </w:tc>
      </w:tr>
      <w:tr w:rsidR="00440477" w14:paraId="07E6E4CB" w14:textId="77777777" w:rsidTr="00BA7D84">
        <w:trPr>
          <w:jc w:val="center"/>
          <w:ins w:id="961" w:author="Russ Ott" w:date="2022-04-29T10:09:00Z"/>
        </w:trPr>
        <w:tc>
          <w:tcPr>
            <w:tcW w:w="3345" w:type="dxa"/>
          </w:tcPr>
          <w:p w14:paraId="3536F986" w14:textId="77777777" w:rsidR="00440477" w:rsidRDefault="00440477" w:rsidP="00BA7D84">
            <w:pPr>
              <w:pStyle w:val="TableText"/>
              <w:rPr>
                <w:ins w:id="962" w:author="Russ Ott" w:date="2022-04-29T10:09:00Z"/>
              </w:rPr>
            </w:pPr>
            <w:ins w:id="963" w:author="Russ Ott" w:date="2022-04-29T10:09:00Z">
              <w:r>
                <w:tab/>
                <w:t>id</w:t>
              </w:r>
            </w:ins>
          </w:p>
        </w:tc>
        <w:tc>
          <w:tcPr>
            <w:tcW w:w="720" w:type="dxa"/>
          </w:tcPr>
          <w:p w14:paraId="190F51FD" w14:textId="77777777" w:rsidR="00440477" w:rsidRDefault="00440477" w:rsidP="00BA7D84">
            <w:pPr>
              <w:pStyle w:val="TableText"/>
              <w:rPr>
                <w:ins w:id="964" w:author="Russ Ott" w:date="2022-04-29T10:09:00Z"/>
              </w:rPr>
            </w:pPr>
            <w:ins w:id="965" w:author="Russ Ott" w:date="2022-04-29T10:09:00Z">
              <w:r>
                <w:t>1..*</w:t>
              </w:r>
            </w:ins>
          </w:p>
        </w:tc>
        <w:tc>
          <w:tcPr>
            <w:tcW w:w="1152" w:type="dxa"/>
          </w:tcPr>
          <w:p w14:paraId="7BC9153F" w14:textId="77777777" w:rsidR="00440477" w:rsidRDefault="00440477" w:rsidP="00BA7D84">
            <w:pPr>
              <w:pStyle w:val="TableText"/>
              <w:rPr>
                <w:ins w:id="966" w:author="Russ Ott" w:date="2022-04-29T10:09:00Z"/>
              </w:rPr>
            </w:pPr>
            <w:ins w:id="967" w:author="Russ Ott" w:date="2022-04-29T10:09:00Z">
              <w:r>
                <w:t>SHALL</w:t>
              </w:r>
            </w:ins>
          </w:p>
        </w:tc>
        <w:tc>
          <w:tcPr>
            <w:tcW w:w="864" w:type="dxa"/>
          </w:tcPr>
          <w:p w14:paraId="6C4116E2" w14:textId="77777777" w:rsidR="00440477" w:rsidRDefault="00440477" w:rsidP="00BA7D84">
            <w:pPr>
              <w:pStyle w:val="TableText"/>
              <w:rPr>
                <w:ins w:id="968" w:author="Russ Ott" w:date="2022-04-29T10:09:00Z"/>
              </w:rPr>
            </w:pPr>
          </w:p>
        </w:tc>
        <w:tc>
          <w:tcPr>
            <w:tcW w:w="1104" w:type="dxa"/>
          </w:tcPr>
          <w:p w14:paraId="1817C5D4" w14:textId="1D756804" w:rsidR="00440477" w:rsidRDefault="00002F64" w:rsidP="00BA7D84">
            <w:pPr>
              <w:pStyle w:val="TableText"/>
              <w:rPr>
                <w:ins w:id="969" w:author="Russ Ott" w:date="2022-04-29T10:09:00Z"/>
              </w:rPr>
            </w:pPr>
            <w:ins w:id="970" w:author="Russ Ott" w:date="2022-04-29T10:09:00Z">
              <w:r>
                <w:fldChar w:fldCharType="begin"/>
              </w:r>
              <w:r>
                <w:instrText xml:space="preserve"> HYPERLINK \l "C_4515-14438" \h </w:instrText>
              </w:r>
              <w:r>
                <w:fldChar w:fldCharType="separate"/>
              </w:r>
              <w:r w:rsidR="00440477">
                <w:rPr>
                  <w:rStyle w:val="HyperlinkText9pt"/>
                </w:rPr>
                <w:t>4515-14438</w:t>
              </w:r>
              <w:r>
                <w:rPr>
                  <w:rStyle w:val="HyperlinkText9pt"/>
                </w:rPr>
                <w:fldChar w:fldCharType="end"/>
              </w:r>
            </w:ins>
          </w:p>
        </w:tc>
        <w:tc>
          <w:tcPr>
            <w:tcW w:w="2975" w:type="dxa"/>
          </w:tcPr>
          <w:p w14:paraId="630D14E1" w14:textId="77777777" w:rsidR="00440477" w:rsidRDefault="00440477" w:rsidP="00BA7D84">
            <w:pPr>
              <w:pStyle w:val="TableText"/>
              <w:rPr>
                <w:ins w:id="971" w:author="Russ Ott" w:date="2022-04-29T10:09:00Z"/>
              </w:rPr>
            </w:pPr>
          </w:p>
        </w:tc>
      </w:tr>
      <w:tr w:rsidR="00440477" w14:paraId="1BC351B8" w14:textId="77777777" w:rsidTr="00BA7D84">
        <w:trPr>
          <w:jc w:val="center"/>
          <w:ins w:id="972" w:author="Russ Ott" w:date="2022-04-29T10:09:00Z"/>
        </w:trPr>
        <w:tc>
          <w:tcPr>
            <w:tcW w:w="3345" w:type="dxa"/>
          </w:tcPr>
          <w:p w14:paraId="3FE3E62F" w14:textId="77777777" w:rsidR="00440477" w:rsidRDefault="00440477" w:rsidP="00BA7D84">
            <w:pPr>
              <w:pStyle w:val="TableText"/>
              <w:rPr>
                <w:ins w:id="973" w:author="Russ Ott" w:date="2022-04-29T10:09:00Z"/>
              </w:rPr>
            </w:pPr>
            <w:ins w:id="974" w:author="Russ Ott" w:date="2022-04-29T10:09:00Z">
              <w:r>
                <w:tab/>
                <w:t>code</w:t>
              </w:r>
            </w:ins>
          </w:p>
        </w:tc>
        <w:tc>
          <w:tcPr>
            <w:tcW w:w="720" w:type="dxa"/>
          </w:tcPr>
          <w:p w14:paraId="250279E2" w14:textId="77777777" w:rsidR="00440477" w:rsidRDefault="00440477" w:rsidP="00BA7D84">
            <w:pPr>
              <w:pStyle w:val="TableText"/>
              <w:rPr>
                <w:ins w:id="975" w:author="Russ Ott" w:date="2022-04-29T10:09:00Z"/>
              </w:rPr>
            </w:pPr>
            <w:ins w:id="976" w:author="Russ Ott" w:date="2022-04-29T10:09:00Z">
              <w:r>
                <w:t>1..1</w:t>
              </w:r>
            </w:ins>
          </w:p>
        </w:tc>
        <w:tc>
          <w:tcPr>
            <w:tcW w:w="1152" w:type="dxa"/>
          </w:tcPr>
          <w:p w14:paraId="6B0AA0A6" w14:textId="77777777" w:rsidR="00440477" w:rsidRDefault="00440477" w:rsidP="00BA7D84">
            <w:pPr>
              <w:pStyle w:val="TableText"/>
              <w:rPr>
                <w:ins w:id="977" w:author="Russ Ott" w:date="2022-04-29T10:09:00Z"/>
              </w:rPr>
            </w:pPr>
            <w:ins w:id="978" w:author="Russ Ott" w:date="2022-04-29T10:09:00Z">
              <w:r>
                <w:t>SHALL</w:t>
              </w:r>
            </w:ins>
          </w:p>
        </w:tc>
        <w:tc>
          <w:tcPr>
            <w:tcW w:w="864" w:type="dxa"/>
          </w:tcPr>
          <w:p w14:paraId="11C2006F" w14:textId="77777777" w:rsidR="00440477" w:rsidRDefault="00440477" w:rsidP="00BA7D84">
            <w:pPr>
              <w:pStyle w:val="TableText"/>
              <w:rPr>
                <w:ins w:id="979" w:author="Russ Ott" w:date="2022-04-29T10:09:00Z"/>
              </w:rPr>
            </w:pPr>
          </w:p>
        </w:tc>
        <w:tc>
          <w:tcPr>
            <w:tcW w:w="1104" w:type="dxa"/>
          </w:tcPr>
          <w:p w14:paraId="5A976D2D" w14:textId="3C241A40" w:rsidR="00440477" w:rsidRDefault="00002F64" w:rsidP="00BA7D84">
            <w:pPr>
              <w:pStyle w:val="TableText"/>
              <w:rPr>
                <w:ins w:id="980" w:author="Russ Ott" w:date="2022-04-29T10:09:00Z"/>
              </w:rPr>
            </w:pPr>
            <w:ins w:id="981" w:author="Russ Ott" w:date="2022-04-29T10:09:00Z">
              <w:r>
                <w:fldChar w:fldCharType="begin"/>
              </w:r>
              <w:r>
                <w:instrText xml:space="preserve"> HYPERLINK \l "C_4515-14439" \h </w:instrText>
              </w:r>
              <w:r>
                <w:fldChar w:fldCharType="separate"/>
              </w:r>
              <w:r w:rsidR="00440477">
                <w:rPr>
                  <w:rStyle w:val="HyperlinkText9pt"/>
                </w:rPr>
                <w:t>4515-14439</w:t>
              </w:r>
              <w:r>
                <w:rPr>
                  <w:rStyle w:val="HyperlinkText9pt"/>
                </w:rPr>
                <w:fldChar w:fldCharType="end"/>
              </w:r>
            </w:ins>
          </w:p>
        </w:tc>
        <w:tc>
          <w:tcPr>
            <w:tcW w:w="2975" w:type="dxa"/>
          </w:tcPr>
          <w:p w14:paraId="7E4442CB" w14:textId="77777777" w:rsidR="00440477" w:rsidRDefault="00440477" w:rsidP="00BA7D84">
            <w:pPr>
              <w:pStyle w:val="TableText"/>
              <w:rPr>
                <w:ins w:id="982" w:author="Russ Ott" w:date="2022-04-29T10:09:00Z"/>
              </w:rPr>
            </w:pPr>
            <w:ins w:id="983" w:author="Russ Ott" w:date="2022-04-29T10:09:00Z">
              <w:r>
                <w:t>urn:oid:2.16.840.1.113883.6.1 (LOINC)</w:t>
              </w:r>
            </w:ins>
          </w:p>
        </w:tc>
      </w:tr>
      <w:tr w:rsidR="00440477" w14:paraId="227CC621" w14:textId="77777777" w:rsidTr="00BA7D84">
        <w:trPr>
          <w:jc w:val="center"/>
          <w:ins w:id="984" w:author="Russ Ott" w:date="2022-04-29T10:09:00Z"/>
        </w:trPr>
        <w:tc>
          <w:tcPr>
            <w:tcW w:w="3345" w:type="dxa"/>
          </w:tcPr>
          <w:p w14:paraId="2F22CFF2" w14:textId="77777777" w:rsidR="00440477" w:rsidRDefault="00440477" w:rsidP="00BA7D84">
            <w:pPr>
              <w:pStyle w:val="TableText"/>
              <w:rPr>
                <w:ins w:id="985" w:author="Russ Ott" w:date="2022-04-29T10:09:00Z"/>
              </w:rPr>
            </w:pPr>
            <w:ins w:id="986" w:author="Russ Ott" w:date="2022-04-29T10:09:00Z">
              <w:r>
                <w:tab/>
                <w:t>derivationExpr</w:t>
              </w:r>
            </w:ins>
          </w:p>
        </w:tc>
        <w:tc>
          <w:tcPr>
            <w:tcW w:w="720" w:type="dxa"/>
          </w:tcPr>
          <w:p w14:paraId="6590310E" w14:textId="77777777" w:rsidR="00440477" w:rsidRDefault="00440477" w:rsidP="00BA7D84">
            <w:pPr>
              <w:pStyle w:val="TableText"/>
              <w:rPr>
                <w:ins w:id="987" w:author="Russ Ott" w:date="2022-04-29T10:09:00Z"/>
              </w:rPr>
            </w:pPr>
            <w:ins w:id="988" w:author="Russ Ott" w:date="2022-04-29T10:09:00Z">
              <w:r>
                <w:t>0..1</w:t>
              </w:r>
            </w:ins>
          </w:p>
        </w:tc>
        <w:tc>
          <w:tcPr>
            <w:tcW w:w="1152" w:type="dxa"/>
          </w:tcPr>
          <w:p w14:paraId="67B6E47D" w14:textId="77777777" w:rsidR="00440477" w:rsidRDefault="00440477" w:rsidP="00BA7D84">
            <w:pPr>
              <w:pStyle w:val="TableText"/>
              <w:rPr>
                <w:ins w:id="989" w:author="Russ Ott" w:date="2022-04-29T10:09:00Z"/>
              </w:rPr>
            </w:pPr>
            <w:ins w:id="990" w:author="Russ Ott" w:date="2022-04-29T10:09:00Z">
              <w:r>
                <w:t>MAY</w:t>
              </w:r>
            </w:ins>
          </w:p>
        </w:tc>
        <w:tc>
          <w:tcPr>
            <w:tcW w:w="864" w:type="dxa"/>
          </w:tcPr>
          <w:p w14:paraId="6E6879A8" w14:textId="77777777" w:rsidR="00440477" w:rsidRDefault="00440477" w:rsidP="00BA7D84">
            <w:pPr>
              <w:pStyle w:val="TableText"/>
              <w:rPr>
                <w:ins w:id="991" w:author="Russ Ott" w:date="2022-04-29T10:09:00Z"/>
              </w:rPr>
            </w:pPr>
          </w:p>
        </w:tc>
        <w:tc>
          <w:tcPr>
            <w:tcW w:w="1104" w:type="dxa"/>
          </w:tcPr>
          <w:p w14:paraId="3910119A" w14:textId="500FEDF4" w:rsidR="00440477" w:rsidRDefault="00002F64" w:rsidP="00BA7D84">
            <w:pPr>
              <w:pStyle w:val="TableText"/>
              <w:rPr>
                <w:ins w:id="992" w:author="Russ Ott" w:date="2022-04-29T10:09:00Z"/>
              </w:rPr>
            </w:pPr>
            <w:ins w:id="993" w:author="Russ Ott" w:date="2022-04-29T10:09:00Z">
              <w:r>
                <w:fldChar w:fldCharType="begin"/>
              </w:r>
              <w:r>
                <w:instrText xml:space="preserve"> HYPERLINK \l "C_4515-14637" \h </w:instrText>
              </w:r>
              <w:r>
                <w:fldChar w:fldCharType="separate"/>
              </w:r>
              <w:r w:rsidR="00440477">
                <w:rPr>
                  <w:rStyle w:val="HyperlinkText9pt"/>
                </w:rPr>
                <w:t>4515-14637</w:t>
              </w:r>
              <w:r>
                <w:rPr>
                  <w:rStyle w:val="HyperlinkText9pt"/>
                </w:rPr>
                <w:fldChar w:fldCharType="end"/>
              </w:r>
            </w:ins>
          </w:p>
        </w:tc>
        <w:tc>
          <w:tcPr>
            <w:tcW w:w="2975" w:type="dxa"/>
          </w:tcPr>
          <w:p w14:paraId="38800641" w14:textId="77777777" w:rsidR="00440477" w:rsidRDefault="00440477" w:rsidP="00BA7D84">
            <w:pPr>
              <w:pStyle w:val="TableText"/>
              <w:rPr>
                <w:ins w:id="994" w:author="Russ Ott" w:date="2022-04-29T10:09:00Z"/>
              </w:rPr>
            </w:pPr>
          </w:p>
        </w:tc>
      </w:tr>
      <w:tr w:rsidR="00440477" w14:paraId="23F4906F" w14:textId="77777777" w:rsidTr="00BA7D84">
        <w:trPr>
          <w:jc w:val="center"/>
          <w:ins w:id="995" w:author="Russ Ott" w:date="2022-04-29T10:09:00Z"/>
        </w:trPr>
        <w:tc>
          <w:tcPr>
            <w:tcW w:w="3345" w:type="dxa"/>
          </w:tcPr>
          <w:p w14:paraId="27C9A3A6" w14:textId="77777777" w:rsidR="00440477" w:rsidRDefault="00440477" w:rsidP="00BA7D84">
            <w:pPr>
              <w:pStyle w:val="TableText"/>
              <w:rPr>
                <w:ins w:id="996" w:author="Russ Ott" w:date="2022-04-29T10:09:00Z"/>
              </w:rPr>
            </w:pPr>
            <w:ins w:id="997" w:author="Russ Ott" w:date="2022-04-29T10:09:00Z">
              <w:r>
                <w:tab/>
                <w:t>statusCode</w:t>
              </w:r>
            </w:ins>
          </w:p>
        </w:tc>
        <w:tc>
          <w:tcPr>
            <w:tcW w:w="720" w:type="dxa"/>
          </w:tcPr>
          <w:p w14:paraId="7D97F1F7" w14:textId="77777777" w:rsidR="00440477" w:rsidRDefault="00440477" w:rsidP="00BA7D84">
            <w:pPr>
              <w:pStyle w:val="TableText"/>
              <w:rPr>
                <w:ins w:id="998" w:author="Russ Ott" w:date="2022-04-29T10:09:00Z"/>
              </w:rPr>
            </w:pPr>
            <w:ins w:id="999" w:author="Russ Ott" w:date="2022-04-29T10:09:00Z">
              <w:r>
                <w:t>1..1</w:t>
              </w:r>
            </w:ins>
          </w:p>
        </w:tc>
        <w:tc>
          <w:tcPr>
            <w:tcW w:w="1152" w:type="dxa"/>
          </w:tcPr>
          <w:p w14:paraId="492A88B1" w14:textId="77777777" w:rsidR="00440477" w:rsidRDefault="00440477" w:rsidP="00BA7D84">
            <w:pPr>
              <w:pStyle w:val="TableText"/>
              <w:rPr>
                <w:ins w:id="1000" w:author="Russ Ott" w:date="2022-04-29T10:09:00Z"/>
              </w:rPr>
            </w:pPr>
            <w:ins w:id="1001" w:author="Russ Ott" w:date="2022-04-29T10:09:00Z">
              <w:r>
                <w:t>SHALL</w:t>
              </w:r>
            </w:ins>
          </w:p>
        </w:tc>
        <w:tc>
          <w:tcPr>
            <w:tcW w:w="864" w:type="dxa"/>
          </w:tcPr>
          <w:p w14:paraId="7FCAC0CB" w14:textId="77777777" w:rsidR="00440477" w:rsidRDefault="00440477" w:rsidP="00BA7D84">
            <w:pPr>
              <w:pStyle w:val="TableText"/>
              <w:rPr>
                <w:ins w:id="1002" w:author="Russ Ott" w:date="2022-04-29T10:09:00Z"/>
              </w:rPr>
            </w:pPr>
          </w:p>
        </w:tc>
        <w:tc>
          <w:tcPr>
            <w:tcW w:w="1104" w:type="dxa"/>
          </w:tcPr>
          <w:p w14:paraId="20532B6D" w14:textId="0E288847" w:rsidR="00440477" w:rsidRDefault="00002F64" w:rsidP="00BA7D84">
            <w:pPr>
              <w:pStyle w:val="TableText"/>
              <w:rPr>
                <w:ins w:id="1003" w:author="Russ Ott" w:date="2022-04-29T10:09:00Z"/>
              </w:rPr>
            </w:pPr>
            <w:ins w:id="1004" w:author="Russ Ott" w:date="2022-04-29T10:09:00Z">
              <w:r>
                <w:fldChar w:fldCharType="begin"/>
              </w:r>
              <w:r>
                <w:instrText xml:space="preserve"> HYPERLINK \l "C_4515-14444" \h </w:instrText>
              </w:r>
              <w:r>
                <w:fldChar w:fldCharType="separate"/>
              </w:r>
              <w:r w:rsidR="00440477">
                <w:rPr>
                  <w:rStyle w:val="HyperlinkText9pt"/>
                </w:rPr>
                <w:t>4515-14444</w:t>
              </w:r>
              <w:r>
                <w:rPr>
                  <w:rStyle w:val="HyperlinkText9pt"/>
                </w:rPr>
                <w:fldChar w:fldCharType="end"/>
              </w:r>
            </w:ins>
          </w:p>
        </w:tc>
        <w:tc>
          <w:tcPr>
            <w:tcW w:w="2975" w:type="dxa"/>
          </w:tcPr>
          <w:p w14:paraId="31B5BBDB" w14:textId="77777777" w:rsidR="00440477" w:rsidRDefault="00440477" w:rsidP="00BA7D84">
            <w:pPr>
              <w:pStyle w:val="TableText"/>
              <w:rPr>
                <w:ins w:id="1005" w:author="Russ Ott" w:date="2022-04-29T10:09:00Z"/>
              </w:rPr>
            </w:pPr>
          </w:p>
        </w:tc>
      </w:tr>
      <w:tr w:rsidR="00440477" w14:paraId="2F0E4EC9" w14:textId="77777777" w:rsidTr="00BA7D84">
        <w:trPr>
          <w:jc w:val="center"/>
          <w:ins w:id="1006" w:author="Russ Ott" w:date="2022-04-29T10:09:00Z"/>
        </w:trPr>
        <w:tc>
          <w:tcPr>
            <w:tcW w:w="3345" w:type="dxa"/>
          </w:tcPr>
          <w:p w14:paraId="7855BDEC" w14:textId="77777777" w:rsidR="00440477" w:rsidRDefault="00440477" w:rsidP="00BA7D84">
            <w:pPr>
              <w:pStyle w:val="TableText"/>
              <w:rPr>
                <w:ins w:id="1007" w:author="Russ Ott" w:date="2022-04-29T10:09:00Z"/>
              </w:rPr>
            </w:pPr>
            <w:ins w:id="1008" w:author="Russ Ott" w:date="2022-04-29T10:09:00Z">
              <w:r>
                <w:tab/>
              </w:r>
              <w:r>
                <w:tab/>
                <w:t>@code</w:t>
              </w:r>
            </w:ins>
          </w:p>
        </w:tc>
        <w:tc>
          <w:tcPr>
            <w:tcW w:w="720" w:type="dxa"/>
          </w:tcPr>
          <w:p w14:paraId="0C641181" w14:textId="77777777" w:rsidR="00440477" w:rsidRDefault="00440477" w:rsidP="00BA7D84">
            <w:pPr>
              <w:pStyle w:val="TableText"/>
              <w:rPr>
                <w:ins w:id="1009" w:author="Russ Ott" w:date="2022-04-29T10:09:00Z"/>
              </w:rPr>
            </w:pPr>
            <w:ins w:id="1010" w:author="Russ Ott" w:date="2022-04-29T10:09:00Z">
              <w:r>
                <w:t>1..1</w:t>
              </w:r>
            </w:ins>
          </w:p>
        </w:tc>
        <w:tc>
          <w:tcPr>
            <w:tcW w:w="1152" w:type="dxa"/>
          </w:tcPr>
          <w:p w14:paraId="7600449F" w14:textId="77777777" w:rsidR="00440477" w:rsidRDefault="00440477" w:rsidP="00BA7D84">
            <w:pPr>
              <w:pStyle w:val="TableText"/>
              <w:rPr>
                <w:ins w:id="1011" w:author="Russ Ott" w:date="2022-04-29T10:09:00Z"/>
              </w:rPr>
            </w:pPr>
            <w:ins w:id="1012" w:author="Russ Ott" w:date="2022-04-29T10:09:00Z">
              <w:r>
                <w:t>SHALL</w:t>
              </w:r>
            </w:ins>
          </w:p>
        </w:tc>
        <w:tc>
          <w:tcPr>
            <w:tcW w:w="864" w:type="dxa"/>
          </w:tcPr>
          <w:p w14:paraId="035581E6" w14:textId="77777777" w:rsidR="00440477" w:rsidRDefault="00440477" w:rsidP="00BA7D84">
            <w:pPr>
              <w:pStyle w:val="TableText"/>
              <w:rPr>
                <w:ins w:id="1013" w:author="Russ Ott" w:date="2022-04-29T10:09:00Z"/>
              </w:rPr>
            </w:pPr>
          </w:p>
        </w:tc>
        <w:tc>
          <w:tcPr>
            <w:tcW w:w="1104" w:type="dxa"/>
          </w:tcPr>
          <w:p w14:paraId="02650B08" w14:textId="4400CF14" w:rsidR="00440477" w:rsidRDefault="00002F64" w:rsidP="00BA7D84">
            <w:pPr>
              <w:pStyle w:val="TableText"/>
              <w:rPr>
                <w:ins w:id="1014" w:author="Russ Ott" w:date="2022-04-29T10:09:00Z"/>
              </w:rPr>
            </w:pPr>
            <w:ins w:id="1015" w:author="Russ Ott" w:date="2022-04-29T10:09:00Z">
              <w:r>
                <w:fldChar w:fldCharType="begin"/>
              </w:r>
              <w:r>
                <w:instrText xml:space="preserve"> HYPERLINK \l "C_4515-19088" \h </w:instrText>
              </w:r>
              <w:r>
                <w:fldChar w:fldCharType="separate"/>
              </w:r>
              <w:r w:rsidR="00440477">
                <w:rPr>
                  <w:rStyle w:val="HyperlinkText9pt"/>
                </w:rPr>
                <w:t>4515-19088</w:t>
              </w:r>
              <w:r>
                <w:rPr>
                  <w:rStyle w:val="HyperlinkText9pt"/>
                </w:rPr>
                <w:fldChar w:fldCharType="end"/>
              </w:r>
            </w:ins>
          </w:p>
        </w:tc>
        <w:tc>
          <w:tcPr>
            <w:tcW w:w="2975" w:type="dxa"/>
          </w:tcPr>
          <w:p w14:paraId="7964E767" w14:textId="77777777" w:rsidR="00440477" w:rsidRDefault="00440477" w:rsidP="00BA7D84">
            <w:pPr>
              <w:pStyle w:val="TableText"/>
              <w:rPr>
                <w:ins w:id="1016" w:author="Russ Ott" w:date="2022-04-29T10:09:00Z"/>
              </w:rPr>
            </w:pPr>
            <w:ins w:id="1017" w:author="Russ Ott" w:date="2022-04-29T10:09:00Z">
              <w:r>
                <w:t>urn:oid:2.16.840.1.113883.5.14 (HL7ActStatus) = completed</w:t>
              </w:r>
            </w:ins>
          </w:p>
        </w:tc>
      </w:tr>
      <w:tr w:rsidR="00440477" w14:paraId="30CA6305" w14:textId="77777777" w:rsidTr="00BA7D84">
        <w:trPr>
          <w:jc w:val="center"/>
          <w:ins w:id="1018" w:author="Russ Ott" w:date="2022-04-29T10:09:00Z"/>
        </w:trPr>
        <w:tc>
          <w:tcPr>
            <w:tcW w:w="3345" w:type="dxa"/>
          </w:tcPr>
          <w:p w14:paraId="52F142DF" w14:textId="77777777" w:rsidR="00440477" w:rsidRDefault="00440477" w:rsidP="00BA7D84">
            <w:pPr>
              <w:pStyle w:val="TableText"/>
              <w:rPr>
                <w:ins w:id="1019" w:author="Russ Ott" w:date="2022-04-29T10:09:00Z"/>
              </w:rPr>
            </w:pPr>
            <w:ins w:id="1020" w:author="Russ Ott" w:date="2022-04-29T10:09:00Z">
              <w:r>
                <w:tab/>
                <w:t>effectiveTime</w:t>
              </w:r>
            </w:ins>
          </w:p>
        </w:tc>
        <w:tc>
          <w:tcPr>
            <w:tcW w:w="720" w:type="dxa"/>
          </w:tcPr>
          <w:p w14:paraId="0C9F344A" w14:textId="77777777" w:rsidR="00440477" w:rsidRDefault="00440477" w:rsidP="00BA7D84">
            <w:pPr>
              <w:pStyle w:val="TableText"/>
              <w:rPr>
                <w:ins w:id="1021" w:author="Russ Ott" w:date="2022-04-29T10:09:00Z"/>
              </w:rPr>
            </w:pPr>
            <w:ins w:id="1022" w:author="Russ Ott" w:date="2022-04-29T10:09:00Z">
              <w:r>
                <w:t>1..1</w:t>
              </w:r>
            </w:ins>
          </w:p>
        </w:tc>
        <w:tc>
          <w:tcPr>
            <w:tcW w:w="1152" w:type="dxa"/>
          </w:tcPr>
          <w:p w14:paraId="52A5B51A" w14:textId="77777777" w:rsidR="00440477" w:rsidRDefault="00440477" w:rsidP="00BA7D84">
            <w:pPr>
              <w:pStyle w:val="TableText"/>
              <w:rPr>
                <w:ins w:id="1023" w:author="Russ Ott" w:date="2022-04-29T10:09:00Z"/>
              </w:rPr>
            </w:pPr>
            <w:ins w:id="1024" w:author="Russ Ott" w:date="2022-04-29T10:09:00Z">
              <w:r>
                <w:t>SHALL</w:t>
              </w:r>
            </w:ins>
          </w:p>
        </w:tc>
        <w:tc>
          <w:tcPr>
            <w:tcW w:w="864" w:type="dxa"/>
          </w:tcPr>
          <w:p w14:paraId="3A218574" w14:textId="77777777" w:rsidR="00440477" w:rsidRDefault="00440477" w:rsidP="00BA7D84">
            <w:pPr>
              <w:pStyle w:val="TableText"/>
              <w:rPr>
                <w:ins w:id="1025" w:author="Russ Ott" w:date="2022-04-29T10:09:00Z"/>
              </w:rPr>
            </w:pPr>
          </w:p>
        </w:tc>
        <w:tc>
          <w:tcPr>
            <w:tcW w:w="1104" w:type="dxa"/>
          </w:tcPr>
          <w:p w14:paraId="33099945" w14:textId="6E151073" w:rsidR="00440477" w:rsidRDefault="00002F64" w:rsidP="00BA7D84">
            <w:pPr>
              <w:pStyle w:val="TableText"/>
              <w:rPr>
                <w:ins w:id="1026" w:author="Russ Ott" w:date="2022-04-29T10:09:00Z"/>
              </w:rPr>
            </w:pPr>
            <w:ins w:id="1027" w:author="Russ Ott" w:date="2022-04-29T10:09:00Z">
              <w:r>
                <w:fldChar w:fldCharType="begin"/>
              </w:r>
              <w:r>
                <w:instrText xml:space="preserve"> HYPERLINK \l "C_4515-14445" \h </w:instrText>
              </w:r>
              <w:r>
                <w:fldChar w:fldCharType="separate"/>
              </w:r>
              <w:r w:rsidR="00440477">
                <w:rPr>
                  <w:rStyle w:val="HyperlinkText9pt"/>
                </w:rPr>
                <w:t>4515-14445</w:t>
              </w:r>
              <w:r>
                <w:rPr>
                  <w:rStyle w:val="HyperlinkText9pt"/>
                </w:rPr>
                <w:fldChar w:fldCharType="end"/>
              </w:r>
            </w:ins>
          </w:p>
        </w:tc>
        <w:tc>
          <w:tcPr>
            <w:tcW w:w="2975" w:type="dxa"/>
          </w:tcPr>
          <w:p w14:paraId="1249B5A6" w14:textId="77777777" w:rsidR="00440477" w:rsidRDefault="00440477" w:rsidP="00BA7D84">
            <w:pPr>
              <w:pStyle w:val="TableText"/>
              <w:rPr>
                <w:ins w:id="1028" w:author="Russ Ott" w:date="2022-04-29T10:09:00Z"/>
              </w:rPr>
            </w:pPr>
          </w:p>
        </w:tc>
      </w:tr>
      <w:tr w:rsidR="00440477" w14:paraId="6C553133" w14:textId="77777777" w:rsidTr="00BA7D84">
        <w:trPr>
          <w:jc w:val="center"/>
          <w:ins w:id="1029" w:author="Russ Ott" w:date="2022-04-29T10:09:00Z"/>
        </w:trPr>
        <w:tc>
          <w:tcPr>
            <w:tcW w:w="3345" w:type="dxa"/>
          </w:tcPr>
          <w:p w14:paraId="5F4575C1" w14:textId="77777777" w:rsidR="00440477" w:rsidRDefault="00440477" w:rsidP="00BA7D84">
            <w:pPr>
              <w:pStyle w:val="TableText"/>
              <w:rPr>
                <w:ins w:id="1030" w:author="Russ Ott" w:date="2022-04-29T10:09:00Z"/>
              </w:rPr>
            </w:pPr>
            <w:ins w:id="1031" w:author="Russ Ott" w:date="2022-04-29T10:09:00Z">
              <w:r>
                <w:tab/>
                <w:t>value</w:t>
              </w:r>
            </w:ins>
          </w:p>
        </w:tc>
        <w:tc>
          <w:tcPr>
            <w:tcW w:w="720" w:type="dxa"/>
          </w:tcPr>
          <w:p w14:paraId="06C35D23" w14:textId="77777777" w:rsidR="00440477" w:rsidRDefault="00440477" w:rsidP="00BA7D84">
            <w:pPr>
              <w:pStyle w:val="TableText"/>
              <w:rPr>
                <w:ins w:id="1032" w:author="Russ Ott" w:date="2022-04-29T10:09:00Z"/>
              </w:rPr>
            </w:pPr>
            <w:ins w:id="1033" w:author="Russ Ott" w:date="2022-04-29T10:09:00Z">
              <w:r>
                <w:t>1..1</w:t>
              </w:r>
            </w:ins>
          </w:p>
        </w:tc>
        <w:tc>
          <w:tcPr>
            <w:tcW w:w="1152" w:type="dxa"/>
          </w:tcPr>
          <w:p w14:paraId="0FD8AA09" w14:textId="77777777" w:rsidR="00440477" w:rsidRDefault="00440477" w:rsidP="00BA7D84">
            <w:pPr>
              <w:pStyle w:val="TableText"/>
              <w:rPr>
                <w:ins w:id="1034" w:author="Russ Ott" w:date="2022-04-29T10:09:00Z"/>
              </w:rPr>
            </w:pPr>
            <w:ins w:id="1035" w:author="Russ Ott" w:date="2022-04-29T10:09:00Z">
              <w:r>
                <w:t>SHALL</w:t>
              </w:r>
            </w:ins>
          </w:p>
        </w:tc>
        <w:tc>
          <w:tcPr>
            <w:tcW w:w="864" w:type="dxa"/>
          </w:tcPr>
          <w:p w14:paraId="05FFD618" w14:textId="77777777" w:rsidR="00440477" w:rsidRDefault="00440477" w:rsidP="00BA7D84">
            <w:pPr>
              <w:pStyle w:val="TableText"/>
              <w:rPr>
                <w:ins w:id="1036" w:author="Russ Ott" w:date="2022-04-29T10:09:00Z"/>
              </w:rPr>
            </w:pPr>
          </w:p>
        </w:tc>
        <w:tc>
          <w:tcPr>
            <w:tcW w:w="1104" w:type="dxa"/>
          </w:tcPr>
          <w:p w14:paraId="42C4FA63" w14:textId="3924F1FB" w:rsidR="00440477" w:rsidRDefault="00002F64" w:rsidP="00BA7D84">
            <w:pPr>
              <w:pStyle w:val="TableText"/>
              <w:rPr>
                <w:ins w:id="1037" w:author="Russ Ott" w:date="2022-04-29T10:09:00Z"/>
              </w:rPr>
            </w:pPr>
            <w:ins w:id="1038" w:author="Russ Ott" w:date="2022-04-29T10:09:00Z">
              <w:r>
                <w:fldChar w:fldCharType="begin"/>
              </w:r>
              <w:r>
                <w:instrText xml:space="preserve"> HYPERLINK \l "C_4515-14450" \h </w:instrText>
              </w:r>
              <w:r>
                <w:fldChar w:fldCharType="separate"/>
              </w:r>
              <w:r w:rsidR="00440477">
                <w:rPr>
                  <w:rStyle w:val="HyperlinkText9pt"/>
                </w:rPr>
                <w:t>4515-14450</w:t>
              </w:r>
              <w:r>
                <w:rPr>
                  <w:rStyle w:val="HyperlinkText9pt"/>
                </w:rPr>
                <w:fldChar w:fldCharType="end"/>
              </w:r>
            </w:ins>
          </w:p>
        </w:tc>
        <w:tc>
          <w:tcPr>
            <w:tcW w:w="2975" w:type="dxa"/>
          </w:tcPr>
          <w:p w14:paraId="19C66D20" w14:textId="77777777" w:rsidR="00440477" w:rsidRDefault="00440477" w:rsidP="00BA7D84">
            <w:pPr>
              <w:pStyle w:val="TableText"/>
              <w:rPr>
                <w:ins w:id="1039" w:author="Russ Ott" w:date="2022-04-29T10:09:00Z"/>
              </w:rPr>
            </w:pPr>
          </w:p>
        </w:tc>
      </w:tr>
      <w:tr w:rsidR="00440477" w14:paraId="76B5B61E" w14:textId="77777777" w:rsidTr="00BA7D84">
        <w:trPr>
          <w:jc w:val="center"/>
          <w:ins w:id="1040" w:author="Russ Ott" w:date="2022-04-29T10:09:00Z"/>
        </w:trPr>
        <w:tc>
          <w:tcPr>
            <w:tcW w:w="3345" w:type="dxa"/>
          </w:tcPr>
          <w:p w14:paraId="1B4D63CC" w14:textId="77777777" w:rsidR="00440477" w:rsidRDefault="00440477" w:rsidP="00BA7D84">
            <w:pPr>
              <w:pStyle w:val="TableText"/>
              <w:rPr>
                <w:ins w:id="1041" w:author="Russ Ott" w:date="2022-04-29T10:09:00Z"/>
              </w:rPr>
            </w:pPr>
            <w:ins w:id="1042" w:author="Russ Ott" w:date="2022-04-29T10:09:00Z">
              <w:r>
                <w:tab/>
                <w:t>interpretationCode</w:t>
              </w:r>
            </w:ins>
          </w:p>
        </w:tc>
        <w:tc>
          <w:tcPr>
            <w:tcW w:w="720" w:type="dxa"/>
          </w:tcPr>
          <w:p w14:paraId="02FA3CBD" w14:textId="77777777" w:rsidR="00440477" w:rsidRDefault="00440477" w:rsidP="00BA7D84">
            <w:pPr>
              <w:pStyle w:val="TableText"/>
              <w:rPr>
                <w:ins w:id="1043" w:author="Russ Ott" w:date="2022-04-29T10:09:00Z"/>
              </w:rPr>
            </w:pPr>
            <w:ins w:id="1044" w:author="Russ Ott" w:date="2022-04-29T10:09:00Z">
              <w:r>
                <w:t>0..*</w:t>
              </w:r>
            </w:ins>
          </w:p>
        </w:tc>
        <w:tc>
          <w:tcPr>
            <w:tcW w:w="1152" w:type="dxa"/>
          </w:tcPr>
          <w:p w14:paraId="54F8D7E8" w14:textId="77777777" w:rsidR="00440477" w:rsidRDefault="00440477" w:rsidP="00BA7D84">
            <w:pPr>
              <w:pStyle w:val="TableText"/>
              <w:rPr>
                <w:ins w:id="1045" w:author="Russ Ott" w:date="2022-04-29T10:09:00Z"/>
              </w:rPr>
            </w:pPr>
            <w:ins w:id="1046" w:author="Russ Ott" w:date="2022-04-29T10:09:00Z">
              <w:r>
                <w:t>MAY</w:t>
              </w:r>
            </w:ins>
          </w:p>
        </w:tc>
        <w:tc>
          <w:tcPr>
            <w:tcW w:w="864" w:type="dxa"/>
          </w:tcPr>
          <w:p w14:paraId="697FB06E" w14:textId="77777777" w:rsidR="00440477" w:rsidRDefault="00440477" w:rsidP="00BA7D84">
            <w:pPr>
              <w:pStyle w:val="TableText"/>
              <w:rPr>
                <w:ins w:id="1047" w:author="Russ Ott" w:date="2022-04-29T10:09:00Z"/>
              </w:rPr>
            </w:pPr>
          </w:p>
        </w:tc>
        <w:tc>
          <w:tcPr>
            <w:tcW w:w="1104" w:type="dxa"/>
          </w:tcPr>
          <w:p w14:paraId="62A051F0" w14:textId="5963FABB" w:rsidR="00440477" w:rsidRDefault="00002F64" w:rsidP="00BA7D84">
            <w:pPr>
              <w:pStyle w:val="TableText"/>
              <w:rPr>
                <w:ins w:id="1048" w:author="Russ Ott" w:date="2022-04-29T10:09:00Z"/>
              </w:rPr>
            </w:pPr>
            <w:ins w:id="1049" w:author="Russ Ott" w:date="2022-04-29T10:09:00Z">
              <w:r>
                <w:fldChar w:fldCharType="begin"/>
              </w:r>
              <w:r>
                <w:instrText xml:space="preserve"> HYPERLINK \l "C_4515-14459" \h </w:instrText>
              </w:r>
              <w:r>
                <w:fldChar w:fldCharType="separate"/>
              </w:r>
              <w:r w:rsidR="00440477">
                <w:rPr>
                  <w:rStyle w:val="HyperlinkText9pt"/>
                </w:rPr>
                <w:t>4515-14459</w:t>
              </w:r>
              <w:r>
                <w:rPr>
                  <w:rStyle w:val="HyperlinkText9pt"/>
                </w:rPr>
                <w:fldChar w:fldCharType="end"/>
              </w:r>
            </w:ins>
          </w:p>
        </w:tc>
        <w:tc>
          <w:tcPr>
            <w:tcW w:w="2975" w:type="dxa"/>
          </w:tcPr>
          <w:p w14:paraId="3B744632" w14:textId="77777777" w:rsidR="00440477" w:rsidRDefault="00440477" w:rsidP="00BA7D84">
            <w:pPr>
              <w:pStyle w:val="TableText"/>
              <w:rPr>
                <w:ins w:id="1050" w:author="Russ Ott" w:date="2022-04-29T10:09:00Z"/>
              </w:rPr>
            </w:pPr>
          </w:p>
        </w:tc>
      </w:tr>
      <w:tr w:rsidR="00440477" w14:paraId="40450C9A" w14:textId="77777777" w:rsidTr="00BA7D84">
        <w:trPr>
          <w:jc w:val="center"/>
          <w:ins w:id="1051" w:author="Russ Ott" w:date="2022-04-29T10:09:00Z"/>
        </w:trPr>
        <w:tc>
          <w:tcPr>
            <w:tcW w:w="3345" w:type="dxa"/>
          </w:tcPr>
          <w:p w14:paraId="34188174" w14:textId="77777777" w:rsidR="00440477" w:rsidRDefault="00440477" w:rsidP="00BA7D84">
            <w:pPr>
              <w:pStyle w:val="TableText"/>
              <w:rPr>
                <w:ins w:id="1052" w:author="Russ Ott" w:date="2022-04-29T10:09:00Z"/>
              </w:rPr>
            </w:pPr>
            <w:ins w:id="1053" w:author="Russ Ott" w:date="2022-04-29T10:09:00Z">
              <w:r>
                <w:tab/>
              </w:r>
              <w:r>
                <w:tab/>
                <w:t>translation</w:t>
              </w:r>
            </w:ins>
          </w:p>
        </w:tc>
        <w:tc>
          <w:tcPr>
            <w:tcW w:w="720" w:type="dxa"/>
          </w:tcPr>
          <w:p w14:paraId="2B2B0FFD" w14:textId="77777777" w:rsidR="00440477" w:rsidRDefault="00440477" w:rsidP="00BA7D84">
            <w:pPr>
              <w:pStyle w:val="TableText"/>
              <w:rPr>
                <w:ins w:id="1054" w:author="Russ Ott" w:date="2022-04-29T10:09:00Z"/>
              </w:rPr>
            </w:pPr>
            <w:ins w:id="1055" w:author="Russ Ott" w:date="2022-04-29T10:09:00Z">
              <w:r>
                <w:t>0..*</w:t>
              </w:r>
            </w:ins>
          </w:p>
        </w:tc>
        <w:tc>
          <w:tcPr>
            <w:tcW w:w="1152" w:type="dxa"/>
          </w:tcPr>
          <w:p w14:paraId="2E113660" w14:textId="77777777" w:rsidR="00440477" w:rsidRDefault="00440477" w:rsidP="00BA7D84">
            <w:pPr>
              <w:pStyle w:val="TableText"/>
              <w:rPr>
                <w:ins w:id="1056" w:author="Russ Ott" w:date="2022-04-29T10:09:00Z"/>
              </w:rPr>
            </w:pPr>
            <w:ins w:id="1057" w:author="Russ Ott" w:date="2022-04-29T10:09:00Z">
              <w:r>
                <w:t>MAY</w:t>
              </w:r>
            </w:ins>
          </w:p>
        </w:tc>
        <w:tc>
          <w:tcPr>
            <w:tcW w:w="864" w:type="dxa"/>
          </w:tcPr>
          <w:p w14:paraId="655FD611" w14:textId="77777777" w:rsidR="00440477" w:rsidRDefault="00440477" w:rsidP="00BA7D84">
            <w:pPr>
              <w:pStyle w:val="TableText"/>
              <w:rPr>
                <w:ins w:id="1058" w:author="Russ Ott" w:date="2022-04-29T10:09:00Z"/>
              </w:rPr>
            </w:pPr>
          </w:p>
        </w:tc>
        <w:tc>
          <w:tcPr>
            <w:tcW w:w="1104" w:type="dxa"/>
          </w:tcPr>
          <w:p w14:paraId="28A4382C" w14:textId="6B96BBE3" w:rsidR="00440477" w:rsidRDefault="00002F64" w:rsidP="00BA7D84">
            <w:pPr>
              <w:pStyle w:val="TableText"/>
              <w:rPr>
                <w:ins w:id="1059" w:author="Russ Ott" w:date="2022-04-29T10:09:00Z"/>
              </w:rPr>
            </w:pPr>
            <w:ins w:id="1060" w:author="Russ Ott" w:date="2022-04-29T10:09:00Z">
              <w:r>
                <w:fldChar w:fldCharType="begin"/>
              </w:r>
              <w:r>
                <w:instrText xml:space="preserve"> HYPERLINK \l "C_4515-14888" \h </w:instrText>
              </w:r>
              <w:r>
                <w:fldChar w:fldCharType="separate"/>
              </w:r>
              <w:r w:rsidR="00440477">
                <w:rPr>
                  <w:rStyle w:val="HyperlinkText9pt"/>
                </w:rPr>
                <w:t>4515-14888</w:t>
              </w:r>
              <w:r>
                <w:rPr>
                  <w:rStyle w:val="HyperlinkText9pt"/>
                </w:rPr>
                <w:fldChar w:fldCharType="end"/>
              </w:r>
            </w:ins>
          </w:p>
        </w:tc>
        <w:tc>
          <w:tcPr>
            <w:tcW w:w="2975" w:type="dxa"/>
          </w:tcPr>
          <w:p w14:paraId="3F0BBC56" w14:textId="77777777" w:rsidR="00440477" w:rsidRDefault="00440477" w:rsidP="00BA7D84">
            <w:pPr>
              <w:pStyle w:val="TableText"/>
              <w:rPr>
                <w:ins w:id="1061" w:author="Russ Ott" w:date="2022-04-29T10:09:00Z"/>
              </w:rPr>
            </w:pPr>
          </w:p>
        </w:tc>
      </w:tr>
      <w:tr w:rsidR="00440477" w14:paraId="1CC82684" w14:textId="77777777" w:rsidTr="00BA7D84">
        <w:trPr>
          <w:jc w:val="center"/>
          <w:ins w:id="1062" w:author="Russ Ott" w:date="2022-04-29T10:09:00Z"/>
        </w:trPr>
        <w:tc>
          <w:tcPr>
            <w:tcW w:w="3345" w:type="dxa"/>
          </w:tcPr>
          <w:p w14:paraId="34015639" w14:textId="77777777" w:rsidR="00440477" w:rsidRDefault="00440477" w:rsidP="00BA7D84">
            <w:pPr>
              <w:pStyle w:val="TableText"/>
              <w:rPr>
                <w:ins w:id="1063" w:author="Russ Ott" w:date="2022-04-29T10:09:00Z"/>
              </w:rPr>
            </w:pPr>
            <w:ins w:id="1064" w:author="Russ Ott" w:date="2022-04-29T10:09:00Z">
              <w:r>
                <w:tab/>
                <w:t>author</w:t>
              </w:r>
            </w:ins>
          </w:p>
        </w:tc>
        <w:tc>
          <w:tcPr>
            <w:tcW w:w="720" w:type="dxa"/>
          </w:tcPr>
          <w:p w14:paraId="3255A039" w14:textId="77777777" w:rsidR="00440477" w:rsidRDefault="00440477" w:rsidP="00BA7D84">
            <w:pPr>
              <w:pStyle w:val="TableText"/>
              <w:rPr>
                <w:ins w:id="1065" w:author="Russ Ott" w:date="2022-04-29T10:09:00Z"/>
              </w:rPr>
            </w:pPr>
            <w:ins w:id="1066" w:author="Russ Ott" w:date="2022-04-29T10:09:00Z">
              <w:r>
                <w:t>0..*</w:t>
              </w:r>
            </w:ins>
          </w:p>
        </w:tc>
        <w:tc>
          <w:tcPr>
            <w:tcW w:w="1152" w:type="dxa"/>
          </w:tcPr>
          <w:p w14:paraId="19F08A8B" w14:textId="77777777" w:rsidR="00440477" w:rsidRDefault="00440477" w:rsidP="00BA7D84">
            <w:pPr>
              <w:pStyle w:val="TableText"/>
              <w:rPr>
                <w:ins w:id="1067" w:author="Russ Ott" w:date="2022-04-29T10:09:00Z"/>
              </w:rPr>
            </w:pPr>
            <w:ins w:id="1068" w:author="Russ Ott" w:date="2022-04-29T10:09:00Z">
              <w:r>
                <w:t>MAY</w:t>
              </w:r>
            </w:ins>
          </w:p>
        </w:tc>
        <w:tc>
          <w:tcPr>
            <w:tcW w:w="864" w:type="dxa"/>
          </w:tcPr>
          <w:p w14:paraId="3BFFB630" w14:textId="77777777" w:rsidR="00440477" w:rsidRDefault="00440477" w:rsidP="00BA7D84">
            <w:pPr>
              <w:pStyle w:val="TableText"/>
              <w:rPr>
                <w:ins w:id="1069" w:author="Russ Ott" w:date="2022-04-29T10:09:00Z"/>
              </w:rPr>
            </w:pPr>
          </w:p>
        </w:tc>
        <w:tc>
          <w:tcPr>
            <w:tcW w:w="1104" w:type="dxa"/>
          </w:tcPr>
          <w:p w14:paraId="5BFD120C" w14:textId="10B2D925" w:rsidR="00440477" w:rsidRDefault="00002F64" w:rsidP="00BA7D84">
            <w:pPr>
              <w:pStyle w:val="TableText"/>
              <w:rPr>
                <w:ins w:id="1070" w:author="Russ Ott" w:date="2022-04-29T10:09:00Z"/>
              </w:rPr>
            </w:pPr>
            <w:ins w:id="1071" w:author="Russ Ott" w:date="2022-04-29T10:09:00Z">
              <w:r>
                <w:fldChar w:fldCharType="begin"/>
              </w:r>
              <w:r>
                <w:instrText xml:space="preserve"> HYPERLINK \l "C_4515-14460" \h </w:instrText>
              </w:r>
              <w:r>
                <w:fldChar w:fldCharType="separate"/>
              </w:r>
              <w:r w:rsidR="00440477">
                <w:rPr>
                  <w:rStyle w:val="HyperlinkText9pt"/>
                </w:rPr>
                <w:t>4515-14460</w:t>
              </w:r>
              <w:r>
                <w:rPr>
                  <w:rStyle w:val="HyperlinkText9pt"/>
                </w:rPr>
                <w:fldChar w:fldCharType="end"/>
              </w:r>
            </w:ins>
          </w:p>
        </w:tc>
        <w:tc>
          <w:tcPr>
            <w:tcW w:w="2975" w:type="dxa"/>
          </w:tcPr>
          <w:p w14:paraId="16AA428F" w14:textId="77777777" w:rsidR="00440477" w:rsidRDefault="00440477" w:rsidP="00BA7D84">
            <w:pPr>
              <w:pStyle w:val="TableText"/>
              <w:rPr>
                <w:ins w:id="1072" w:author="Russ Ott" w:date="2022-04-29T10:09:00Z"/>
              </w:rPr>
            </w:pPr>
          </w:p>
        </w:tc>
      </w:tr>
      <w:tr w:rsidR="00440477" w14:paraId="45D20566" w14:textId="77777777" w:rsidTr="00BA7D84">
        <w:trPr>
          <w:jc w:val="center"/>
          <w:ins w:id="1073" w:author="Russ Ott" w:date="2022-04-29T10:09:00Z"/>
        </w:trPr>
        <w:tc>
          <w:tcPr>
            <w:tcW w:w="3345" w:type="dxa"/>
          </w:tcPr>
          <w:p w14:paraId="457A6321" w14:textId="77777777" w:rsidR="00440477" w:rsidRDefault="00440477" w:rsidP="00BA7D84">
            <w:pPr>
              <w:pStyle w:val="TableText"/>
              <w:rPr>
                <w:ins w:id="1074" w:author="Russ Ott" w:date="2022-04-29T10:09:00Z"/>
              </w:rPr>
            </w:pPr>
            <w:ins w:id="1075" w:author="Russ Ott" w:date="2022-04-29T10:09:00Z">
              <w:r>
                <w:tab/>
                <w:t>entryRelationship</w:t>
              </w:r>
            </w:ins>
          </w:p>
        </w:tc>
        <w:tc>
          <w:tcPr>
            <w:tcW w:w="720" w:type="dxa"/>
          </w:tcPr>
          <w:p w14:paraId="0339C647" w14:textId="77777777" w:rsidR="00440477" w:rsidRDefault="00440477" w:rsidP="00BA7D84">
            <w:pPr>
              <w:pStyle w:val="TableText"/>
              <w:rPr>
                <w:ins w:id="1076" w:author="Russ Ott" w:date="2022-04-29T10:09:00Z"/>
              </w:rPr>
            </w:pPr>
            <w:ins w:id="1077" w:author="Russ Ott" w:date="2022-04-29T10:09:00Z">
              <w:r>
                <w:t>0..*</w:t>
              </w:r>
            </w:ins>
          </w:p>
        </w:tc>
        <w:tc>
          <w:tcPr>
            <w:tcW w:w="1152" w:type="dxa"/>
          </w:tcPr>
          <w:p w14:paraId="5A784ABD" w14:textId="77777777" w:rsidR="00440477" w:rsidRDefault="00440477" w:rsidP="00BA7D84">
            <w:pPr>
              <w:pStyle w:val="TableText"/>
              <w:rPr>
                <w:ins w:id="1078" w:author="Russ Ott" w:date="2022-04-29T10:09:00Z"/>
              </w:rPr>
            </w:pPr>
            <w:ins w:id="1079" w:author="Russ Ott" w:date="2022-04-29T10:09:00Z">
              <w:r>
                <w:t>SHOULD</w:t>
              </w:r>
            </w:ins>
          </w:p>
        </w:tc>
        <w:tc>
          <w:tcPr>
            <w:tcW w:w="864" w:type="dxa"/>
          </w:tcPr>
          <w:p w14:paraId="53D8104D" w14:textId="77777777" w:rsidR="00440477" w:rsidRDefault="00440477" w:rsidP="00BA7D84">
            <w:pPr>
              <w:pStyle w:val="TableText"/>
              <w:rPr>
                <w:ins w:id="1080" w:author="Russ Ott" w:date="2022-04-29T10:09:00Z"/>
              </w:rPr>
            </w:pPr>
          </w:p>
        </w:tc>
        <w:tc>
          <w:tcPr>
            <w:tcW w:w="1104" w:type="dxa"/>
          </w:tcPr>
          <w:p w14:paraId="22F62A13" w14:textId="384126A6" w:rsidR="00440477" w:rsidRDefault="00002F64" w:rsidP="00BA7D84">
            <w:pPr>
              <w:pStyle w:val="TableText"/>
              <w:rPr>
                <w:ins w:id="1081" w:author="Russ Ott" w:date="2022-04-29T10:09:00Z"/>
              </w:rPr>
            </w:pPr>
            <w:ins w:id="1082" w:author="Russ Ott" w:date="2022-04-29T10:09:00Z">
              <w:r>
                <w:fldChar w:fldCharType="begin"/>
              </w:r>
              <w:r>
                <w:instrText xml:space="preserve"> HYPERLINK \l "C_4515-14451" \h </w:instrText>
              </w:r>
              <w:r>
                <w:fldChar w:fldCharType="separate"/>
              </w:r>
              <w:r w:rsidR="00440477">
                <w:rPr>
                  <w:rStyle w:val="HyperlinkText9pt"/>
                </w:rPr>
                <w:t>4515-14451</w:t>
              </w:r>
              <w:r>
                <w:rPr>
                  <w:rStyle w:val="HyperlinkText9pt"/>
                </w:rPr>
                <w:fldChar w:fldCharType="end"/>
              </w:r>
            </w:ins>
          </w:p>
        </w:tc>
        <w:tc>
          <w:tcPr>
            <w:tcW w:w="2975" w:type="dxa"/>
          </w:tcPr>
          <w:p w14:paraId="58B8D50C" w14:textId="77777777" w:rsidR="00440477" w:rsidRDefault="00440477" w:rsidP="00BA7D84">
            <w:pPr>
              <w:pStyle w:val="TableText"/>
              <w:rPr>
                <w:ins w:id="1083" w:author="Russ Ott" w:date="2022-04-29T10:09:00Z"/>
              </w:rPr>
            </w:pPr>
          </w:p>
        </w:tc>
      </w:tr>
      <w:tr w:rsidR="00440477" w14:paraId="1F6B4B70" w14:textId="77777777" w:rsidTr="00BA7D84">
        <w:trPr>
          <w:jc w:val="center"/>
          <w:ins w:id="1084" w:author="Russ Ott" w:date="2022-04-29T10:09:00Z"/>
        </w:trPr>
        <w:tc>
          <w:tcPr>
            <w:tcW w:w="3345" w:type="dxa"/>
          </w:tcPr>
          <w:p w14:paraId="2526044E" w14:textId="77777777" w:rsidR="00440477" w:rsidRDefault="00440477" w:rsidP="00BA7D84">
            <w:pPr>
              <w:pStyle w:val="TableText"/>
              <w:rPr>
                <w:ins w:id="1085" w:author="Russ Ott" w:date="2022-04-29T10:09:00Z"/>
              </w:rPr>
            </w:pPr>
            <w:ins w:id="1086" w:author="Russ Ott" w:date="2022-04-29T10:09:00Z">
              <w:r>
                <w:tab/>
              </w:r>
              <w:r>
                <w:tab/>
                <w:t>@typeCode</w:t>
              </w:r>
            </w:ins>
          </w:p>
        </w:tc>
        <w:tc>
          <w:tcPr>
            <w:tcW w:w="720" w:type="dxa"/>
          </w:tcPr>
          <w:p w14:paraId="3E7FED8B" w14:textId="77777777" w:rsidR="00440477" w:rsidRDefault="00440477" w:rsidP="00BA7D84">
            <w:pPr>
              <w:pStyle w:val="TableText"/>
              <w:rPr>
                <w:ins w:id="1087" w:author="Russ Ott" w:date="2022-04-29T10:09:00Z"/>
              </w:rPr>
            </w:pPr>
            <w:ins w:id="1088" w:author="Russ Ott" w:date="2022-04-29T10:09:00Z">
              <w:r>
                <w:t>1..1</w:t>
              </w:r>
            </w:ins>
          </w:p>
        </w:tc>
        <w:tc>
          <w:tcPr>
            <w:tcW w:w="1152" w:type="dxa"/>
          </w:tcPr>
          <w:p w14:paraId="4CC8B2BB" w14:textId="77777777" w:rsidR="00440477" w:rsidRDefault="00440477" w:rsidP="00BA7D84">
            <w:pPr>
              <w:pStyle w:val="TableText"/>
              <w:rPr>
                <w:ins w:id="1089" w:author="Russ Ott" w:date="2022-04-29T10:09:00Z"/>
              </w:rPr>
            </w:pPr>
            <w:ins w:id="1090" w:author="Russ Ott" w:date="2022-04-29T10:09:00Z">
              <w:r>
                <w:t>SHALL</w:t>
              </w:r>
            </w:ins>
          </w:p>
        </w:tc>
        <w:tc>
          <w:tcPr>
            <w:tcW w:w="864" w:type="dxa"/>
          </w:tcPr>
          <w:p w14:paraId="4A7D837A" w14:textId="77777777" w:rsidR="00440477" w:rsidRDefault="00440477" w:rsidP="00BA7D84">
            <w:pPr>
              <w:pStyle w:val="TableText"/>
              <w:rPr>
                <w:ins w:id="1091" w:author="Russ Ott" w:date="2022-04-29T10:09:00Z"/>
              </w:rPr>
            </w:pPr>
          </w:p>
        </w:tc>
        <w:tc>
          <w:tcPr>
            <w:tcW w:w="1104" w:type="dxa"/>
          </w:tcPr>
          <w:p w14:paraId="4C29CD77" w14:textId="36748FB6" w:rsidR="00440477" w:rsidRDefault="00002F64" w:rsidP="00BA7D84">
            <w:pPr>
              <w:pStyle w:val="TableText"/>
              <w:rPr>
                <w:ins w:id="1092" w:author="Russ Ott" w:date="2022-04-29T10:09:00Z"/>
              </w:rPr>
            </w:pPr>
            <w:ins w:id="1093" w:author="Russ Ott" w:date="2022-04-29T10:09:00Z">
              <w:r>
                <w:fldChar w:fldCharType="begin"/>
              </w:r>
              <w:r>
                <w:instrText xml:space="preserve"> HYPERLINK \l "C_4515-16741" \h </w:instrText>
              </w:r>
              <w:r>
                <w:fldChar w:fldCharType="separate"/>
              </w:r>
              <w:r w:rsidR="00440477">
                <w:rPr>
                  <w:rStyle w:val="HyperlinkText9pt"/>
                </w:rPr>
                <w:t>4515-16741</w:t>
              </w:r>
              <w:r>
                <w:rPr>
                  <w:rStyle w:val="HyperlinkText9pt"/>
                </w:rPr>
                <w:fldChar w:fldCharType="end"/>
              </w:r>
            </w:ins>
          </w:p>
        </w:tc>
        <w:tc>
          <w:tcPr>
            <w:tcW w:w="2975" w:type="dxa"/>
          </w:tcPr>
          <w:p w14:paraId="7ABC2884" w14:textId="77777777" w:rsidR="00440477" w:rsidRDefault="00440477" w:rsidP="00BA7D84">
            <w:pPr>
              <w:pStyle w:val="TableText"/>
              <w:rPr>
                <w:ins w:id="1094" w:author="Russ Ott" w:date="2022-04-29T10:09:00Z"/>
              </w:rPr>
            </w:pPr>
            <w:ins w:id="1095" w:author="Russ Ott" w:date="2022-04-29T10:09:00Z">
              <w:r>
                <w:t>COMP</w:t>
              </w:r>
            </w:ins>
          </w:p>
        </w:tc>
      </w:tr>
      <w:tr w:rsidR="00440477" w14:paraId="786D0D33" w14:textId="77777777" w:rsidTr="00BA7D84">
        <w:trPr>
          <w:jc w:val="center"/>
          <w:ins w:id="1096" w:author="Russ Ott" w:date="2022-04-29T10:09:00Z"/>
        </w:trPr>
        <w:tc>
          <w:tcPr>
            <w:tcW w:w="3345" w:type="dxa"/>
          </w:tcPr>
          <w:p w14:paraId="7239C859" w14:textId="77777777" w:rsidR="00440477" w:rsidRDefault="00440477" w:rsidP="00BA7D84">
            <w:pPr>
              <w:pStyle w:val="TableText"/>
              <w:rPr>
                <w:ins w:id="1097" w:author="Russ Ott" w:date="2022-04-29T10:09:00Z"/>
              </w:rPr>
            </w:pPr>
            <w:ins w:id="1098" w:author="Russ Ott" w:date="2022-04-29T10:09:00Z">
              <w:r>
                <w:tab/>
              </w:r>
              <w:r>
                <w:tab/>
                <w:t>observation</w:t>
              </w:r>
            </w:ins>
          </w:p>
        </w:tc>
        <w:tc>
          <w:tcPr>
            <w:tcW w:w="720" w:type="dxa"/>
          </w:tcPr>
          <w:p w14:paraId="2DC7F52B" w14:textId="77777777" w:rsidR="00440477" w:rsidRDefault="00440477" w:rsidP="00BA7D84">
            <w:pPr>
              <w:pStyle w:val="TableText"/>
              <w:rPr>
                <w:ins w:id="1099" w:author="Russ Ott" w:date="2022-04-29T10:09:00Z"/>
              </w:rPr>
            </w:pPr>
            <w:ins w:id="1100" w:author="Russ Ott" w:date="2022-04-29T10:09:00Z">
              <w:r>
                <w:t>1..1</w:t>
              </w:r>
            </w:ins>
          </w:p>
        </w:tc>
        <w:tc>
          <w:tcPr>
            <w:tcW w:w="1152" w:type="dxa"/>
          </w:tcPr>
          <w:p w14:paraId="6B154FC1" w14:textId="77777777" w:rsidR="00440477" w:rsidRDefault="00440477" w:rsidP="00BA7D84">
            <w:pPr>
              <w:pStyle w:val="TableText"/>
              <w:rPr>
                <w:ins w:id="1101" w:author="Russ Ott" w:date="2022-04-29T10:09:00Z"/>
              </w:rPr>
            </w:pPr>
            <w:ins w:id="1102" w:author="Russ Ott" w:date="2022-04-29T10:09:00Z">
              <w:r>
                <w:t>SHALL</w:t>
              </w:r>
            </w:ins>
          </w:p>
        </w:tc>
        <w:tc>
          <w:tcPr>
            <w:tcW w:w="864" w:type="dxa"/>
          </w:tcPr>
          <w:p w14:paraId="2BA196DA" w14:textId="77777777" w:rsidR="00440477" w:rsidRDefault="00440477" w:rsidP="00BA7D84">
            <w:pPr>
              <w:pStyle w:val="TableText"/>
              <w:rPr>
                <w:ins w:id="1103" w:author="Russ Ott" w:date="2022-04-29T10:09:00Z"/>
              </w:rPr>
            </w:pPr>
          </w:p>
        </w:tc>
        <w:tc>
          <w:tcPr>
            <w:tcW w:w="1104" w:type="dxa"/>
          </w:tcPr>
          <w:p w14:paraId="7124E6DC" w14:textId="30BA180D" w:rsidR="00440477" w:rsidRDefault="00002F64" w:rsidP="00BA7D84">
            <w:pPr>
              <w:pStyle w:val="TableText"/>
              <w:rPr>
                <w:ins w:id="1104" w:author="Russ Ott" w:date="2022-04-29T10:09:00Z"/>
              </w:rPr>
            </w:pPr>
            <w:ins w:id="1105" w:author="Russ Ott" w:date="2022-04-29T10:09:00Z">
              <w:r>
                <w:fldChar w:fldCharType="begin"/>
              </w:r>
              <w:r>
                <w:instrText xml:space="preserve"> HYPERLINK \l "C_4515-16742" \h </w:instrText>
              </w:r>
              <w:r>
                <w:fldChar w:fldCharType="separate"/>
              </w:r>
              <w:r w:rsidR="00440477">
                <w:rPr>
                  <w:rStyle w:val="HyperlinkText9pt"/>
                </w:rPr>
                <w:t>4515-16742</w:t>
              </w:r>
              <w:r>
                <w:rPr>
                  <w:rStyle w:val="HyperlinkText9pt"/>
                </w:rPr>
                <w:fldChar w:fldCharType="end"/>
              </w:r>
            </w:ins>
          </w:p>
        </w:tc>
        <w:tc>
          <w:tcPr>
            <w:tcW w:w="2975" w:type="dxa"/>
          </w:tcPr>
          <w:p w14:paraId="2FB97292" w14:textId="77777777" w:rsidR="00440477" w:rsidRDefault="00440477" w:rsidP="00BA7D84">
            <w:pPr>
              <w:pStyle w:val="TableText"/>
              <w:rPr>
                <w:ins w:id="1106" w:author="Russ Ott" w:date="2022-04-29T10:09:00Z"/>
              </w:rPr>
            </w:pPr>
            <w:ins w:id="1107" w:author="Russ Ott" w:date="2022-04-29T10:09:00Z">
              <w:r>
                <w:t>Assessment Scale Supporting Observation (identifier: urn:oid:2.16.840.1.113883.10.20.22.4.86</w:t>
              </w:r>
            </w:ins>
          </w:p>
        </w:tc>
      </w:tr>
      <w:tr w:rsidR="00440477" w14:paraId="4C38B4FA" w14:textId="77777777" w:rsidTr="00BA7D84">
        <w:trPr>
          <w:jc w:val="center"/>
          <w:ins w:id="1108" w:author="Russ Ott" w:date="2022-04-29T10:09:00Z"/>
        </w:trPr>
        <w:tc>
          <w:tcPr>
            <w:tcW w:w="3345" w:type="dxa"/>
          </w:tcPr>
          <w:p w14:paraId="0AA04648" w14:textId="77777777" w:rsidR="00440477" w:rsidRDefault="00440477" w:rsidP="00BA7D84">
            <w:pPr>
              <w:pStyle w:val="TableText"/>
              <w:rPr>
                <w:ins w:id="1109" w:author="Russ Ott" w:date="2022-04-29T10:09:00Z"/>
              </w:rPr>
            </w:pPr>
            <w:ins w:id="1110" w:author="Russ Ott" w:date="2022-04-29T10:09:00Z">
              <w:r>
                <w:tab/>
                <w:t>referenceRange</w:t>
              </w:r>
            </w:ins>
          </w:p>
        </w:tc>
        <w:tc>
          <w:tcPr>
            <w:tcW w:w="720" w:type="dxa"/>
          </w:tcPr>
          <w:p w14:paraId="41B4E93C" w14:textId="77777777" w:rsidR="00440477" w:rsidRDefault="00440477" w:rsidP="00BA7D84">
            <w:pPr>
              <w:pStyle w:val="TableText"/>
              <w:rPr>
                <w:ins w:id="1111" w:author="Russ Ott" w:date="2022-04-29T10:09:00Z"/>
              </w:rPr>
            </w:pPr>
            <w:ins w:id="1112" w:author="Russ Ott" w:date="2022-04-29T10:09:00Z">
              <w:r>
                <w:t>0..*</w:t>
              </w:r>
            </w:ins>
          </w:p>
        </w:tc>
        <w:tc>
          <w:tcPr>
            <w:tcW w:w="1152" w:type="dxa"/>
          </w:tcPr>
          <w:p w14:paraId="54647BA9" w14:textId="77777777" w:rsidR="00440477" w:rsidRDefault="00440477" w:rsidP="00BA7D84">
            <w:pPr>
              <w:pStyle w:val="TableText"/>
              <w:rPr>
                <w:ins w:id="1113" w:author="Russ Ott" w:date="2022-04-29T10:09:00Z"/>
              </w:rPr>
            </w:pPr>
            <w:ins w:id="1114" w:author="Russ Ott" w:date="2022-04-29T10:09:00Z">
              <w:r>
                <w:t>MAY</w:t>
              </w:r>
            </w:ins>
          </w:p>
        </w:tc>
        <w:tc>
          <w:tcPr>
            <w:tcW w:w="864" w:type="dxa"/>
          </w:tcPr>
          <w:p w14:paraId="2DE8EC92" w14:textId="77777777" w:rsidR="00440477" w:rsidRDefault="00440477" w:rsidP="00BA7D84">
            <w:pPr>
              <w:pStyle w:val="TableText"/>
              <w:rPr>
                <w:ins w:id="1115" w:author="Russ Ott" w:date="2022-04-29T10:09:00Z"/>
              </w:rPr>
            </w:pPr>
          </w:p>
        </w:tc>
        <w:tc>
          <w:tcPr>
            <w:tcW w:w="1104" w:type="dxa"/>
          </w:tcPr>
          <w:p w14:paraId="5BC85F46" w14:textId="6E3989E1" w:rsidR="00440477" w:rsidRDefault="00002F64" w:rsidP="00BA7D84">
            <w:pPr>
              <w:pStyle w:val="TableText"/>
              <w:rPr>
                <w:ins w:id="1116" w:author="Russ Ott" w:date="2022-04-29T10:09:00Z"/>
              </w:rPr>
            </w:pPr>
            <w:ins w:id="1117" w:author="Russ Ott" w:date="2022-04-29T10:09:00Z">
              <w:r>
                <w:fldChar w:fldCharType="begin"/>
              </w:r>
              <w:r>
                <w:instrText xml:space="preserve"> HYPERLINK \l "C_4515-16799" \h </w:instrText>
              </w:r>
              <w:r>
                <w:fldChar w:fldCharType="separate"/>
              </w:r>
              <w:r w:rsidR="00440477">
                <w:rPr>
                  <w:rStyle w:val="HyperlinkText9pt"/>
                </w:rPr>
                <w:t>4515-16799</w:t>
              </w:r>
              <w:r>
                <w:rPr>
                  <w:rStyle w:val="HyperlinkText9pt"/>
                </w:rPr>
                <w:fldChar w:fldCharType="end"/>
              </w:r>
            </w:ins>
          </w:p>
        </w:tc>
        <w:tc>
          <w:tcPr>
            <w:tcW w:w="2975" w:type="dxa"/>
          </w:tcPr>
          <w:p w14:paraId="30FBF026" w14:textId="77777777" w:rsidR="00440477" w:rsidRDefault="00440477" w:rsidP="00BA7D84">
            <w:pPr>
              <w:pStyle w:val="TableText"/>
              <w:rPr>
                <w:ins w:id="1118" w:author="Russ Ott" w:date="2022-04-29T10:09:00Z"/>
              </w:rPr>
            </w:pPr>
          </w:p>
        </w:tc>
      </w:tr>
      <w:tr w:rsidR="00440477" w14:paraId="46D8AEFD" w14:textId="77777777" w:rsidTr="00BA7D84">
        <w:trPr>
          <w:jc w:val="center"/>
          <w:ins w:id="1119" w:author="Russ Ott" w:date="2022-04-29T10:09:00Z"/>
        </w:trPr>
        <w:tc>
          <w:tcPr>
            <w:tcW w:w="3345" w:type="dxa"/>
          </w:tcPr>
          <w:p w14:paraId="3683A620" w14:textId="77777777" w:rsidR="00440477" w:rsidRDefault="00440477" w:rsidP="00BA7D84">
            <w:pPr>
              <w:pStyle w:val="TableText"/>
              <w:rPr>
                <w:ins w:id="1120" w:author="Russ Ott" w:date="2022-04-29T10:09:00Z"/>
              </w:rPr>
            </w:pPr>
            <w:ins w:id="1121" w:author="Russ Ott" w:date="2022-04-29T10:09:00Z">
              <w:r>
                <w:tab/>
              </w:r>
              <w:r>
                <w:tab/>
                <w:t>observationRange</w:t>
              </w:r>
            </w:ins>
          </w:p>
        </w:tc>
        <w:tc>
          <w:tcPr>
            <w:tcW w:w="720" w:type="dxa"/>
          </w:tcPr>
          <w:p w14:paraId="7388E227" w14:textId="77777777" w:rsidR="00440477" w:rsidRDefault="00440477" w:rsidP="00BA7D84">
            <w:pPr>
              <w:pStyle w:val="TableText"/>
              <w:rPr>
                <w:ins w:id="1122" w:author="Russ Ott" w:date="2022-04-29T10:09:00Z"/>
              </w:rPr>
            </w:pPr>
            <w:ins w:id="1123" w:author="Russ Ott" w:date="2022-04-29T10:09:00Z">
              <w:r>
                <w:t>1..1</w:t>
              </w:r>
            </w:ins>
          </w:p>
        </w:tc>
        <w:tc>
          <w:tcPr>
            <w:tcW w:w="1152" w:type="dxa"/>
          </w:tcPr>
          <w:p w14:paraId="6558EBC6" w14:textId="77777777" w:rsidR="00440477" w:rsidRDefault="00440477" w:rsidP="00BA7D84">
            <w:pPr>
              <w:pStyle w:val="TableText"/>
              <w:rPr>
                <w:ins w:id="1124" w:author="Russ Ott" w:date="2022-04-29T10:09:00Z"/>
              </w:rPr>
            </w:pPr>
            <w:ins w:id="1125" w:author="Russ Ott" w:date="2022-04-29T10:09:00Z">
              <w:r>
                <w:t>SHALL</w:t>
              </w:r>
            </w:ins>
          </w:p>
        </w:tc>
        <w:tc>
          <w:tcPr>
            <w:tcW w:w="864" w:type="dxa"/>
          </w:tcPr>
          <w:p w14:paraId="1F5A03A4" w14:textId="77777777" w:rsidR="00440477" w:rsidRDefault="00440477" w:rsidP="00BA7D84">
            <w:pPr>
              <w:pStyle w:val="TableText"/>
              <w:rPr>
                <w:ins w:id="1126" w:author="Russ Ott" w:date="2022-04-29T10:09:00Z"/>
              </w:rPr>
            </w:pPr>
          </w:p>
        </w:tc>
        <w:tc>
          <w:tcPr>
            <w:tcW w:w="1104" w:type="dxa"/>
          </w:tcPr>
          <w:p w14:paraId="5B4A75F4" w14:textId="306B70CE" w:rsidR="00440477" w:rsidRDefault="00002F64" w:rsidP="00BA7D84">
            <w:pPr>
              <w:pStyle w:val="TableText"/>
              <w:rPr>
                <w:ins w:id="1127" w:author="Russ Ott" w:date="2022-04-29T10:09:00Z"/>
              </w:rPr>
            </w:pPr>
            <w:ins w:id="1128" w:author="Russ Ott" w:date="2022-04-29T10:09:00Z">
              <w:r>
                <w:fldChar w:fldCharType="begin"/>
              </w:r>
              <w:r>
                <w:instrText xml:space="preserve"> HYPERLINK </w:instrText>
              </w:r>
              <w:r>
                <w:instrText xml:space="preserve">\l "C_4515-16800" \h </w:instrText>
              </w:r>
              <w:r>
                <w:fldChar w:fldCharType="separate"/>
              </w:r>
              <w:r w:rsidR="00440477">
                <w:rPr>
                  <w:rStyle w:val="HyperlinkText9pt"/>
                </w:rPr>
                <w:t>4515-16800</w:t>
              </w:r>
              <w:r>
                <w:rPr>
                  <w:rStyle w:val="HyperlinkText9pt"/>
                </w:rPr>
                <w:fldChar w:fldCharType="end"/>
              </w:r>
            </w:ins>
          </w:p>
        </w:tc>
        <w:tc>
          <w:tcPr>
            <w:tcW w:w="2975" w:type="dxa"/>
          </w:tcPr>
          <w:p w14:paraId="529C0781" w14:textId="77777777" w:rsidR="00440477" w:rsidRDefault="00440477" w:rsidP="00BA7D84">
            <w:pPr>
              <w:pStyle w:val="TableText"/>
              <w:rPr>
                <w:ins w:id="1129" w:author="Russ Ott" w:date="2022-04-29T10:09:00Z"/>
              </w:rPr>
            </w:pPr>
          </w:p>
        </w:tc>
      </w:tr>
      <w:tr w:rsidR="00440477" w14:paraId="3FC88B6B" w14:textId="77777777" w:rsidTr="00BA7D84">
        <w:trPr>
          <w:jc w:val="center"/>
          <w:ins w:id="1130" w:author="Russ Ott" w:date="2022-04-29T10:09:00Z"/>
        </w:trPr>
        <w:tc>
          <w:tcPr>
            <w:tcW w:w="3345" w:type="dxa"/>
          </w:tcPr>
          <w:p w14:paraId="01BDF28F" w14:textId="77777777" w:rsidR="00440477" w:rsidRDefault="00440477" w:rsidP="00BA7D84">
            <w:pPr>
              <w:pStyle w:val="TableText"/>
              <w:rPr>
                <w:ins w:id="1131" w:author="Russ Ott" w:date="2022-04-29T10:09:00Z"/>
              </w:rPr>
            </w:pPr>
            <w:ins w:id="1132" w:author="Russ Ott" w:date="2022-04-29T10:09:00Z">
              <w:r>
                <w:tab/>
              </w:r>
              <w:r>
                <w:tab/>
              </w:r>
              <w:r>
                <w:tab/>
                <w:t>text</w:t>
              </w:r>
            </w:ins>
          </w:p>
        </w:tc>
        <w:tc>
          <w:tcPr>
            <w:tcW w:w="720" w:type="dxa"/>
          </w:tcPr>
          <w:p w14:paraId="6F0F18D6" w14:textId="77777777" w:rsidR="00440477" w:rsidRDefault="00440477" w:rsidP="00BA7D84">
            <w:pPr>
              <w:pStyle w:val="TableText"/>
              <w:rPr>
                <w:ins w:id="1133" w:author="Russ Ott" w:date="2022-04-29T10:09:00Z"/>
              </w:rPr>
            </w:pPr>
            <w:ins w:id="1134" w:author="Russ Ott" w:date="2022-04-29T10:09:00Z">
              <w:r>
                <w:t>0..1</w:t>
              </w:r>
            </w:ins>
          </w:p>
        </w:tc>
        <w:tc>
          <w:tcPr>
            <w:tcW w:w="1152" w:type="dxa"/>
          </w:tcPr>
          <w:p w14:paraId="3138AF20" w14:textId="77777777" w:rsidR="00440477" w:rsidRDefault="00440477" w:rsidP="00BA7D84">
            <w:pPr>
              <w:pStyle w:val="TableText"/>
              <w:rPr>
                <w:ins w:id="1135" w:author="Russ Ott" w:date="2022-04-29T10:09:00Z"/>
              </w:rPr>
            </w:pPr>
            <w:ins w:id="1136" w:author="Russ Ott" w:date="2022-04-29T10:09:00Z">
              <w:r>
                <w:t>SHOULD</w:t>
              </w:r>
            </w:ins>
          </w:p>
        </w:tc>
        <w:tc>
          <w:tcPr>
            <w:tcW w:w="864" w:type="dxa"/>
          </w:tcPr>
          <w:p w14:paraId="66A31FE3" w14:textId="77777777" w:rsidR="00440477" w:rsidRDefault="00440477" w:rsidP="00BA7D84">
            <w:pPr>
              <w:pStyle w:val="TableText"/>
              <w:rPr>
                <w:ins w:id="1137" w:author="Russ Ott" w:date="2022-04-29T10:09:00Z"/>
              </w:rPr>
            </w:pPr>
          </w:p>
        </w:tc>
        <w:tc>
          <w:tcPr>
            <w:tcW w:w="1104" w:type="dxa"/>
          </w:tcPr>
          <w:p w14:paraId="1B0B2953" w14:textId="24D35040" w:rsidR="00440477" w:rsidRDefault="00002F64" w:rsidP="00BA7D84">
            <w:pPr>
              <w:pStyle w:val="TableText"/>
              <w:rPr>
                <w:ins w:id="1138" w:author="Russ Ott" w:date="2022-04-29T10:09:00Z"/>
              </w:rPr>
            </w:pPr>
            <w:ins w:id="1139" w:author="Russ Ott" w:date="2022-04-29T10:09:00Z">
              <w:r>
                <w:fldChar w:fldCharType="begin"/>
              </w:r>
              <w:r>
                <w:instrText xml:space="preserve"> HYPERLINK \l "C_4515-16801" \h </w:instrText>
              </w:r>
              <w:r>
                <w:fldChar w:fldCharType="separate"/>
              </w:r>
              <w:r w:rsidR="00440477">
                <w:rPr>
                  <w:rStyle w:val="HyperlinkText9pt"/>
                </w:rPr>
                <w:t>4515-</w:t>
              </w:r>
              <w:r w:rsidR="00440477">
                <w:rPr>
                  <w:rStyle w:val="HyperlinkText9pt"/>
                </w:rPr>
                <w:lastRenderedPageBreak/>
                <w:t>16801</w:t>
              </w:r>
              <w:r>
                <w:rPr>
                  <w:rStyle w:val="HyperlinkText9pt"/>
                </w:rPr>
                <w:fldChar w:fldCharType="end"/>
              </w:r>
            </w:ins>
          </w:p>
        </w:tc>
        <w:tc>
          <w:tcPr>
            <w:tcW w:w="2975" w:type="dxa"/>
          </w:tcPr>
          <w:p w14:paraId="163D112C" w14:textId="77777777" w:rsidR="00440477" w:rsidRDefault="00440477" w:rsidP="00BA7D84">
            <w:pPr>
              <w:pStyle w:val="TableText"/>
              <w:rPr>
                <w:ins w:id="1140" w:author="Russ Ott" w:date="2022-04-29T10:09:00Z"/>
              </w:rPr>
            </w:pPr>
          </w:p>
        </w:tc>
      </w:tr>
      <w:tr w:rsidR="00440477" w14:paraId="420C5EA2" w14:textId="77777777" w:rsidTr="00BA7D84">
        <w:trPr>
          <w:jc w:val="center"/>
          <w:ins w:id="1141" w:author="Russ Ott" w:date="2022-04-29T10:09:00Z"/>
        </w:trPr>
        <w:tc>
          <w:tcPr>
            <w:tcW w:w="3345" w:type="dxa"/>
          </w:tcPr>
          <w:p w14:paraId="0B9957D3" w14:textId="77777777" w:rsidR="00440477" w:rsidRDefault="00440477" w:rsidP="00BA7D84">
            <w:pPr>
              <w:pStyle w:val="TableText"/>
              <w:rPr>
                <w:ins w:id="1142" w:author="Russ Ott" w:date="2022-04-29T10:09:00Z"/>
              </w:rPr>
            </w:pPr>
            <w:ins w:id="1143" w:author="Russ Ott" w:date="2022-04-29T10:09:00Z">
              <w:r>
                <w:tab/>
              </w:r>
              <w:r>
                <w:tab/>
              </w:r>
              <w:r>
                <w:tab/>
              </w:r>
              <w:r>
                <w:tab/>
                <w:t>reference</w:t>
              </w:r>
            </w:ins>
          </w:p>
        </w:tc>
        <w:tc>
          <w:tcPr>
            <w:tcW w:w="720" w:type="dxa"/>
          </w:tcPr>
          <w:p w14:paraId="14CAE5DD" w14:textId="77777777" w:rsidR="00440477" w:rsidRDefault="00440477" w:rsidP="00BA7D84">
            <w:pPr>
              <w:pStyle w:val="TableText"/>
              <w:rPr>
                <w:ins w:id="1144" w:author="Russ Ott" w:date="2022-04-29T10:09:00Z"/>
              </w:rPr>
            </w:pPr>
            <w:ins w:id="1145" w:author="Russ Ott" w:date="2022-04-29T10:09:00Z">
              <w:r>
                <w:t>0..1</w:t>
              </w:r>
            </w:ins>
          </w:p>
        </w:tc>
        <w:tc>
          <w:tcPr>
            <w:tcW w:w="1152" w:type="dxa"/>
          </w:tcPr>
          <w:p w14:paraId="46E10934" w14:textId="77777777" w:rsidR="00440477" w:rsidRDefault="00440477" w:rsidP="00BA7D84">
            <w:pPr>
              <w:pStyle w:val="TableText"/>
              <w:rPr>
                <w:ins w:id="1146" w:author="Russ Ott" w:date="2022-04-29T10:09:00Z"/>
              </w:rPr>
            </w:pPr>
            <w:ins w:id="1147" w:author="Russ Ott" w:date="2022-04-29T10:09:00Z">
              <w:r>
                <w:t>SHOULD</w:t>
              </w:r>
            </w:ins>
          </w:p>
        </w:tc>
        <w:tc>
          <w:tcPr>
            <w:tcW w:w="864" w:type="dxa"/>
          </w:tcPr>
          <w:p w14:paraId="422AF964" w14:textId="77777777" w:rsidR="00440477" w:rsidRDefault="00440477" w:rsidP="00BA7D84">
            <w:pPr>
              <w:pStyle w:val="TableText"/>
              <w:rPr>
                <w:ins w:id="1148" w:author="Russ Ott" w:date="2022-04-29T10:09:00Z"/>
              </w:rPr>
            </w:pPr>
          </w:p>
        </w:tc>
        <w:tc>
          <w:tcPr>
            <w:tcW w:w="1104" w:type="dxa"/>
          </w:tcPr>
          <w:p w14:paraId="05AE4195" w14:textId="59BA70AE" w:rsidR="00440477" w:rsidRDefault="00002F64" w:rsidP="00BA7D84">
            <w:pPr>
              <w:pStyle w:val="TableText"/>
              <w:rPr>
                <w:ins w:id="1149" w:author="Russ Ott" w:date="2022-04-29T10:09:00Z"/>
              </w:rPr>
            </w:pPr>
            <w:ins w:id="1150" w:author="Russ Ott" w:date="2022-04-29T10:09:00Z">
              <w:r>
                <w:fldChar w:fldCharType="begin"/>
              </w:r>
              <w:r>
                <w:instrText xml:space="preserve"> HYPERLINK \l "C_4515-16802" \h </w:instrText>
              </w:r>
              <w:r>
                <w:fldChar w:fldCharType="separate"/>
              </w:r>
              <w:r w:rsidR="00440477">
                <w:rPr>
                  <w:rStyle w:val="HyperlinkText9pt"/>
                </w:rPr>
                <w:t>4515-16802</w:t>
              </w:r>
              <w:r>
                <w:rPr>
                  <w:rStyle w:val="HyperlinkText9pt"/>
                </w:rPr>
                <w:fldChar w:fldCharType="end"/>
              </w:r>
            </w:ins>
          </w:p>
        </w:tc>
        <w:tc>
          <w:tcPr>
            <w:tcW w:w="2975" w:type="dxa"/>
          </w:tcPr>
          <w:p w14:paraId="091692DA" w14:textId="77777777" w:rsidR="00440477" w:rsidRDefault="00440477" w:rsidP="00BA7D84">
            <w:pPr>
              <w:pStyle w:val="TableText"/>
              <w:rPr>
                <w:ins w:id="1151" w:author="Russ Ott" w:date="2022-04-29T10:09:00Z"/>
              </w:rPr>
            </w:pPr>
          </w:p>
        </w:tc>
      </w:tr>
      <w:tr w:rsidR="00440477" w14:paraId="143AFF1F" w14:textId="77777777" w:rsidTr="00BA7D84">
        <w:trPr>
          <w:jc w:val="center"/>
          <w:ins w:id="1152" w:author="Russ Ott" w:date="2022-04-29T10:09:00Z"/>
        </w:trPr>
        <w:tc>
          <w:tcPr>
            <w:tcW w:w="3345" w:type="dxa"/>
          </w:tcPr>
          <w:p w14:paraId="6F97317C" w14:textId="77777777" w:rsidR="00440477" w:rsidRDefault="00440477" w:rsidP="00BA7D84">
            <w:pPr>
              <w:pStyle w:val="TableText"/>
              <w:rPr>
                <w:ins w:id="1153" w:author="Russ Ott" w:date="2022-04-29T10:09:00Z"/>
              </w:rPr>
            </w:pPr>
            <w:ins w:id="1154" w:author="Russ Ott" w:date="2022-04-29T10:09:00Z">
              <w:r>
                <w:tab/>
              </w:r>
              <w:r>
                <w:tab/>
              </w:r>
              <w:r>
                <w:tab/>
              </w:r>
              <w:r>
                <w:tab/>
              </w:r>
              <w:r>
                <w:tab/>
                <w:t>@value</w:t>
              </w:r>
            </w:ins>
          </w:p>
        </w:tc>
        <w:tc>
          <w:tcPr>
            <w:tcW w:w="720" w:type="dxa"/>
          </w:tcPr>
          <w:p w14:paraId="16524A93" w14:textId="77777777" w:rsidR="00440477" w:rsidRDefault="00440477" w:rsidP="00BA7D84">
            <w:pPr>
              <w:pStyle w:val="TableText"/>
              <w:rPr>
                <w:ins w:id="1155" w:author="Russ Ott" w:date="2022-04-29T10:09:00Z"/>
              </w:rPr>
            </w:pPr>
            <w:ins w:id="1156" w:author="Russ Ott" w:date="2022-04-29T10:09:00Z">
              <w:r>
                <w:t>0..1</w:t>
              </w:r>
            </w:ins>
          </w:p>
        </w:tc>
        <w:tc>
          <w:tcPr>
            <w:tcW w:w="1152" w:type="dxa"/>
          </w:tcPr>
          <w:p w14:paraId="6E03ABDC" w14:textId="77777777" w:rsidR="00440477" w:rsidRDefault="00440477" w:rsidP="00BA7D84">
            <w:pPr>
              <w:pStyle w:val="TableText"/>
              <w:rPr>
                <w:ins w:id="1157" w:author="Russ Ott" w:date="2022-04-29T10:09:00Z"/>
              </w:rPr>
            </w:pPr>
            <w:ins w:id="1158" w:author="Russ Ott" w:date="2022-04-29T10:09:00Z">
              <w:r>
                <w:t>MAY</w:t>
              </w:r>
            </w:ins>
          </w:p>
        </w:tc>
        <w:tc>
          <w:tcPr>
            <w:tcW w:w="864" w:type="dxa"/>
          </w:tcPr>
          <w:p w14:paraId="1DE51B8C" w14:textId="77777777" w:rsidR="00440477" w:rsidRDefault="00440477" w:rsidP="00BA7D84">
            <w:pPr>
              <w:pStyle w:val="TableText"/>
              <w:rPr>
                <w:ins w:id="1159" w:author="Russ Ott" w:date="2022-04-29T10:09:00Z"/>
              </w:rPr>
            </w:pPr>
          </w:p>
        </w:tc>
        <w:tc>
          <w:tcPr>
            <w:tcW w:w="1104" w:type="dxa"/>
          </w:tcPr>
          <w:p w14:paraId="795E90D0" w14:textId="60819D59" w:rsidR="00440477" w:rsidRDefault="00002F64" w:rsidP="00BA7D84">
            <w:pPr>
              <w:pStyle w:val="TableText"/>
              <w:rPr>
                <w:ins w:id="1160" w:author="Russ Ott" w:date="2022-04-29T10:09:00Z"/>
              </w:rPr>
            </w:pPr>
            <w:ins w:id="1161" w:author="Russ Ott" w:date="2022-04-29T10:09:00Z">
              <w:r>
                <w:fldChar w:fldCharType="begin"/>
              </w:r>
              <w:r>
                <w:instrText xml:space="preserve"> HYPERLINK \l "C_4515-16803" \h </w:instrText>
              </w:r>
              <w:r>
                <w:fldChar w:fldCharType="separate"/>
              </w:r>
              <w:r w:rsidR="00440477">
                <w:rPr>
                  <w:rStyle w:val="HyperlinkText9pt"/>
                </w:rPr>
                <w:t>4515-16803</w:t>
              </w:r>
              <w:r>
                <w:rPr>
                  <w:rStyle w:val="HyperlinkText9pt"/>
                </w:rPr>
                <w:fldChar w:fldCharType="end"/>
              </w:r>
            </w:ins>
          </w:p>
        </w:tc>
        <w:tc>
          <w:tcPr>
            <w:tcW w:w="2975" w:type="dxa"/>
          </w:tcPr>
          <w:p w14:paraId="3BE67C4A" w14:textId="77777777" w:rsidR="00440477" w:rsidRDefault="00440477" w:rsidP="00BA7D84">
            <w:pPr>
              <w:pStyle w:val="TableText"/>
              <w:rPr>
                <w:ins w:id="1162" w:author="Russ Ott" w:date="2022-04-29T10:09:00Z"/>
              </w:rPr>
            </w:pPr>
          </w:p>
        </w:tc>
      </w:tr>
    </w:tbl>
    <w:p w14:paraId="365A12BE" w14:textId="77777777" w:rsidR="00440477" w:rsidRDefault="00440477" w:rsidP="00440477">
      <w:pPr>
        <w:pStyle w:val="BodyText"/>
        <w:rPr>
          <w:ins w:id="1163" w:author="Russ Ott" w:date="2022-04-29T10:09:00Z"/>
        </w:rPr>
      </w:pPr>
    </w:p>
    <w:p w14:paraId="388DCBA1" w14:textId="77777777" w:rsidR="00440477" w:rsidRDefault="00440477" w:rsidP="00440477">
      <w:pPr>
        <w:numPr>
          <w:ilvl w:val="0"/>
          <w:numId w:val="10"/>
        </w:numPr>
        <w:rPr>
          <w:ins w:id="1164" w:author="Russ Ott" w:date="2022-04-29T10:09:00Z"/>
        </w:rPr>
      </w:pPr>
      <w:ins w:id="1165" w:author="Russ Ott" w:date="2022-04-29T10:09:00Z">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166" w:name="C_4515-14434"/>
        <w:r>
          <w:t xml:space="preserve"> (CONF:4515-14434)</w:t>
        </w:r>
        <w:bookmarkEnd w:id="1166"/>
        <w:r>
          <w:t>.</w:t>
        </w:r>
      </w:ins>
    </w:p>
    <w:p w14:paraId="32C9B9B4" w14:textId="77777777" w:rsidR="00440477" w:rsidRDefault="00440477" w:rsidP="00440477">
      <w:pPr>
        <w:numPr>
          <w:ilvl w:val="0"/>
          <w:numId w:val="10"/>
        </w:numPr>
        <w:rPr>
          <w:ins w:id="1167" w:author="Russ Ott" w:date="2022-04-29T10:09:00Z"/>
        </w:rPr>
      </w:pPr>
      <w:ins w:id="1168" w:author="Russ Ott" w:date="2022-04-29T10:09:00Z">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169" w:name="C_4515-14435"/>
        <w:r>
          <w:t xml:space="preserve"> (CONF:4515-14435)</w:t>
        </w:r>
        <w:bookmarkEnd w:id="1169"/>
        <w:r>
          <w:t>.</w:t>
        </w:r>
      </w:ins>
    </w:p>
    <w:p w14:paraId="7FE5FC8A" w14:textId="77777777" w:rsidR="00440477" w:rsidRDefault="00440477" w:rsidP="00440477">
      <w:pPr>
        <w:numPr>
          <w:ilvl w:val="0"/>
          <w:numId w:val="10"/>
        </w:numPr>
        <w:rPr>
          <w:ins w:id="1170" w:author="Russ Ott" w:date="2022-04-29T10:09:00Z"/>
        </w:rPr>
      </w:pPr>
      <w:ins w:id="1171" w:author="Russ Ott" w:date="2022-04-29T10:09:00Z">
        <w:r>
          <w:rPr>
            <w:rStyle w:val="keyword"/>
          </w:rPr>
          <w:t>SHALL</w:t>
        </w:r>
        <w:r>
          <w:t xml:space="preserve"> contain exactly one [1..1] </w:t>
        </w:r>
        <w:r>
          <w:rPr>
            <w:rStyle w:val="XMLnameBold"/>
          </w:rPr>
          <w:t>templateId</w:t>
        </w:r>
        <w:bookmarkStart w:id="1172" w:name="C_4515-14436"/>
        <w:r>
          <w:t xml:space="preserve"> (CONF:4515-14436)</w:t>
        </w:r>
        <w:bookmarkEnd w:id="1172"/>
        <w:r>
          <w:t xml:space="preserve"> such that it</w:t>
        </w:r>
      </w:ins>
    </w:p>
    <w:p w14:paraId="35162548" w14:textId="77777777" w:rsidR="00440477" w:rsidRDefault="00440477" w:rsidP="00440477">
      <w:pPr>
        <w:numPr>
          <w:ilvl w:val="1"/>
          <w:numId w:val="10"/>
        </w:numPr>
        <w:rPr>
          <w:ins w:id="1173" w:author="Russ Ott" w:date="2022-04-29T10:09:00Z"/>
        </w:rPr>
      </w:pPr>
      <w:ins w:id="1174" w:author="Russ Ott" w:date="2022-04-29T10:09:00Z">
        <w:r>
          <w:rPr>
            <w:rStyle w:val="keyword"/>
          </w:rPr>
          <w:t>SHALL</w:t>
        </w:r>
        <w:r>
          <w:t xml:space="preserve"> contain exactly one [1..1] </w:t>
        </w:r>
        <w:r>
          <w:rPr>
            <w:rStyle w:val="XMLnameBold"/>
          </w:rPr>
          <w:t>@root</w:t>
        </w:r>
        <w:r>
          <w:t>=</w:t>
        </w:r>
        <w:r>
          <w:rPr>
            <w:rStyle w:val="XMLname"/>
          </w:rPr>
          <w:t>"2.16.840.1.113883.10.20.22.4.69"</w:t>
        </w:r>
        <w:bookmarkStart w:id="1175" w:name="C_4515-14437"/>
        <w:r>
          <w:t xml:space="preserve"> (CONF:4515-14437)</w:t>
        </w:r>
        <w:bookmarkEnd w:id="1175"/>
        <w:r>
          <w:t>.</w:t>
        </w:r>
      </w:ins>
    </w:p>
    <w:p w14:paraId="2DA10B68" w14:textId="77777777" w:rsidR="00440477" w:rsidRDefault="00440477" w:rsidP="00440477">
      <w:pPr>
        <w:numPr>
          <w:ilvl w:val="1"/>
          <w:numId w:val="10"/>
        </w:numPr>
        <w:rPr>
          <w:ins w:id="1176" w:author="Russ Ott" w:date="2022-04-29T10:09:00Z"/>
        </w:rPr>
      </w:pPr>
      <w:ins w:id="1177" w:author="Russ Ott" w:date="2022-04-29T10:09:00Z">
        <w:r>
          <w:rPr>
            <w:rStyle w:val="keyword"/>
          </w:rPr>
          <w:t>SHALL</w:t>
        </w:r>
        <w:r>
          <w:t xml:space="preserve"> contain exactly one [1..1] </w:t>
        </w:r>
        <w:r>
          <w:rPr>
            <w:rStyle w:val="XMLnameBold"/>
          </w:rPr>
          <w:t>@extension</w:t>
        </w:r>
        <w:r>
          <w:t>=</w:t>
        </w:r>
        <w:r>
          <w:rPr>
            <w:rStyle w:val="XMLname"/>
          </w:rPr>
          <w:t>"2022-06-01"</w:t>
        </w:r>
        <w:bookmarkStart w:id="1178" w:name="C_4515-33037"/>
        <w:r>
          <w:t xml:space="preserve"> (CONF:4515-33037)</w:t>
        </w:r>
        <w:bookmarkEnd w:id="1178"/>
        <w:r>
          <w:t>.</w:t>
        </w:r>
      </w:ins>
    </w:p>
    <w:p w14:paraId="163F5CDD" w14:textId="77777777" w:rsidR="00440477" w:rsidRDefault="00440477" w:rsidP="00440477">
      <w:pPr>
        <w:numPr>
          <w:ilvl w:val="0"/>
          <w:numId w:val="10"/>
        </w:numPr>
        <w:rPr>
          <w:ins w:id="1179" w:author="Russ Ott" w:date="2022-04-29T10:09:00Z"/>
        </w:rPr>
      </w:pPr>
      <w:ins w:id="1180" w:author="Russ Ott" w:date="2022-04-29T10:09:00Z">
        <w:r>
          <w:rPr>
            <w:rStyle w:val="keyword"/>
          </w:rPr>
          <w:t>SHALL</w:t>
        </w:r>
        <w:r>
          <w:t xml:space="preserve"> contain at least one [1..*] </w:t>
        </w:r>
        <w:r>
          <w:rPr>
            <w:rStyle w:val="XMLnameBold"/>
          </w:rPr>
          <w:t>id</w:t>
        </w:r>
        <w:bookmarkStart w:id="1181" w:name="C_4515-14438"/>
        <w:r>
          <w:t xml:space="preserve"> (CONF:4515-14438)</w:t>
        </w:r>
        <w:bookmarkEnd w:id="1181"/>
        <w:r>
          <w:t>.</w:t>
        </w:r>
      </w:ins>
    </w:p>
    <w:p w14:paraId="17DA5A16" w14:textId="77777777" w:rsidR="00440477" w:rsidRDefault="00440477" w:rsidP="00440477">
      <w:pPr>
        <w:numPr>
          <w:ilvl w:val="0"/>
          <w:numId w:val="10"/>
        </w:numPr>
        <w:rPr>
          <w:ins w:id="1182" w:author="Russ Ott" w:date="2022-04-29T10:09:00Z"/>
        </w:rPr>
      </w:pPr>
      <w:ins w:id="1183" w:author="Russ Ott" w:date="2022-04-29T10:09:00Z">
        <w:r>
          <w:rPr>
            <w:rStyle w:val="keyword"/>
          </w:rPr>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id="1184" w:name="C_4515-14439"/>
        <w:r>
          <w:t xml:space="preserve"> (CONF:4515-14439)</w:t>
        </w:r>
        <w:bookmarkEnd w:id="1184"/>
        <w:r>
          <w:t>.</w:t>
        </w:r>
      </w:ins>
    </w:p>
    <w:p w14:paraId="2EBEC2A1" w14:textId="77777777" w:rsidR="00440477" w:rsidRDefault="00440477" w:rsidP="00440477">
      <w:pPr>
        <w:pStyle w:val="BodyText"/>
        <w:spacing w:before="120"/>
        <w:rPr>
          <w:ins w:id="1185" w:author="Russ Ott" w:date="2022-04-29T10:09:00Z"/>
        </w:rPr>
      </w:pPr>
      <w:ins w:id="1186" w:author="Russ Ott" w:date="2022-04-29T10:09:00Z">
        <w:r>
          <w:t>Such derivation expression can contain a text calculation of how the components total up to the summed score</w:t>
        </w:r>
      </w:ins>
    </w:p>
    <w:p w14:paraId="673D5CA6" w14:textId="77777777" w:rsidR="00440477" w:rsidRDefault="00440477" w:rsidP="00440477">
      <w:pPr>
        <w:numPr>
          <w:ilvl w:val="0"/>
          <w:numId w:val="10"/>
        </w:numPr>
        <w:rPr>
          <w:ins w:id="1187" w:author="Russ Ott" w:date="2022-04-29T10:09:00Z"/>
        </w:rPr>
      </w:pPr>
      <w:ins w:id="1188" w:author="Russ Ott" w:date="2022-04-29T10:09:00Z">
        <w:r>
          <w:rPr>
            <w:rStyle w:val="keyword"/>
          </w:rPr>
          <w:t>MAY</w:t>
        </w:r>
        <w:r>
          <w:t xml:space="preserve"> contain zero or one [0..1] </w:t>
        </w:r>
        <w:r>
          <w:rPr>
            <w:rStyle w:val="XMLnameBold"/>
          </w:rPr>
          <w:t>derivationExpr</w:t>
        </w:r>
        <w:bookmarkStart w:id="1189" w:name="C_4515-14637"/>
        <w:r>
          <w:t xml:space="preserve"> (CONF:4515-14637)</w:t>
        </w:r>
        <w:bookmarkEnd w:id="1189"/>
        <w:r>
          <w:t>.</w:t>
        </w:r>
      </w:ins>
    </w:p>
    <w:p w14:paraId="3818350E" w14:textId="77777777" w:rsidR="00440477" w:rsidRDefault="00440477" w:rsidP="00440477">
      <w:pPr>
        <w:numPr>
          <w:ilvl w:val="0"/>
          <w:numId w:val="10"/>
        </w:numPr>
        <w:rPr>
          <w:ins w:id="1190" w:author="Russ Ott" w:date="2022-04-29T10:09:00Z"/>
        </w:rPr>
      </w:pPr>
      <w:ins w:id="1191" w:author="Russ Ott" w:date="2022-04-29T10:09:00Z">
        <w:r>
          <w:rPr>
            <w:rStyle w:val="keyword"/>
          </w:rPr>
          <w:t>SHALL</w:t>
        </w:r>
        <w:r>
          <w:t xml:space="preserve"> contain exactly one [1..1] </w:t>
        </w:r>
        <w:r>
          <w:rPr>
            <w:rStyle w:val="XMLnameBold"/>
          </w:rPr>
          <w:t>statusCode</w:t>
        </w:r>
        <w:bookmarkStart w:id="1192" w:name="C_4515-14444"/>
        <w:r>
          <w:t xml:space="preserve"> (CONF:4515-14444)</w:t>
        </w:r>
        <w:bookmarkEnd w:id="1192"/>
        <w:r>
          <w:t>.</w:t>
        </w:r>
      </w:ins>
    </w:p>
    <w:p w14:paraId="13B83161" w14:textId="77777777" w:rsidR="00440477" w:rsidRDefault="00440477" w:rsidP="00440477">
      <w:pPr>
        <w:numPr>
          <w:ilvl w:val="1"/>
          <w:numId w:val="10"/>
        </w:numPr>
        <w:rPr>
          <w:ins w:id="1193" w:author="Russ Ott" w:date="2022-04-29T10:09:00Z"/>
        </w:rPr>
      </w:pPr>
      <w:ins w:id="1194" w:author="Russ Ott" w:date="2022-04-29T10:09:00Z">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195" w:name="C_4515-19088"/>
        <w:r>
          <w:t xml:space="preserve"> (CONF:4515-19088)</w:t>
        </w:r>
        <w:bookmarkEnd w:id="1195"/>
        <w:r>
          <w:t>.</w:t>
        </w:r>
      </w:ins>
    </w:p>
    <w:p w14:paraId="1C4B212B" w14:textId="77777777" w:rsidR="00440477" w:rsidRDefault="00440477" w:rsidP="00440477">
      <w:pPr>
        <w:pStyle w:val="BodyText"/>
        <w:spacing w:before="120"/>
        <w:rPr>
          <w:ins w:id="1196" w:author="Russ Ott" w:date="2022-04-29T10:09:00Z"/>
        </w:rPr>
      </w:pPr>
      <w:ins w:id="1197" w:author="Russ Ott" w:date="2022-04-29T10:09:00Z">
        <w:r>
          <w:t>Represents clinically effective time of the measurement, which may be when the measurement was performed (e.g., a BP measurement), or may be when sample was taken (and measured some time afterwards)</w:t>
        </w:r>
      </w:ins>
    </w:p>
    <w:p w14:paraId="09443AAD" w14:textId="77777777" w:rsidR="00440477" w:rsidRDefault="00440477" w:rsidP="00440477">
      <w:pPr>
        <w:numPr>
          <w:ilvl w:val="0"/>
          <w:numId w:val="10"/>
        </w:numPr>
        <w:rPr>
          <w:ins w:id="1198" w:author="Russ Ott" w:date="2022-04-29T10:09:00Z"/>
        </w:rPr>
      </w:pPr>
      <w:ins w:id="1199" w:author="Russ Ott" w:date="2022-04-29T10:09:00Z">
        <w:r>
          <w:rPr>
            <w:rStyle w:val="keyword"/>
          </w:rPr>
          <w:t>SHALL</w:t>
        </w:r>
        <w:r>
          <w:t xml:space="preserve"> contain exactly one [1..1] </w:t>
        </w:r>
        <w:r>
          <w:rPr>
            <w:rStyle w:val="XMLnameBold"/>
          </w:rPr>
          <w:t>effectiveTime</w:t>
        </w:r>
        <w:bookmarkStart w:id="1200" w:name="C_4515-14445"/>
        <w:r>
          <w:t xml:space="preserve"> (CONF:4515-14445)</w:t>
        </w:r>
        <w:bookmarkEnd w:id="1200"/>
        <w:r>
          <w:t>.</w:t>
        </w:r>
      </w:ins>
    </w:p>
    <w:p w14:paraId="198BC056" w14:textId="77777777" w:rsidR="00440477" w:rsidRDefault="00440477" w:rsidP="00440477">
      <w:pPr>
        <w:numPr>
          <w:ilvl w:val="0"/>
          <w:numId w:val="10"/>
        </w:numPr>
        <w:rPr>
          <w:ins w:id="1201" w:author="Russ Ott" w:date="2022-04-29T10:09:00Z"/>
        </w:rPr>
      </w:pPr>
      <w:ins w:id="1202" w:author="Russ Ott" w:date="2022-04-29T10:09:00Z">
        <w:r>
          <w:rPr>
            <w:rStyle w:val="keyword"/>
          </w:rPr>
          <w:t>SHALL</w:t>
        </w:r>
        <w:r>
          <w:t xml:space="preserve"> contain exactly one [1..1] </w:t>
        </w:r>
        <w:r>
          <w:rPr>
            <w:rStyle w:val="XMLnameBold"/>
          </w:rPr>
          <w:t>value</w:t>
        </w:r>
        <w:bookmarkStart w:id="1203" w:name="C_4515-14450"/>
        <w:r>
          <w:t xml:space="preserve"> (CONF:4515-14450)</w:t>
        </w:r>
        <w:bookmarkEnd w:id="1203"/>
        <w:r>
          <w:t>.</w:t>
        </w:r>
      </w:ins>
    </w:p>
    <w:p w14:paraId="215E73A4" w14:textId="77777777" w:rsidR="00440477" w:rsidRDefault="00440477" w:rsidP="00440477">
      <w:pPr>
        <w:numPr>
          <w:ilvl w:val="0"/>
          <w:numId w:val="10"/>
        </w:numPr>
        <w:rPr>
          <w:ins w:id="1204" w:author="Russ Ott" w:date="2022-04-29T10:09:00Z"/>
        </w:rPr>
      </w:pPr>
      <w:ins w:id="1205" w:author="Russ Ott" w:date="2022-04-29T10:09:00Z">
        <w:r>
          <w:rPr>
            <w:rStyle w:val="keyword"/>
          </w:rPr>
          <w:t>MAY</w:t>
        </w:r>
        <w:r>
          <w:t xml:space="preserve"> contain zero or more [0..*] </w:t>
        </w:r>
        <w:r>
          <w:rPr>
            <w:rStyle w:val="XMLnameBold"/>
          </w:rPr>
          <w:t>interpretationCode</w:t>
        </w:r>
        <w:bookmarkStart w:id="1206" w:name="C_4515-14459"/>
        <w:r>
          <w:t xml:space="preserve"> (CONF:4515-14459)</w:t>
        </w:r>
        <w:bookmarkEnd w:id="1206"/>
        <w:r>
          <w:t>.</w:t>
        </w:r>
      </w:ins>
    </w:p>
    <w:p w14:paraId="3F873099" w14:textId="77777777" w:rsidR="00440477" w:rsidRDefault="00440477" w:rsidP="00440477">
      <w:pPr>
        <w:numPr>
          <w:ilvl w:val="1"/>
          <w:numId w:val="10"/>
        </w:numPr>
        <w:rPr>
          <w:ins w:id="1207" w:author="Russ Ott" w:date="2022-04-29T10:09:00Z"/>
        </w:rPr>
      </w:pPr>
      <w:ins w:id="1208" w:author="Russ Ott" w:date="2022-04-29T10:09:00Z">
        <w:r>
          <w:t xml:space="preserve">The interpretationCode, if present, </w:t>
        </w:r>
        <w:r>
          <w:rPr>
            <w:rStyle w:val="keyword"/>
          </w:rPr>
          <w:t>MAY</w:t>
        </w:r>
        <w:r>
          <w:t xml:space="preserve"> contain zero or more [0..*] </w:t>
        </w:r>
        <w:r>
          <w:rPr>
            <w:rStyle w:val="XMLnameBold"/>
          </w:rPr>
          <w:t>translation</w:t>
        </w:r>
        <w:bookmarkStart w:id="1209" w:name="C_4515-14888"/>
        <w:r>
          <w:t xml:space="preserve"> (CONF:4515-14888)</w:t>
        </w:r>
        <w:bookmarkEnd w:id="1209"/>
        <w:r>
          <w:t>.</w:t>
        </w:r>
      </w:ins>
    </w:p>
    <w:p w14:paraId="40602524" w14:textId="77777777" w:rsidR="00440477" w:rsidRDefault="00440477" w:rsidP="00440477">
      <w:pPr>
        <w:numPr>
          <w:ilvl w:val="0"/>
          <w:numId w:val="10"/>
        </w:numPr>
        <w:rPr>
          <w:ins w:id="1210" w:author="Russ Ott" w:date="2022-04-29T10:09:00Z"/>
        </w:rPr>
      </w:pPr>
      <w:ins w:id="1211" w:author="Russ Ott" w:date="2022-04-29T10:09:00Z">
        <w:r>
          <w:rPr>
            <w:rStyle w:val="keyword"/>
          </w:rPr>
          <w:t>MAY</w:t>
        </w:r>
        <w:r>
          <w:t xml:space="preserve"> contain zero or more [0..*] </w:t>
        </w:r>
        <w:r>
          <w:rPr>
            <w:rStyle w:val="XMLnameBold"/>
          </w:rPr>
          <w:t>author</w:t>
        </w:r>
        <w:bookmarkStart w:id="1212" w:name="C_4515-14460"/>
        <w:r>
          <w:t xml:space="preserve"> (CONF:4515-14460)</w:t>
        </w:r>
        <w:bookmarkEnd w:id="1212"/>
        <w:r>
          <w:t>.</w:t>
        </w:r>
      </w:ins>
    </w:p>
    <w:p w14:paraId="437D9B76" w14:textId="77777777" w:rsidR="00440477" w:rsidRDefault="00440477" w:rsidP="00440477">
      <w:pPr>
        <w:numPr>
          <w:ilvl w:val="0"/>
          <w:numId w:val="10"/>
        </w:numPr>
        <w:rPr>
          <w:ins w:id="1213" w:author="Russ Ott" w:date="2022-04-29T10:09:00Z"/>
        </w:rPr>
      </w:pPr>
      <w:ins w:id="1214" w:author="Russ Ott" w:date="2022-04-29T10:09:00Z">
        <w:r>
          <w:rPr>
            <w:rStyle w:val="keyword"/>
          </w:rPr>
          <w:t>SHOULD</w:t>
        </w:r>
        <w:r>
          <w:t xml:space="preserve"> contain zero or more [0..*] </w:t>
        </w:r>
        <w:r>
          <w:rPr>
            <w:rStyle w:val="XMLnameBold"/>
          </w:rPr>
          <w:t>entryRelationship</w:t>
        </w:r>
        <w:bookmarkStart w:id="1215" w:name="C_4515-14451"/>
        <w:r>
          <w:t xml:space="preserve"> (CONF:4515-14451)</w:t>
        </w:r>
        <w:bookmarkEnd w:id="1215"/>
        <w:r>
          <w:t xml:space="preserve"> such that it</w:t>
        </w:r>
      </w:ins>
    </w:p>
    <w:p w14:paraId="44C1DF59" w14:textId="77777777" w:rsidR="00440477" w:rsidRDefault="00440477" w:rsidP="00440477">
      <w:pPr>
        <w:numPr>
          <w:ilvl w:val="1"/>
          <w:numId w:val="10"/>
        </w:numPr>
        <w:rPr>
          <w:ins w:id="1216" w:author="Russ Ott" w:date="2022-04-29T10:09:00Z"/>
        </w:rPr>
      </w:pPr>
      <w:ins w:id="1217" w:author="Russ Ott" w:date="2022-04-29T10:09:00Z">
        <w:r>
          <w:rPr>
            <w:rStyle w:val="keyword"/>
          </w:rPr>
          <w:t>SHALL</w:t>
        </w:r>
        <w:r>
          <w:t xml:space="preserve"> contain exactly one [1..1] </w:t>
        </w:r>
        <w:r>
          <w:rPr>
            <w:rStyle w:val="XMLnameBold"/>
          </w:rPr>
          <w:t>@typeCode</w:t>
        </w:r>
        <w:r>
          <w:t>=</w:t>
        </w:r>
        <w:r>
          <w:rPr>
            <w:rStyle w:val="XMLname"/>
          </w:rPr>
          <w:t>"COMP"</w:t>
        </w:r>
        <w:r>
          <w:t xml:space="preserve"> has component</w:t>
        </w:r>
        <w:bookmarkStart w:id="1218" w:name="C_4515-16741"/>
        <w:r>
          <w:t xml:space="preserve"> (CONF:4515-16741)</w:t>
        </w:r>
        <w:bookmarkEnd w:id="1218"/>
        <w:r>
          <w:t>.</w:t>
        </w:r>
      </w:ins>
    </w:p>
    <w:p w14:paraId="5CA23F3C" w14:textId="77777777" w:rsidR="00440477" w:rsidRDefault="00440477" w:rsidP="00440477">
      <w:pPr>
        <w:numPr>
          <w:ilvl w:val="1"/>
          <w:numId w:val="10"/>
        </w:numPr>
        <w:rPr>
          <w:ins w:id="1219" w:author="Russ Ott" w:date="2022-04-29T10:09:00Z"/>
        </w:rPr>
      </w:pPr>
      <w:ins w:id="1220" w:author="Russ Ott" w:date="2022-04-29T10:09:00Z">
        <w:r>
          <w:rPr>
            <w:rStyle w:val="keyword"/>
          </w:rPr>
          <w:t>SHALL</w:t>
        </w:r>
        <w:r>
          <w:t xml:space="preserve"> contain exactly one [1..1] Assessment Scale Supporting Observation</w:t>
        </w:r>
        <w:r>
          <w:rPr>
            <w:rStyle w:val="XMLname"/>
          </w:rPr>
          <w:t xml:space="preserve"> (identifier: urn:oid:2.16.840.1.113883.10.20.22.4.86)</w:t>
        </w:r>
        <w:bookmarkStart w:id="1221" w:name="C_4515-16742"/>
        <w:r>
          <w:t xml:space="preserve"> (CONF:4515-16742)</w:t>
        </w:r>
        <w:bookmarkEnd w:id="1221"/>
        <w:r>
          <w:t>.</w:t>
        </w:r>
      </w:ins>
    </w:p>
    <w:p w14:paraId="5760BBD5" w14:textId="77777777" w:rsidR="00440477" w:rsidRDefault="00440477" w:rsidP="00440477">
      <w:pPr>
        <w:numPr>
          <w:ilvl w:val="0"/>
          <w:numId w:val="10"/>
        </w:numPr>
        <w:rPr>
          <w:ins w:id="1222" w:author="Russ Ott" w:date="2022-04-29T10:09:00Z"/>
        </w:rPr>
      </w:pPr>
      <w:ins w:id="1223" w:author="Russ Ott" w:date="2022-04-29T10:09:00Z">
        <w:r>
          <w:rPr>
            <w:rStyle w:val="keyword"/>
          </w:rPr>
          <w:t>MAY</w:t>
        </w:r>
        <w:r>
          <w:t xml:space="preserve"> contain zero or more [0..*] </w:t>
        </w:r>
        <w:r>
          <w:rPr>
            <w:rStyle w:val="XMLnameBold"/>
          </w:rPr>
          <w:t>referenceRange</w:t>
        </w:r>
        <w:bookmarkStart w:id="1224" w:name="C_4515-16799"/>
        <w:r>
          <w:t xml:space="preserve"> (CONF:4515-16799)</w:t>
        </w:r>
        <w:bookmarkEnd w:id="1224"/>
        <w:r>
          <w:t>.</w:t>
        </w:r>
      </w:ins>
    </w:p>
    <w:p w14:paraId="3512CED2" w14:textId="77777777" w:rsidR="00440477" w:rsidRDefault="00440477" w:rsidP="00440477">
      <w:pPr>
        <w:numPr>
          <w:ilvl w:val="1"/>
          <w:numId w:val="10"/>
        </w:numPr>
        <w:rPr>
          <w:ins w:id="1225" w:author="Russ Ott" w:date="2022-04-29T10:09:00Z"/>
        </w:rPr>
      </w:pPr>
      <w:ins w:id="1226" w:author="Russ Ott" w:date="2022-04-29T10:09:00Z">
        <w:r>
          <w:lastRenderedPageBreak/>
          <w:t xml:space="preserve">The referenceRange, if present, </w:t>
        </w:r>
        <w:r>
          <w:rPr>
            <w:rStyle w:val="keyword"/>
          </w:rPr>
          <w:t>SHALL</w:t>
        </w:r>
        <w:r>
          <w:t xml:space="preserve"> contain exactly one [1..1] </w:t>
        </w:r>
        <w:r>
          <w:rPr>
            <w:rStyle w:val="XMLnameBold"/>
          </w:rPr>
          <w:t>observationRange</w:t>
        </w:r>
        <w:bookmarkStart w:id="1227" w:name="C_4515-16800"/>
        <w:r>
          <w:t xml:space="preserve"> (CONF:4515-16800)</w:t>
        </w:r>
        <w:bookmarkEnd w:id="1227"/>
        <w:r>
          <w:t>.</w:t>
        </w:r>
      </w:ins>
    </w:p>
    <w:p w14:paraId="2D950C1B" w14:textId="77777777" w:rsidR="00440477" w:rsidRDefault="00440477" w:rsidP="00440477">
      <w:pPr>
        <w:pStyle w:val="BodyText"/>
        <w:spacing w:before="120"/>
        <w:rPr>
          <w:ins w:id="1228" w:author="Russ Ott" w:date="2022-04-29T10:09:00Z"/>
        </w:rPr>
      </w:pPr>
      <w:ins w:id="1229" w:author="Russ Ott" w:date="2022-04-29T10:09:00Z">
        <w:r>
          <w:t>The text may contain a description of the scale (e.g., for a Pain Scale 1 to 10:  1 to 3 = little pain, 4 to 7= moderate pain, 8 to 10 = severe pain)</w:t>
        </w:r>
      </w:ins>
    </w:p>
    <w:p w14:paraId="49FE3C07" w14:textId="77777777" w:rsidR="00440477" w:rsidRDefault="00440477" w:rsidP="00440477">
      <w:pPr>
        <w:numPr>
          <w:ilvl w:val="2"/>
          <w:numId w:val="10"/>
        </w:numPr>
        <w:rPr>
          <w:ins w:id="1230" w:author="Russ Ott" w:date="2022-04-29T10:09:00Z"/>
        </w:rPr>
      </w:pPr>
      <w:ins w:id="1231" w:author="Russ Ott" w:date="2022-04-29T10:09:00Z">
        <w:r>
          <w:t xml:space="preserve">This observationRange </w:t>
        </w:r>
        <w:r>
          <w:rPr>
            <w:rStyle w:val="keyword"/>
          </w:rPr>
          <w:t>SHOULD</w:t>
        </w:r>
        <w:r>
          <w:t xml:space="preserve"> contain zero or one [0..1] </w:t>
        </w:r>
        <w:r>
          <w:rPr>
            <w:rStyle w:val="XMLnameBold"/>
          </w:rPr>
          <w:t>text</w:t>
        </w:r>
        <w:bookmarkStart w:id="1232" w:name="C_4515-16801"/>
        <w:r>
          <w:t xml:space="preserve"> (CONF:4515-16801)</w:t>
        </w:r>
        <w:bookmarkEnd w:id="1232"/>
        <w:r>
          <w:t>.</w:t>
        </w:r>
      </w:ins>
    </w:p>
    <w:p w14:paraId="3951B8AD" w14:textId="77777777" w:rsidR="00440477" w:rsidRDefault="00440477" w:rsidP="00440477">
      <w:pPr>
        <w:numPr>
          <w:ilvl w:val="3"/>
          <w:numId w:val="10"/>
        </w:numPr>
        <w:rPr>
          <w:ins w:id="1233" w:author="Russ Ott" w:date="2022-04-29T10:09:00Z"/>
        </w:rPr>
      </w:pPr>
      <w:ins w:id="1234" w:author="Russ Ott" w:date="2022-04-29T10:09:00Z">
        <w:r>
          <w:t xml:space="preserve">The text, if present, </w:t>
        </w:r>
        <w:r>
          <w:rPr>
            <w:rStyle w:val="keyword"/>
          </w:rPr>
          <w:t>SHOULD</w:t>
        </w:r>
        <w:r>
          <w:t xml:space="preserve"> contain zero or one [0..1] </w:t>
        </w:r>
        <w:r>
          <w:rPr>
            <w:rStyle w:val="XMLnameBold"/>
          </w:rPr>
          <w:t>reference</w:t>
        </w:r>
        <w:bookmarkStart w:id="1235" w:name="C_4515-16802"/>
        <w:r>
          <w:t xml:space="preserve"> (CONF:4515-16802)</w:t>
        </w:r>
        <w:bookmarkEnd w:id="1235"/>
        <w:r>
          <w:t>.</w:t>
        </w:r>
      </w:ins>
    </w:p>
    <w:p w14:paraId="0F26A06A" w14:textId="77777777" w:rsidR="00440477" w:rsidRDefault="00440477" w:rsidP="00440477">
      <w:pPr>
        <w:numPr>
          <w:ilvl w:val="4"/>
          <w:numId w:val="10"/>
        </w:numPr>
        <w:rPr>
          <w:ins w:id="1236" w:author="Russ Ott" w:date="2022-04-29T10:09:00Z"/>
        </w:rPr>
      </w:pPr>
      <w:ins w:id="1237" w:author="Russ Ott" w:date="2022-04-29T10:09:00Z">
        <w:r>
          <w:t xml:space="preserve">The reference, if present, </w:t>
        </w:r>
        <w:r>
          <w:rPr>
            <w:rStyle w:val="keyword"/>
          </w:rPr>
          <w:t>MAY</w:t>
        </w:r>
        <w:r>
          <w:t xml:space="preserve"> contain zero or one [0..1] </w:t>
        </w:r>
        <w:r>
          <w:rPr>
            <w:rStyle w:val="XMLnameBold"/>
          </w:rPr>
          <w:t>@value</w:t>
        </w:r>
        <w:bookmarkStart w:id="1238" w:name="C_4515-16803"/>
        <w:r>
          <w:t xml:space="preserve"> (CONF:4515-16803)</w:t>
        </w:r>
        <w:bookmarkEnd w:id="1238"/>
        <w:r>
          <w:t>.</w:t>
        </w:r>
      </w:ins>
    </w:p>
    <w:p w14:paraId="57E4B4A2" w14:textId="77777777" w:rsidR="00440477" w:rsidRDefault="00440477" w:rsidP="00440477">
      <w:pPr>
        <w:numPr>
          <w:ilvl w:val="5"/>
          <w:numId w:val="10"/>
        </w:numPr>
        <w:rPr>
          <w:ins w:id="1239" w:author="Russ Ott" w:date="2022-04-29T10:09:00Z"/>
        </w:rPr>
      </w:pPr>
      <w:ins w:id="1240" w:author="Russ Ott" w:date="2022-04-29T10:09:00Z">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(CONF:4515-16804).</w:t>
        </w:r>
      </w:ins>
    </w:p>
    <w:p w14:paraId="7BF2988B" w14:textId="0AF91ECA" w:rsidR="00440477" w:rsidRDefault="00440477" w:rsidP="00440477">
      <w:pPr>
        <w:pStyle w:val="Caption"/>
        <w:ind w:left="130" w:right="115"/>
        <w:rPr>
          <w:ins w:id="1241" w:author="Russ Ott" w:date="2022-04-29T10:09:00Z"/>
        </w:rPr>
      </w:pPr>
      <w:bookmarkStart w:id="1242" w:name="_Toc101450678"/>
      <w:ins w:id="1243" w:author="Russ Ott" w:date="2022-04-29T10:09:00Z">
        <w:r>
          <w:t xml:space="preserve">Figure </w:t>
        </w:r>
        <w:r>
          <w:fldChar w:fldCharType="begin"/>
        </w:r>
        <w:r>
          <w:instrText>SEQ Figure \* ARABIC</w:instrText>
        </w:r>
        <w:r>
          <w:fldChar w:fldCharType="separate"/>
        </w:r>
        <w:r w:rsidR="00F1669B">
          <w:t>4</w:t>
        </w:r>
        <w:r>
          <w:fldChar w:fldCharType="end"/>
        </w:r>
        <w:r>
          <w:t>: Assessment Scale Observation Example</w:t>
        </w:r>
        <w:bookmarkEnd w:id="1242"/>
      </w:ins>
    </w:p>
    <w:p w14:paraId="24D309B4" w14:textId="77777777" w:rsidR="00440477" w:rsidRDefault="00440477" w:rsidP="00440477">
      <w:pPr>
        <w:pStyle w:val="Example"/>
        <w:ind w:left="130" w:right="115"/>
        <w:rPr>
          <w:ins w:id="1244" w:author="Russ Ott" w:date="2022-04-29T10:09:00Z"/>
        </w:rPr>
      </w:pPr>
      <w:ins w:id="1245" w:author="Russ Ott" w:date="2022-04-29T10:09:00Z">
        <w:r>
          <w:t xml:space="preserve">   &lt;observation classCode="OBS" moodCode="EVN"&gt;</w:t>
        </w:r>
      </w:ins>
    </w:p>
    <w:p w14:paraId="4F2805F2" w14:textId="77777777" w:rsidR="00440477" w:rsidRDefault="00440477" w:rsidP="00440477">
      <w:pPr>
        <w:pStyle w:val="Example"/>
        <w:ind w:left="130" w:right="115"/>
        <w:rPr>
          <w:ins w:id="1246" w:author="Russ Ott" w:date="2022-04-29T10:09:00Z"/>
        </w:rPr>
      </w:pPr>
      <w:ins w:id="1247" w:author="Russ Ott" w:date="2022-04-29T10:09:00Z">
        <w:r>
          <w:t xml:space="preserve">    &lt;templateId root="2.16.840.1.113883.10.20.22.4.69" extension="2022-06-01"/&gt;</w:t>
        </w:r>
      </w:ins>
    </w:p>
    <w:p w14:paraId="4D7900A9" w14:textId="77777777" w:rsidR="00440477" w:rsidRDefault="00440477" w:rsidP="00440477">
      <w:pPr>
        <w:pStyle w:val="Example"/>
        <w:ind w:left="130" w:right="115"/>
        <w:rPr>
          <w:ins w:id="1248" w:author="Russ Ott" w:date="2022-04-29T10:09:00Z"/>
        </w:rPr>
      </w:pPr>
      <w:ins w:id="1249" w:author="Russ Ott" w:date="2022-04-29T10:09:00Z">
        <w:r>
          <w:t xml:space="preserve">    &lt;id root="c6b5a04b-2bf4-49d1-8336-636a3813df0b"/&gt;</w:t>
        </w:r>
      </w:ins>
    </w:p>
    <w:p w14:paraId="361B34E1" w14:textId="77777777" w:rsidR="00440477" w:rsidRDefault="00440477" w:rsidP="00440477">
      <w:pPr>
        <w:pStyle w:val="Example"/>
        <w:ind w:left="130" w:right="115"/>
        <w:rPr>
          <w:ins w:id="1250" w:author="Russ Ott" w:date="2022-04-29T10:09:00Z"/>
        </w:rPr>
      </w:pPr>
      <w:ins w:id="1251" w:author="Russ Ott" w:date="2022-04-29T10:09:00Z">
        <w:r>
          <w:t xml:space="preserve">    &lt;code code="54614-3" </w:t>
        </w:r>
      </w:ins>
    </w:p>
    <w:p w14:paraId="4CC85B47" w14:textId="77777777" w:rsidR="00440477" w:rsidRDefault="00440477" w:rsidP="00440477">
      <w:pPr>
        <w:pStyle w:val="Example"/>
        <w:ind w:left="130" w:right="115"/>
        <w:rPr>
          <w:ins w:id="1252" w:author="Russ Ott" w:date="2022-04-29T10:09:00Z"/>
        </w:rPr>
      </w:pPr>
      <w:ins w:id="1253" w:author="Russ Ott" w:date="2022-04-29T10:09:00Z">
        <w:r>
          <w:t xml:space="preserve">             displayName="Brief Interview for Mental Status"</w:t>
        </w:r>
      </w:ins>
    </w:p>
    <w:p w14:paraId="3D628DD5" w14:textId="77777777" w:rsidR="00440477" w:rsidRDefault="00440477" w:rsidP="00440477">
      <w:pPr>
        <w:pStyle w:val="Example"/>
        <w:ind w:left="130" w:right="115"/>
        <w:rPr>
          <w:ins w:id="1254" w:author="Russ Ott" w:date="2022-04-29T10:09:00Z"/>
        </w:rPr>
      </w:pPr>
      <w:ins w:id="1255" w:author="Russ Ott" w:date="2022-04-29T10:09:00Z">
        <w:r>
          <w:t xml:space="preserve">             codeSystem="2.16.840.1.113883.6.1" </w:t>
        </w:r>
      </w:ins>
    </w:p>
    <w:p w14:paraId="08E7F275" w14:textId="77777777" w:rsidR="00440477" w:rsidRDefault="00440477" w:rsidP="00440477">
      <w:pPr>
        <w:pStyle w:val="Example"/>
        <w:ind w:left="130" w:right="115"/>
        <w:rPr>
          <w:ins w:id="1256" w:author="Russ Ott" w:date="2022-04-29T10:09:00Z"/>
        </w:rPr>
      </w:pPr>
      <w:ins w:id="1257" w:author="Russ Ott" w:date="2022-04-29T10:09:00Z">
        <w:r>
          <w:t xml:space="preserve">             codeSystemName="LOINC"/&gt;</w:t>
        </w:r>
      </w:ins>
    </w:p>
    <w:p w14:paraId="454D3052" w14:textId="77777777" w:rsidR="00440477" w:rsidRDefault="00440477" w:rsidP="00440477">
      <w:pPr>
        <w:pStyle w:val="Example"/>
        <w:ind w:left="130" w:right="115"/>
        <w:rPr>
          <w:ins w:id="1258" w:author="Russ Ott" w:date="2022-04-29T10:09:00Z"/>
        </w:rPr>
      </w:pPr>
      <w:ins w:id="1259" w:author="Russ Ott" w:date="2022-04-29T10:09:00Z">
        <w:r>
          <w:t xml:space="preserve">    &lt;derivationExpr&gt;Text description of the calculation&lt;/derivationExpr&gt;</w:t>
        </w:r>
      </w:ins>
    </w:p>
    <w:p w14:paraId="3D438E02" w14:textId="77777777" w:rsidR="00440477" w:rsidRDefault="00440477" w:rsidP="00440477">
      <w:pPr>
        <w:pStyle w:val="Example"/>
        <w:ind w:left="130" w:right="115"/>
        <w:rPr>
          <w:ins w:id="1260" w:author="Russ Ott" w:date="2022-04-29T10:09:00Z"/>
        </w:rPr>
      </w:pPr>
      <w:ins w:id="1261" w:author="Russ Ott" w:date="2022-04-29T10:09:00Z">
        <w:r>
          <w:t xml:space="preserve">    &lt;statusCode code="completed"/&gt;</w:t>
        </w:r>
      </w:ins>
    </w:p>
    <w:p w14:paraId="63ABC2DC" w14:textId="77777777" w:rsidR="00440477" w:rsidRDefault="00440477" w:rsidP="00440477">
      <w:pPr>
        <w:pStyle w:val="Example"/>
        <w:ind w:left="130" w:right="115"/>
        <w:rPr>
          <w:ins w:id="1262" w:author="Russ Ott" w:date="2022-04-29T10:09:00Z"/>
        </w:rPr>
      </w:pPr>
      <w:ins w:id="1263" w:author="Russ Ott" w:date="2022-04-29T10:09:00Z">
        <w:r>
          <w:t xml:space="preserve">    &lt;effectiveTime value="20120214"/&gt;</w:t>
        </w:r>
      </w:ins>
    </w:p>
    <w:p w14:paraId="4F5F4D7C" w14:textId="77777777" w:rsidR="00440477" w:rsidRDefault="00440477" w:rsidP="00440477">
      <w:pPr>
        <w:pStyle w:val="Example"/>
        <w:ind w:left="130" w:right="115"/>
        <w:rPr>
          <w:ins w:id="1264" w:author="Russ Ott" w:date="2022-04-29T10:09:00Z"/>
        </w:rPr>
      </w:pPr>
      <w:ins w:id="1265" w:author="Russ Ott" w:date="2022-04-29T10:09:00Z">
        <w:r>
          <w:t xml:space="preserve">    &lt;!-- Summed score of the component values --&gt;</w:t>
        </w:r>
      </w:ins>
    </w:p>
    <w:p w14:paraId="162C668A" w14:textId="77777777" w:rsidR="00440477" w:rsidRDefault="00440477" w:rsidP="00440477">
      <w:pPr>
        <w:pStyle w:val="Example"/>
        <w:ind w:left="130" w:right="115"/>
        <w:rPr>
          <w:ins w:id="1266" w:author="Russ Ott" w:date="2022-04-29T10:09:00Z"/>
        </w:rPr>
      </w:pPr>
      <w:ins w:id="1267" w:author="Russ Ott" w:date="2022-04-29T10:09:00Z">
        <w:r>
          <w:t xml:space="preserve">    &lt;value xsi:type="INT" value="7"/&gt;</w:t>
        </w:r>
      </w:ins>
    </w:p>
    <w:p w14:paraId="40668377" w14:textId="77777777" w:rsidR="00440477" w:rsidRDefault="00440477" w:rsidP="00440477">
      <w:pPr>
        <w:pStyle w:val="Example"/>
        <w:ind w:left="130" w:right="115"/>
        <w:rPr>
          <w:ins w:id="1268" w:author="Russ Ott" w:date="2022-04-29T10:09:00Z"/>
        </w:rPr>
      </w:pPr>
      <w:ins w:id="1269" w:author="Russ Ott" w:date="2022-04-29T10:09:00Z">
        <w:r>
          <w:t xml:space="preserve">    &lt;entryRelationship typeCode="COMP"&gt;</w:t>
        </w:r>
      </w:ins>
    </w:p>
    <w:p w14:paraId="37CE4313" w14:textId="77777777" w:rsidR="00440477" w:rsidRDefault="00440477" w:rsidP="00440477">
      <w:pPr>
        <w:pStyle w:val="Example"/>
        <w:ind w:left="130" w:right="115"/>
        <w:rPr>
          <w:ins w:id="1270" w:author="Russ Ott" w:date="2022-04-29T10:09:00Z"/>
        </w:rPr>
      </w:pPr>
      <w:ins w:id="1271" w:author="Russ Ott" w:date="2022-04-29T10:09:00Z">
        <w:r>
          <w:t xml:space="preserve">        &lt;observation classCode="OBS" moodCode="EVN"&gt;</w:t>
        </w:r>
      </w:ins>
    </w:p>
    <w:p w14:paraId="7EEFF761" w14:textId="77777777" w:rsidR="00440477" w:rsidRDefault="00440477" w:rsidP="00440477">
      <w:pPr>
        <w:pStyle w:val="Example"/>
        <w:ind w:left="130" w:right="115"/>
        <w:rPr>
          <w:ins w:id="1272" w:author="Russ Ott" w:date="2022-04-29T10:09:00Z"/>
        </w:rPr>
      </w:pPr>
      <w:ins w:id="1273" w:author="Russ Ott" w:date="2022-04-29T10:09:00Z">
        <w:r>
          <w:t xml:space="preserve">            &lt;templateId root="2.16.840.1.113883.10.20.22.4.86"/&gt;</w:t>
        </w:r>
      </w:ins>
    </w:p>
    <w:p w14:paraId="56F24F61" w14:textId="77777777" w:rsidR="00440477" w:rsidRDefault="00440477" w:rsidP="00440477">
      <w:pPr>
        <w:pStyle w:val="Example"/>
        <w:ind w:left="130" w:right="115"/>
        <w:rPr>
          <w:ins w:id="1274" w:author="Russ Ott" w:date="2022-04-29T10:09:00Z"/>
        </w:rPr>
      </w:pPr>
      <w:ins w:id="1275" w:author="Russ Ott" w:date="2022-04-29T10:09:00Z">
        <w:r>
          <w:t xml:space="preserve">            </w:t>
        </w:r>
      </w:ins>
    </w:p>
    <w:p w14:paraId="28DC21EB" w14:textId="77777777" w:rsidR="00440477" w:rsidRDefault="00440477" w:rsidP="00440477">
      <w:pPr>
        <w:pStyle w:val="Example"/>
        <w:ind w:left="130" w:right="115"/>
        <w:rPr>
          <w:ins w:id="1276" w:author="Russ Ott" w:date="2022-04-29T10:09:00Z"/>
        </w:rPr>
      </w:pPr>
      <w:ins w:id="1277" w:author="Russ Ott" w:date="2022-04-29T10:09:00Z">
        <w:r>
          <w:t xml:space="preserve">            . . .</w:t>
        </w:r>
      </w:ins>
    </w:p>
    <w:p w14:paraId="200DFA82" w14:textId="77777777" w:rsidR="00440477" w:rsidRDefault="00440477" w:rsidP="00440477">
      <w:pPr>
        <w:pStyle w:val="Example"/>
        <w:ind w:left="130" w:right="115"/>
        <w:rPr>
          <w:ins w:id="1278" w:author="Russ Ott" w:date="2022-04-29T10:09:00Z"/>
        </w:rPr>
      </w:pPr>
      <w:ins w:id="1279" w:author="Russ Ott" w:date="2022-04-29T10:09:00Z">
        <w:r>
          <w:t xml:space="preserve">    </w:t>
        </w:r>
      </w:ins>
    </w:p>
    <w:p w14:paraId="5350014D" w14:textId="77777777" w:rsidR="00440477" w:rsidRDefault="00440477" w:rsidP="00440477">
      <w:pPr>
        <w:pStyle w:val="Example"/>
        <w:ind w:left="130" w:right="115"/>
        <w:rPr>
          <w:ins w:id="1280" w:author="Russ Ott" w:date="2022-04-29T10:09:00Z"/>
        </w:rPr>
      </w:pPr>
      <w:ins w:id="1281" w:author="Russ Ott" w:date="2022-04-29T10:09:00Z">
        <w:r>
          <w:t xml:space="preserve">        &lt;/entryRelationship&gt;</w:t>
        </w:r>
      </w:ins>
    </w:p>
    <w:p w14:paraId="3F4ECA07" w14:textId="77777777" w:rsidR="00440477" w:rsidRDefault="00440477" w:rsidP="00440477">
      <w:pPr>
        <w:pStyle w:val="Example"/>
        <w:ind w:left="130" w:right="115"/>
        <w:rPr>
          <w:ins w:id="1282" w:author="Russ Ott" w:date="2022-04-29T10:09:00Z"/>
        </w:rPr>
      </w:pPr>
      <w:ins w:id="1283" w:author="Russ Ott" w:date="2022-04-29T10:09:00Z">
        <w:r>
          <w:t xml:space="preserve">    &lt;/observation&gt;</w:t>
        </w:r>
      </w:ins>
    </w:p>
    <w:p w14:paraId="4CA94D54" w14:textId="77777777" w:rsidR="00440477" w:rsidRDefault="00440477" w:rsidP="00440477">
      <w:pPr>
        <w:pStyle w:val="BodyText"/>
        <w:rPr>
          <w:ins w:id="1284" w:author="Russ Ott" w:date="2022-04-29T10:09:00Z"/>
        </w:rPr>
      </w:pPr>
    </w:p>
    <w:p w14:paraId="160860BE" w14:textId="0A0A18CC" w:rsidR="00440477" w:rsidRDefault="00440477" w:rsidP="00440477">
      <w:pPr>
        <w:pStyle w:val="Caption"/>
        <w:ind w:left="130" w:right="115"/>
        <w:rPr>
          <w:ins w:id="1285" w:author="Russ Ott" w:date="2022-04-29T10:09:00Z"/>
        </w:rPr>
      </w:pPr>
      <w:bookmarkStart w:id="1286" w:name="_Toc101450679"/>
      <w:ins w:id="1287" w:author="Russ Ott" w:date="2022-04-29T10:09:00Z">
        <w:r>
          <w:lastRenderedPageBreak/>
          <w:t xml:space="preserve">Figure </w:t>
        </w:r>
        <w:r>
          <w:fldChar w:fldCharType="begin"/>
        </w:r>
        <w:r>
          <w:instrText>SEQ Figure \* ARABIC</w:instrText>
        </w:r>
        <w:r>
          <w:fldChar w:fldCharType="separate"/>
        </w:r>
        <w:r w:rsidR="00F1669B">
          <w:t>5</w:t>
        </w:r>
        <w:r>
          <w:fldChar w:fldCharType="end"/>
        </w:r>
        <w:r>
          <w:t>: Assessment Scale Observation - Hunger Vital Signs Example</w:t>
        </w:r>
        <w:bookmarkEnd w:id="1286"/>
      </w:ins>
    </w:p>
    <w:p w14:paraId="5A74089A" w14:textId="77777777" w:rsidR="00440477" w:rsidRDefault="00440477" w:rsidP="00440477">
      <w:pPr>
        <w:pStyle w:val="Example"/>
        <w:ind w:left="130" w:right="115"/>
        <w:rPr>
          <w:ins w:id="1288" w:author="Russ Ott" w:date="2022-04-29T10:09:00Z"/>
        </w:rPr>
      </w:pPr>
      <w:ins w:id="1289" w:author="Russ Ott" w:date="2022-04-29T10:09:00Z">
        <w:r>
          <w:t>&lt;entry&gt;</w:t>
        </w:r>
      </w:ins>
    </w:p>
    <w:p w14:paraId="307AE2E6" w14:textId="77777777" w:rsidR="00440477" w:rsidRDefault="00440477" w:rsidP="00440477">
      <w:pPr>
        <w:pStyle w:val="Example"/>
        <w:ind w:left="130" w:right="115"/>
        <w:rPr>
          <w:ins w:id="1290" w:author="Russ Ott" w:date="2022-04-29T10:09:00Z"/>
        </w:rPr>
      </w:pPr>
      <w:ins w:id="1291" w:author="Russ Ott" w:date="2022-04-29T10:09:00Z">
        <w:r>
          <w:t xml:space="preserve">    &lt;observation classCode="OBS" moodCode="EVN"&gt;</w:t>
        </w:r>
      </w:ins>
    </w:p>
    <w:p w14:paraId="755F5B0E" w14:textId="77777777" w:rsidR="00440477" w:rsidRDefault="00440477" w:rsidP="00440477">
      <w:pPr>
        <w:pStyle w:val="Example"/>
        <w:ind w:left="130" w:right="115"/>
        <w:rPr>
          <w:ins w:id="1292" w:author="Russ Ott" w:date="2022-04-29T10:09:00Z"/>
        </w:rPr>
      </w:pPr>
      <w:ins w:id="1293" w:author="Russ Ott" w:date="2022-04-29T10:09:00Z">
        <w:r>
          <w:t xml:space="preserve">        &lt;templateId root="2.16.840.1.113883.10.20.22.4.69"  extension="2022-06-01"/&gt;</w:t>
        </w:r>
      </w:ins>
    </w:p>
    <w:p w14:paraId="66352F8E" w14:textId="77777777" w:rsidR="00440477" w:rsidRDefault="00440477" w:rsidP="00440477">
      <w:pPr>
        <w:pStyle w:val="Example"/>
        <w:ind w:left="130" w:right="115"/>
        <w:rPr>
          <w:ins w:id="1294" w:author="Russ Ott" w:date="2022-04-29T10:09:00Z"/>
        </w:rPr>
      </w:pPr>
      <w:ins w:id="1295" w:author="Russ Ott" w:date="2022-04-29T10:09:00Z">
        <w:r>
          <w:t xml:space="preserve">        &lt;id root="c6b5a04b-2bf4-49d1-8336-636a3813df0b"/&gt;</w:t>
        </w:r>
      </w:ins>
    </w:p>
    <w:p w14:paraId="216E4403" w14:textId="77777777" w:rsidR="00440477" w:rsidRDefault="00440477" w:rsidP="00440477">
      <w:pPr>
        <w:pStyle w:val="Example"/>
        <w:ind w:left="130" w:right="115"/>
        <w:rPr>
          <w:ins w:id="1296" w:author="Russ Ott" w:date="2022-04-29T10:09:00Z"/>
        </w:rPr>
      </w:pPr>
      <w:ins w:id="1297" w:author="Russ Ott" w:date="2022-04-29T10:09:00Z">
        <w:r>
          <w:t xml:space="preserve">        &lt;code code="88121-9" displayName="Hunger Vital Signs"</w:t>
        </w:r>
      </w:ins>
    </w:p>
    <w:p w14:paraId="1E33F05F" w14:textId="77777777" w:rsidR="00440477" w:rsidRDefault="00440477" w:rsidP="00440477">
      <w:pPr>
        <w:pStyle w:val="Example"/>
        <w:ind w:left="130" w:right="115"/>
        <w:rPr>
          <w:ins w:id="1298" w:author="Russ Ott" w:date="2022-04-29T10:09:00Z"/>
        </w:rPr>
      </w:pPr>
      <w:ins w:id="1299" w:author="Russ Ott" w:date="2022-04-29T10:09:00Z">
        <w:r>
          <w:t xml:space="preserve">                                codeSystem="2.16.840.1.113883.6.1" codeSystemName="LOINC"/&gt;</w:t>
        </w:r>
      </w:ins>
    </w:p>
    <w:p w14:paraId="499938B7" w14:textId="77777777" w:rsidR="00440477" w:rsidRDefault="00440477" w:rsidP="00440477">
      <w:pPr>
        <w:pStyle w:val="Example"/>
        <w:ind w:left="130" w:right="115"/>
        <w:rPr>
          <w:ins w:id="1300" w:author="Russ Ott" w:date="2022-04-29T10:09:00Z"/>
        </w:rPr>
      </w:pPr>
      <w:ins w:id="1301" w:author="Russ Ott" w:date="2022-04-29T10:09:00Z">
        <w:r>
          <w:t xml:space="preserve">        &lt;derivationExpr&gt;Text description of the calculation&lt;/derivationExpr&gt;</w:t>
        </w:r>
      </w:ins>
    </w:p>
    <w:p w14:paraId="162193E8" w14:textId="77777777" w:rsidR="00440477" w:rsidRDefault="00440477" w:rsidP="00440477">
      <w:pPr>
        <w:pStyle w:val="Example"/>
        <w:ind w:left="130" w:right="115"/>
        <w:rPr>
          <w:ins w:id="1302" w:author="Russ Ott" w:date="2022-04-29T10:09:00Z"/>
        </w:rPr>
      </w:pPr>
      <w:ins w:id="1303" w:author="Russ Ott" w:date="2022-04-29T10:09:00Z">
        <w:r>
          <w:t xml:space="preserve">        &lt;statusCode code="completed"/&gt;</w:t>
        </w:r>
      </w:ins>
    </w:p>
    <w:p w14:paraId="2133F370" w14:textId="77777777" w:rsidR="00440477" w:rsidRDefault="00440477" w:rsidP="00440477">
      <w:pPr>
        <w:pStyle w:val="Example"/>
        <w:ind w:left="130" w:right="115"/>
        <w:rPr>
          <w:ins w:id="1304" w:author="Russ Ott" w:date="2022-04-29T10:09:00Z"/>
        </w:rPr>
      </w:pPr>
      <w:ins w:id="1305" w:author="Russ Ott" w:date="2022-04-29T10:09:00Z">
        <w:r>
          <w:t xml:space="preserve">        &lt;effectiveTime value="20120214"/&gt;</w:t>
        </w:r>
      </w:ins>
    </w:p>
    <w:p w14:paraId="610EE674" w14:textId="77777777" w:rsidR="00440477" w:rsidRDefault="00440477" w:rsidP="00440477">
      <w:pPr>
        <w:pStyle w:val="Example"/>
        <w:ind w:left="130" w:right="115"/>
        <w:rPr>
          <w:ins w:id="1306" w:author="Russ Ott" w:date="2022-04-29T10:09:00Z"/>
        </w:rPr>
      </w:pPr>
      <w:ins w:id="1307" w:author="Russ Ott" w:date="2022-04-29T10:09:00Z">
        <w:r>
          <w:t xml:space="preserve">        &lt;!-- Summed score of the component values --&gt;</w:t>
        </w:r>
      </w:ins>
    </w:p>
    <w:p w14:paraId="13ABD705" w14:textId="77777777" w:rsidR="00440477" w:rsidRDefault="00440477" w:rsidP="00440477">
      <w:pPr>
        <w:pStyle w:val="Example"/>
        <w:ind w:left="130" w:right="115"/>
        <w:rPr>
          <w:ins w:id="1308" w:author="Russ Ott" w:date="2022-04-29T10:09:00Z"/>
        </w:rPr>
      </w:pPr>
      <w:ins w:id="1309" w:author="Russ Ott" w:date="2022-04-29T10:09:00Z">
        <w:r>
          <w:t xml:space="preserve">        &lt;value xsi:type="INT" value="2"/&gt;</w:t>
        </w:r>
      </w:ins>
    </w:p>
    <w:p w14:paraId="42649D5A" w14:textId="77777777" w:rsidR="00440477" w:rsidRDefault="00440477" w:rsidP="00440477">
      <w:pPr>
        <w:pStyle w:val="Example"/>
        <w:ind w:left="130" w:right="115"/>
        <w:rPr>
          <w:ins w:id="1310" w:author="Russ Ott" w:date="2022-04-29T10:09:00Z"/>
        </w:rPr>
      </w:pPr>
      <w:ins w:id="1311" w:author="Russ Ott" w:date="2022-04-29T10:09:00Z">
        <w:r>
          <w:t xml:space="preserve">        &lt;entryRelationship typeCode="COMP"&gt;</w:t>
        </w:r>
      </w:ins>
    </w:p>
    <w:p w14:paraId="28F56AED" w14:textId="77777777" w:rsidR="00440477" w:rsidRDefault="00440477" w:rsidP="00440477">
      <w:pPr>
        <w:pStyle w:val="Example"/>
        <w:ind w:left="130" w:right="115"/>
        <w:rPr>
          <w:ins w:id="1312" w:author="Russ Ott" w:date="2022-04-29T10:09:00Z"/>
        </w:rPr>
      </w:pPr>
      <w:ins w:id="1313" w:author="Russ Ott" w:date="2022-04-29T10:09:00Z">
        <w:r>
          <w:t xml:space="preserve">            &lt;observation classCode="OBS" moodCode="EVN"&gt;</w:t>
        </w:r>
      </w:ins>
    </w:p>
    <w:p w14:paraId="6A13C8C8" w14:textId="77777777" w:rsidR="00440477" w:rsidRDefault="00440477" w:rsidP="00440477">
      <w:pPr>
        <w:pStyle w:val="Example"/>
        <w:ind w:left="130" w:right="115"/>
        <w:rPr>
          <w:ins w:id="1314" w:author="Russ Ott" w:date="2022-04-29T10:09:00Z"/>
        </w:rPr>
      </w:pPr>
      <w:ins w:id="1315" w:author="Russ Ott" w:date="2022-04-29T10:09:00Z">
        <w:r>
          <w:t xml:space="preserve">                &lt;templateId root="2.16.840.1.113883.10.20.22.4.86"/&gt;</w:t>
        </w:r>
      </w:ins>
    </w:p>
    <w:p w14:paraId="140A93D3" w14:textId="77777777" w:rsidR="00440477" w:rsidRDefault="00440477" w:rsidP="00440477">
      <w:pPr>
        <w:pStyle w:val="Example"/>
        <w:ind w:left="130" w:right="115"/>
        <w:rPr>
          <w:ins w:id="1316" w:author="Russ Ott" w:date="2022-04-29T10:09:00Z"/>
        </w:rPr>
      </w:pPr>
      <w:ins w:id="1317" w:author="Russ Ott" w:date="2022-04-29T10:09:00Z">
        <w:r>
          <w:t xml:space="preserve">                &lt;id root="f4dce790-8328-11db-9fe1-0800200c9a44"/&gt;</w:t>
        </w:r>
      </w:ins>
    </w:p>
    <w:p w14:paraId="74D5C018" w14:textId="77777777" w:rsidR="00440477" w:rsidRDefault="00440477" w:rsidP="00440477">
      <w:pPr>
        <w:pStyle w:val="Example"/>
        <w:ind w:left="130" w:right="115"/>
        <w:rPr>
          <w:ins w:id="1318" w:author="Russ Ott" w:date="2022-04-29T10:09:00Z"/>
        </w:rPr>
      </w:pPr>
      <w:ins w:id="1319" w:author="Russ Ott" w:date="2022-04-29T10:09:00Z">
        <w:r>
          <w:t xml:space="preserve">                &lt;code code="88122-7" displayName="(I/We) worried whether (my/our) food would run out before (I/we) got money to buy more"</w:t>
        </w:r>
      </w:ins>
    </w:p>
    <w:p w14:paraId="47374CA2" w14:textId="77777777" w:rsidR="00440477" w:rsidRDefault="00440477" w:rsidP="00440477">
      <w:pPr>
        <w:pStyle w:val="Example"/>
        <w:ind w:left="130" w:right="115"/>
        <w:rPr>
          <w:ins w:id="1320" w:author="Russ Ott" w:date="2022-04-29T10:09:00Z"/>
        </w:rPr>
      </w:pPr>
      <w:ins w:id="1321" w:author="Russ Ott" w:date="2022-04-29T10:09:00Z">
        <w:r>
          <w:t xml:space="preserve">                                        codeSystem="2.16.840.1.113883.6.1" codeSystemName="SNOMED"/&gt;</w:t>
        </w:r>
      </w:ins>
    </w:p>
    <w:p w14:paraId="2F83BCB1" w14:textId="77777777" w:rsidR="00440477" w:rsidRDefault="00440477" w:rsidP="00440477">
      <w:pPr>
        <w:pStyle w:val="Example"/>
        <w:ind w:left="130" w:right="115"/>
        <w:rPr>
          <w:ins w:id="1322" w:author="Russ Ott" w:date="2022-04-29T10:09:00Z"/>
        </w:rPr>
      </w:pPr>
      <w:ins w:id="1323" w:author="Russ Ott" w:date="2022-04-29T10:09:00Z">
        <w:r>
          <w:t xml:space="preserve">                &lt;statusCode code="completed"/&gt;</w:t>
        </w:r>
      </w:ins>
    </w:p>
    <w:p w14:paraId="6BEAA3F8" w14:textId="77777777" w:rsidR="00440477" w:rsidRDefault="00440477" w:rsidP="00440477">
      <w:pPr>
        <w:pStyle w:val="Example"/>
        <w:ind w:left="130" w:right="115"/>
        <w:rPr>
          <w:ins w:id="1324" w:author="Russ Ott" w:date="2022-04-29T10:09:00Z"/>
        </w:rPr>
      </w:pPr>
      <w:ins w:id="1325" w:author="Russ Ott" w:date="2022-04-29T10:09:00Z">
        <w:r>
          <w:t xml:space="preserve">                &lt;value xsi:type="CD" code="LA28397-0" displayName="Often true" codeSystem="2.16.840.1.113883.6.1"&gt;</w:t>
        </w:r>
      </w:ins>
    </w:p>
    <w:p w14:paraId="23A160D9" w14:textId="77777777" w:rsidR="00440477" w:rsidRDefault="00440477" w:rsidP="00440477">
      <w:pPr>
        <w:pStyle w:val="Example"/>
        <w:ind w:left="130" w:right="115"/>
        <w:rPr>
          <w:ins w:id="1326" w:author="Russ Ott" w:date="2022-04-29T10:09:00Z"/>
        </w:rPr>
      </w:pPr>
      <w:ins w:id="1327" w:author="Russ Ott" w:date="2022-04-29T10:09:00Z">
        <w:r>
          <w:t xml:space="preserve">                    &lt;translation code="1" codeSystem="2.16.840.1.113883.6.1" codeSystemName="LOINC"/&gt;</w:t>
        </w:r>
      </w:ins>
    </w:p>
    <w:p w14:paraId="010D3323" w14:textId="77777777" w:rsidR="00440477" w:rsidRDefault="00440477" w:rsidP="00440477">
      <w:pPr>
        <w:pStyle w:val="Example"/>
        <w:ind w:left="130" w:right="115"/>
        <w:rPr>
          <w:ins w:id="1328" w:author="Russ Ott" w:date="2022-04-29T10:09:00Z"/>
        </w:rPr>
      </w:pPr>
      <w:ins w:id="1329" w:author="Russ Ott" w:date="2022-04-29T10:09:00Z">
        <w:r>
          <w:t xml:space="preserve">                &lt;/value&gt;</w:t>
        </w:r>
      </w:ins>
    </w:p>
    <w:p w14:paraId="726F7212" w14:textId="77777777" w:rsidR="00440477" w:rsidRDefault="00440477" w:rsidP="00440477">
      <w:pPr>
        <w:pStyle w:val="Example"/>
        <w:ind w:left="130" w:right="115"/>
        <w:rPr>
          <w:ins w:id="1330" w:author="Russ Ott" w:date="2022-04-29T10:09:00Z"/>
        </w:rPr>
      </w:pPr>
      <w:ins w:id="1331" w:author="Russ Ott" w:date="2022-04-29T10:09:00Z">
        <w:r>
          <w:t xml:space="preserve">            &lt;/observation&gt;</w:t>
        </w:r>
      </w:ins>
    </w:p>
    <w:p w14:paraId="38780AC3" w14:textId="77777777" w:rsidR="00440477" w:rsidRDefault="00440477" w:rsidP="00440477">
      <w:pPr>
        <w:pStyle w:val="Example"/>
        <w:ind w:left="130" w:right="115"/>
        <w:rPr>
          <w:ins w:id="1332" w:author="Russ Ott" w:date="2022-04-29T10:09:00Z"/>
        </w:rPr>
      </w:pPr>
      <w:ins w:id="1333" w:author="Russ Ott" w:date="2022-04-29T10:09:00Z">
        <w:r>
          <w:t xml:space="preserve">        &lt;/entryRelationship&gt;</w:t>
        </w:r>
      </w:ins>
    </w:p>
    <w:p w14:paraId="7041A158" w14:textId="77777777" w:rsidR="00440477" w:rsidRDefault="00440477" w:rsidP="00440477">
      <w:pPr>
        <w:pStyle w:val="Example"/>
        <w:ind w:left="130" w:right="115"/>
        <w:rPr>
          <w:ins w:id="1334" w:author="Russ Ott" w:date="2022-04-29T10:09:00Z"/>
        </w:rPr>
      </w:pPr>
      <w:ins w:id="1335" w:author="Russ Ott" w:date="2022-04-29T10:09:00Z">
        <w:r>
          <w:t xml:space="preserve">        &lt;entryRelationship typeCode="COMP"&gt;</w:t>
        </w:r>
      </w:ins>
    </w:p>
    <w:p w14:paraId="20D7AA40" w14:textId="77777777" w:rsidR="00440477" w:rsidRDefault="00440477" w:rsidP="00440477">
      <w:pPr>
        <w:pStyle w:val="Example"/>
        <w:ind w:left="130" w:right="115"/>
        <w:rPr>
          <w:ins w:id="1336" w:author="Russ Ott" w:date="2022-04-29T10:09:00Z"/>
        </w:rPr>
      </w:pPr>
      <w:ins w:id="1337" w:author="Russ Ott" w:date="2022-04-29T10:09:00Z">
        <w:r>
          <w:t xml:space="preserve">            &lt;observation classCode="OBS" moodCode="EVN"&gt;</w:t>
        </w:r>
      </w:ins>
    </w:p>
    <w:p w14:paraId="0CAB27B4" w14:textId="77777777" w:rsidR="00440477" w:rsidRDefault="00440477" w:rsidP="00440477">
      <w:pPr>
        <w:pStyle w:val="Example"/>
        <w:ind w:left="130" w:right="115"/>
        <w:rPr>
          <w:ins w:id="1338" w:author="Russ Ott" w:date="2022-04-29T10:09:00Z"/>
        </w:rPr>
      </w:pPr>
      <w:ins w:id="1339" w:author="Russ Ott" w:date="2022-04-29T10:09:00Z">
        <w:r>
          <w:t xml:space="preserve">                &lt;templateId root="2.16.840.1.113883.10.20.22.4.86"/&gt;</w:t>
        </w:r>
      </w:ins>
    </w:p>
    <w:p w14:paraId="1D1EDEB0" w14:textId="77777777" w:rsidR="00440477" w:rsidRDefault="00440477" w:rsidP="00440477">
      <w:pPr>
        <w:pStyle w:val="Example"/>
        <w:ind w:left="130" w:right="115"/>
        <w:rPr>
          <w:ins w:id="1340" w:author="Russ Ott" w:date="2022-04-29T10:09:00Z"/>
        </w:rPr>
      </w:pPr>
      <w:ins w:id="1341" w:author="Russ Ott" w:date="2022-04-29T10:09:00Z">
        <w:r>
          <w:t xml:space="preserve">                &lt;id root="f4dce790-8328-11db-9fe1-0800200c9a44"/&gt;</w:t>
        </w:r>
      </w:ins>
    </w:p>
    <w:p w14:paraId="4451C58D" w14:textId="77777777" w:rsidR="00440477" w:rsidRDefault="00440477" w:rsidP="00440477">
      <w:pPr>
        <w:pStyle w:val="Example"/>
        <w:ind w:left="130" w:right="115"/>
        <w:rPr>
          <w:ins w:id="1342" w:author="Russ Ott" w:date="2022-04-29T10:09:00Z"/>
        </w:rPr>
      </w:pPr>
      <w:ins w:id="1343" w:author="Russ Ott" w:date="2022-04-29T10:09:00Z">
        <w:r>
          <w:t xml:space="preserve">                &lt;code code="88123-5" displayName="Within the past 12Mo the food we bought just didn't last and we didn't have money to get more"</w:t>
        </w:r>
      </w:ins>
    </w:p>
    <w:p w14:paraId="1014943B" w14:textId="77777777" w:rsidR="00440477" w:rsidRDefault="00440477" w:rsidP="00440477">
      <w:pPr>
        <w:pStyle w:val="Example"/>
        <w:ind w:left="130" w:right="115"/>
        <w:rPr>
          <w:ins w:id="1344" w:author="Russ Ott" w:date="2022-04-29T10:09:00Z"/>
        </w:rPr>
      </w:pPr>
      <w:ins w:id="1345" w:author="Russ Ott" w:date="2022-04-29T10:09:00Z">
        <w:r>
          <w:t xml:space="preserve">                                        codeSystem="2.16.840.1.113883.6.1" codeSystemName="SNOMED"/&gt;</w:t>
        </w:r>
      </w:ins>
    </w:p>
    <w:p w14:paraId="00876564" w14:textId="77777777" w:rsidR="00440477" w:rsidRDefault="00440477" w:rsidP="00440477">
      <w:pPr>
        <w:pStyle w:val="Example"/>
        <w:ind w:left="130" w:right="115"/>
        <w:rPr>
          <w:ins w:id="1346" w:author="Russ Ott" w:date="2022-04-29T10:09:00Z"/>
        </w:rPr>
      </w:pPr>
      <w:ins w:id="1347" w:author="Russ Ott" w:date="2022-04-29T10:09:00Z">
        <w:r>
          <w:t xml:space="preserve">                &lt;statusCode code="completed"/&gt;</w:t>
        </w:r>
      </w:ins>
    </w:p>
    <w:p w14:paraId="65496B84" w14:textId="77777777" w:rsidR="00440477" w:rsidRDefault="00440477" w:rsidP="00440477">
      <w:pPr>
        <w:pStyle w:val="Example"/>
        <w:ind w:left="130" w:right="115"/>
        <w:rPr>
          <w:ins w:id="1348" w:author="Russ Ott" w:date="2022-04-29T10:09:00Z"/>
        </w:rPr>
      </w:pPr>
      <w:ins w:id="1349" w:author="Russ Ott" w:date="2022-04-29T10:09:00Z">
        <w:r>
          <w:t xml:space="preserve">                &lt;value xsi:type="CD" code="LA28397-0" displayName="Often true" codeSystem="2.16.840.1.113883.6.1"&gt;</w:t>
        </w:r>
      </w:ins>
    </w:p>
    <w:p w14:paraId="4CAE9E04" w14:textId="77777777" w:rsidR="00440477" w:rsidRDefault="00440477" w:rsidP="00440477">
      <w:pPr>
        <w:pStyle w:val="Example"/>
        <w:ind w:left="130" w:right="115"/>
        <w:rPr>
          <w:ins w:id="1350" w:author="Russ Ott" w:date="2022-04-29T10:09:00Z"/>
        </w:rPr>
      </w:pPr>
      <w:ins w:id="1351" w:author="Russ Ott" w:date="2022-04-29T10:09:00Z">
        <w:r>
          <w:t xml:space="preserve">                    &lt;translation code="1" codeSystem="2.16.840.1.113883.6.1" codeSystemName="LOINC"/&gt;</w:t>
        </w:r>
      </w:ins>
    </w:p>
    <w:p w14:paraId="61F0D671" w14:textId="77777777" w:rsidR="00440477" w:rsidRDefault="00440477" w:rsidP="00440477">
      <w:pPr>
        <w:pStyle w:val="Example"/>
        <w:ind w:left="130" w:right="115"/>
        <w:rPr>
          <w:ins w:id="1352" w:author="Russ Ott" w:date="2022-04-29T10:09:00Z"/>
        </w:rPr>
      </w:pPr>
      <w:ins w:id="1353" w:author="Russ Ott" w:date="2022-04-29T10:09:00Z">
        <w:r>
          <w:t xml:space="preserve">                &lt;/value&gt;</w:t>
        </w:r>
      </w:ins>
    </w:p>
    <w:p w14:paraId="6F5FA8D4" w14:textId="77777777" w:rsidR="00440477" w:rsidRDefault="00440477" w:rsidP="00440477">
      <w:pPr>
        <w:pStyle w:val="Example"/>
        <w:ind w:left="130" w:right="115"/>
        <w:rPr>
          <w:ins w:id="1354" w:author="Russ Ott" w:date="2022-04-29T10:09:00Z"/>
        </w:rPr>
      </w:pPr>
      <w:ins w:id="1355" w:author="Russ Ott" w:date="2022-04-29T10:09:00Z">
        <w:r>
          <w:t xml:space="preserve">            &lt;/observation&gt;</w:t>
        </w:r>
      </w:ins>
    </w:p>
    <w:p w14:paraId="43DCCFEA" w14:textId="77777777" w:rsidR="00440477" w:rsidRDefault="00440477" w:rsidP="00440477">
      <w:pPr>
        <w:pStyle w:val="Example"/>
        <w:ind w:left="130" w:right="115"/>
        <w:rPr>
          <w:ins w:id="1356" w:author="Russ Ott" w:date="2022-04-29T10:09:00Z"/>
        </w:rPr>
      </w:pPr>
      <w:ins w:id="1357" w:author="Russ Ott" w:date="2022-04-29T10:09:00Z">
        <w:r>
          <w:t xml:space="preserve">        &lt;/entryRelationship&gt;</w:t>
        </w:r>
      </w:ins>
    </w:p>
    <w:p w14:paraId="09212A70" w14:textId="77777777" w:rsidR="00440477" w:rsidRDefault="00440477" w:rsidP="00440477">
      <w:pPr>
        <w:pStyle w:val="Example"/>
        <w:ind w:left="130" w:right="115"/>
        <w:rPr>
          <w:ins w:id="1358" w:author="Russ Ott" w:date="2022-04-29T10:09:00Z"/>
        </w:rPr>
      </w:pPr>
      <w:ins w:id="1359" w:author="Russ Ott" w:date="2022-04-29T10:09:00Z">
        <w:r>
          <w:t xml:space="preserve">        &lt;entryRelationship typeCode="COMP"&gt;</w:t>
        </w:r>
      </w:ins>
    </w:p>
    <w:p w14:paraId="5865C9C7" w14:textId="77777777" w:rsidR="00440477" w:rsidRDefault="00440477" w:rsidP="00440477">
      <w:pPr>
        <w:pStyle w:val="Example"/>
        <w:ind w:left="130" w:right="115"/>
        <w:rPr>
          <w:ins w:id="1360" w:author="Russ Ott" w:date="2022-04-29T10:09:00Z"/>
        </w:rPr>
      </w:pPr>
      <w:ins w:id="1361" w:author="Russ Ott" w:date="2022-04-29T10:09:00Z">
        <w:r>
          <w:t xml:space="preserve">            &lt;observation classCode="OBS" moodCode="EVN"&gt;</w:t>
        </w:r>
      </w:ins>
    </w:p>
    <w:p w14:paraId="53FAAEE2" w14:textId="77777777" w:rsidR="00440477" w:rsidRDefault="00440477" w:rsidP="00440477">
      <w:pPr>
        <w:pStyle w:val="Example"/>
        <w:ind w:left="130" w:right="115"/>
        <w:rPr>
          <w:ins w:id="1362" w:author="Russ Ott" w:date="2022-04-29T10:09:00Z"/>
        </w:rPr>
      </w:pPr>
      <w:ins w:id="1363" w:author="Russ Ott" w:date="2022-04-29T10:09:00Z">
        <w:r>
          <w:t xml:space="preserve">                &lt;templateId root="2.16.840.1.113883.10.20.22.4.86"/&gt;</w:t>
        </w:r>
      </w:ins>
    </w:p>
    <w:p w14:paraId="5313FAE7" w14:textId="77777777" w:rsidR="00440477" w:rsidRDefault="00440477" w:rsidP="00440477">
      <w:pPr>
        <w:pStyle w:val="Example"/>
        <w:ind w:left="130" w:right="115"/>
        <w:rPr>
          <w:ins w:id="1364" w:author="Russ Ott" w:date="2022-04-29T10:09:00Z"/>
        </w:rPr>
      </w:pPr>
      <w:ins w:id="1365" w:author="Russ Ott" w:date="2022-04-29T10:09:00Z">
        <w:r>
          <w:t xml:space="preserve">                &lt;id root="f4dce790-8328-11db-9fe1-0800200c9a44"/&gt;</w:t>
        </w:r>
      </w:ins>
    </w:p>
    <w:p w14:paraId="408D51D9" w14:textId="77777777" w:rsidR="00440477" w:rsidRDefault="00440477" w:rsidP="00440477">
      <w:pPr>
        <w:pStyle w:val="Example"/>
        <w:ind w:left="130" w:right="115"/>
        <w:rPr>
          <w:ins w:id="1366" w:author="Russ Ott" w:date="2022-04-29T10:09:00Z"/>
        </w:rPr>
      </w:pPr>
      <w:ins w:id="1367" w:author="Russ Ott" w:date="2022-04-29T10:09:00Z">
        <w:r>
          <w:t xml:space="preserve">                &lt;code code="88124-3" displayName="Food insecurity risk [HVS]"</w:t>
        </w:r>
      </w:ins>
    </w:p>
    <w:p w14:paraId="0889DB2F" w14:textId="77777777" w:rsidR="00440477" w:rsidRDefault="00440477" w:rsidP="00440477">
      <w:pPr>
        <w:pStyle w:val="Example"/>
        <w:ind w:left="130" w:right="115"/>
        <w:rPr>
          <w:ins w:id="1368" w:author="Russ Ott" w:date="2022-04-29T10:09:00Z"/>
        </w:rPr>
      </w:pPr>
      <w:ins w:id="1369" w:author="Russ Ott" w:date="2022-04-29T10:09:00Z">
        <w:r>
          <w:t xml:space="preserve">                                        codeSystem="2.16.840.1.113883.6.1" codeSystemName="SNOMED"/&gt;</w:t>
        </w:r>
      </w:ins>
    </w:p>
    <w:p w14:paraId="2BAA5C63" w14:textId="77777777" w:rsidR="00440477" w:rsidRDefault="00440477" w:rsidP="00440477">
      <w:pPr>
        <w:pStyle w:val="Example"/>
        <w:ind w:left="130" w:right="115"/>
        <w:rPr>
          <w:ins w:id="1370" w:author="Russ Ott" w:date="2022-04-29T10:09:00Z"/>
        </w:rPr>
      </w:pPr>
      <w:ins w:id="1371" w:author="Russ Ott" w:date="2022-04-29T10:09:00Z">
        <w:r>
          <w:t xml:space="preserve">                &lt;statusCode code="completed"/&gt;</w:t>
        </w:r>
      </w:ins>
    </w:p>
    <w:p w14:paraId="41A7124A" w14:textId="77777777" w:rsidR="00440477" w:rsidRDefault="00440477" w:rsidP="00440477">
      <w:pPr>
        <w:pStyle w:val="Example"/>
        <w:ind w:left="130" w:right="115"/>
        <w:rPr>
          <w:ins w:id="1372" w:author="Russ Ott" w:date="2022-04-29T10:09:00Z"/>
        </w:rPr>
      </w:pPr>
      <w:ins w:id="1373" w:author="Russ Ott" w:date="2022-04-29T10:09:00Z">
        <w:r>
          <w:t xml:space="preserve">                &lt;value xsi:type="CD" code="LA19952-3" displayName="At risk" codeSystem="2.16.840.1.113883.6.1"/&gt;</w:t>
        </w:r>
      </w:ins>
    </w:p>
    <w:p w14:paraId="41756FEF" w14:textId="77777777" w:rsidR="00440477" w:rsidRDefault="00440477" w:rsidP="00440477">
      <w:pPr>
        <w:pStyle w:val="Example"/>
        <w:ind w:left="130" w:right="115"/>
        <w:rPr>
          <w:ins w:id="1374" w:author="Russ Ott" w:date="2022-04-29T10:09:00Z"/>
        </w:rPr>
      </w:pPr>
      <w:ins w:id="1375" w:author="Russ Ott" w:date="2022-04-29T10:09:00Z">
        <w:r>
          <w:t xml:space="preserve">            &lt;/observation&gt;</w:t>
        </w:r>
      </w:ins>
    </w:p>
    <w:p w14:paraId="5153EF80" w14:textId="77777777" w:rsidR="00440477" w:rsidRDefault="00440477" w:rsidP="00440477">
      <w:pPr>
        <w:pStyle w:val="Example"/>
        <w:ind w:left="130" w:right="115"/>
        <w:rPr>
          <w:ins w:id="1376" w:author="Russ Ott" w:date="2022-04-29T10:09:00Z"/>
        </w:rPr>
      </w:pPr>
      <w:ins w:id="1377" w:author="Russ Ott" w:date="2022-04-29T10:09:00Z">
        <w:r>
          <w:t xml:space="preserve">        &lt;/entryRelationship&gt;</w:t>
        </w:r>
      </w:ins>
    </w:p>
    <w:p w14:paraId="1C17ECE0" w14:textId="77777777" w:rsidR="00440477" w:rsidRDefault="00440477" w:rsidP="00440477">
      <w:pPr>
        <w:pStyle w:val="Example"/>
        <w:ind w:left="130" w:right="115"/>
        <w:rPr>
          <w:ins w:id="1378" w:author="Russ Ott" w:date="2022-04-29T10:09:00Z"/>
        </w:rPr>
      </w:pPr>
      <w:ins w:id="1379" w:author="Russ Ott" w:date="2022-04-29T10:09:00Z">
        <w:r>
          <w:lastRenderedPageBreak/>
          <w:t xml:space="preserve">    &lt;/observation&gt;</w:t>
        </w:r>
      </w:ins>
    </w:p>
    <w:p w14:paraId="5CE70C03" w14:textId="77777777" w:rsidR="00440477" w:rsidRDefault="00440477" w:rsidP="00440477">
      <w:pPr>
        <w:pStyle w:val="Example"/>
        <w:ind w:left="130" w:right="115"/>
        <w:rPr>
          <w:ins w:id="1380" w:author="Russ Ott" w:date="2022-04-29T10:09:00Z"/>
        </w:rPr>
      </w:pPr>
      <w:ins w:id="1381" w:author="Russ Ott" w:date="2022-04-29T10:09:00Z">
        <w:r>
          <w:t>&lt;/entry&gt;</w:t>
        </w:r>
      </w:ins>
    </w:p>
    <w:p w14:paraId="26C4C999" w14:textId="77777777" w:rsidR="00440477" w:rsidRDefault="00440477" w:rsidP="00440477">
      <w:pPr>
        <w:pStyle w:val="BodyText"/>
        <w:rPr>
          <w:ins w:id="1382" w:author="Russ Ott" w:date="2022-04-29T10:09:00Z"/>
        </w:rPr>
      </w:pPr>
    </w:p>
    <w:p w14:paraId="6676CBBF" w14:textId="77777777" w:rsidR="00440477" w:rsidRDefault="00440477" w:rsidP="00440477">
      <w:pPr>
        <w:pStyle w:val="Heading2nospace"/>
        <w:rPr>
          <w:ins w:id="1383" w:author="Russ Ott" w:date="2022-04-29T10:09:00Z"/>
        </w:rPr>
      </w:pPr>
      <w:bookmarkStart w:id="1384" w:name="E_Assessment_Supporting_Observation_V2"/>
      <w:bookmarkStart w:id="1385" w:name="_Toc101450653"/>
      <w:ins w:id="1386" w:author="Russ Ott" w:date="2022-04-29T10:09:00Z">
        <w:r>
          <w:t>Assessment Scale Supporting Observation (V2)</w:t>
        </w:r>
        <w:bookmarkEnd w:id="1384"/>
        <w:bookmarkEnd w:id="1385"/>
      </w:ins>
    </w:p>
    <w:p w14:paraId="76733E11" w14:textId="77777777" w:rsidR="00440477" w:rsidRDefault="00440477" w:rsidP="00440477">
      <w:pPr>
        <w:pStyle w:val="BracketData"/>
        <w:rPr>
          <w:ins w:id="1387" w:author="Russ Ott" w:date="2022-04-29T10:09:00Z"/>
        </w:rPr>
      </w:pPr>
      <w:ins w:id="1388" w:author="Russ Ott" w:date="2022-04-29T10:09:00Z">
        <w:r>
          <w:t>[observation: identifier urn:hl7ii:2.16.840.1.113883.10.20.22.4.86:2022-06-01 (open)]</w:t>
        </w:r>
      </w:ins>
    </w:p>
    <w:p w14:paraId="3E2110A8" w14:textId="77777777" w:rsidR="00440477" w:rsidRDefault="00440477" w:rsidP="00440477">
      <w:pPr>
        <w:rPr>
          <w:ins w:id="1389" w:author="Russ Ott" w:date="2022-04-29T10:09:00Z"/>
        </w:rPr>
      </w:pPr>
      <w:ins w:id="1390" w:author="Russ Ott" w:date="2022-04-29T10:09:00Z">
        <w:r>
          <w:t>An Assessment Scale Supporting Observation represents the components of a scale used in an Assessment Scale Observation. The individual parts that make up the component may be a group of physical, cognitive, functional status, social observations or answers to questions.</w:t>
        </w:r>
      </w:ins>
    </w:p>
    <w:p w14:paraId="1588C7E3" w14:textId="1F9CE527" w:rsidR="00440477" w:rsidRDefault="00440477" w:rsidP="00440477">
      <w:pPr>
        <w:pStyle w:val="Caption"/>
        <w:rPr>
          <w:ins w:id="1391" w:author="Russ Ott" w:date="2022-04-29T10:09:00Z"/>
        </w:rPr>
      </w:pPr>
      <w:bookmarkStart w:id="1392" w:name="_Toc101450713"/>
      <w:ins w:id="1393" w:author="Russ Ott" w:date="2022-04-29T10:09:00Z">
        <w:r>
          <w:t xml:space="preserve">Table </w:t>
        </w:r>
        <w:r>
          <w:fldChar w:fldCharType="begin"/>
        </w:r>
        <w:r>
          <w:instrText>SEQ Table \* ARABIC</w:instrText>
        </w:r>
        <w:r>
          <w:fldChar w:fldCharType="separate"/>
        </w:r>
        <w:r w:rsidR="00F1669B">
          <w:t>7</w:t>
        </w:r>
        <w:r>
          <w:fldChar w:fldCharType="end"/>
        </w:r>
        <w:r>
          <w:t>: Assessment Scale Supporting Observation (V2) Constraints Overview</w:t>
        </w:r>
        <w:bookmarkEnd w:id="1392"/>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5AB98614" w14:textId="77777777" w:rsidTr="00BA7D84">
        <w:trPr>
          <w:cantSplit/>
          <w:tblHeader/>
          <w:jc w:val="center"/>
          <w:ins w:id="1394" w:author="Russ Ott" w:date="2022-04-29T10:09:00Z"/>
        </w:trPr>
        <w:tc>
          <w:tcPr>
            <w:tcW w:w="0" w:type="dxa"/>
            <w:shd w:val="clear" w:color="auto" w:fill="E6E6E6"/>
            <w:noWrap/>
          </w:tcPr>
          <w:p w14:paraId="3B69148D" w14:textId="77777777" w:rsidR="00440477" w:rsidRDefault="00440477" w:rsidP="00BA7D84">
            <w:pPr>
              <w:pStyle w:val="TableHead"/>
              <w:rPr>
                <w:ins w:id="1395" w:author="Russ Ott" w:date="2022-04-29T10:09:00Z"/>
              </w:rPr>
            </w:pPr>
            <w:ins w:id="1396" w:author="Russ Ott" w:date="2022-04-29T10:09:00Z">
              <w:r>
                <w:t>XPath</w:t>
              </w:r>
            </w:ins>
          </w:p>
        </w:tc>
        <w:tc>
          <w:tcPr>
            <w:tcW w:w="720" w:type="dxa"/>
            <w:shd w:val="clear" w:color="auto" w:fill="E6E6E6"/>
            <w:noWrap/>
          </w:tcPr>
          <w:p w14:paraId="49462AD5" w14:textId="77777777" w:rsidR="00440477" w:rsidRDefault="00440477" w:rsidP="00BA7D84">
            <w:pPr>
              <w:pStyle w:val="TableHead"/>
              <w:rPr>
                <w:ins w:id="1397" w:author="Russ Ott" w:date="2022-04-29T10:09:00Z"/>
              </w:rPr>
            </w:pPr>
            <w:ins w:id="1398" w:author="Russ Ott" w:date="2022-04-29T10:09:00Z">
              <w:r>
                <w:t>Card.</w:t>
              </w:r>
            </w:ins>
          </w:p>
        </w:tc>
        <w:tc>
          <w:tcPr>
            <w:tcW w:w="1152" w:type="dxa"/>
            <w:shd w:val="clear" w:color="auto" w:fill="E6E6E6"/>
            <w:noWrap/>
          </w:tcPr>
          <w:p w14:paraId="23E5FD68" w14:textId="77777777" w:rsidR="00440477" w:rsidRDefault="00440477" w:rsidP="00BA7D84">
            <w:pPr>
              <w:pStyle w:val="TableHead"/>
              <w:rPr>
                <w:ins w:id="1399" w:author="Russ Ott" w:date="2022-04-29T10:09:00Z"/>
              </w:rPr>
            </w:pPr>
            <w:ins w:id="1400" w:author="Russ Ott" w:date="2022-04-29T10:09:00Z">
              <w:r>
                <w:t>Verb</w:t>
              </w:r>
            </w:ins>
          </w:p>
        </w:tc>
        <w:tc>
          <w:tcPr>
            <w:tcW w:w="864" w:type="dxa"/>
            <w:shd w:val="clear" w:color="auto" w:fill="E6E6E6"/>
            <w:noWrap/>
          </w:tcPr>
          <w:p w14:paraId="493731F5" w14:textId="77777777" w:rsidR="00440477" w:rsidRDefault="00440477" w:rsidP="00BA7D84">
            <w:pPr>
              <w:pStyle w:val="TableHead"/>
              <w:rPr>
                <w:ins w:id="1401" w:author="Russ Ott" w:date="2022-04-29T10:09:00Z"/>
              </w:rPr>
            </w:pPr>
            <w:ins w:id="1402" w:author="Russ Ott" w:date="2022-04-29T10:09:00Z">
              <w:r>
                <w:t>Data Type</w:t>
              </w:r>
            </w:ins>
          </w:p>
        </w:tc>
        <w:tc>
          <w:tcPr>
            <w:tcW w:w="864" w:type="dxa"/>
            <w:shd w:val="clear" w:color="auto" w:fill="E6E6E6"/>
            <w:noWrap/>
          </w:tcPr>
          <w:p w14:paraId="6584602A" w14:textId="77777777" w:rsidR="00440477" w:rsidRDefault="00440477" w:rsidP="00BA7D84">
            <w:pPr>
              <w:pStyle w:val="TableHead"/>
              <w:rPr>
                <w:ins w:id="1403" w:author="Russ Ott" w:date="2022-04-29T10:09:00Z"/>
              </w:rPr>
            </w:pPr>
            <w:ins w:id="1404" w:author="Russ Ott" w:date="2022-04-29T10:09:00Z">
              <w:r>
                <w:t>CONF#</w:t>
              </w:r>
            </w:ins>
          </w:p>
        </w:tc>
        <w:tc>
          <w:tcPr>
            <w:tcW w:w="864" w:type="dxa"/>
            <w:shd w:val="clear" w:color="auto" w:fill="E6E6E6"/>
            <w:noWrap/>
          </w:tcPr>
          <w:p w14:paraId="226A1522" w14:textId="77777777" w:rsidR="00440477" w:rsidRDefault="00440477" w:rsidP="00BA7D84">
            <w:pPr>
              <w:pStyle w:val="TableHead"/>
              <w:rPr>
                <w:ins w:id="1405" w:author="Russ Ott" w:date="2022-04-29T10:09:00Z"/>
              </w:rPr>
            </w:pPr>
            <w:ins w:id="1406" w:author="Russ Ott" w:date="2022-04-29T10:09:00Z">
              <w:r>
                <w:t>Value</w:t>
              </w:r>
            </w:ins>
          </w:p>
        </w:tc>
      </w:tr>
      <w:tr w:rsidR="00440477" w14:paraId="77A0E87A" w14:textId="77777777" w:rsidTr="00BA7D84">
        <w:trPr>
          <w:jc w:val="center"/>
          <w:ins w:id="1407" w:author="Russ Ott" w:date="2022-04-29T10:09:00Z"/>
        </w:trPr>
        <w:tc>
          <w:tcPr>
            <w:tcW w:w="10160" w:type="dxa"/>
            <w:gridSpan w:val="6"/>
          </w:tcPr>
          <w:p w14:paraId="1A59871B" w14:textId="77777777" w:rsidR="00440477" w:rsidRDefault="00440477" w:rsidP="00BA7D84">
            <w:pPr>
              <w:pStyle w:val="TableText"/>
              <w:rPr>
                <w:ins w:id="1408" w:author="Russ Ott" w:date="2022-04-29T10:09:00Z"/>
              </w:rPr>
            </w:pPr>
            <w:ins w:id="1409" w:author="Russ Ott" w:date="2022-04-29T10:09:00Z">
              <w:r>
                <w:t>observation (identifier: urn:hl7ii:2.16.840.1.113883.10.20.22.4.86:2022-06-01)</w:t>
              </w:r>
            </w:ins>
          </w:p>
        </w:tc>
      </w:tr>
      <w:tr w:rsidR="00440477" w14:paraId="16C19EAF" w14:textId="77777777" w:rsidTr="00BA7D84">
        <w:trPr>
          <w:jc w:val="center"/>
          <w:ins w:id="1410" w:author="Russ Ott" w:date="2022-04-29T10:09:00Z"/>
        </w:trPr>
        <w:tc>
          <w:tcPr>
            <w:tcW w:w="3345" w:type="dxa"/>
          </w:tcPr>
          <w:p w14:paraId="73039012" w14:textId="77777777" w:rsidR="00440477" w:rsidRDefault="00440477" w:rsidP="00BA7D84">
            <w:pPr>
              <w:pStyle w:val="TableText"/>
              <w:rPr>
                <w:ins w:id="1411" w:author="Russ Ott" w:date="2022-04-29T10:09:00Z"/>
              </w:rPr>
            </w:pPr>
            <w:ins w:id="1412" w:author="Russ Ott" w:date="2022-04-29T10:09:00Z">
              <w:r>
                <w:tab/>
                <w:t>@classCode</w:t>
              </w:r>
            </w:ins>
          </w:p>
        </w:tc>
        <w:tc>
          <w:tcPr>
            <w:tcW w:w="720" w:type="dxa"/>
          </w:tcPr>
          <w:p w14:paraId="6ABAF733" w14:textId="77777777" w:rsidR="00440477" w:rsidRDefault="00440477" w:rsidP="00BA7D84">
            <w:pPr>
              <w:pStyle w:val="TableText"/>
              <w:rPr>
                <w:ins w:id="1413" w:author="Russ Ott" w:date="2022-04-29T10:09:00Z"/>
              </w:rPr>
            </w:pPr>
            <w:ins w:id="1414" w:author="Russ Ott" w:date="2022-04-29T10:09:00Z">
              <w:r>
                <w:t>1..1</w:t>
              </w:r>
            </w:ins>
          </w:p>
        </w:tc>
        <w:tc>
          <w:tcPr>
            <w:tcW w:w="1152" w:type="dxa"/>
          </w:tcPr>
          <w:p w14:paraId="21AA58B0" w14:textId="77777777" w:rsidR="00440477" w:rsidRDefault="00440477" w:rsidP="00BA7D84">
            <w:pPr>
              <w:pStyle w:val="TableText"/>
              <w:rPr>
                <w:ins w:id="1415" w:author="Russ Ott" w:date="2022-04-29T10:09:00Z"/>
              </w:rPr>
            </w:pPr>
            <w:ins w:id="1416" w:author="Russ Ott" w:date="2022-04-29T10:09:00Z">
              <w:r>
                <w:t>SHALL</w:t>
              </w:r>
            </w:ins>
          </w:p>
        </w:tc>
        <w:tc>
          <w:tcPr>
            <w:tcW w:w="864" w:type="dxa"/>
          </w:tcPr>
          <w:p w14:paraId="1F1926C4" w14:textId="77777777" w:rsidR="00440477" w:rsidRDefault="00440477" w:rsidP="00BA7D84">
            <w:pPr>
              <w:pStyle w:val="TableText"/>
              <w:rPr>
                <w:ins w:id="1417" w:author="Russ Ott" w:date="2022-04-29T10:09:00Z"/>
              </w:rPr>
            </w:pPr>
          </w:p>
        </w:tc>
        <w:tc>
          <w:tcPr>
            <w:tcW w:w="1104" w:type="dxa"/>
          </w:tcPr>
          <w:p w14:paraId="22F0E3FA" w14:textId="610FDC09" w:rsidR="00440477" w:rsidRDefault="00002F64" w:rsidP="00BA7D84">
            <w:pPr>
              <w:pStyle w:val="TableText"/>
              <w:rPr>
                <w:ins w:id="1418" w:author="Russ Ott" w:date="2022-04-29T10:09:00Z"/>
              </w:rPr>
            </w:pPr>
            <w:ins w:id="1419" w:author="Russ Ott" w:date="2022-04-29T10:09:00Z">
              <w:r>
                <w:fldChar w:fldCharType="begin"/>
              </w:r>
              <w:r>
                <w:instrText xml:space="preserve"> HYPERLINK \l "C_4515-16715" \h </w:instrText>
              </w:r>
              <w:r>
                <w:fldChar w:fldCharType="separate"/>
              </w:r>
              <w:r w:rsidR="00440477">
                <w:rPr>
                  <w:rStyle w:val="HyperlinkText9pt"/>
                </w:rPr>
                <w:t>4515-16715</w:t>
              </w:r>
              <w:r>
                <w:rPr>
                  <w:rStyle w:val="HyperlinkText9pt"/>
                </w:rPr>
                <w:fldChar w:fldCharType="end"/>
              </w:r>
            </w:ins>
          </w:p>
        </w:tc>
        <w:tc>
          <w:tcPr>
            <w:tcW w:w="2975" w:type="dxa"/>
          </w:tcPr>
          <w:p w14:paraId="0E66BF32" w14:textId="77777777" w:rsidR="00440477" w:rsidRDefault="00440477" w:rsidP="00BA7D84">
            <w:pPr>
              <w:pStyle w:val="TableText"/>
              <w:rPr>
                <w:ins w:id="1420" w:author="Russ Ott" w:date="2022-04-29T10:09:00Z"/>
              </w:rPr>
            </w:pPr>
            <w:ins w:id="1421" w:author="Russ Ott" w:date="2022-04-29T10:09:00Z">
              <w:r>
                <w:t>urn:oid:2.16.840.1.113883.5.6 (HL7ActClass) = OBS</w:t>
              </w:r>
            </w:ins>
          </w:p>
        </w:tc>
      </w:tr>
      <w:tr w:rsidR="00440477" w14:paraId="49C388DA" w14:textId="77777777" w:rsidTr="00BA7D84">
        <w:trPr>
          <w:jc w:val="center"/>
          <w:ins w:id="1422" w:author="Russ Ott" w:date="2022-04-29T10:09:00Z"/>
        </w:trPr>
        <w:tc>
          <w:tcPr>
            <w:tcW w:w="3345" w:type="dxa"/>
          </w:tcPr>
          <w:p w14:paraId="1CF157EC" w14:textId="77777777" w:rsidR="00440477" w:rsidRDefault="00440477" w:rsidP="00BA7D84">
            <w:pPr>
              <w:pStyle w:val="TableText"/>
              <w:rPr>
                <w:ins w:id="1423" w:author="Russ Ott" w:date="2022-04-29T10:09:00Z"/>
              </w:rPr>
            </w:pPr>
            <w:ins w:id="1424" w:author="Russ Ott" w:date="2022-04-29T10:09:00Z">
              <w:r>
                <w:tab/>
                <w:t>@moodCode</w:t>
              </w:r>
            </w:ins>
          </w:p>
        </w:tc>
        <w:tc>
          <w:tcPr>
            <w:tcW w:w="720" w:type="dxa"/>
          </w:tcPr>
          <w:p w14:paraId="71C6C2FC" w14:textId="77777777" w:rsidR="00440477" w:rsidRDefault="00440477" w:rsidP="00BA7D84">
            <w:pPr>
              <w:pStyle w:val="TableText"/>
              <w:rPr>
                <w:ins w:id="1425" w:author="Russ Ott" w:date="2022-04-29T10:09:00Z"/>
              </w:rPr>
            </w:pPr>
            <w:ins w:id="1426" w:author="Russ Ott" w:date="2022-04-29T10:09:00Z">
              <w:r>
                <w:t>1..1</w:t>
              </w:r>
            </w:ins>
          </w:p>
        </w:tc>
        <w:tc>
          <w:tcPr>
            <w:tcW w:w="1152" w:type="dxa"/>
          </w:tcPr>
          <w:p w14:paraId="71333DF9" w14:textId="77777777" w:rsidR="00440477" w:rsidRDefault="00440477" w:rsidP="00BA7D84">
            <w:pPr>
              <w:pStyle w:val="TableText"/>
              <w:rPr>
                <w:ins w:id="1427" w:author="Russ Ott" w:date="2022-04-29T10:09:00Z"/>
              </w:rPr>
            </w:pPr>
            <w:ins w:id="1428" w:author="Russ Ott" w:date="2022-04-29T10:09:00Z">
              <w:r>
                <w:t>SHALL</w:t>
              </w:r>
            </w:ins>
          </w:p>
        </w:tc>
        <w:tc>
          <w:tcPr>
            <w:tcW w:w="864" w:type="dxa"/>
          </w:tcPr>
          <w:p w14:paraId="55DD602F" w14:textId="77777777" w:rsidR="00440477" w:rsidRDefault="00440477" w:rsidP="00BA7D84">
            <w:pPr>
              <w:pStyle w:val="TableText"/>
              <w:rPr>
                <w:ins w:id="1429" w:author="Russ Ott" w:date="2022-04-29T10:09:00Z"/>
              </w:rPr>
            </w:pPr>
          </w:p>
        </w:tc>
        <w:tc>
          <w:tcPr>
            <w:tcW w:w="1104" w:type="dxa"/>
          </w:tcPr>
          <w:p w14:paraId="28BFC61D" w14:textId="3879416D" w:rsidR="00440477" w:rsidRDefault="00002F64" w:rsidP="00BA7D84">
            <w:pPr>
              <w:pStyle w:val="TableText"/>
              <w:rPr>
                <w:ins w:id="1430" w:author="Russ Ott" w:date="2022-04-29T10:09:00Z"/>
              </w:rPr>
            </w:pPr>
            <w:ins w:id="1431" w:author="Russ Ott" w:date="2022-04-29T10:09:00Z">
              <w:r>
                <w:fldChar w:fldCharType="begin"/>
              </w:r>
              <w:r>
                <w:instrText xml:space="preserve"> HYPERLINK \l "C_4515-16716" \h </w:instrText>
              </w:r>
              <w:r>
                <w:fldChar w:fldCharType="separate"/>
              </w:r>
              <w:r w:rsidR="00440477">
                <w:rPr>
                  <w:rStyle w:val="HyperlinkText9pt"/>
                </w:rPr>
                <w:t>4515-16716</w:t>
              </w:r>
              <w:r>
                <w:rPr>
                  <w:rStyle w:val="HyperlinkText9pt"/>
                </w:rPr>
                <w:fldChar w:fldCharType="end"/>
              </w:r>
            </w:ins>
          </w:p>
        </w:tc>
        <w:tc>
          <w:tcPr>
            <w:tcW w:w="2975" w:type="dxa"/>
          </w:tcPr>
          <w:p w14:paraId="6020149C" w14:textId="77777777" w:rsidR="00440477" w:rsidRDefault="00440477" w:rsidP="00BA7D84">
            <w:pPr>
              <w:pStyle w:val="TableText"/>
              <w:rPr>
                <w:ins w:id="1432" w:author="Russ Ott" w:date="2022-04-29T10:09:00Z"/>
              </w:rPr>
            </w:pPr>
            <w:ins w:id="1433" w:author="Russ Ott" w:date="2022-04-29T10:09:00Z">
              <w:r>
                <w:t>urn:oid:2.16.840.1.113883.5.1001 (HL7ActMood) = EVN</w:t>
              </w:r>
            </w:ins>
          </w:p>
        </w:tc>
      </w:tr>
      <w:tr w:rsidR="00440477" w14:paraId="77EA19ED" w14:textId="77777777" w:rsidTr="00BA7D84">
        <w:trPr>
          <w:jc w:val="center"/>
          <w:ins w:id="1434" w:author="Russ Ott" w:date="2022-04-29T10:09:00Z"/>
        </w:trPr>
        <w:tc>
          <w:tcPr>
            <w:tcW w:w="3345" w:type="dxa"/>
          </w:tcPr>
          <w:p w14:paraId="6D65E76A" w14:textId="77777777" w:rsidR="00440477" w:rsidRDefault="00440477" w:rsidP="00BA7D84">
            <w:pPr>
              <w:pStyle w:val="TableText"/>
              <w:rPr>
                <w:ins w:id="1435" w:author="Russ Ott" w:date="2022-04-29T10:09:00Z"/>
              </w:rPr>
            </w:pPr>
            <w:ins w:id="1436" w:author="Russ Ott" w:date="2022-04-29T10:09:00Z">
              <w:r>
                <w:tab/>
                <w:t>templateId</w:t>
              </w:r>
            </w:ins>
          </w:p>
        </w:tc>
        <w:tc>
          <w:tcPr>
            <w:tcW w:w="720" w:type="dxa"/>
          </w:tcPr>
          <w:p w14:paraId="796BADA3" w14:textId="77777777" w:rsidR="00440477" w:rsidRDefault="00440477" w:rsidP="00BA7D84">
            <w:pPr>
              <w:pStyle w:val="TableText"/>
              <w:rPr>
                <w:ins w:id="1437" w:author="Russ Ott" w:date="2022-04-29T10:09:00Z"/>
              </w:rPr>
            </w:pPr>
            <w:ins w:id="1438" w:author="Russ Ott" w:date="2022-04-29T10:09:00Z">
              <w:r>
                <w:t>1..1</w:t>
              </w:r>
            </w:ins>
          </w:p>
        </w:tc>
        <w:tc>
          <w:tcPr>
            <w:tcW w:w="1152" w:type="dxa"/>
          </w:tcPr>
          <w:p w14:paraId="32F14837" w14:textId="77777777" w:rsidR="00440477" w:rsidRDefault="00440477" w:rsidP="00BA7D84">
            <w:pPr>
              <w:pStyle w:val="TableText"/>
              <w:rPr>
                <w:ins w:id="1439" w:author="Russ Ott" w:date="2022-04-29T10:09:00Z"/>
              </w:rPr>
            </w:pPr>
            <w:ins w:id="1440" w:author="Russ Ott" w:date="2022-04-29T10:09:00Z">
              <w:r>
                <w:t>SHALL</w:t>
              </w:r>
            </w:ins>
          </w:p>
        </w:tc>
        <w:tc>
          <w:tcPr>
            <w:tcW w:w="864" w:type="dxa"/>
          </w:tcPr>
          <w:p w14:paraId="6D6C4583" w14:textId="77777777" w:rsidR="00440477" w:rsidRDefault="00440477" w:rsidP="00BA7D84">
            <w:pPr>
              <w:pStyle w:val="TableText"/>
              <w:rPr>
                <w:ins w:id="1441" w:author="Russ Ott" w:date="2022-04-29T10:09:00Z"/>
              </w:rPr>
            </w:pPr>
          </w:p>
        </w:tc>
        <w:tc>
          <w:tcPr>
            <w:tcW w:w="1104" w:type="dxa"/>
          </w:tcPr>
          <w:p w14:paraId="6DB3A321" w14:textId="1ECFCB9D" w:rsidR="00440477" w:rsidRDefault="00002F64" w:rsidP="00BA7D84">
            <w:pPr>
              <w:pStyle w:val="TableText"/>
              <w:rPr>
                <w:ins w:id="1442" w:author="Russ Ott" w:date="2022-04-29T10:09:00Z"/>
              </w:rPr>
            </w:pPr>
            <w:ins w:id="1443" w:author="Russ Ott" w:date="2022-04-29T10:09:00Z">
              <w:r>
                <w:fldChar w:fldCharType="begin"/>
              </w:r>
              <w:r>
                <w:instrText xml:space="preserve"> HYPERLINK \l "C_4515-16722" \h </w:instrText>
              </w:r>
              <w:r>
                <w:fldChar w:fldCharType="separate"/>
              </w:r>
              <w:r w:rsidR="00440477">
                <w:rPr>
                  <w:rStyle w:val="HyperlinkText9pt"/>
                </w:rPr>
                <w:t>4515-16722</w:t>
              </w:r>
              <w:r>
                <w:rPr>
                  <w:rStyle w:val="HyperlinkText9pt"/>
                </w:rPr>
                <w:fldChar w:fldCharType="end"/>
              </w:r>
            </w:ins>
          </w:p>
        </w:tc>
        <w:tc>
          <w:tcPr>
            <w:tcW w:w="2975" w:type="dxa"/>
          </w:tcPr>
          <w:p w14:paraId="1F862299" w14:textId="77777777" w:rsidR="00440477" w:rsidRDefault="00440477" w:rsidP="00BA7D84">
            <w:pPr>
              <w:pStyle w:val="TableText"/>
              <w:rPr>
                <w:ins w:id="1444" w:author="Russ Ott" w:date="2022-04-29T10:09:00Z"/>
              </w:rPr>
            </w:pPr>
          </w:p>
        </w:tc>
      </w:tr>
      <w:tr w:rsidR="00440477" w14:paraId="37C32724" w14:textId="77777777" w:rsidTr="00BA7D84">
        <w:trPr>
          <w:jc w:val="center"/>
          <w:ins w:id="1445" w:author="Russ Ott" w:date="2022-04-29T10:09:00Z"/>
        </w:trPr>
        <w:tc>
          <w:tcPr>
            <w:tcW w:w="3345" w:type="dxa"/>
          </w:tcPr>
          <w:p w14:paraId="6AF18AD6" w14:textId="77777777" w:rsidR="00440477" w:rsidRDefault="00440477" w:rsidP="00BA7D84">
            <w:pPr>
              <w:pStyle w:val="TableText"/>
              <w:rPr>
                <w:ins w:id="1446" w:author="Russ Ott" w:date="2022-04-29T10:09:00Z"/>
              </w:rPr>
            </w:pPr>
            <w:ins w:id="1447" w:author="Russ Ott" w:date="2022-04-29T10:09:00Z">
              <w:r>
                <w:tab/>
              </w:r>
              <w:r>
                <w:tab/>
                <w:t>@root</w:t>
              </w:r>
            </w:ins>
          </w:p>
        </w:tc>
        <w:tc>
          <w:tcPr>
            <w:tcW w:w="720" w:type="dxa"/>
          </w:tcPr>
          <w:p w14:paraId="4F6829C1" w14:textId="77777777" w:rsidR="00440477" w:rsidRDefault="00440477" w:rsidP="00BA7D84">
            <w:pPr>
              <w:pStyle w:val="TableText"/>
              <w:rPr>
                <w:ins w:id="1448" w:author="Russ Ott" w:date="2022-04-29T10:09:00Z"/>
              </w:rPr>
            </w:pPr>
            <w:ins w:id="1449" w:author="Russ Ott" w:date="2022-04-29T10:09:00Z">
              <w:r>
                <w:t>1..1</w:t>
              </w:r>
            </w:ins>
          </w:p>
        </w:tc>
        <w:tc>
          <w:tcPr>
            <w:tcW w:w="1152" w:type="dxa"/>
          </w:tcPr>
          <w:p w14:paraId="6A16AE3F" w14:textId="77777777" w:rsidR="00440477" w:rsidRDefault="00440477" w:rsidP="00BA7D84">
            <w:pPr>
              <w:pStyle w:val="TableText"/>
              <w:rPr>
                <w:ins w:id="1450" w:author="Russ Ott" w:date="2022-04-29T10:09:00Z"/>
              </w:rPr>
            </w:pPr>
            <w:ins w:id="1451" w:author="Russ Ott" w:date="2022-04-29T10:09:00Z">
              <w:r>
                <w:t>SHALL</w:t>
              </w:r>
            </w:ins>
          </w:p>
        </w:tc>
        <w:tc>
          <w:tcPr>
            <w:tcW w:w="864" w:type="dxa"/>
          </w:tcPr>
          <w:p w14:paraId="03279EA0" w14:textId="77777777" w:rsidR="00440477" w:rsidRDefault="00440477" w:rsidP="00BA7D84">
            <w:pPr>
              <w:pStyle w:val="TableText"/>
              <w:rPr>
                <w:ins w:id="1452" w:author="Russ Ott" w:date="2022-04-29T10:09:00Z"/>
              </w:rPr>
            </w:pPr>
          </w:p>
        </w:tc>
        <w:tc>
          <w:tcPr>
            <w:tcW w:w="1104" w:type="dxa"/>
          </w:tcPr>
          <w:p w14:paraId="21FD1DA5" w14:textId="24C317C9" w:rsidR="00440477" w:rsidRDefault="00002F64" w:rsidP="00BA7D84">
            <w:pPr>
              <w:pStyle w:val="TableText"/>
              <w:rPr>
                <w:ins w:id="1453" w:author="Russ Ott" w:date="2022-04-29T10:09:00Z"/>
              </w:rPr>
            </w:pPr>
            <w:ins w:id="1454" w:author="Russ Ott" w:date="2022-04-29T10:09:00Z">
              <w:r>
                <w:fldChar w:fldCharType="begin"/>
              </w:r>
              <w:r>
                <w:instrText xml:space="preserve"> HYPERLINK \l "C_4515-16723" \h </w:instrText>
              </w:r>
              <w:r>
                <w:fldChar w:fldCharType="separate"/>
              </w:r>
              <w:r w:rsidR="00440477">
                <w:rPr>
                  <w:rStyle w:val="HyperlinkText9pt"/>
                </w:rPr>
                <w:t>4515-16723</w:t>
              </w:r>
              <w:r>
                <w:rPr>
                  <w:rStyle w:val="HyperlinkText9pt"/>
                </w:rPr>
                <w:fldChar w:fldCharType="end"/>
              </w:r>
            </w:ins>
          </w:p>
        </w:tc>
        <w:tc>
          <w:tcPr>
            <w:tcW w:w="2975" w:type="dxa"/>
          </w:tcPr>
          <w:p w14:paraId="0666FB4B" w14:textId="77777777" w:rsidR="00440477" w:rsidRDefault="00440477" w:rsidP="00BA7D84">
            <w:pPr>
              <w:pStyle w:val="TableText"/>
              <w:rPr>
                <w:ins w:id="1455" w:author="Russ Ott" w:date="2022-04-29T10:09:00Z"/>
              </w:rPr>
            </w:pPr>
            <w:ins w:id="1456" w:author="Russ Ott" w:date="2022-04-29T10:09:00Z">
              <w:r>
                <w:t>2.16.840.1.113883.10.20.22.4.86</w:t>
              </w:r>
            </w:ins>
          </w:p>
        </w:tc>
      </w:tr>
      <w:tr w:rsidR="00440477" w14:paraId="04D891C1" w14:textId="77777777" w:rsidTr="00BA7D84">
        <w:trPr>
          <w:jc w:val="center"/>
          <w:ins w:id="1457" w:author="Russ Ott" w:date="2022-04-29T10:09:00Z"/>
        </w:trPr>
        <w:tc>
          <w:tcPr>
            <w:tcW w:w="3345" w:type="dxa"/>
          </w:tcPr>
          <w:p w14:paraId="54C16113" w14:textId="77777777" w:rsidR="00440477" w:rsidRDefault="00440477" w:rsidP="00BA7D84">
            <w:pPr>
              <w:pStyle w:val="TableText"/>
              <w:rPr>
                <w:ins w:id="1458" w:author="Russ Ott" w:date="2022-04-29T10:09:00Z"/>
              </w:rPr>
            </w:pPr>
            <w:ins w:id="1459" w:author="Russ Ott" w:date="2022-04-29T10:09:00Z">
              <w:r>
                <w:tab/>
              </w:r>
              <w:r>
                <w:tab/>
                <w:t>@extension</w:t>
              </w:r>
            </w:ins>
          </w:p>
        </w:tc>
        <w:tc>
          <w:tcPr>
            <w:tcW w:w="720" w:type="dxa"/>
          </w:tcPr>
          <w:p w14:paraId="19B5FD4E" w14:textId="77777777" w:rsidR="00440477" w:rsidRDefault="00440477" w:rsidP="00BA7D84">
            <w:pPr>
              <w:pStyle w:val="TableText"/>
              <w:rPr>
                <w:ins w:id="1460" w:author="Russ Ott" w:date="2022-04-29T10:09:00Z"/>
              </w:rPr>
            </w:pPr>
            <w:ins w:id="1461" w:author="Russ Ott" w:date="2022-04-29T10:09:00Z">
              <w:r>
                <w:t>1..1</w:t>
              </w:r>
            </w:ins>
          </w:p>
        </w:tc>
        <w:tc>
          <w:tcPr>
            <w:tcW w:w="1152" w:type="dxa"/>
          </w:tcPr>
          <w:p w14:paraId="75C36649" w14:textId="77777777" w:rsidR="00440477" w:rsidRDefault="00440477" w:rsidP="00BA7D84">
            <w:pPr>
              <w:pStyle w:val="TableText"/>
              <w:rPr>
                <w:ins w:id="1462" w:author="Russ Ott" w:date="2022-04-29T10:09:00Z"/>
              </w:rPr>
            </w:pPr>
            <w:ins w:id="1463" w:author="Russ Ott" w:date="2022-04-29T10:09:00Z">
              <w:r>
                <w:t>SHALL</w:t>
              </w:r>
            </w:ins>
          </w:p>
        </w:tc>
        <w:tc>
          <w:tcPr>
            <w:tcW w:w="864" w:type="dxa"/>
          </w:tcPr>
          <w:p w14:paraId="6437ED43" w14:textId="77777777" w:rsidR="00440477" w:rsidRDefault="00440477" w:rsidP="00BA7D84">
            <w:pPr>
              <w:pStyle w:val="TableText"/>
              <w:rPr>
                <w:ins w:id="1464" w:author="Russ Ott" w:date="2022-04-29T10:09:00Z"/>
              </w:rPr>
            </w:pPr>
          </w:p>
        </w:tc>
        <w:tc>
          <w:tcPr>
            <w:tcW w:w="1104" w:type="dxa"/>
          </w:tcPr>
          <w:p w14:paraId="50960F29" w14:textId="6B743403" w:rsidR="00440477" w:rsidRDefault="00002F64" w:rsidP="00BA7D84">
            <w:pPr>
              <w:pStyle w:val="TableText"/>
              <w:rPr>
                <w:ins w:id="1465" w:author="Russ Ott" w:date="2022-04-29T10:09:00Z"/>
              </w:rPr>
            </w:pPr>
            <w:ins w:id="1466" w:author="Russ Ott" w:date="2022-04-29T10:09:00Z">
              <w:r>
                <w:fldChar w:fldCharType="begin"/>
              </w:r>
              <w:r>
                <w:instrText xml:space="preserve"> HYPERLINK \l "C_4515-33036" \h </w:instrText>
              </w:r>
              <w:r>
                <w:fldChar w:fldCharType="separate"/>
              </w:r>
              <w:r w:rsidR="00440477">
                <w:rPr>
                  <w:rStyle w:val="HyperlinkText9pt"/>
                </w:rPr>
                <w:t>4515-33036</w:t>
              </w:r>
              <w:r>
                <w:rPr>
                  <w:rStyle w:val="HyperlinkText9pt"/>
                </w:rPr>
                <w:fldChar w:fldCharType="end"/>
              </w:r>
            </w:ins>
          </w:p>
        </w:tc>
        <w:tc>
          <w:tcPr>
            <w:tcW w:w="2975" w:type="dxa"/>
          </w:tcPr>
          <w:p w14:paraId="27D08059" w14:textId="77777777" w:rsidR="00440477" w:rsidRDefault="00440477" w:rsidP="00BA7D84">
            <w:pPr>
              <w:pStyle w:val="TableText"/>
              <w:rPr>
                <w:ins w:id="1467" w:author="Russ Ott" w:date="2022-04-29T10:09:00Z"/>
              </w:rPr>
            </w:pPr>
            <w:ins w:id="1468" w:author="Russ Ott" w:date="2022-04-29T10:09:00Z">
              <w:r>
                <w:t>2022-06-01</w:t>
              </w:r>
            </w:ins>
          </w:p>
        </w:tc>
      </w:tr>
      <w:tr w:rsidR="00440477" w14:paraId="3537F63C" w14:textId="77777777" w:rsidTr="00BA7D84">
        <w:trPr>
          <w:jc w:val="center"/>
          <w:ins w:id="1469" w:author="Russ Ott" w:date="2022-04-29T10:09:00Z"/>
        </w:trPr>
        <w:tc>
          <w:tcPr>
            <w:tcW w:w="3345" w:type="dxa"/>
          </w:tcPr>
          <w:p w14:paraId="035C4E2B" w14:textId="77777777" w:rsidR="00440477" w:rsidRDefault="00440477" w:rsidP="00BA7D84">
            <w:pPr>
              <w:pStyle w:val="TableText"/>
              <w:rPr>
                <w:ins w:id="1470" w:author="Russ Ott" w:date="2022-04-29T10:09:00Z"/>
              </w:rPr>
            </w:pPr>
            <w:ins w:id="1471" w:author="Russ Ott" w:date="2022-04-29T10:09:00Z">
              <w:r>
                <w:tab/>
                <w:t>id</w:t>
              </w:r>
            </w:ins>
          </w:p>
        </w:tc>
        <w:tc>
          <w:tcPr>
            <w:tcW w:w="720" w:type="dxa"/>
          </w:tcPr>
          <w:p w14:paraId="072F6BD1" w14:textId="77777777" w:rsidR="00440477" w:rsidRDefault="00440477" w:rsidP="00BA7D84">
            <w:pPr>
              <w:pStyle w:val="TableText"/>
              <w:rPr>
                <w:ins w:id="1472" w:author="Russ Ott" w:date="2022-04-29T10:09:00Z"/>
              </w:rPr>
            </w:pPr>
            <w:ins w:id="1473" w:author="Russ Ott" w:date="2022-04-29T10:09:00Z">
              <w:r>
                <w:t>1..*</w:t>
              </w:r>
            </w:ins>
          </w:p>
        </w:tc>
        <w:tc>
          <w:tcPr>
            <w:tcW w:w="1152" w:type="dxa"/>
          </w:tcPr>
          <w:p w14:paraId="4147DA23" w14:textId="77777777" w:rsidR="00440477" w:rsidRDefault="00440477" w:rsidP="00BA7D84">
            <w:pPr>
              <w:pStyle w:val="TableText"/>
              <w:rPr>
                <w:ins w:id="1474" w:author="Russ Ott" w:date="2022-04-29T10:09:00Z"/>
              </w:rPr>
            </w:pPr>
            <w:ins w:id="1475" w:author="Russ Ott" w:date="2022-04-29T10:09:00Z">
              <w:r>
                <w:t>SHALL</w:t>
              </w:r>
            </w:ins>
          </w:p>
        </w:tc>
        <w:tc>
          <w:tcPr>
            <w:tcW w:w="864" w:type="dxa"/>
          </w:tcPr>
          <w:p w14:paraId="7C8846CE" w14:textId="77777777" w:rsidR="00440477" w:rsidRDefault="00440477" w:rsidP="00BA7D84">
            <w:pPr>
              <w:pStyle w:val="TableText"/>
              <w:rPr>
                <w:ins w:id="1476" w:author="Russ Ott" w:date="2022-04-29T10:09:00Z"/>
              </w:rPr>
            </w:pPr>
          </w:p>
        </w:tc>
        <w:tc>
          <w:tcPr>
            <w:tcW w:w="1104" w:type="dxa"/>
          </w:tcPr>
          <w:p w14:paraId="131141BA" w14:textId="63FC478E" w:rsidR="00440477" w:rsidRDefault="00002F64" w:rsidP="00BA7D84">
            <w:pPr>
              <w:pStyle w:val="TableText"/>
              <w:rPr>
                <w:ins w:id="1477" w:author="Russ Ott" w:date="2022-04-29T10:09:00Z"/>
              </w:rPr>
            </w:pPr>
            <w:ins w:id="1478" w:author="Russ Ott" w:date="2022-04-29T10:09:00Z">
              <w:r>
                <w:fldChar w:fldCharType="begin"/>
              </w:r>
              <w:r>
                <w:instrText xml:space="preserve"> HYPERLINK \l "C_4515-16724" \h </w:instrText>
              </w:r>
              <w:r>
                <w:fldChar w:fldCharType="separate"/>
              </w:r>
              <w:r w:rsidR="00440477">
                <w:rPr>
                  <w:rStyle w:val="HyperlinkText9pt"/>
                </w:rPr>
                <w:t>4515-16724</w:t>
              </w:r>
              <w:r>
                <w:rPr>
                  <w:rStyle w:val="HyperlinkText9pt"/>
                </w:rPr>
                <w:fldChar w:fldCharType="end"/>
              </w:r>
            </w:ins>
          </w:p>
        </w:tc>
        <w:tc>
          <w:tcPr>
            <w:tcW w:w="2975" w:type="dxa"/>
          </w:tcPr>
          <w:p w14:paraId="18133DD6" w14:textId="77777777" w:rsidR="00440477" w:rsidRDefault="00440477" w:rsidP="00BA7D84">
            <w:pPr>
              <w:pStyle w:val="TableText"/>
              <w:rPr>
                <w:ins w:id="1479" w:author="Russ Ott" w:date="2022-04-29T10:09:00Z"/>
              </w:rPr>
            </w:pPr>
          </w:p>
        </w:tc>
      </w:tr>
      <w:tr w:rsidR="00440477" w14:paraId="4A26FA6C" w14:textId="77777777" w:rsidTr="00BA7D84">
        <w:trPr>
          <w:jc w:val="center"/>
          <w:ins w:id="1480" w:author="Russ Ott" w:date="2022-04-29T10:09:00Z"/>
        </w:trPr>
        <w:tc>
          <w:tcPr>
            <w:tcW w:w="3345" w:type="dxa"/>
          </w:tcPr>
          <w:p w14:paraId="3EEE3E2E" w14:textId="77777777" w:rsidR="00440477" w:rsidRDefault="00440477" w:rsidP="00BA7D84">
            <w:pPr>
              <w:pStyle w:val="TableText"/>
              <w:rPr>
                <w:ins w:id="1481" w:author="Russ Ott" w:date="2022-04-29T10:09:00Z"/>
              </w:rPr>
            </w:pPr>
            <w:ins w:id="1482" w:author="Russ Ott" w:date="2022-04-29T10:09:00Z">
              <w:r>
                <w:tab/>
                <w:t>code</w:t>
              </w:r>
            </w:ins>
          </w:p>
        </w:tc>
        <w:tc>
          <w:tcPr>
            <w:tcW w:w="720" w:type="dxa"/>
          </w:tcPr>
          <w:p w14:paraId="54D43125" w14:textId="77777777" w:rsidR="00440477" w:rsidRDefault="00440477" w:rsidP="00BA7D84">
            <w:pPr>
              <w:pStyle w:val="TableText"/>
              <w:rPr>
                <w:ins w:id="1483" w:author="Russ Ott" w:date="2022-04-29T10:09:00Z"/>
              </w:rPr>
            </w:pPr>
            <w:ins w:id="1484" w:author="Russ Ott" w:date="2022-04-29T10:09:00Z">
              <w:r>
                <w:t>1..1</w:t>
              </w:r>
            </w:ins>
          </w:p>
        </w:tc>
        <w:tc>
          <w:tcPr>
            <w:tcW w:w="1152" w:type="dxa"/>
          </w:tcPr>
          <w:p w14:paraId="6B6E2863" w14:textId="77777777" w:rsidR="00440477" w:rsidRDefault="00440477" w:rsidP="00BA7D84">
            <w:pPr>
              <w:pStyle w:val="TableText"/>
              <w:rPr>
                <w:ins w:id="1485" w:author="Russ Ott" w:date="2022-04-29T10:09:00Z"/>
              </w:rPr>
            </w:pPr>
            <w:ins w:id="1486" w:author="Russ Ott" w:date="2022-04-29T10:09:00Z">
              <w:r>
                <w:t>SHALL</w:t>
              </w:r>
            </w:ins>
          </w:p>
        </w:tc>
        <w:tc>
          <w:tcPr>
            <w:tcW w:w="864" w:type="dxa"/>
          </w:tcPr>
          <w:p w14:paraId="7C1056E5" w14:textId="77777777" w:rsidR="00440477" w:rsidRDefault="00440477" w:rsidP="00BA7D84">
            <w:pPr>
              <w:pStyle w:val="TableText"/>
              <w:rPr>
                <w:ins w:id="1487" w:author="Russ Ott" w:date="2022-04-29T10:09:00Z"/>
              </w:rPr>
            </w:pPr>
          </w:p>
        </w:tc>
        <w:tc>
          <w:tcPr>
            <w:tcW w:w="1104" w:type="dxa"/>
          </w:tcPr>
          <w:p w14:paraId="19E295FD" w14:textId="60520526" w:rsidR="00440477" w:rsidRDefault="00002F64" w:rsidP="00BA7D84">
            <w:pPr>
              <w:pStyle w:val="TableText"/>
              <w:rPr>
                <w:ins w:id="1488" w:author="Russ Ott" w:date="2022-04-29T10:09:00Z"/>
              </w:rPr>
            </w:pPr>
            <w:ins w:id="1489" w:author="Russ Ott" w:date="2022-04-29T10:09:00Z">
              <w:r>
                <w:fldChar w:fldCharType="begin"/>
              </w:r>
              <w:r>
                <w:instrText xml:space="preserve"> HYPERLINK \l "C_4515-19178" \h </w:instrText>
              </w:r>
              <w:r>
                <w:fldChar w:fldCharType="separate"/>
              </w:r>
              <w:r w:rsidR="00440477">
                <w:rPr>
                  <w:rStyle w:val="HyperlinkText9pt"/>
                </w:rPr>
                <w:t>4515-19178</w:t>
              </w:r>
              <w:r>
                <w:rPr>
                  <w:rStyle w:val="HyperlinkText9pt"/>
                </w:rPr>
                <w:fldChar w:fldCharType="end"/>
              </w:r>
            </w:ins>
          </w:p>
        </w:tc>
        <w:tc>
          <w:tcPr>
            <w:tcW w:w="2975" w:type="dxa"/>
          </w:tcPr>
          <w:p w14:paraId="24A0DC0F" w14:textId="77777777" w:rsidR="00440477" w:rsidRDefault="00440477" w:rsidP="00BA7D84">
            <w:pPr>
              <w:pStyle w:val="TableText"/>
              <w:rPr>
                <w:ins w:id="1490" w:author="Russ Ott" w:date="2022-04-29T10:09:00Z"/>
              </w:rPr>
            </w:pPr>
            <w:ins w:id="1491" w:author="Russ Ott" w:date="2022-04-29T10:09:00Z">
              <w:r>
                <w:t>urn:oid:2.16.840.1.113883.6.1 (LOINC)</w:t>
              </w:r>
            </w:ins>
          </w:p>
        </w:tc>
      </w:tr>
      <w:tr w:rsidR="00440477" w14:paraId="74E480A0" w14:textId="77777777" w:rsidTr="00BA7D84">
        <w:trPr>
          <w:jc w:val="center"/>
          <w:ins w:id="1492" w:author="Russ Ott" w:date="2022-04-29T10:09:00Z"/>
        </w:trPr>
        <w:tc>
          <w:tcPr>
            <w:tcW w:w="3345" w:type="dxa"/>
          </w:tcPr>
          <w:p w14:paraId="5461EC4E" w14:textId="77777777" w:rsidR="00440477" w:rsidRDefault="00440477" w:rsidP="00BA7D84">
            <w:pPr>
              <w:pStyle w:val="TableText"/>
              <w:rPr>
                <w:ins w:id="1493" w:author="Russ Ott" w:date="2022-04-29T10:09:00Z"/>
              </w:rPr>
            </w:pPr>
            <w:ins w:id="1494" w:author="Russ Ott" w:date="2022-04-29T10:09:00Z">
              <w:r>
                <w:tab/>
                <w:t>statusCode</w:t>
              </w:r>
            </w:ins>
          </w:p>
        </w:tc>
        <w:tc>
          <w:tcPr>
            <w:tcW w:w="720" w:type="dxa"/>
          </w:tcPr>
          <w:p w14:paraId="4BB35BD4" w14:textId="77777777" w:rsidR="00440477" w:rsidRDefault="00440477" w:rsidP="00BA7D84">
            <w:pPr>
              <w:pStyle w:val="TableText"/>
              <w:rPr>
                <w:ins w:id="1495" w:author="Russ Ott" w:date="2022-04-29T10:09:00Z"/>
              </w:rPr>
            </w:pPr>
            <w:ins w:id="1496" w:author="Russ Ott" w:date="2022-04-29T10:09:00Z">
              <w:r>
                <w:t>1..1</w:t>
              </w:r>
            </w:ins>
          </w:p>
        </w:tc>
        <w:tc>
          <w:tcPr>
            <w:tcW w:w="1152" w:type="dxa"/>
          </w:tcPr>
          <w:p w14:paraId="3AD6B8A5" w14:textId="77777777" w:rsidR="00440477" w:rsidRDefault="00440477" w:rsidP="00BA7D84">
            <w:pPr>
              <w:pStyle w:val="TableText"/>
              <w:rPr>
                <w:ins w:id="1497" w:author="Russ Ott" w:date="2022-04-29T10:09:00Z"/>
              </w:rPr>
            </w:pPr>
            <w:ins w:id="1498" w:author="Russ Ott" w:date="2022-04-29T10:09:00Z">
              <w:r>
                <w:t>SHALL</w:t>
              </w:r>
            </w:ins>
          </w:p>
        </w:tc>
        <w:tc>
          <w:tcPr>
            <w:tcW w:w="864" w:type="dxa"/>
          </w:tcPr>
          <w:p w14:paraId="5A76699B" w14:textId="77777777" w:rsidR="00440477" w:rsidRDefault="00440477" w:rsidP="00BA7D84">
            <w:pPr>
              <w:pStyle w:val="TableText"/>
              <w:rPr>
                <w:ins w:id="1499" w:author="Russ Ott" w:date="2022-04-29T10:09:00Z"/>
              </w:rPr>
            </w:pPr>
          </w:p>
        </w:tc>
        <w:tc>
          <w:tcPr>
            <w:tcW w:w="1104" w:type="dxa"/>
          </w:tcPr>
          <w:p w14:paraId="0BBE4D15" w14:textId="459C7898" w:rsidR="00440477" w:rsidRDefault="00002F64" w:rsidP="00BA7D84">
            <w:pPr>
              <w:pStyle w:val="TableText"/>
              <w:rPr>
                <w:ins w:id="1500" w:author="Russ Ott" w:date="2022-04-29T10:09:00Z"/>
              </w:rPr>
            </w:pPr>
            <w:ins w:id="1501" w:author="Russ Ott" w:date="2022-04-29T10:09:00Z">
              <w:r>
                <w:fldChar w:fldCharType="begin"/>
              </w:r>
              <w:r>
                <w:instrText xml:space="preserve"> HYPERLINK \l "C_4515-16720" \h </w:instrText>
              </w:r>
              <w:r>
                <w:fldChar w:fldCharType="separate"/>
              </w:r>
              <w:r w:rsidR="00440477">
                <w:rPr>
                  <w:rStyle w:val="HyperlinkText9pt"/>
                </w:rPr>
                <w:t>4515-16720</w:t>
              </w:r>
              <w:r>
                <w:rPr>
                  <w:rStyle w:val="HyperlinkText9pt"/>
                </w:rPr>
                <w:fldChar w:fldCharType="end"/>
              </w:r>
            </w:ins>
          </w:p>
        </w:tc>
        <w:tc>
          <w:tcPr>
            <w:tcW w:w="2975" w:type="dxa"/>
          </w:tcPr>
          <w:p w14:paraId="1E9FD614" w14:textId="77777777" w:rsidR="00440477" w:rsidRDefault="00440477" w:rsidP="00BA7D84">
            <w:pPr>
              <w:pStyle w:val="TableText"/>
              <w:rPr>
                <w:ins w:id="1502" w:author="Russ Ott" w:date="2022-04-29T10:09:00Z"/>
              </w:rPr>
            </w:pPr>
          </w:p>
        </w:tc>
      </w:tr>
      <w:tr w:rsidR="00440477" w14:paraId="7CE09FDE" w14:textId="77777777" w:rsidTr="00BA7D84">
        <w:trPr>
          <w:jc w:val="center"/>
          <w:ins w:id="1503" w:author="Russ Ott" w:date="2022-04-29T10:09:00Z"/>
        </w:trPr>
        <w:tc>
          <w:tcPr>
            <w:tcW w:w="3345" w:type="dxa"/>
          </w:tcPr>
          <w:p w14:paraId="7D275F46" w14:textId="77777777" w:rsidR="00440477" w:rsidRDefault="00440477" w:rsidP="00BA7D84">
            <w:pPr>
              <w:pStyle w:val="TableText"/>
              <w:rPr>
                <w:ins w:id="1504" w:author="Russ Ott" w:date="2022-04-29T10:09:00Z"/>
              </w:rPr>
            </w:pPr>
            <w:ins w:id="1505" w:author="Russ Ott" w:date="2022-04-29T10:09:00Z">
              <w:r>
                <w:tab/>
              </w:r>
              <w:r>
                <w:tab/>
                <w:t>@code</w:t>
              </w:r>
            </w:ins>
          </w:p>
        </w:tc>
        <w:tc>
          <w:tcPr>
            <w:tcW w:w="720" w:type="dxa"/>
          </w:tcPr>
          <w:p w14:paraId="6A7F0906" w14:textId="77777777" w:rsidR="00440477" w:rsidRDefault="00440477" w:rsidP="00BA7D84">
            <w:pPr>
              <w:pStyle w:val="TableText"/>
              <w:rPr>
                <w:ins w:id="1506" w:author="Russ Ott" w:date="2022-04-29T10:09:00Z"/>
              </w:rPr>
            </w:pPr>
            <w:ins w:id="1507" w:author="Russ Ott" w:date="2022-04-29T10:09:00Z">
              <w:r>
                <w:t>1..1</w:t>
              </w:r>
            </w:ins>
          </w:p>
        </w:tc>
        <w:tc>
          <w:tcPr>
            <w:tcW w:w="1152" w:type="dxa"/>
          </w:tcPr>
          <w:p w14:paraId="268A0A1E" w14:textId="77777777" w:rsidR="00440477" w:rsidRDefault="00440477" w:rsidP="00BA7D84">
            <w:pPr>
              <w:pStyle w:val="TableText"/>
              <w:rPr>
                <w:ins w:id="1508" w:author="Russ Ott" w:date="2022-04-29T10:09:00Z"/>
              </w:rPr>
            </w:pPr>
            <w:ins w:id="1509" w:author="Russ Ott" w:date="2022-04-29T10:09:00Z">
              <w:r>
                <w:t>SHALL</w:t>
              </w:r>
            </w:ins>
          </w:p>
        </w:tc>
        <w:tc>
          <w:tcPr>
            <w:tcW w:w="864" w:type="dxa"/>
          </w:tcPr>
          <w:p w14:paraId="18B2D9B2" w14:textId="77777777" w:rsidR="00440477" w:rsidRDefault="00440477" w:rsidP="00BA7D84">
            <w:pPr>
              <w:pStyle w:val="TableText"/>
              <w:rPr>
                <w:ins w:id="1510" w:author="Russ Ott" w:date="2022-04-29T10:09:00Z"/>
              </w:rPr>
            </w:pPr>
          </w:p>
        </w:tc>
        <w:tc>
          <w:tcPr>
            <w:tcW w:w="1104" w:type="dxa"/>
          </w:tcPr>
          <w:p w14:paraId="20564F5E" w14:textId="1ECB2761" w:rsidR="00440477" w:rsidRDefault="00002F64" w:rsidP="00BA7D84">
            <w:pPr>
              <w:pStyle w:val="TableText"/>
              <w:rPr>
                <w:ins w:id="1511" w:author="Russ Ott" w:date="2022-04-29T10:09:00Z"/>
              </w:rPr>
            </w:pPr>
            <w:ins w:id="1512" w:author="Russ Ott" w:date="2022-04-29T10:09:00Z">
              <w:r>
                <w:fldChar w:fldCharType="begin"/>
              </w:r>
              <w:r>
                <w:instrText xml:space="preserve"> HYPERLINK \l "C_4515-19089" \h </w:instrText>
              </w:r>
              <w:r>
                <w:fldChar w:fldCharType="separate"/>
              </w:r>
              <w:r w:rsidR="00440477">
                <w:rPr>
                  <w:rStyle w:val="HyperlinkText9pt"/>
                </w:rPr>
                <w:t>4515-19089</w:t>
              </w:r>
              <w:r>
                <w:rPr>
                  <w:rStyle w:val="HyperlinkText9pt"/>
                </w:rPr>
                <w:fldChar w:fldCharType="end"/>
              </w:r>
            </w:ins>
          </w:p>
        </w:tc>
        <w:tc>
          <w:tcPr>
            <w:tcW w:w="2975" w:type="dxa"/>
          </w:tcPr>
          <w:p w14:paraId="2A2F8A7D" w14:textId="77777777" w:rsidR="00440477" w:rsidRDefault="00440477" w:rsidP="00BA7D84">
            <w:pPr>
              <w:pStyle w:val="TableText"/>
              <w:rPr>
                <w:ins w:id="1513" w:author="Russ Ott" w:date="2022-04-29T10:09:00Z"/>
              </w:rPr>
            </w:pPr>
            <w:ins w:id="1514" w:author="Russ Ott" w:date="2022-04-29T10:09:00Z">
              <w:r>
                <w:t>urn:oid:2.16.840.1.113883.5.14 (HL7ActStatus) = completed</w:t>
              </w:r>
            </w:ins>
          </w:p>
        </w:tc>
      </w:tr>
      <w:tr w:rsidR="00440477" w14:paraId="669DBB75" w14:textId="77777777" w:rsidTr="00BA7D84">
        <w:trPr>
          <w:jc w:val="center"/>
          <w:ins w:id="1515" w:author="Russ Ott" w:date="2022-04-29T10:09:00Z"/>
        </w:trPr>
        <w:tc>
          <w:tcPr>
            <w:tcW w:w="3345" w:type="dxa"/>
          </w:tcPr>
          <w:p w14:paraId="50620C45" w14:textId="77777777" w:rsidR="00440477" w:rsidRDefault="00440477" w:rsidP="00BA7D84">
            <w:pPr>
              <w:pStyle w:val="TableText"/>
              <w:rPr>
                <w:ins w:id="1516" w:author="Russ Ott" w:date="2022-04-29T10:09:00Z"/>
              </w:rPr>
            </w:pPr>
            <w:ins w:id="1517" w:author="Russ Ott" w:date="2022-04-29T10:09:00Z">
              <w:r>
                <w:tab/>
                <w:t>value</w:t>
              </w:r>
            </w:ins>
          </w:p>
        </w:tc>
        <w:tc>
          <w:tcPr>
            <w:tcW w:w="720" w:type="dxa"/>
          </w:tcPr>
          <w:p w14:paraId="5C7DA063" w14:textId="77777777" w:rsidR="00440477" w:rsidRDefault="00440477" w:rsidP="00BA7D84">
            <w:pPr>
              <w:pStyle w:val="TableText"/>
              <w:rPr>
                <w:ins w:id="1518" w:author="Russ Ott" w:date="2022-04-29T10:09:00Z"/>
              </w:rPr>
            </w:pPr>
            <w:ins w:id="1519" w:author="Russ Ott" w:date="2022-04-29T10:09:00Z">
              <w:r>
                <w:t>1..*</w:t>
              </w:r>
            </w:ins>
          </w:p>
        </w:tc>
        <w:tc>
          <w:tcPr>
            <w:tcW w:w="1152" w:type="dxa"/>
          </w:tcPr>
          <w:p w14:paraId="5A7ED054" w14:textId="77777777" w:rsidR="00440477" w:rsidRDefault="00440477" w:rsidP="00BA7D84">
            <w:pPr>
              <w:pStyle w:val="TableText"/>
              <w:rPr>
                <w:ins w:id="1520" w:author="Russ Ott" w:date="2022-04-29T10:09:00Z"/>
              </w:rPr>
            </w:pPr>
            <w:ins w:id="1521" w:author="Russ Ott" w:date="2022-04-29T10:09:00Z">
              <w:r>
                <w:t>SHALL</w:t>
              </w:r>
            </w:ins>
          </w:p>
        </w:tc>
        <w:tc>
          <w:tcPr>
            <w:tcW w:w="864" w:type="dxa"/>
          </w:tcPr>
          <w:p w14:paraId="4E0B029A" w14:textId="77777777" w:rsidR="00440477" w:rsidRDefault="00440477" w:rsidP="00BA7D84">
            <w:pPr>
              <w:pStyle w:val="TableText"/>
              <w:rPr>
                <w:ins w:id="1522" w:author="Russ Ott" w:date="2022-04-29T10:09:00Z"/>
              </w:rPr>
            </w:pPr>
          </w:p>
        </w:tc>
        <w:tc>
          <w:tcPr>
            <w:tcW w:w="1104" w:type="dxa"/>
          </w:tcPr>
          <w:p w14:paraId="176FB0DA" w14:textId="72B264A4" w:rsidR="00440477" w:rsidRDefault="00002F64" w:rsidP="00BA7D84">
            <w:pPr>
              <w:pStyle w:val="TableText"/>
              <w:rPr>
                <w:ins w:id="1523" w:author="Russ Ott" w:date="2022-04-29T10:09:00Z"/>
              </w:rPr>
            </w:pPr>
            <w:ins w:id="1524" w:author="Russ Ott" w:date="2022-04-29T10:09:00Z">
              <w:r>
                <w:fldChar w:fldCharType="begin"/>
              </w:r>
              <w:r>
                <w:instrText xml:space="preserve"> HYPERLINK \l "C_4515-16754" \h </w:instrText>
              </w:r>
              <w:r>
                <w:fldChar w:fldCharType="separate"/>
              </w:r>
              <w:r w:rsidR="00440477">
                <w:rPr>
                  <w:rStyle w:val="HyperlinkText9pt"/>
                </w:rPr>
                <w:t>4515-16754</w:t>
              </w:r>
              <w:r>
                <w:rPr>
                  <w:rStyle w:val="HyperlinkText9pt"/>
                </w:rPr>
                <w:fldChar w:fldCharType="end"/>
              </w:r>
            </w:ins>
          </w:p>
        </w:tc>
        <w:tc>
          <w:tcPr>
            <w:tcW w:w="2975" w:type="dxa"/>
          </w:tcPr>
          <w:p w14:paraId="32E06C0B" w14:textId="77777777" w:rsidR="00440477" w:rsidRDefault="00440477" w:rsidP="00BA7D84">
            <w:pPr>
              <w:pStyle w:val="TableText"/>
              <w:rPr>
                <w:ins w:id="1525" w:author="Russ Ott" w:date="2022-04-29T10:09:00Z"/>
              </w:rPr>
            </w:pPr>
          </w:p>
        </w:tc>
      </w:tr>
    </w:tbl>
    <w:p w14:paraId="4C2D730F" w14:textId="77777777" w:rsidR="00440477" w:rsidRDefault="00440477" w:rsidP="00440477">
      <w:pPr>
        <w:pStyle w:val="BodyText"/>
        <w:rPr>
          <w:ins w:id="1526" w:author="Russ Ott" w:date="2022-04-29T10:09:00Z"/>
        </w:rPr>
      </w:pPr>
    </w:p>
    <w:p w14:paraId="06A3F473" w14:textId="77777777" w:rsidR="00440477" w:rsidRDefault="00440477" w:rsidP="00440477">
      <w:pPr>
        <w:numPr>
          <w:ilvl w:val="0"/>
          <w:numId w:val="10"/>
        </w:numPr>
        <w:rPr>
          <w:ins w:id="1527" w:author="Russ Ott" w:date="2022-04-29T10:09:00Z"/>
        </w:rPr>
      </w:pPr>
      <w:ins w:id="1528" w:author="Russ Ott" w:date="2022-04-29T10:09:00Z">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529" w:name="C_4515-16715"/>
        <w:r>
          <w:t xml:space="preserve"> (CONF:4515-16715)</w:t>
        </w:r>
        <w:bookmarkEnd w:id="1529"/>
        <w:r>
          <w:t>.</w:t>
        </w:r>
      </w:ins>
    </w:p>
    <w:p w14:paraId="5AE585C4" w14:textId="77777777" w:rsidR="00440477" w:rsidRDefault="00440477" w:rsidP="00440477">
      <w:pPr>
        <w:numPr>
          <w:ilvl w:val="0"/>
          <w:numId w:val="10"/>
        </w:numPr>
        <w:rPr>
          <w:ins w:id="1530" w:author="Russ Ott" w:date="2022-04-29T10:09:00Z"/>
        </w:rPr>
      </w:pPr>
      <w:ins w:id="1531" w:author="Russ Ott" w:date="2022-04-29T10:09:00Z">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532" w:name="C_4515-16716"/>
        <w:r>
          <w:t xml:space="preserve"> (CONF:4515-16716)</w:t>
        </w:r>
        <w:bookmarkEnd w:id="1532"/>
        <w:r>
          <w:t>.</w:t>
        </w:r>
      </w:ins>
    </w:p>
    <w:p w14:paraId="32498D91" w14:textId="77777777" w:rsidR="00440477" w:rsidRDefault="00440477" w:rsidP="00440477">
      <w:pPr>
        <w:numPr>
          <w:ilvl w:val="0"/>
          <w:numId w:val="10"/>
        </w:numPr>
        <w:rPr>
          <w:ins w:id="1533" w:author="Russ Ott" w:date="2022-04-29T10:09:00Z"/>
        </w:rPr>
      </w:pPr>
      <w:ins w:id="1534" w:author="Russ Ott" w:date="2022-04-29T10:09:00Z">
        <w:r>
          <w:rPr>
            <w:rStyle w:val="keyword"/>
          </w:rPr>
          <w:t>SHALL</w:t>
        </w:r>
        <w:r>
          <w:t xml:space="preserve"> contain exactly one [1..1] </w:t>
        </w:r>
        <w:r>
          <w:rPr>
            <w:rStyle w:val="XMLnameBold"/>
          </w:rPr>
          <w:t>templateId</w:t>
        </w:r>
        <w:bookmarkStart w:id="1535" w:name="C_4515-16722"/>
        <w:r>
          <w:t xml:space="preserve"> (CONF:4515-16722)</w:t>
        </w:r>
        <w:bookmarkEnd w:id="1535"/>
        <w:r>
          <w:t xml:space="preserve"> such that it</w:t>
        </w:r>
      </w:ins>
    </w:p>
    <w:p w14:paraId="4AC8B397" w14:textId="77777777" w:rsidR="00440477" w:rsidRDefault="00440477" w:rsidP="00440477">
      <w:pPr>
        <w:numPr>
          <w:ilvl w:val="1"/>
          <w:numId w:val="10"/>
        </w:numPr>
        <w:rPr>
          <w:ins w:id="1536" w:author="Russ Ott" w:date="2022-04-29T10:09:00Z"/>
        </w:rPr>
      </w:pPr>
      <w:ins w:id="1537" w:author="Russ Ott" w:date="2022-04-29T10:09:00Z">
        <w:r>
          <w:rPr>
            <w:rStyle w:val="keyword"/>
          </w:rPr>
          <w:t>SHALL</w:t>
        </w:r>
        <w:r>
          <w:t xml:space="preserve"> contain exactly one [1..1] </w:t>
        </w:r>
        <w:r>
          <w:rPr>
            <w:rStyle w:val="XMLnameBold"/>
          </w:rPr>
          <w:t>@root</w:t>
        </w:r>
        <w:r>
          <w:t>=</w:t>
        </w:r>
        <w:r>
          <w:rPr>
            <w:rStyle w:val="XMLname"/>
          </w:rPr>
          <w:t>"2.16.840.1.113883.10.20.22.4.86"</w:t>
        </w:r>
        <w:bookmarkStart w:id="1538" w:name="C_4515-16723"/>
        <w:r>
          <w:t xml:space="preserve"> (CONF:4515-16723)</w:t>
        </w:r>
        <w:bookmarkEnd w:id="1538"/>
        <w:r>
          <w:t>.</w:t>
        </w:r>
      </w:ins>
    </w:p>
    <w:p w14:paraId="109E7F60" w14:textId="77777777" w:rsidR="00440477" w:rsidRDefault="00440477" w:rsidP="00440477">
      <w:pPr>
        <w:numPr>
          <w:ilvl w:val="1"/>
          <w:numId w:val="10"/>
        </w:numPr>
        <w:rPr>
          <w:ins w:id="1539" w:author="Russ Ott" w:date="2022-04-29T10:09:00Z"/>
        </w:rPr>
      </w:pPr>
      <w:ins w:id="1540" w:author="Russ Ott" w:date="2022-04-29T10:09:00Z">
        <w:r>
          <w:rPr>
            <w:rStyle w:val="keyword"/>
          </w:rPr>
          <w:t>SHALL</w:t>
        </w:r>
        <w:r>
          <w:t xml:space="preserve"> contain exactly one [1..1] </w:t>
        </w:r>
        <w:r>
          <w:rPr>
            <w:rStyle w:val="XMLnameBold"/>
          </w:rPr>
          <w:t>@extension</w:t>
        </w:r>
        <w:r>
          <w:t>=</w:t>
        </w:r>
        <w:r>
          <w:rPr>
            <w:rStyle w:val="XMLname"/>
          </w:rPr>
          <w:t>"2022-06-01"</w:t>
        </w:r>
        <w:bookmarkStart w:id="1541" w:name="C_4515-33036"/>
        <w:r>
          <w:t xml:space="preserve"> (CONF:4515-33036)</w:t>
        </w:r>
        <w:bookmarkEnd w:id="1541"/>
        <w:r>
          <w:t>.</w:t>
        </w:r>
      </w:ins>
    </w:p>
    <w:p w14:paraId="2B893F59" w14:textId="77777777" w:rsidR="00440477" w:rsidRDefault="00440477" w:rsidP="00440477">
      <w:pPr>
        <w:numPr>
          <w:ilvl w:val="0"/>
          <w:numId w:val="10"/>
        </w:numPr>
        <w:rPr>
          <w:ins w:id="1542" w:author="Russ Ott" w:date="2022-04-29T10:09:00Z"/>
        </w:rPr>
      </w:pPr>
      <w:ins w:id="1543" w:author="Russ Ott" w:date="2022-04-29T10:09:00Z">
        <w:r>
          <w:rPr>
            <w:rStyle w:val="keyword"/>
          </w:rPr>
          <w:t>SHALL</w:t>
        </w:r>
        <w:r>
          <w:t xml:space="preserve"> contain at least one [1..*] </w:t>
        </w:r>
        <w:r>
          <w:rPr>
            <w:rStyle w:val="XMLnameBold"/>
          </w:rPr>
          <w:t>id</w:t>
        </w:r>
        <w:bookmarkStart w:id="1544" w:name="C_4515-16724"/>
        <w:r>
          <w:t xml:space="preserve"> (CONF:4515-16724)</w:t>
        </w:r>
        <w:bookmarkEnd w:id="1544"/>
        <w:r>
          <w:t>.</w:t>
        </w:r>
      </w:ins>
    </w:p>
    <w:p w14:paraId="4B4FF905" w14:textId="77777777" w:rsidR="00440477" w:rsidRDefault="00440477" w:rsidP="00440477">
      <w:pPr>
        <w:numPr>
          <w:ilvl w:val="0"/>
          <w:numId w:val="10"/>
        </w:numPr>
        <w:rPr>
          <w:ins w:id="1545" w:author="Russ Ott" w:date="2022-04-29T10:09:00Z"/>
        </w:rPr>
      </w:pPr>
      <w:ins w:id="1546" w:author="Russ Ott" w:date="2022-04-29T10:09:00Z">
        <w:r>
          <w:rPr>
            <w:rStyle w:val="keyword"/>
          </w:rPr>
          <w:lastRenderedPageBreak/>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id="1547" w:name="C_4515-19178"/>
        <w:r>
          <w:t xml:space="preserve"> (CONF:4515-19178)</w:t>
        </w:r>
        <w:bookmarkEnd w:id="1547"/>
        <w:r>
          <w:t>.</w:t>
        </w:r>
      </w:ins>
    </w:p>
    <w:p w14:paraId="56111DCA" w14:textId="77777777" w:rsidR="00440477" w:rsidRDefault="00440477" w:rsidP="00440477">
      <w:pPr>
        <w:numPr>
          <w:ilvl w:val="0"/>
          <w:numId w:val="10"/>
        </w:numPr>
        <w:rPr>
          <w:ins w:id="1548" w:author="Russ Ott" w:date="2022-04-29T10:09:00Z"/>
        </w:rPr>
      </w:pPr>
      <w:ins w:id="1549" w:author="Russ Ott" w:date="2022-04-29T10:09:00Z">
        <w:r>
          <w:rPr>
            <w:rStyle w:val="keyword"/>
          </w:rPr>
          <w:t>SHALL</w:t>
        </w:r>
        <w:r>
          <w:t xml:space="preserve"> contain exactly one [1..1] </w:t>
        </w:r>
        <w:r>
          <w:rPr>
            <w:rStyle w:val="XMLnameBold"/>
          </w:rPr>
          <w:t>statusCode</w:t>
        </w:r>
        <w:bookmarkStart w:id="1550" w:name="C_4515-16720"/>
        <w:r>
          <w:t xml:space="preserve"> (CONF:4515-16720)</w:t>
        </w:r>
        <w:bookmarkEnd w:id="1550"/>
        <w:r>
          <w:t>.</w:t>
        </w:r>
      </w:ins>
    </w:p>
    <w:p w14:paraId="69B0BA94" w14:textId="77777777" w:rsidR="00440477" w:rsidRDefault="00440477" w:rsidP="00440477">
      <w:pPr>
        <w:numPr>
          <w:ilvl w:val="1"/>
          <w:numId w:val="10"/>
        </w:numPr>
        <w:rPr>
          <w:ins w:id="1551" w:author="Russ Ott" w:date="2022-04-29T10:09:00Z"/>
        </w:rPr>
      </w:pPr>
      <w:ins w:id="1552" w:author="Russ Ott" w:date="2022-04-29T10:09:00Z">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553" w:name="C_4515-19089"/>
        <w:r>
          <w:t xml:space="preserve"> (CONF:4515-19089)</w:t>
        </w:r>
        <w:bookmarkEnd w:id="1553"/>
        <w:r>
          <w:t>.</w:t>
        </w:r>
      </w:ins>
    </w:p>
    <w:p w14:paraId="3BF2A4B2" w14:textId="77777777" w:rsidR="00440477" w:rsidRDefault="00440477" w:rsidP="00440477">
      <w:pPr>
        <w:numPr>
          <w:ilvl w:val="0"/>
          <w:numId w:val="10"/>
        </w:numPr>
        <w:rPr>
          <w:ins w:id="1554" w:author="Russ Ott" w:date="2022-04-29T10:09:00Z"/>
        </w:rPr>
      </w:pPr>
      <w:ins w:id="1555" w:author="Russ Ott" w:date="2022-04-29T10:09:00Z">
        <w:r>
          <w:rPr>
            <w:rStyle w:val="keyword"/>
          </w:rPr>
          <w:t>SHALL</w:t>
        </w:r>
        <w:r>
          <w:t xml:space="preserve"> contain at least one [1..*] </w:t>
        </w:r>
        <w:r>
          <w:rPr>
            <w:rStyle w:val="XMLnameBold"/>
          </w:rPr>
          <w:t>value</w:t>
        </w:r>
        <w:bookmarkStart w:id="1556" w:name="C_4515-16754"/>
        <w:r>
          <w:t xml:space="preserve"> (CONF:4515-16754)</w:t>
        </w:r>
        <w:bookmarkEnd w:id="1556"/>
        <w:r>
          <w:t>.</w:t>
        </w:r>
      </w:ins>
    </w:p>
    <w:p w14:paraId="66A50DD7" w14:textId="77777777" w:rsidR="00440477" w:rsidRDefault="00440477" w:rsidP="00440477">
      <w:pPr>
        <w:numPr>
          <w:ilvl w:val="1"/>
          <w:numId w:val="10"/>
        </w:numPr>
        <w:rPr>
          <w:ins w:id="1557" w:author="Russ Ott" w:date="2022-04-29T10:09:00Z"/>
        </w:rPr>
      </w:pPr>
      <w:ins w:id="1558" w:author="Russ Ott" w:date="2022-04-29T10:09:00Z">
        <w:r>
          <w:t>If xsi:type="CD",</w:t>
        </w:r>
        <w:r>
          <w:rPr>
            <w:rStyle w:val="keyword"/>
          </w:rPr>
          <w:t xml:space="preserve"> MAY </w:t>
        </w:r>
        <w:r>
          <w:t>have a translation code to further specify the source if the instrument has an applicable code system and value set for the integer (CONF:14639) (CONF:4515-16755).</w:t>
        </w:r>
      </w:ins>
    </w:p>
    <w:p w14:paraId="6510CE64" w14:textId="649987DC" w:rsidR="00440477" w:rsidRDefault="00440477" w:rsidP="00440477">
      <w:pPr>
        <w:pStyle w:val="Caption"/>
        <w:ind w:left="130" w:right="115"/>
        <w:rPr>
          <w:ins w:id="1559" w:author="Russ Ott" w:date="2022-04-29T10:09:00Z"/>
        </w:rPr>
      </w:pPr>
      <w:bookmarkStart w:id="1560" w:name="_Toc101450680"/>
      <w:ins w:id="1561" w:author="Russ Ott" w:date="2022-04-29T10:09:00Z">
        <w:r>
          <w:t xml:space="preserve">Figure </w:t>
        </w:r>
        <w:r>
          <w:fldChar w:fldCharType="begin"/>
        </w:r>
        <w:r>
          <w:instrText>SEQ Figure \* ARABIC</w:instrText>
        </w:r>
        <w:r>
          <w:fldChar w:fldCharType="separate"/>
        </w:r>
        <w:r w:rsidR="00F1669B">
          <w:t>6</w:t>
        </w:r>
        <w:r>
          <w:fldChar w:fldCharType="end"/>
        </w:r>
        <w:r>
          <w:t>: Assessment Scale Supporting Observation Example</w:t>
        </w:r>
        <w:bookmarkEnd w:id="1560"/>
      </w:ins>
    </w:p>
    <w:p w14:paraId="50CAB1A3" w14:textId="77777777" w:rsidR="00440477" w:rsidRDefault="00440477" w:rsidP="00440477">
      <w:pPr>
        <w:pStyle w:val="Example"/>
        <w:ind w:left="130" w:right="115"/>
        <w:rPr>
          <w:ins w:id="1562" w:author="Russ Ott" w:date="2022-04-29T10:09:00Z"/>
        </w:rPr>
      </w:pPr>
      <w:ins w:id="1563" w:author="Russ Ott" w:date="2022-04-29T10:09:00Z">
        <w:r>
          <w:t xml:space="preserve"> &lt;observation classCode="OBS" moodCode="EVN"&gt;</w:t>
        </w:r>
      </w:ins>
    </w:p>
    <w:p w14:paraId="0B0D95DB" w14:textId="77777777" w:rsidR="00440477" w:rsidRDefault="00440477" w:rsidP="00440477">
      <w:pPr>
        <w:pStyle w:val="Example"/>
        <w:ind w:left="130" w:right="115"/>
        <w:rPr>
          <w:ins w:id="1564" w:author="Russ Ott" w:date="2022-04-29T10:09:00Z"/>
        </w:rPr>
      </w:pPr>
      <w:ins w:id="1565" w:author="Russ Ott" w:date="2022-04-29T10:09:00Z">
        <w:r>
          <w:t xml:space="preserve">    &lt;templateId root="2.16.840.1.113883.10.20.22.4.86" extension="2022-06-01"/&gt;</w:t>
        </w:r>
      </w:ins>
    </w:p>
    <w:p w14:paraId="233AABA8" w14:textId="77777777" w:rsidR="00440477" w:rsidRDefault="00440477" w:rsidP="00440477">
      <w:pPr>
        <w:pStyle w:val="Example"/>
        <w:ind w:left="130" w:right="115"/>
        <w:rPr>
          <w:ins w:id="1566" w:author="Russ Ott" w:date="2022-04-29T10:09:00Z"/>
        </w:rPr>
      </w:pPr>
      <w:ins w:id="1567" w:author="Russ Ott" w:date="2022-04-29T10:09:00Z">
        <w:r>
          <w:t xml:space="preserve">    &lt;id root="f4dce790-8328-11db-9fe1-0800200c9a44"/&gt;</w:t>
        </w:r>
      </w:ins>
    </w:p>
    <w:p w14:paraId="1CD80F3F" w14:textId="77777777" w:rsidR="00440477" w:rsidRDefault="00440477" w:rsidP="00440477">
      <w:pPr>
        <w:pStyle w:val="Example"/>
        <w:ind w:left="130" w:right="115"/>
        <w:rPr>
          <w:ins w:id="1568" w:author="Russ Ott" w:date="2022-04-29T10:09:00Z"/>
        </w:rPr>
      </w:pPr>
      <w:ins w:id="1569" w:author="Russ Ott" w:date="2022-04-29T10:09:00Z">
        <w:r>
          <w:t xml:space="preserve">    &lt;code code="60715-0" displayName="Defensive Reaction - Head and Neck Response" codeSystem="2.16.840.1.113883.6.1" codeSystemName="LOINC"/&gt;</w:t>
        </w:r>
      </w:ins>
    </w:p>
    <w:p w14:paraId="27CD94BE" w14:textId="77777777" w:rsidR="00440477" w:rsidRDefault="00440477" w:rsidP="00440477">
      <w:pPr>
        <w:pStyle w:val="Example"/>
        <w:ind w:left="130" w:right="115"/>
        <w:rPr>
          <w:ins w:id="1570" w:author="Russ Ott" w:date="2022-04-29T10:09:00Z"/>
        </w:rPr>
      </w:pPr>
      <w:ins w:id="1571" w:author="Russ Ott" w:date="2022-04-29T10:09:00Z">
        <w:r>
          <w:t xml:space="preserve">    &lt;statusCode code="completed"/&gt;</w:t>
        </w:r>
      </w:ins>
    </w:p>
    <w:p w14:paraId="14D000FD" w14:textId="77777777" w:rsidR="00440477" w:rsidRDefault="00440477" w:rsidP="00440477">
      <w:pPr>
        <w:pStyle w:val="Example"/>
        <w:ind w:left="130" w:right="115"/>
        <w:rPr>
          <w:ins w:id="1572" w:author="Russ Ott" w:date="2022-04-29T10:09:00Z"/>
        </w:rPr>
      </w:pPr>
      <w:ins w:id="1573" w:author="Russ Ott" w:date="2022-04-29T10:09:00Z">
        <w:r>
          <w:t xml:space="preserve">    &lt;value xsi:type="INT" value="3"/&gt;</w:t>
        </w:r>
      </w:ins>
    </w:p>
    <w:p w14:paraId="0AC293B9" w14:textId="77777777" w:rsidR="00440477" w:rsidRDefault="00440477" w:rsidP="00440477">
      <w:pPr>
        <w:pStyle w:val="Example"/>
        <w:ind w:left="130" w:right="115"/>
        <w:rPr>
          <w:ins w:id="1574" w:author="Russ Ott" w:date="2022-04-29T10:09:00Z"/>
        </w:rPr>
      </w:pPr>
      <w:ins w:id="1575" w:author="Russ Ott" w:date="2022-04-29T10:09:00Z">
        <w:r>
          <w:t xml:space="preserve">&lt;/observation&gt; </w:t>
        </w:r>
      </w:ins>
    </w:p>
    <w:p w14:paraId="65A9E151" w14:textId="77777777" w:rsidR="00440477" w:rsidRDefault="00440477" w:rsidP="00440477">
      <w:pPr>
        <w:pStyle w:val="BodyText"/>
        <w:rPr>
          <w:ins w:id="1576" w:author="Russ Ott" w:date="2022-04-29T10:09:00Z"/>
        </w:rPr>
      </w:pPr>
    </w:p>
    <w:p w14:paraId="4135DAB6" w14:textId="77777777" w:rsidR="00440477" w:rsidRDefault="00440477" w:rsidP="00440477">
      <w:pPr>
        <w:pStyle w:val="Heading2nospace"/>
      </w:pPr>
      <w:bookmarkStart w:id="1577" w:name="E_Birth_Sex_Observation"/>
      <w:bookmarkStart w:id="1578" w:name="_Toc101450654"/>
      <w:bookmarkStart w:id="1579" w:name="_Toc83394555"/>
      <w:r>
        <w:t>Birth Sex Observation</w:t>
      </w:r>
      <w:bookmarkEnd w:id="1577"/>
      <w:bookmarkEnd w:id="1578"/>
      <w:bookmarkEnd w:id="1579"/>
    </w:p>
    <w:p w14:paraId="4A143C60" w14:textId="77777777" w:rsidR="00440477" w:rsidRDefault="00440477" w:rsidP="00440477">
      <w:pPr>
        <w:pStyle w:val="BracketData"/>
      </w:pPr>
      <w:r>
        <w:t>[observation: identifier urn:hl7ii:2.16.840.1.113883.10.20.22.4.200:2016-06-01 (open)]</w:t>
      </w:r>
    </w:p>
    <w:p w14:paraId="055D1AED" w14:textId="77777777" w:rsidR="00440477" w:rsidRDefault="00440477" w:rsidP="00440477">
      <w:r>
        <w:t>This observation represents the sex of the patient at birth. It is the sex that is entered on the person's birth certificate at time of birth.</w:t>
      </w:r>
    </w:p>
    <w:p w14:paraId="5FDEA6B9" w14:textId="77777777" w:rsidR="00440477" w:rsidRDefault="00440477" w:rsidP="00440477">
      <w:r>
        <w:t>This observation is not appropriate for recording patient gender (administrativeGender).</w:t>
      </w:r>
    </w:p>
    <w:p w14:paraId="7BAF02FC" w14:textId="640292FE" w:rsidR="00440477" w:rsidRDefault="00440477" w:rsidP="00440477">
      <w:pPr>
        <w:pStyle w:val="Caption"/>
      </w:pPr>
      <w:bookmarkStart w:id="1580" w:name="_Toc101450714"/>
      <w:bookmarkStart w:id="1581" w:name="_Toc82717666"/>
      <w:r>
        <w:lastRenderedPageBreak/>
        <w:t xml:space="preserve">Table </w:t>
      </w:r>
      <w:r>
        <w:fldChar w:fldCharType="begin"/>
      </w:r>
      <w:r>
        <w:instrText>SEQ Table \* ARABIC</w:instrText>
      </w:r>
      <w:r>
        <w:fldChar w:fldCharType="separate"/>
      </w:r>
      <w:del w:id="1582" w:author="Russ Ott" w:date="2022-04-29T10:09:00Z">
        <w:r w:rsidR="002F5B8D">
          <w:delText>5</w:delText>
        </w:r>
      </w:del>
      <w:ins w:id="1583" w:author="Russ Ott" w:date="2022-04-29T10:09:00Z">
        <w:r w:rsidR="00F1669B">
          <w:t>8</w:t>
        </w:r>
      </w:ins>
      <w:r>
        <w:fldChar w:fldCharType="end"/>
      </w:r>
      <w:r>
        <w:t>: Birth Sex Observation Constraints Overview</w:t>
      </w:r>
      <w:bookmarkEnd w:id="1580"/>
      <w:bookmarkEnd w:id="15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3DE988B" w14:textId="77777777" w:rsidTr="00BA7D84">
        <w:trPr>
          <w:cantSplit/>
          <w:tblHeader/>
          <w:jc w:val="center"/>
        </w:trPr>
        <w:tc>
          <w:tcPr>
            <w:tcW w:w="0" w:type="dxa"/>
            <w:shd w:val="clear" w:color="auto" w:fill="E6E6E6"/>
            <w:noWrap/>
          </w:tcPr>
          <w:p w14:paraId="04128073" w14:textId="77777777" w:rsidR="00440477" w:rsidRDefault="00440477" w:rsidP="00BA7D84">
            <w:pPr>
              <w:pStyle w:val="TableHead"/>
            </w:pPr>
            <w:r>
              <w:t>XPath</w:t>
            </w:r>
          </w:p>
        </w:tc>
        <w:tc>
          <w:tcPr>
            <w:tcW w:w="720" w:type="dxa"/>
            <w:shd w:val="clear" w:color="auto" w:fill="E6E6E6"/>
            <w:noWrap/>
          </w:tcPr>
          <w:p w14:paraId="54D67BD7" w14:textId="77777777" w:rsidR="00440477" w:rsidRDefault="00440477" w:rsidP="00BA7D84">
            <w:pPr>
              <w:pStyle w:val="TableHead"/>
            </w:pPr>
            <w:r>
              <w:t>Card.</w:t>
            </w:r>
          </w:p>
        </w:tc>
        <w:tc>
          <w:tcPr>
            <w:tcW w:w="1152" w:type="dxa"/>
            <w:shd w:val="clear" w:color="auto" w:fill="E6E6E6"/>
            <w:noWrap/>
          </w:tcPr>
          <w:p w14:paraId="4359CC8F" w14:textId="77777777" w:rsidR="00440477" w:rsidRDefault="00440477" w:rsidP="00BA7D84">
            <w:pPr>
              <w:pStyle w:val="TableHead"/>
            </w:pPr>
            <w:r>
              <w:t>Verb</w:t>
            </w:r>
          </w:p>
        </w:tc>
        <w:tc>
          <w:tcPr>
            <w:tcW w:w="864" w:type="dxa"/>
            <w:shd w:val="clear" w:color="auto" w:fill="E6E6E6"/>
            <w:noWrap/>
          </w:tcPr>
          <w:p w14:paraId="6709618A" w14:textId="77777777" w:rsidR="00440477" w:rsidRDefault="00440477" w:rsidP="00BA7D84">
            <w:pPr>
              <w:pStyle w:val="TableHead"/>
            </w:pPr>
            <w:r>
              <w:t>Data Type</w:t>
            </w:r>
          </w:p>
        </w:tc>
        <w:tc>
          <w:tcPr>
            <w:tcW w:w="864" w:type="dxa"/>
            <w:shd w:val="clear" w:color="auto" w:fill="E6E6E6"/>
            <w:noWrap/>
          </w:tcPr>
          <w:p w14:paraId="6DEFD1EF" w14:textId="77777777" w:rsidR="00440477" w:rsidRDefault="00440477" w:rsidP="00BA7D84">
            <w:pPr>
              <w:pStyle w:val="TableHead"/>
            </w:pPr>
            <w:r>
              <w:t>CONF#</w:t>
            </w:r>
          </w:p>
        </w:tc>
        <w:tc>
          <w:tcPr>
            <w:tcW w:w="864" w:type="dxa"/>
            <w:shd w:val="clear" w:color="auto" w:fill="E6E6E6"/>
            <w:noWrap/>
          </w:tcPr>
          <w:p w14:paraId="24559FC2" w14:textId="77777777" w:rsidR="00440477" w:rsidRDefault="00440477" w:rsidP="00BA7D84">
            <w:pPr>
              <w:pStyle w:val="TableHead"/>
            </w:pPr>
            <w:r>
              <w:t>Value</w:t>
            </w:r>
          </w:p>
        </w:tc>
      </w:tr>
      <w:tr w:rsidR="00440477" w14:paraId="35EC41B6" w14:textId="77777777" w:rsidTr="00BA7D84">
        <w:trPr>
          <w:jc w:val="center"/>
        </w:trPr>
        <w:tc>
          <w:tcPr>
            <w:tcW w:w="10160" w:type="dxa"/>
            <w:gridSpan w:val="6"/>
          </w:tcPr>
          <w:p w14:paraId="0D8EAF6B" w14:textId="77777777" w:rsidR="00440477" w:rsidRDefault="00440477" w:rsidP="00BA7D84">
            <w:pPr>
              <w:pStyle w:val="TableText"/>
            </w:pPr>
            <w:r>
              <w:t>observation (identifier: urn:hl7ii:2.16.840.1.113883.10.20.22.4.200:2016-06-01)</w:t>
            </w:r>
          </w:p>
        </w:tc>
      </w:tr>
      <w:tr w:rsidR="00440477" w14:paraId="432A36B4" w14:textId="77777777" w:rsidTr="00BA7D84">
        <w:trPr>
          <w:jc w:val="center"/>
        </w:trPr>
        <w:tc>
          <w:tcPr>
            <w:tcW w:w="3345" w:type="dxa"/>
          </w:tcPr>
          <w:p w14:paraId="43A1B28B" w14:textId="77777777" w:rsidR="00440477" w:rsidRDefault="00440477" w:rsidP="00BA7D84">
            <w:pPr>
              <w:pStyle w:val="TableText"/>
            </w:pPr>
            <w:r>
              <w:tab/>
              <w:t>@classCode</w:t>
            </w:r>
          </w:p>
        </w:tc>
        <w:tc>
          <w:tcPr>
            <w:tcW w:w="720" w:type="dxa"/>
          </w:tcPr>
          <w:p w14:paraId="2D4B46A7" w14:textId="77777777" w:rsidR="00440477" w:rsidRDefault="00440477" w:rsidP="00BA7D84">
            <w:pPr>
              <w:pStyle w:val="TableText"/>
            </w:pPr>
            <w:r>
              <w:t>1..1</w:t>
            </w:r>
          </w:p>
        </w:tc>
        <w:tc>
          <w:tcPr>
            <w:tcW w:w="1152" w:type="dxa"/>
          </w:tcPr>
          <w:p w14:paraId="3BE24B6F" w14:textId="77777777" w:rsidR="00440477" w:rsidRDefault="00440477" w:rsidP="00BA7D84">
            <w:pPr>
              <w:pStyle w:val="TableText"/>
            </w:pPr>
            <w:r>
              <w:t>SHALL</w:t>
            </w:r>
          </w:p>
        </w:tc>
        <w:tc>
          <w:tcPr>
            <w:tcW w:w="864" w:type="dxa"/>
          </w:tcPr>
          <w:p w14:paraId="7374C833" w14:textId="77777777" w:rsidR="00440477" w:rsidRDefault="00440477" w:rsidP="00BA7D84">
            <w:pPr>
              <w:pStyle w:val="TableText"/>
            </w:pPr>
          </w:p>
        </w:tc>
        <w:tc>
          <w:tcPr>
            <w:tcW w:w="1104" w:type="dxa"/>
          </w:tcPr>
          <w:p w14:paraId="6231356D" w14:textId="09F6399E" w:rsidR="00440477" w:rsidRDefault="00002F64" w:rsidP="00BA7D84">
            <w:pPr>
              <w:pStyle w:val="TableText"/>
            </w:pPr>
            <w:hyperlink w:anchor="C_3250-18230">
              <w:r w:rsidR="00440477">
                <w:rPr>
                  <w:rStyle w:val="HyperlinkText9pt"/>
                </w:rPr>
                <w:t>3250-18230</w:t>
              </w:r>
            </w:hyperlink>
          </w:p>
        </w:tc>
        <w:tc>
          <w:tcPr>
            <w:tcW w:w="2975" w:type="dxa"/>
          </w:tcPr>
          <w:p w14:paraId="14DB7BD4" w14:textId="77777777" w:rsidR="00440477" w:rsidRDefault="00440477" w:rsidP="00BA7D84">
            <w:pPr>
              <w:pStyle w:val="TableText"/>
            </w:pPr>
            <w:r>
              <w:t>urn:oid:2.16.840.1.113883.5.6 (HL7ActClass) = OBS</w:t>
            </w:r>
          </w:p>
        </w:tc>
      </w:tr>
      <w:tr w:rsidR="00440477" w14:paraId="51036C22" w14:textId="77777777" w:rsidTr="00BA7D84">
        <w:trPr>
          <w:jc w:val="center"/>
        </w:trPr>
        <w:tc>
          <w:tcPr>
            <w:tcW w:w="3345" w:type="dxa"/>
          </w:tcPr>
          <w:p w14:paraId="45816431" w14:textId="77777777" w:rsidR="00440477" w:rsidRDefault="00440477" w:rsidP="00BA7D84">
            <w:pPr>
              <w:pStyle w:val="TableText"/>
            </w:pPr>
            <w:r>
              <w:tab/>
              <w:t>@moodCode</w:t>
            </w:r>
          </w:p>
        </w:tc>
        <w:tc>
          <w:tcPr>
            <w:tcW w:w="720" w:type="dxa"/>
          </w:tcPr>
          <w:p w14:paraId="0FED8C9D" w14:textId="77777777" w:rsidR="00440477" w:rsidRDefault="00440477" w:rsidP="00BA7D84">
            <w:pPr>
              <w:pStyle w:val="TableText"/>
            </w:pPr>
            <w:r>
              <w:t>1..1</w:t>
            </w:r>
          </w:p>
        </w:tc>
        <w:tc>
          <w:tcPr>
            <w:tcW w:w="1152" w:type="dxa"/>
          </w:tcPr>
          <w:p w14:paraId="27380A39" w14:textId="77777777" w:rsidR="00440477" w:rsidRDefault="00440477" w:rsidP="00BA7D84">
            <w:pPr>
              <w:pStyle w:val="TableText"/>
            </w:pPr>
            <w:r>
              <w:t>SHALL</w:t>
            </w:r>
          </w:p>
        </w:tc>
        <w:tc>
          <w:tcPr>
            <w:tcW w:w="864" w:type="dxa"/>
          </w:tcPr>
          <w:p w14:paraId="2BED0679" w14:textId="77777777" w:rsidR="00440477" w:rsidRDefault="00440477" w:rsidP="00BA7D84">
            <w:pPr>
              <w:pStyle w:val="TableText"/>
            </w:pPr>
          </w:p>
        </w:tc>
        <w:tc>
          <w:tcPr>
            <w:tcW w:w="1104" w:type="dxa"/>
          </w:tcPr>
          <w:p w14:paraId="3F1E1AA9" w14:textId="460D11C1" w:rsidR="00440477" w:rsidRDefault="00002F64" w:rsidP="00BA7D84">
            <w:pPr>
              <w:pStyle w:val="TableText"/>
            </w:pPr>
            <w:hyperlink w:anchor="C_3250-18231">
              <w:r w:rsidR="00440477">
                <w:rPr>
                  <w:rStyle w:val="HyperlinkText9pt"/>
                </w:rPr>
                <w:t>3250-18231</w:t>
              </w:r>
            </w:hyperlink>
          </w:p>
        </w:tc>
        <w:tc>
          <w:tcPr>
            <w:tcW w:w="2975" w:type="dxa"/>
          </w:tcPr>
          <w:p w14:paraId="00F1A2E9" w14:textId="77777777" w:rsidR="00440477" w:rsidRDefault="00440477" w:rsidP="00BA7D84">
            <w:pPr>
              <w:pStyle w:val="TableText"/>
            </w:pPr>
            <w:r>
              <w:t>urn:oid:2.16.840.1.113883.5.1001 (HL7ActMood) = EVN</w:t>
            </w:r>
          </w:p>
        </w:tc>
      </w:tr>
      <w:tr w:rsidR="00440477" w14:paraId="731C81EF" w14:textId="77777777" w:rsidTr="00BA7D84">
        <w:trPr>
          <w:jc w:val="center"/>
        </w:trPr>
        <w:tc>
          <w:tcPr>
            <w:tcW w:w="3345" w:type="dxa"/>
          </w:tcPr>
          <w:p w14:paraId="0B5823A1" w14:textId="77777777" w:rsidR="00440477" w:rsidRDefault="00440477" w:rsidP="00BA7D84">
            <w:pPr>
              <w:pStyle w:val="TableText"/>
            </w:pPr>
            <w:r>
              <w:tab/>
              <w:t>templateId</w:t>
            </w:r>
          </w:p>
        </w:tc>
        <w:tc>
          <w:tcPr>
            <w:tcW w:w="720" w:type="dxa"/>
          </w:tcPr>
          <w:p w14:paraId="4F5B9D2C" w14:textId="77777777" w:rsidR="00440477" w:rsidRDefault="00440477" w:rsidP="00BA7D84">
            <w:pPr>
              <w:pStyle w:val="TableText"/>
            </w:pPr>
            <w:r>
              <w:t>1..1</w:t>
            </w:r>
          </w:p>
        </w:tc>
        <w:tc>
          <w:tcPr>
            <w:tcW w:w="1152" w:type="dxa"/>
          </w:tcPr>
          <w:p w14:paraId="08A977FB" w14:textId="77777777" w:rsidR="00440477" w:rsidRDefault="00440477" w:rsidP="00BA7D84">
            <w:pPr>
              <w:pStyle w:val="TableText"/>
            </w:pPr>
            <w:r>
              <w:t>SHALL</w:t>
            </w:r>
          </w:p>
        </w:tc>
        <w:tc>
          <w:tcPr>
            <w:tcW w:w="864" w:type="dxa"/>
          </w:tcPr>
          <w:p w14:paraId="686C873D" w14:textId="77777777" w:rsidR="00440477" w:rsidRDefault="00440477" w:rsidP="00BA7D84">
            <w:pPr>
              <w:pStyle w:val="TableText"/>
            </w:pPr>
          </w:p>
        </w:tc>
        <w:tc>
          <w:tcPr>
            <w:tcW w:w="1104" w:type="dxa"/>
          </w:tcPr>
          <w:p w14:paraId="268D0BB3" w14:textId="7E6EEB28" w:rsidR="00440477" w:rsidRDefault="00002F64" w:rsidP="00BA7D84">
            <w:pPr>
              <w:pStyle w:val="TableText"/>
            </w:pPr>
            <w:hyperlink w:anchor="C_3250-18232">
              <w:r w:rsidR="00440477">
                <w:rPr>
                  <w:rStyle w:val="HyperlinkText9pt"/>
                </w:rPr>
                <w:t>3250-18232</w:t>
              </w:r>
            </w:hyperlink>
          </w:p>
        </w:tc>
        <w:tc>
          <w:tcPr>
            <w:tcW w:w="2975" w:type="dxa"/>
          </w:tcPr>
          <w:p w14:paraId="0C069205" w14:textId="77777777" w:rsidR="00440477" w:rsidRDefault="00440477" w:rsidP="00BA7D84">
            <w:pPr>
              <w:pStyle w:val="TableText"/>
            </w:pPr>
          </w:p>
        </w:tc>
      </w:tr>
      <w:tr w:rsidR="00440477" w14:paraId="5A82FBAF" w14:textId="77777777" w:rsidTr="00BA7D84">
        <w:trPr>
          <w:jc w:val="center"/>
        </w:trPr>
        <w:tc>
          <w:tcPr>
            <w:tcW w:w="3345" w:type="dxa"/>
          </w:tcPr>
          <w:p w14:paraId="27B1AFE7" w14:textId="77777777" w:rsidR="00440477" w:rsidRDefault="00440477" w:rsidP="00BA7D84">
            <w:pPr>
              <w:pStyle w:val="TableText"/>
            </w:pPr>
            <w:r>
              <w:tab/>
            </w:r>
            <w:r>
              <w:tab/>
              <w:t>@root</w:t>
            </w:r>
          </w:p>
        </w:tc>
        <w:tc>
          <w:tcPr>
            <w:tcW w:w="720" w:type="dxa"/>
          </w:tcPr>
          <w:p w14:paraId="66B5F0FB" w14:textId="77777777" w:rsidR="00440477" w:rsidRDefault="00440477" w:rsidP="00BA7D84">
            <w:pPr>
              <w:pStyle w:val="TableText"/>
            </w:pPr>
            <w:r>
              <w:t>1..1</w:t>
            </w:r>
          </w:p>
        </w:tc>
        <w:tc>
          <w:tcPr>
            <w:tcW w:w="1152" w:type="dxa"/>
          </w:tcPr>
          <w:p w14:paraId="6CEAB2A2" w14:textId="77777777" w:rsidR="00440477" w:rsidRDefault="00440477" w:rsidP="00BA7D84">
            <w:pPr>
              <w:pStyle w:val="TableText"/>
            </w:pPr>
            <w:r>
              <w:t>SHALL</w:t>
            </w:r>
          </w:p>
        </w:tc>
        <w:tc>
          <w:tcPr>
            <w:tcW w:w="864" w:type="dxa"/>
          </w:tcPr>
          <w:p w14:paraId="02D3EECF" w14:textId="77777777" w:rsidR="00440477" w:rsidRDefault="00440477" w:rsidP="00BA7D84">
            <w:pPr>
              <w:pStyle w:val="TableText"/>
            </w:pPr>
          </w:p>
        </w:tc>
        <w:tc>
          <w:tcPr>
            <w:tcW w:w="1104" w:type="dxa"/>
          </w:tcPr>
          <w:p w14:paraId="177D3BB7" w14:textId="004059C4" w:rsidR="00440477" w:rsidRDefault="00002F64" w:rsidP="00BA7D84">
            <w:pPr>
              <w:pStyle w:val="TableText"/>
            </w:pPr>
            <w:hyperlink w:anchor="C_3250-18233">
              <w:r w:rsidR="00440477">
                <w:rPr>
                  <w:rStyle w:val="HyperlinkText9pt"/>
                </w:rPr>
                <w:t>3250-18233</w:t>
              </w:r>
            </w:hyperlink>
          </w:p>
        </w:tc>
        <w:tc>
          <w:tcPr>
            <w:tcW w:w="2975" w:type="dxa"/>
          </w:tcPr>
          <w:p w14:paraId="3A689E05" w14:textId="77777777" w:rsidR="00440477" w:rsidRDefault="00440477" w:rsidP="00BA7D84">
            <w:pPr>
              <w:pStyle w:val="TableText"/>
            </w:pPr>
            <w:r>
              <w:t>2.16.840.1.113883.10.20.22.4.200</w:t>
            </w:r>
          </w:p>
        </w:tc>
      </w:tr>
      <w:tr w:rsidR="00440477" w14:paraId="65553143" w14:textId="77777777" w:rsidTr="00BA7D84">
        <w:trPr>
          <w:jc w:val="center"/>
        </w:trPr>
        <w:tc>
          <w:tcPr>
            <w:tcW w:w="3345" w:type="dxa"/>
          </w:tcPr>
          <w:p w14:paraId="6DFE488E" w14:textId="77777777" w:rsidR="00440477" w:rsidRDefault="00440477" w:rsidP="00BA7D84">
            <w:pPr>
              <w:pStyle w:val="TableText"/>
            </w:pPr>
            <w:r>
              <w:tab/>
            </w:r>
            <w:r>
              <w:tab/>
              <w:t>@extension</w:t>
            </w:r>
          </w:p>
        </w:tc>
        <w:tc>
          <w:tcPr>
            <w:tcW w:w="720" w:type="dxa"/>
          </w:tcPr>
          <w:p w14:paraId="4F326393" w14:textId="77777777" w:rsidR="00440477" w:rsidRDefault="00440477" w:rsidP="00BA7D84">
            <w:pPr>
              <w:pStyle w:val="TableText"/>
            </w:pPr>
            <w:r>
              <w:t>1..1</w:t>
            </w:r>
          </w:p>
        </w:tc>
        <w:tc>
          <w:tcPr>
            <w:tcW w:w="1152" w:type="dxa"/>
          </w:tcPr>
          <w:p w14:paraId="5B22DF22" w14:textId="77777777" w:rsidR="00440477" w:rsidRDefault="00440477" w:rsidP="00BA7D84">
            <w:pPr>
              <w:pStyle w:val="TableText"/>
            </w:pPr>
            <w:r>
              <w:t>SHALL</w:t>
            </w:r>
          </w:p>
        </w:tc>
        <w:tc>
          <w:tcPr>
            <w:tcW w:w="864" w:type="dxa"/>
          </w:tcPr>
          <w:p w14:paraId="63D7084C" w14:textId="77777777" w:rsidR="00440477" w:rsidRDefault="00440477" w:rsidP="00BA7D84">
            <w:pPr>
              <w:pStyle w:val="TableText"/>
            </w:pPr>
          </w:p>
        </w:tc>
        <w:tc>
          <w:tcPr>
            <w:tcW w:w="1104" w:type="dxa"/>
          </w:tcPr>
          <w:p w14:paraId="4B66297F" w14:textId="3FC06DF9" w:rsidR="00440477" w:rsidRDefault="00002F64" w:rsidP="00BA7D84">
            <w:pPr>
              <w:pStyle w:val="TableText"/>
            </w:pPr>
            <w:hyperlink w:anchor="C_3250-32949">
              <w:r w:rsidR="00440477">
                <w:rPr>
                  <w:rStyle w:val="HyperlinkText9pt"/>
                </w:rPr>
                <w:t>3250-32949</w:t>
              </w:r>
            </w:hyperlink>
          </w:p>
        </w:tc>
        <w:tc>
          <w:tcPr>
            <w:tcW w:w="2975" w:type="dxa"/>
          </w:tcPr>
          <w:p w14:paraId="2952B778" w14:textId="77777777" w:rsidR="00440477" w:rsidRDefault="00440477" w:rsidP="00BA7D84">
            <w:pPr>
              <w:pStyle w:val="TableText"/>
            </w:pPr>
            <w:r>
              <w:t>2016-06-01</w:t>
            </w:r>
          </w:p>
        </w:tc>
      </w:tr>
      <w:tr w:rsidR="00440477" w14:paraId="02C90781" w14:textId="77777777" w:rsidTr="00BA7D84">
        <w:trPr>
          <w:jc w:val="center"/>
        </w:trPr>
        <w:tc>
          <w:tcPr>
            <w:tcW w:w="3345" w:type="dxa"/>
          </w:tcPr>
          <w:p w14:paraId="104FB9CD" w14:textId="77777777" w:rsidR="00440477" w:rsidRDefault="00440477" w:rsidP="00BA7D84">
            <w:pPr>
              <w:pStyle w:val="TableText"/>
            </w:pPr>
            <w:r>
              <w:tab/>
              <w:t>code</w:t>
            </w:r>
          </w:p>
        </w:tc>
        <w:tc>
          <w:tcPr>
            <w:tcW w:w="720" w:type="dxa"/>
          </w:tcPr>
          <w:p w14:paraId="5D979482" w14:textId="77777777" w:rsidR="00440477" w:rsidRDefault="00440477" w:rsidP="00BA7D84">
            <w:pPr>
              <w:pStyle w:val="TableText"/>
            </w:pPr>
            <w:r>
              <w:t>1..1</w:t>
            </w:r>
          </w:p>
        </w:tc>
        <w:tc>
          <w:tcPr>
            <w:tcW w:w="1152" w:type="dxa"/>
          </w:tcPr>
          <w:p w14:paraId="1B29316B" w14:textId="77777777" w:rsidR="00440477" w:rsidRDefault="00440477" w:rsidP="00BA7D84">
            <w:pPr>
              <w:pStyle w:val="TableText"/>
            </w:pPr>
            <w:r>
              <w:t>SHALL</w:t>
            </w:r>
          </w:p>
        </w:tc>
        <w:tc>
          <w:tcPr>
            <w:tcW w:w="864" w:type="dxa"/>
          </w:tcPr>
          <w:p w14:paraId="1659A8D2" w14:textId="77777777" w:rsidR="00440477" w:rsidRDefault="00440477" w:rsidP="00BA7D84">
            <w:pPr>
              <w:pStyle w:val="TableText"/>
            </w:pPr>
          </w:p>
        </w:tc>
        <w:tc>
          <w:tcPr>
            <w:tcW w:w="1104" w:type="dxa"/>
          </w:tcPr>
          <w:p w14:paraId="08AE36B1" w14:textId="5447C505" w:rsidR="00440477" w:rsidRDefault="00002F64" w:rsidP="00BA7D84">
            <w:pPr>
              <w:pStyle w:val="TableText"/>
            </w:pPr>
            <w:hyperlink w:anchor="C_3250-18234">
              <w:r w:rsidR="00440477">
                <w:rPr>
                  <w:rStyle w:val="HyperlinkText9pt"/>
                </w:rPr>
                <w:t>3250-18234</w:t>
              </w:r>
            </w:hyperlink>
          </w:p>
        </w:tc>
        <w:tc>
          <w:tcPr>
            <w:tcW w:w="2975" w:type="dxa"/>
          </w:tcPr>
          <w:p w14:paraId="1E74D2D5" w14:textId="77777777" w:rsidR="00440477" w:rsidRDefault="00440477" w:rsidP="00BA7D84">
            <w:pPr>
              <w:pStyle w:val="TableText"/>
            </w:pPr>
          </w:p>
        </w:tc>
      </w:tr>
      <w:tr w:rsidR="00440477" w14:paraId="7A553F91" w14:textId="77777777" w:rsidTr="00BA7D84">
        <w:trPr>
          <w:jc w:val="center"/>
        </w:trPr>
        <w:tc>
          <w:tcPr>
            <w:tcW w:w="3345" w:type="dxa"/>
          </w:tcPr>
          <w:p w14:paraId="75319655" w14:textId="77777777" w:rsidR="00440477" w:rsidRDefault="00440477" w:rsidP="00BA7D84">
            <w:pPr>
              <w:pStyle w:val="TableText"/>
            </w:pPr>
            <w:r>
              <w:tab/>
            </w:r>
            <w:r>
              <w:tab/>
              <w:t>@code</w:t>
            </w:r>
          </w:p>
        </w:tc>
        <w:tc>
          <w:tcPr>
            <w:tcW w:w="720" w:type="dxa"/>
          </w:tcPr>
          <w:p w14:paraId="0A613D1C" w14:textId="77777777" w:rsidR="00440477" w:rsidRDefault="00440477" w:rsidP="00BA7D84">
            <w:pPr>
              <w:pStyle w:val="TableText"/>
            </w:pPr>
            <w:r>
              <w:t>1..1</w:t>
            </w:r>
          </w:p>
        </w:tc>
        <w:tc>
          <w:tcPr>
            <w:tcW w:w="1152" w:type="dxa"/>
          </w:tcPr>
          <w:p w14:paraId="4F7219E3" w14:textId="77777777" w:rsidR="00440477" w:rsidRDefault="00440477" w:rsidP="00BA7D84">
            <w:pPr>
              <w:pStyle w:val="TableText"/>
            </w:pPr>
            <w:r>
              <w:t>SHALL</w:t>
            </w:r>
          </w:p>
        </w:tc>
        <w:tc>
          <w:tcPr>
            <w:tcW w:w="864" w:type="dxa"/>
          </w:tcPr>
          <w:p w14:paraId="6757F493" w14:textId="77777777" w:rsidR="00440477" w:rsidRDefault="00440477" w:rsidP="00BA7D84">
            <w:pPr>
              <w:pStyle w:val="TableText"/>
            </w:pPr>
          </w:p>
        </w:tc>
        <w:tc>
          <w:tcPr>
            <w:tcW w:w="1104" w:type="dxa"/>
          </w:tcPr>
          <w:p w14:paraId="344EA6CF" w14:textId="605E37B1" w:rsidR="00440477" w:rsidRDefault="00002F64" w:rsidP="00BA7D84">
            <w:pPr>
              <w:pStyle w:val="TableText"/>
            </w:pPr>
            <w:hyperlink w:anchor="C_3250-18235">
              <w:r w:rsidR="00440477">
                <w:rPr>
                  <w:rStyle w:val="HyperlinkText9pt"/>
                </w:rPr>
                <w:t>3250-18235</w:t>
              </w:r>
            </w:hyperlink>
          </w:p>
        </w:tc>
        <w:tc>
          <w:tcPr>
            <w:tcW w:w="2975" w:type="dxa"/>
          </w:tcPr>
          <w:p w14:paraId="48623342" w14:textId="77777777" w:rsidR="00440477" w:rsidRDefault="00440477" w:rsidP="00BA7D84">
            <w:pPr>
              <w:pStyle w:val="TableText"/>
            </w:pPr>
            <w:r>
              <w:t>76689-9</w:t>
            </w:r>
          </w:p>
        </w:tc>
      </w:tr>
      <w:tr w:rsidR="00440477" w14:paraId="7CA872D2" w14:textId="77777777" w:rsidTr="00BA7D84">
        <w:trPr>
          <w:jc w:val="center"/>
        </w:trPr>
        <w:tc>
          <w:tcPr>
            <w:tcW w:w="3345" w:type="dxa"/>
          </w:tcPr>
          <w:p w14:paraId="3374A0A7" w14:textId="77777777" w:rsidR="00440477" w:rsidRDefault="00440477" w:rsidP="00BA7D84">
            <w:pPr>
              <w:pStyle w:val="TableText"/>
            </w:pPr>
            <w:r>
              <w:tab/>
            </w:r>
            <w:r>
              <w:tab/>
              <w:t>@codeSystem</w:t>
            </w:r>
          </w:p>
        </w:tc>
        <w:tc>
          <w:tcPr>
            <w:tcW w:w="720" w:type="dxa"/>
          </w:tcPr>
          <w:p w14:paraId="1C43EDA1" w14:textId="77777777" w:rsidR="00440477" w:rsidRDefault="00440477" w:rsidP="00BA7D84">
            <w:pPr>
              <w:pStyle w:val="TableText"/>
            </w:pPr>
            <w:r>
              <w:t>1..1</w:t>
            </w:r>
          </w:p>
        </w:tc>
        <w:tc>
          <w:tcPr>
            <w:tcW w:w="1152" w:type="dxa"/>
          </w:tcPr>
          <w:p w14:paraId="74FFED7C" w14:textId="77777777" w:rsidR="00440477" w:rsidRDefault="00440477" w:rsidP="00BA7D84">
            <w:pPr>
              <w:pStyle w:val="TableText"/>
            </w:pPr>
            <w:r>
              <w:t>SHALL</w:t>
            </w:r>
          </w:p>
        </w:tc>
        <w:tc>
          <w:tcPr>
            <w:tcW w:w="864" w:type="dxa"/>
          </w:tcPr>
          <w:p w14:paraId="1946B080" w14:textId="77777777" w:rsidR="00440477" w:rsidRDefault="00440477" w:rsidP="00BA7D84">
            <w:pPr>
              <w:pStyle w:val="TableText"/>
            </w:pPr>
          </w:p>
        </w:tc>
        <w:tc>
          <w:tcPr>
            <w:tcW w:w="1104" w:type="dxa"/>
          </w:tcPr>
          <w:p w14:paraId="47EDDB1E" w14:textId="198B6A34" w:rsidR="00440477" w:rsidRDefault="00002F64" w:rsidP="00BA7D84">
            <w:pPr>
              <w:pStyle w:val="TableText"/>
            </w:pPr>
            <w:hyperlink w:anchor="C_3250-21163">
              <w:r w:rsidR="00440477">
                <w:rPr>
                  <w:rStyle w:val="HyperlinkText9pt"/>
                </w:rPr>
                <w:t>3250-21163</w:t>
              </w:r>
            </w:hyperlink>
          </w:p>
        </w:tc>
        <w:tc>
          <w:tcPr>
            <w:tcW w:w="2975" w:type="dxa"/>
          </w:tcPr>
          <w:p w14:paraId="0AFBE5B8" w14:textId="77777777" w:rsidR="00440477" w:rsidRDefault="00440477" w:rsidP="00BA7D84">
            <w:pPr>
              <w:pStyle w:val="TableText"/>
            </w:pPr>
            <w:r>
              <w:t>urn:oid:2.16.840.1.113883.6.1 (LOINC) = 2.16.840.1.113883.6.1</w:t>
            </w:r>
          </w:p>
        </w:tc>
      </w:tr>
      <w:tr w:rsidR="00440477" w14:paraId="54B443A2" w14:textId="77777777" w:rsidTr="00BA7D84">
        <w:trPr>
          <w:jc w:val="center"/>
        </w:trPr>
        <w:tc>
          <w:tcPr>
            <w:tcW w:w="3345" w:type="dxa"/>
          </w:tcPr>
          <w:p w14:paraId="6549DE38" w14:textId="77777777" w:rsidR="00440477" w:rsidRDefault="00440477" w:rsidP="00BA7D84">
            <w:pPr>
              <w:pStyle w:val="TableText"/>
            </w:pPr>
            <w:r>
              <w:tab/>
              <w:t>statusCode</w:t>
            </w:r>
          </w:p>
        </w:tc>
        <w:tc>
          <w:tcPr>
            <w:tcW w:w="720" w:type="dxa"/>
          </w:tcPr>
          <w:p w14:paraId="5DDEF4F7" w14:textId="77777777" w:rsidR="00440477" w:rsidRDefault="00440477" w:rsidP="00BA7D84">
            <w:pPr>
              <w:pStyle w:val="TableText"/>
            </w:pPr>
            <w:r>
              <w:t>1..1</w:t>
            </w:r>
          </w:p>
        </w:tc>
        <w:tc>
          <w:tcPr>
            <w:tcW w:w="1152" w:type="dxa"/>
          </w:tcPr>
          <w:p w14:paraId="4D6893C7" w14:textId="77777777" w:rsidR="00440477" w:rsidRDefault="00440477" w:rsidP="00BA7D84">
            <w:pPr>
              <w:pStyle w:val="TableText"/>
            </w:pPr>
            <w:r>
              <w:t>SHALL</w:t>
            </w:r>
          </w:p>
        </w:tc>
        <w:tc>
          <w:tcPr>
            <w:tcW w:w="864" w:type="dxa"/>
          </w:tcPr>
          <w:p w14:paraId="3FFA1049" w14:textId="77777777" w:rsidR="00440477" w:rsidRDefault="00440477" w:rsidP="00BA7D84">
            <w:pPr>
              <w:pStyle w:val="TableText"/>
            </w:pPr>
          </w:p>
        </w:tc>
        <w:tc>
          <w:tcPr>
            <w:tcW w:w="1104" w:type="dxa"/>
          </w:tcPr>
          <w:p w14:paraId="774F95EF" w14:textId="14760BC2" w:rsidR="00440477" w:rsidRDefault="00002F64" w:rsidP="00BA7D84">
            <w:pPr>
              <w:pStyle w:val="TableText"/>
            </w:pPr>
            <w:hyperlink w:anchor="C_3250-18124">
              <w:r w:rsidR="00440477">
                <w:rPr>
                  <w:rStyle w:val="HyperlinkText9pt"/>
                </w:rPr>
                <w:t>3250-18124</w:t>
              </w:r>
            </w:hyperlink>
          </w:p>
        </w:tc>
        <w:tc>
          <w:tcPr>
            <w:tcW w:w="2975" w:type="dxa"/>
          </w:tcPr>
          <w:p w14:paraId="4337F4B9" w14:textId="77777777" w:rsidR="00440477" w:rsidRDefault="00440477" w:rsidP="00BA7D84">
            <w:pPr>
              <w:pStyle w:val="TableText"/>
            </w:pPr>
          </w:p>
        </w:tc>
      </w:tr>
      <w:tr w:rsidR="00440477" w14:paraId="1DFEE079" w14:textId="77777777" w:rsidTr="00BA7D84">
        <w:trPr>
          <w:jc w:val="center"/>
        </w:trPr>
        <w:tc>
          <w:tcPr>
            <w:tcW w:w="3345" w:type="dxa"/>
          </w:tcPr>
          <w:p w14:paraId="2293834E" w14:textId="77777777" w:rsidR="00440477" w:rsidRDefault="00440477" w:rsidP="00BA7D84">
            <w:pPr>
              <w:pStyle w:val="TableText"/>
            </w:pPr>
            <w:r>
              <w:tab/>
            </w:r>
            <w:r>
              <w:tab/>
              <w:t>@code</w:t>
            </w:r>
          </w:p>
        </w:tc>
        <w:tc>
          <w:tcPr>
            <w:tcW w:w="720" w:type="dxa"/>
          </w:tcPr>
          <w:p w14:paraId="10211EEE" w14:textId="77777777" w:rsidR="00440477" w:rsidRDefault="00440477" w:rsidP="00BA7D84">
            <w:pPr>
              <w:pStyle w:val="TableText"/>
            </w:pPr>
            <w:r>
              <w:t>1..1</w:t>
            </w:r>
          </w:p>
        </w:tc>
        <w:tc>
          <w:tcPr>
            <w:tcW w:w="1152" w:type="dxa"/>
          </w:tcPr>
          <w:p w14:paraId="61AC50E6" w14:textId="77777777" w:rsidR="00440477" w:rsidRDefault="00440477" w:rsidP="00BA7D84">
            <w:pPr>
              <w:pStyle w:val="TableText"/>
            </w:pPr>
            <w:r>
              <w:t>SHALL</w:t>
            </w:r>
          </w:p>
        </w:tc>
        <w:tc>
          <w:tcPr>
            <w:tcW w:w="864" w:type="dxa"/>
          </w:tcPr>
          <w:p w14:paraId="2AA8697D" w14:textId="77777777" w:rsidR="00440477" w:rsidRDefault="00440477" w:rsidP="00BA7D84">
            <w:pPr>
              <w:pStyle w:val="TableText"/>
            </w:pPr>
          </w:p>
        </w:tc>
        <w:tc>
          <w:tcPr>
            <w:tcW w:w="1104" w:type="dxa"/>
          </w:tcPr>
          <w:p w14:paraId="19E3A366" w14:textId="0FADD42B" w:rsidR="00440477" w:rsidRDefault="00002F64" w:rsidP="00BA7D84">
            <w:pPr>
              <w:pStyle w:val="TableText"/>
            </w:pPr>
            <w:hyperlink w:anchor="C_3250-18125">
              <w:r w:rsidR="00440477">
                <w:rPr>
                  <w:rStyle w:val="HyperlinkText9pt"/>
                </w:rPr>
                <w:t>3250-18125</w:t>
              </w:r>
            </w:hyperlink>
          </w:p>
        </w:tc>
        <w:tc>
          <w:tcPr>
            <w:tcW w:w="2975" w:type="dxa"/>
          </w:tcPr>
          <w:p w14:paraId="4D00425E" w14:textId="77777777" w:rsidR="00440477" w:rsidRDefault="00440477" w:rsidP="00BA7D84">
            <w:pPr>
              <w:pStyle w:val="TableText"/>
            </w:pPr>
            <w:r>
              <w:t>urn:oid:2.16.840.1.113883.5.14 (HL7ActStatus) = completed</w:t>
            </w:r>
          </w:p>
        </w:tc>
      </w:tr>
      <w:tr w:rsidR="00440477" w14:paraId="40C7A8ED" w14:textId="77777777" w:rsidTr="00BA7D84">
        <w:trPr>
          <w:jc w:val="center"/>
        </w:trPr>
        <w:tc>
          <w:tcPr>
            <w:tcW w:w="3345" w:type="dxa"/>
          </w:tcPr>
          <w:p w14:paraId="55F65101" w14:textId="77777777" w:rsidR="00440477" w:rsidRDefault="00440477" w:rsidP="00BA7D84">
            <w:pPr>
              <w:pStyle w:val="TableText"/>
            </w:pPr>
            <w:r>
              <w:tab/>
              <w:t>value</w:t>
            </w:r>
          </w:p>
        </w:tc>
        <w:tc>
          <w:tcPr>
            <w:tcW w:w="720" w:type="dxa"/>
          </w:tcPr>
          <w:p w14:paraId="658E8567" w14:textId="77777777" w:rsidR="00440477" w:rsidRDefault="00440477" w:rsidP="00BA7D84">
            <w:pPr>
              <w:pStyle w:val="TableText"/>
            </w:pPr>
            <w:r>
              <w:t>1..1</w:t>
            </w:r>
          </w:p>
        </w:tc>
        <w:tc>
          <w:tcPr>
            <w:tcW w:w="1152" w:type="dxa"/>
          </w:tcPr>
          <w:p w14:paraId="27A0ABCB" w14:textId="77777777" w:rsidR="00440477" w:rsidRDefault="00440477" w:rsidP="00BA7D84">
            <w:pPr>
              <w:pStyle w:val="TableText"/>
            </w:pPr>
            <w:r>
              <w:t>SHALL</w:t>
            </w:r>
          </w:p>
        </w:tc>
        <w:tc>
          <w:tcPr>
            <w:tcW w:w="864" w:type="dxa"/>
          </w:tcPr>
          <w:p w14:paraId="59EB4963" w14:textId="77777777" w:rsidR="00440477" w:rsidRDefault="00440477" w:rsidP="00BA7D84">
            <w:pPr>
              <w:pStyle w:val="TableText"/>
            </w:pPr>
            <w:r>
              <w:t>CD</w:t>
            </w:r>
          </w:p>
        </w:tc>
        <w:tc>
          <w:tcPr>
            <w:tcW w:w="1104" w:type="dxa"/>
          </w:tcPr>
          <w:p w14:paraId="326B2F1C" w14:textId="1AB11C10" w:rsidR="00440477" w:rsidRDefault="00002F64" w:rsidP="00BA7D84">
            <w:pPr>
              <w:pStyle w:val="TableText"/>
            </w:pPr>
            <w:hyperlink w:anchor="C_3250-32947">
              <w:r w:rsidR="00440477">
                <w:rPr>
                  <w:rStyle w:val="HyperlinkText9pt"/>
                </w:rPr>
                <w:t>3250-32947</w:t>
              </w:r>
            </w:hyperlink>
          </w:p>
        </w:tc>
        <w:tc>
          <w:tcPr>
            <w:tcW w:w="2975" w:type="dxa"/>
          </w:tcPr>
          <w:p w14:paraId="54FB1E56" w14:textId="77777777" w:rsidR="00440477" w:rsidRDefault="00440477" w:rsidP="00BA7D84">
            <w:pPr>
              <w:pStyle w:val="TableText"/>
            </w:pPr>
            <w:r>
              <w:t>urn:oid:2.16.840.1.113762.1.4.1 (ONC Administrative Sex)</w:t>
            </w:r>
          </w:p>
        </w:tc>
      </w:tr>
    </w:tbl>
    <w:p w14:paraId="46A86437" w14:textId="77777777" w:rsidR="00440477" w:rsidRDefault="00440477" w:rsidP="00440477">
      <w:pPr>
        <w:pStyle w:val="BodyText"/>
      </w:pPr>
    </w:p>
    <w:p w14:paraId="45195CD5"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584" w:name="C_3250-18230"/>
      <w:r>
        <w:t xml:space="preserve"> (CONF:3250-18230)</w:t>
      </w:r>
      <w:bookmarkEnd w:id="1584"/>
      <w:r>
        <w:t>.</w:t>
      </w:r>
    </w:p>
    <w:p w14:paraId="790B42D3"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585" w:name="C_3250-18231"/>
      <w:r>
        <w:t xml:space="preserve"> (CONF:3250-18231)</w:t>
      </w:r>
      <w:bookmarkEnd w:id="1585"/>
      <w:r>
        <w:t>.</w:t>
      </w:r>
    </w:p>
    <w:p w14:paraId="400F84A0"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1586" w:name="C_3250-18232"/>
      <w:r>
        <w:t xml:space="preserve"> (CONF:3250-18232)</w:t>
      </w:r>
      <w:bookmarkEnd w:id="1586"/>
      <w:r>
        <w:t xml:space="preserve"> such that it</w:t>
      </w:r>
    </w:p>
    <w:p w14:paraId="2E5FBE3A"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"2.16.840.1.113883.10.20.22.4.200"</w:t>
      </w:r>
      <w:bookmarkStart w:id="1587" w:name="C_3250-18233"/>
      <w:r>
        <w:t xml:space="preserve"> (CONF:3250-18233)</w:t>
      </w:r>
      <w:bookmarkEnd w:id="1587"/>
      <w:r>
        <w:t>.</w:t>
      </w:r>
    </w:p>
    <w:p w14:paraId="2A117137"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"2016-06-01"</w:t>
      </w:r>
      <w:bookmarkStart w:id="1588" w:name="C_3250-32949"/>
      <w:r>
        <w:t xml:space="preserve"> (CONF:3250-32949)</w:t>
      </w:r>
      <w:bookmarkEnd w:id="1588"/>
      <w:r>
        <w:t>.</w:t>
      </w:r>
    </w:p>
    <w:p w14:paraId="7A312305"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1589" w:name="C_3250-18234"/>
      <w:r>
        <w:t xml:space="preserve"> (CONF:3250-18234)</w:t>
      </w:r>
      <w:bookmarkEnd w:id="1589"/>
      <w:r>
        <w:t>.</w:t>
      </w:r>
    </w:p>
    <w:p w14:paraId="4A196110"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"76689-9"</w:t>
      </w:r>
      <w:r>
        <w:t xml:space="preserve"> Sex Assigned At Birth</w:t>
      </w:r>
      <w:bookmarkStart w:id="1590" w:name="C_3250-18235"/>
      <w:r>
        <w:t xml:space="preserve"> (CONF:3250-18235)</w:t>
      </w:r>
      <w:bookmarkEnd w:id="1590"/>
      <w:r>
        <w:t>.</w:t>
      </w:r>
    </w:p>
    <w:p w14:paraId="4AAD9288"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591" w:name="C_3250-21163"/>
      <w:r>
        <w:t xml:space="preserve"> (CONF:3250-21163)</w:t>
      </w:r>
      <w:bookmarkEnd w:id="1591"/>
      <w:r>
        <w:t>.</w:t>
      </w:r>
    </w:p>
    <w:p w14:paraId="7FDB3E93"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1592" w:name="C_3250-18124"/>
      <w:r>
        <w:t xml:space="preserve"> (CONF:3250-18124)</w:t>
      </w:r>
      <w:bookmarkEnd w:id="1592"/>
      <w:r>
        <w:t>.</w:t>
      </w:r>
    </w:p>
    <w:p w14:paraId="18FC7F12" w14:textId="77777777" w:rsidR="00440477" w:rsidRDefault="00440477" w:rsidP="00440477">
      <w:pPr>
        <w:numPr>
          <w:ilvl w:val="1"/>
          <w:numId w:val="10"/>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593" w:name="C_3250-18125"/>
      <w:r>
        <w:t xml:space="preserve"> (CONF:3250-18125)</w:t>
      </w:r>
      <w:bookmarkEnd w:id="1593"/>
      <w:r>
        <w:t>.</w:t>
      </w:r>
    </w:p>
    <w:p w14:paraId="29A39E25" w14:textId="178E4C42"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ONC_Administrative_Sex">
        <w:r>
          <w:rPr>
            <w:rStyle w:val="HyperlinkCourierBold"/>
          </w:rPr>
          <w:t>ONC Administrative Sex</w:t>
        </w:r>
      </w:hyperlink>
      <w:r>
        <w:rPr>
          <w:rStyle w:val="XMLname"/>
        </w:rPr>
        <w:t xml:space="preserve"> urn:oid:2.16.840.1.113762.1.4.1</w:t>
      </w:r>
      <w:r>
        <w:rPr>
          <w:rStyle w:val="keyword"/>
        </w:rPr>
        <w:t xml:space="preserve"> STATIC</w:t>
      </w:r>
      <w:r>
        <w:t xml:space="preserve"> 2016-06-01</w:t>
      </w:r>
      <w:bookmarkStart w:id="1594" w:name="C_3250-32947"/>
      <w:r>
        <w:t xml:space="preserve"> (CONF:3250-32947)</w:t>
      </w:r>
      <w:bookmarkEnd w:id="1594"/>
      <w:r>
        <w:t>.</w:t>
      </w:r>
    </w:p>
    <w:p w14:paraId="04F6CBA9" w14:textId="77777777" w:rsidR="00440477" w:rsidRDefault="00440477" w:rsidP="00440477">
      <w:pPr>
        <w:numPr>
          <w:ilvl w:val="1"/>
          <w:numId w:val="10"/>
        </w:numPr>
      </w:pPr>
      <w:r>
        <w:t>If value/@code not from value set ONC Administrative Sex urn:oid:2.16.840.1.113762.1.4.1 STATIC 2016-06-01, then value/@nullFlavor</w:t>
      </w:r>
      <w:r>
        <w:rPr>
          <w:rStyle w:val="keyword"/>
        </w:rPr>
        <w:t xml:space="preserve"> SHALL </w:t>
      </w:r>
      <w:r>
        <w:t>be “UNK” (CONF:3250-32948).</w:t>
      </w:r>
    </w:p>
    <w:p w14:paraId="0AEFBA2F" w14:textId="51CDF875" w:rsidR="00440477" w:rsidRDefault="00440477" w:rsidP="00440477">
      <w:pPr>
        <w:pStyle w:val="Caption"/>
        <w:ind w:left="130" w:right="115"/>
      </w:pPr>
      <w:bookmarkStart w:id="1595" w:name="_Toc101450681"/>
      <w:bookmarkStart w:id="1596" w:name="_Toc83394567"/>
      <w:r>
        <w:t xml:space="preserve">Figure </w:t>
      </w:r>
      <w:r>
        <w:fldChar w:fldCharType="begin"/>
      </w:r>
      <w:r>
        <w:instrText>SEQ Figure \* ARABIC</w:instrText>
      </w:r>
      <w:r>
        <w:fldChar w:fldCharType="separate"/>
      </w:r>
      <w:del w:id="1597" w:author="Russ Ott" w:date="2022-04-29T10:09:00Z">
        <w:r w:rsidR="002F5B8D">
          <w:delText>3</w:delText>
        </w:r>
      </w:del>
      <w:ins w:id="1598" w:author="Russ Ott" w:date="2022-04-29T10:09:00Z">
        <w:r w:rsidR="00F1669B">
          <w:t>7</w:t>
        </w:r>
      </w:ins>
      <w:r>
        <w:fldChar w:fldCharType="end"/>
      </w:r>
      <w:r>
        <w:t>: Birth Sex Example</w:t>
      </w:r>
      <w:bookmarkEnd w:id="1595"/>
      <w:bookmarkEnd w:id="1596"/>
    </w:p>
    <w:p w14:paraId="29C661DC" w14:textId="77777777" w:rsidR="00440477" w:rsidRDefault="00440477" w:rsidP="00440477">
      <w:pPr>
        <w:pStyle w:val="Example"/>
        <w:ind w:left="130" w:right="115"/>
      </w:pPr>
      <w:r>
        <w:t>&lt;observation classCode="OBS" moodCode="EVN"&gt;</w:t>
      </w:r>
    </w:p>
    <w:p w14:paraId="3AA50505" w14:textId="77777777" w:rsidR="00440477" w:rsidRDefault="00440477" w:rsidP="00440477">
      <w:pPr>
        <w:pStyle w:val="Example"/>
        <w:ind w:left="130" w:right="115"/>
      </w:pPr>
      <w:r>
        <w:t xml:space="preserve">    &lt;!-- New templateId for Birth Sex --&gt;</w:t>
      </w:r>
    </w:p>
    <w:p w14:paraId="67BE7152" w14:textId="77777777" w:rsidR="00440477" w:rsidRDefault="00440477" w:rsidP="00440477">
      <w:pPr>
        <w:pStyle w:val="Example"/>
        <w:ind w:left="130" w:right="115"/>
      </w:pPr>
      <w:r>
        <w:t xml:space="preserve">    &lt;!-- Not asserting conformance to Social History Observation due to different vocab. --&gt;</w:t>
      </w:r>
    </w:p>
    <w:p w14:paraId="100E5532" w14:textId="77777777" w:rsidR="00440477" w:rsidRDefault="00440477" w:rsidP="00440477">
      <w:pPr>
        <w:pStyle w:val="Example"/>
        <w:ind w:left="130" w:right="115"/>
      </w:pPr>
      <w:r>
        <w:t xml:space="preserve">    &lt;templateId root="2.16.840.1.113883.10.20.22.4.200" extension="2016-06-01"/&gt;</w:t>
      </w:r>
    </w:p>
    <w:p w14:paraId="10E7230D" w14:textId="77777777" w:rsidR="00440477" w:rsidRDefault="00440477" w:rsidP="00440477">
      <w:pPr>
        <w:pStyle w:val="Example"/>
        <w:ind w:left="130" w:right="115"/>
      </w:pPr>
      <w:r>
        <w:t xml:space="preserve">    &lt;code code="76689-9" codeSystem="2.16.840.1.113883.6.1" </w:t>
      </w:r>
    </w:p>
    <w:p w14:paraId="0E3872EE" w14:textId="77777777" w:rsidR="00440477" w:rsidRDefault="00440477" w:rsidP="00440477">
      <w:pPr>
        <w:pStyle w:val="Example"/>
        <w:ind w:left="130" w:right="115"/>
      </w:pPr>
      <w:r>
        <w:t xml:space="preserve">            displayName="Sex Assigned At Birth"/&gt;</w:t>
      </w:r>
    </w:p>
    <w:p w14:paraId="269DD9B2" w14:textId="77777777" w:rsidR="00440477" w:rsidRDefault="00440477" w:rsidP="00440477">
      <w:pPr>
        <w:pStyle w:val="Example"/>
        <w:ind w:left="130" w:right="115"/>
      </w:pPr>
      <w:r>
        <w:t xml:space="preserve">    &lt;text&gt;</w:t>
      </w:r>
    </w:p>
    <w:p w14:paraId="10B55536" w14:textId="77777777" w:rsidR="00440477" w:rsidRDefault="00440477" w:rsidP="00440477">
      <w:pPr>
        <w:pStyle w:val="Example"/>
        <w:ind w:left="130" w:right="115"/>
      </w:pPr>
      <w:r>
        <w:t xml:space="preserve">        &lt;reference value="#BSex_Narrative1"/&gt;</w:t>
      </w:r>
    </w:p>
    <w:p w14:paraId="1792C067" w14:textId="77777777" w:rsidR="00440477" w:rsidRDefault="00440477" w:rsidP="00440477">
      <w:pPr>
        <w:pStyle w:val="Example"/>
        <w:ind w:left="130" w:right="115"/>
      </w:pPr>
      <w:r>
        <w:t xml:space="preserve">    &lt;/text&gt;</w:t>
      </w:r>
    </w:p>
    <w:p w14:paraId="73EBE357" w14:textId="77777777" w:rsidR="00440477" w:rsidRDefault="00440477" w:rsidP="00440477">
      <w:pPr>
        <w:pStyle w:val="Example"/>
        <w:ind w:left="130" w:right="115"/>
      </w:pPr>
      <w:r>
        <w:t xml:space="preserve">    &lt;statusCode code="completed"/&gt;</w:t>
      </w:r>
    </w:p>
    <w:p w14:paraId="3B7D7C17" w14:textId="77777777" w:rsidR="00440477" w:rsidRDefault="00440477" w:rsidP="00440477">
      <w:pPr>
        <w:pStyle w:val="Example"/>
        <w:ind w:left="130" w:right="115"/>
      </w:pPr>
      <w:r>
        <w:t xml:space="preserve">    &lt;!-- effectiveTime if present should match birthTime --&gt;</w:t>
      </w:r>
    </w:p>
    <w:p w14:paraId="580E3F04" w14:textId="77777777" w:rsidR="00440477" w:rsidRDefault="00440477" w:rsidP="00440477">
      <w:pPr>
        <w:pStyle w:val="Example"/>
        <w:ind w:left="130" w:right="115"/>
      </w:pPr>
      <w:r>
        <w:t xml:space="preserve">    &lt;!-- Request  name change to QRDA value set (2.16.840.1.113762.1.4.1) - ONC Birth Sex --&gt;</w:t>
      </w:r>
    </w:p>
    <w:p w14:paraId="3594734A" w14:textId="77777777" w:rsidR="00440477" w:rsidRDefault="00440477" w:rsidP="00440477">
      <w:pPr>
        <w:pStyle w:val="Example"/>
        <w:ind w:left="130" w:right="115"/>
      </w:pPr>
      <w:r>
        <w:t xml:space="preserve">    &lt;value xsi:type="CD" codeSystem="2.16.840.1.113883.5.1" codeSystemName="AdministrativeGender" </w:t>
      </w:r>
    </w:p>
    <w:p w14:paraId="1B17BADF" w14:textId="77777777" w:rsidR="00440477" w:rsidRDefault="00440477" w:rsidP="00440477">
      <w:pPr>
        <w:pStyle w:val="Example"/>
        <w:ind w:left="130" w:right="115"/>
      </w:pPr>
      <w:r>
        <w:t xml:space="preserve">            code="F" displayName="Female"&gt;</w:t>
      </w:r>
    </w:p>
    <w:p w14:paraId="7868C072" w14:textId="77777777" w:rsidR="00440477" w:rsidRDefault="00440477" w:rsidP="00440477">
      <w:pPr>
        <w:pStyle w:val="Example"/>
        <w:ind w:left="130" w:right="115"/>
      </w:pPr>
      <w:r>
        <w:t xml:space="preserve">        &lt;originalText&gt;</w:t>
      </w:r>
    </w:p>
    <w:p w14:paraId="65ABC189" w14:textId="77777777" w:rsidR="00440477" w:rsidRDefault="00440477" w:rsidP="00440477">
      <w:pPr>
        <w:pStyle w:val="Example"/>
        <w:ind w:left="130" w:right="115"/>
      </w:pPr>
      <w:r>
        <w:t xml:space="preserve">            &lt;reference value="#BSex_value"/&gt;</w:t>
      </w:r>
    </w:p>
    <w:p w14:paraId="092C82CF" w14:textId="77777777" w:rsidR="00440477" w:rsidRDefault="00440477" w:rsidP="00440477">
      <w:pPr>
        <w:pStyle w:val="Example"/>
        <w:ind w:left="130" w:right="115"/>
      </w:pPr>
      <w:r>
        <w:t xml:space="preserve">        &lt;/originalText&gt;</w:t>
      </w:r>
    </w:p>
    <w:p w14:paraId="0BA2F11B" w14:textId="77777777" w:rsidR="00440477" w:rsidRDefault="00440477" w:rsidP="00440477">
      <w:pPr>
        <w:pStyle w:val="Example"/>
        <w:ind w:left="130" w:right="115"/>
      </w:pPr>
      <w:r>
        <w:t xml:space="preserve">    &lt;/value&gt;</w:t>
      </w:r>
    </w:p>
    <w:p w14:paraId="05084B3D" w14:textId="77777777" w:rsidR="00440477" w:rsidRDefault="00440477" w:rsidP="00440477">
      <w:pPr>
        <w:pStyle w:val="Example"/>
        <w:ind w:left="130" w:right="115"/>
      </w:pPr>
      <w:r>
        <w:t xml:space="preserve">    &lt;author&gt;</w:t>
      </w:r>
    </w:p>
    <w:p w14:paraId="2A3B2001" w14:textId="77777777" w:rsidR="00440477" w:rsidRDefault="00440477" w:rsidP="00440477">
      <w:pPr>
        <w:pStyle w:val="Example"/>
        <w:ind w:left="130" w:right="115"/>
      </w:pPr>
      <w:r>
        <w:t xml:space="preserve">           ...</w:t>
      </w:r>
    </w:p>
    <w:p w14:paraId="39478CB9" w14:textId="77777777" w:rsidR="00440477" w:rsidRDefault="00440477" w:rsidP="00440477">
      <w:pPr>
        <w:pStyle w:val="Example"/>
        <w:ind w:left="130" w:right="115"/>
      </w:pPr>
      <w:r>
        <w:t xml:space="preserve">    &lt;/author&gt;</w:t>
      </w:r>
    </w:p>
    <w:p w14:paraId="08EE5E31" w14:textId="77777777" w:rsidR="00440477" w:rsidRDefault="00440477" w:rsidP="00440477">
      <w:pPr>
        <w:pStyle w:val="Example"/>
        <w:ind w:left="130" w:right="115"/>
      </w:pPr>
      <w:r>
        <w:t>&lt;/observation&gt;</w:t>
      </w:r>
    </w:p>
    <w:p w14:paraId="3BA02E21" w14:textId="77777777" w:rsidR="00440477" w:rsidRDefault="00440477" w:rsidP="00440477">
      <w:pPr>
        <w:pStyle w:val="BodyText"/>
      </w:pPr>
    </w:p>
    <w:p w14:paraId="0B1687E6" w14:textId="77777777" w:rsidR="00440477" w:rsidRDefault="00440477" w:rsidP="00440477">
      <w:pPr>
        <w:pStyle w:val="Heading2nospace"/>
      </w:pPr>
      <w:bookmarkStart w:id="1599" w:name="E_Care_Team_Member_Act_V2"/>
      <w:bookmarkStart w:id="1600" w:name="_Toc101450655"/>
      <w:bookmarkStart w:id="1601" w:name="E_Care_Team_Member_Act"/>
      <w:bookmarkStart w:id="1602" w:name="_Toc83394556"/>
      <w:r>
        <w:t>Care Team Member Act</w:t>
      </w:r>
      <w:bookmarkEnd w:id="1601"/>
      <w:bookmarkEnd w:id="1602"/>
      <w:ins w:id="1603" w:author="Russ Ott" w:date="2022-04-29T10:09:00Z">
        <w:r>
          <w:t xml:space="preserve"> (V2)</w:t>
        </w:r>
      </w:ins>
      <w:bookmarkEnd w:id="1599"/>
      <w:bookmarkEnd w:id="1600"/>
    </w:p>
    <w:p w14:paraId="7A684935" w14:textId="65C186B4" w:rsidR="00440477" w:rsidRDefault="00440477" w:rsidP="00440477">
      <w:pPr>
        <w:pStyle w:val="BracketData"/>
      </w:pPr>
      <w:r>
        <w:t>[act: identifier urn:hl7ii:2.16.840.1.113883.10.20.22.4.500.1:</w:t>
      </w:r>
      <w:del w:id="1604" w:author="Russ Ott" w:date="2022-04-29T10:09:00Z">
        <w:r w:rsidR="002F5B8D">
          <w:delText>2019-07</w:delText>
        </w:r>
      </w:del>
      <w:ins w:id="1605" w:author="Russ Ott" w:date="2022-04-29T10:09:00Z">
        <w:r>
          <w:t>2022-06</w:t>
        </w:r>
      </w:ins>
      <w:r>
        <w:t>-01 (open)]</w:t>
      </w:r>
    </w:p>
    <w:p w14:paraId="0DCD8179" w14:textId="4C599E4D" w:rsidR="00440477" w:rsidRDefault="00440477" w:rsidP="00440477">
      <w:pPr>
        <w:pStyle w:val="Caption"/>
      </w:pPr>
      <w:bookmarkStart w:id="1606" w:name="_Toc101450715"/>
      <w:bookmarkStart w:id="1607" w:name="_Toc82717667"/>
      <w:r>
        <w:t xml:space="preserve">Table </w:t>
      </w:r>
      <w:r>
        <w:fldChar w:fldCharType="begin"/>
      </w:r>
      <w:r>
        <w:instrText>SEQ Table \* ARABIC</w:instrText>
      </w:r>
      <w:r>
        <w:fldChar w:fldCharType="separate"/>
      </w:r>
      <w:del w:id="1608" w:author="Russ Ott" w:date="2022-04-29T10:09:00Z">
        <w:r w:rsidR="002F5B8D">
          <w:delText>6</w:delText>
        </w:r>
      </w:del>
      <w:ins w:id="1609" w:author="Russ Ott" w:date="2022-04-29T10:09:00Z">
        <w:r w:rsidR="00F1669B">
          <w:t>9</w:t>
        </w:r>
      </w:ins>
      <w:r>
        <w:fldChar w:fldCharType="end"/>
      </w:r>
      <w:r>
        <w:t xml:space="preserve">: Care Team Member Act </w:t>
      </w:r>
      <w:ins w:id="1610" w:author="Russ Ott" w:date="2022-04-29T10:09:00Z">
        <w:r>
          <w:t xml:space="preserve">(V2) </w:t>
        </w:r>
      </w:ins>
      <w:r>
        <w:t>Contexts</w:t>
      </w:r>
      <w:bookmarkEnd w:id="1606"/>
      <w:bookmarkEnd w:id="16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7F89D578" w14:textId="77777777" w:rsidTr="00BA7D84">
        <w:trPr>
          <w:cantSplit/>
          <w:tblHeader/>
          <w:jc w:val="center"/>
        </w:trPr>
        <w:tc>
          <w:tcPr>
            <w:tcW w:w="360" w:type="dxa"/>
            <w:shd w:val="clear" w:color="auto" w:fill="E6E6E6"/>
          </w:tcPr>
          <w:p w14:paraId="1FECC551" w14:textId="77777777" w:rsidR="00440477" w:rsidRDefault="00440477" w:rsidP="00BA7D84">
            <w:pPr>
              <w:pStyle w:val="TableHead"/>
            </w:pPr>
            <w:r>
              <w:t>Contained By:</w:t>
            </w:r>
          </w:p>
        </w:tc>
        <w:tc>
          <w:tcPr>
            <w:tcW w:w="360" w:type="dxa"/>
            <w:shd w:val="clear" w:color="auto" w:fill="E6E6E6"/>
          </w:tcPr>
          <w:p w14:paraId="595A7D68" w14:textId="77777777" w:rsidR="00440477" w:rsidRDefault="00440477" w:rsidP="00BA7D84">
            <w:pPr>
              <w:pStyle w:val="TableHead"/>
            </w:pPr>
            <w:r>
              <w:t>Contains:</w:t>
            </w:r>
          </w:p>
        </w:tc>
      </w:tr>
      <w:tr w:rsidR="00440477" w14:paraId="79A28630" w14:textId="77777777" w:rsidTr="00BA7D84">
        <w:trPr>
          <w:jc w:val="center"/>
        </w:trPr>
        <w:tc>
          <w:tcPr>
            <w:tcW w:w="360" w:type="dxa"/>
          </w:tcPr>
          <w:p w14:paraId="65CF62DD" w14:textId="251AD3EE" w:rsidR="00440477" w:rsidRDefault="00002F64" w:rsidP="00BA7D84">
            <w:pPr>
              <w:pStyle w:val="TableText"/>
            </w:pPr>
            <w:del w:id="1611" w:author="Russ Ott" w:date="2022-04-29T10:09:00Z">
              <w:r>
                <w:fldChar w:fldCharType="begin"/>
              </w:r>
              <w:r>
                <w:delInstrText xml:space="preserve"> HYPERLINK \l "E_Care_Team_Organizer" \h </w:delInstrText>
              </w:r>
              <w:r>
                <w:fldChar w:fldCharType="separate"/>
              </w:r>
              <w:r w:rsidR="002F5B8D">
                <w:rPr>
                  <w:rStyle w:val="HyperlinkText9pt"/>
                </w:rPr>
                <w:delText>Care Team Organizer</w:delText>
              </w:r>
              <w:r>
                <w:rPr>
                  <w:rStyle w:val="HyperlinkText9pt"/>
                </w:rPr>
                <w:fldChar w:fldCharType="end"/>
              </w:r>
              <w:r w:rsidR="002F5B8D">
                <w:delText xml:space="preserve"> (required)</w:delText>
              </w:r>
            </w:del>
            <w:ins w:id="1612" w:author="Russ Ott" w:date="2022-04-29T10:09:00Z">
              <w:r>
                <w:fldChar w:fldCharType="begin"/>
              </w:r>
              <w:r>
                <w:instrText xml:space="preserve"> HYPERLINK \l "E_Care_Team_Organizer_V2" \h </w:instrText>
              </w:r>
              <w:r>
                <w:fldChar w:fldCharType="separate"/>
              </w:r>
              <w:r w:rsidR="00440477">
                <w:rPr>
                  <w:rStyle w:val="HyperlinkText9pt"/>
                </w:rPr>
                <w:t>Care Team Organizer (V2)</w:t>
              </w:r>
              <w:r>
                <w:rPr>
                  <w:rStyle w:val="HyperlinkText9pt"/>
                </w:rPr>
                <w:fldChar w:fldCharType="end"/>
              </w:r>
              <w:r w:rsidR="00440477">
                <w:t xml:space="preserve"> (required)</w:t>
              </w:r>
            </w:ins>
          </w:p>
        </w:tc>
        <w:tc>
          <w:tcPr>
            <w:tcW w:w="360" w:type="dxa"/>
          </w:tcPr>
          <w:p w14:paraId="114110C7" w14:textId="77777777" w:rsidR="00D87DA5" w:rsidRDefault="00002F64">
            <w:pPr>
              <w:pStyle w:val="TableText"/>
              <w:rPr>
                <w:del w:id="1613" w:author="Russ Ott" w:date="2022-04-29T10:09:00Z"/>
              </w:rPr>
            </w:pPr>
            <w:hyperlink w:anchor="E_Note_Activity">
              <w:r w:rsidR="00440477">
                <w:rPr>
                  <w:rStyle w:val="HyperlinkText9pt"/>
                </w:rPr>
                <w:t>Note Activity</w:t>
              </w:r>
            </w:hyperlink>
            <w:r w:rsidR="00440477">
              <w:t xml:space="preserve"> (optional)</w:t>
            </w:r>
          </w:p>
          <w:p w14:paraId="6010A54E" w14:textId="082D686E" w:rsidR="00440477" w:rsidRDefault="00002F64" w:rsidP="00BA7D84">
            <w:pPr>
              <w:pStyle w:val="TableText"/>
            </w:pPr>
            <w:del w:id="1614" w:author="Russ Ott" w:date="2022-04-29T10:09:00Z">
              <w:r>
                <w:fldChar w:fldCharType="begin"/>
              </w:r>
              <w:r>
                <w:delInstrText xml:space="preserve"> HYPERLINK \l "E_Care_Team_Member_Schedule_Observation" \h </w:delInstrText>
              </w:r>
              <w:r>
                <w:fldChar w:fldCharType="separate"/>
              </w:r>
              <w:r w:rsidR="002F5B8D">
                <w:rPr>
                  <w:rStyle w:val="HyperlinkText9pt"/>
                </w:rPr>
                <w:delText>Care Team Member Schedule Observation</w:delText>
              </w:r>
              <w:r>
                <w:rPr>
                  <w:rStyle w:val="HyperlinkText9pt"/>
                </w:rPr>
                <w:fldChar w:fldCharType="end"/>
              </w:r>
              <w:r w:rsidR="002F5B8D">
                <w:delText xml:space="preserve"> (optional)</w:delText>
              </w:r>
            </w:del>
          </w:p>
        </w:tc>
      </w:tr>
    </w:tbl>
    <w:p w14:paraId="6B02CC02" w14:textId="77777777" w:rsidR="00440477" w:rsidRDefault="00440477" w:rsidP="00440477">
      <w:pPr>
        <w:pStyle w:val="BodyText"/>
      </w:pPr>
    </w:p>
    <w:p w14:paraId="65594A35" w14:textId="77777777" w:rsidR="00440477" w:rsidRDefault="00440477" w:rsidP="00440477">
      <w:r>
        <w:t xml:space="preserve">This template is used to represent a member of the care team. Care team members can include healthcare and community services providers, caregivers, relatives, the patient themselves, etc. A care </w:t>
      </w:r>
      <w:r>
        <w:lastRenderedPageBreak/>
        <w:t>team member can be another care team or an organization.</w:t>
      </w:r>
      <w:r>
        <w:br/>
        <w:t>Care team member attributes include the following:</w:t>
      </w:r>
      <w:r>
        <w:br/>
        <w:t>•</w:t>
      </w:r>
      <w:r>
        <w:tab/>
        <w:t>Care team member status on the care team</w:t>
      </w:r>
      <w:r>
        <w:br/>
        <w:t>•</w:t>
      </w:r>
      <w:r>
        <w:tab/>
        <w:t>Care team member time (e.g. duration, point-in-time, etc.) on the care team</w:t>
      </w:r>
      <w:r>
        <w:br/>
        <w:t>•</w:t>
      </w:r>
      <w:r>
        <w:tab/>
        <w:t>Schedule of the care team member describing when the care team member usually participates on the care team</w:t>
      </w:r>
      <w:r>
        <w:br/>
        <w:t>•</w:t>
      </w:r>
      <w:r>
        <w:tab/>
        <w:t>Care team member function on the care team such as the care team member specialty, relationship to the patient, and also role on the care team</w:t>
      </w:r>
      <w:r>
        <w:br/>
        <w:t>•</w:t>
      </w:r>
      <w:r>
        <w:tab/>
        <w:t>Care team member name, address, telecom, organization, etc.</w:t>
      </w:r>
      <w:r>
        <w:br/>
        <w:t>•</w:t>
      </w:r>
      <w:r>
        <w:tab/>
        <w:t>Care team member information (narrative description about the care team member)</w:t>
      </w:r>
    </w:p>
    <w:p w14:paraId="2D80B93C" w14:textId="77777777" w:rsidR="00440477" w:rsidRDefault="00440477" w:rsidP="00440477">
      <w:pPr>
        <w:rPr>
          <w:ins w:id="1615" w:author="Russ Ott" w:date="2022-04-29T10:09:00Z"/>
        </w:rPr>
      </w:pPr>
      <w:ins w:id="1616" w:author="Russ Ott" w:date="2022-04-29T10:09:00Z">
        <w:r>
          <w:t>The performer/assignedEntity/id may be set equal to (a pointer to) an id on a performer elsewhere in the document (header or entries) or a new performer can be described here. If the id is pointing to a performer already described elsewhere in the document, assignedEntity/id is sufficient to identify this performer and none of the remaining details of assignedEntity are required to be set. Application Software must be responsible for resolving the identifier back to its original object and then rendering the information in the correct place in the containing section's narrative text.</w:t>
        </w:r>
      </w:ins>
    </w:p>
    <w:p w14:paraId="3E4EEE71" w14:textId="77777777" w:rsidR="00440477" w:rsidRDefault="00440477" w:rsidP="00440477">
      <w:pPr>
        <w:rPr>
          <w:ins w:id="1617" w:author="Russ Ott" w:date="2022-04-29T10:09:00Z"/>
        </w:rPr>
      </w:pPr>
      <w:ins w:id="1618" w:author="Russ Ott" w:date="2022-04-29T10:09:00Z">
        <w:r>
          <w:t>This id must be a pointer to another Performer.</w:t>
        </w:r>
      </w:ins>
    </w:p>
    <w:p w14:paraId="751E2F01" w14:textId="510BF809" w:rsidR="00440477" w:rsidRDefault="00440477" w:rsidP="00440477">
      <w:pPr>
        <w:pStyle w:val="Caption"/>
      </w:pPr>
      <w:bookmarkStart w:id="1619" w:name="_Toc101450716"/>
      <w:bookmarkStart w:id="1620" w:name="_Toc82717668"/>
      <w:r>
        <w:lastRenderedPageBreak/>
        <w:t xml:space="preserve">Table </w:t>
      </w:r>
      <w:r>
        <w:fldChar w:fldCharType="begin"/>
      </w:r>
      <w:r>
        <w:instrText>SEQ Table \* ARABIC</w:instrText>
      </w:r>
      <w:r>
        <w:fldChar w:fldCharType="separate"/>
      </w:r>
      <w:del w:id="1621" w:author="Russ Ott" w:date="2022-04-29T10:09:00Z">
        <w:r w:rsidR="002F5B8D">
          <w:delText>7</w:delText>
        </w:r>
      </w:del>
      <w:ins w:id="1622" w:author="Russ Ott" w:date="2022-04-29T10:09:00Z">
        <w:r w:rsidR="00F1669B">
          <w:t>10</w:t>
        </w:r>
      </w:ins>
      <w:r>
        <w:fldChar w:fldCharType="end"/>
      </w:r>
      <w:r>
        <w:t xml:space="preserve">: Care Team Member Act </w:t>
      </w:r>
      <w:ins w:id="1623" w:author="Russ Ott" w:date="2022-04-29T10:09:00Z">
        <w:r>
          <w:t xml:space="preserve">(V2) </w:t>
        </w:r>
      </w:ins>
      <w:r>
        <w:t>Constraints Overview</w:t>
      </w:r>
      <w:bookmarkEnd w:id="1619"/>
      <w:bookmarkEnd w:id="162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28A5043A" w14:textId="77777777" w:rsidTr="00BA7D84">
        <w:trPr>
          <w:cantSplit/>
          <w:tblHeader/>
          <w:jc w:val="center"/>
        </w:trPr>
        <w:tc>
          <w:tcPr>
            <w:tcW w:w="0" w:type="dxa"/>
            <w:shd w:val="clear" w:color="auto" w:fill="E6E6E6"/>
            <w:noWrap/>
          </w:tcPr>
          <w:p w14:paraId="21FE1DEB" w14:textId="77777777" w:rsidR="00440477" w:rsidRDefault="00440477" w:rsidP="00BA7D84">
            <w:pPr>
              <w:pStyle w:val="TableHead"/>
            </w:pPr>
            <w:r>
              <w:t>XPath</w:t>
            </w:r>
          </w:p>
        </w:tc>
        <w:tc>
          <w:tcPr>
            <w:tcW w:w="720" w:type="dxa"/>
            <w:shd w:val="clear" w:color="auto" w:fill="E6E6E6"/>
            <w:noWrap/>
          </w:tcPr>
          <w:p w14:paraId="2CCE9138" w14:textId="77777777" w:rsidR="00440477" w:rsidRDefault="00440477" w:rsidP="00BA7D84">
            <w:pPr>
              <w:pStyle w:val="TableHead"/>
            </w:pPr>
            <w:r>
              <w:t>Card.</w:t>
            </w:r>
          </w:p>
        </w:tc>
        <w:tc>
          <w:tcPr>
            <w:tcW w:w="1152" w:type="dxa"/>
            <w:shd w:val="clear" w:color="auto" w:fill="E6E6E6"/>
            <w:noWrap/>
          </w:tcPr>
          <w:p w14:paraId="0BA5EAD0" w14:textId="77777777" w:rsidR="00440477" w:rsidRDefault="00440477" w:rsidP="00BA7D84">
            <w:pPr>
              <w:pStyle w:val="TableHead"/>
            </w:pPr>
            <w:r>
              <w:t>Verb</w:t>
            </w:r>
          </w:p>
        </w:tc>
        <w:tc>
          <w:tcPr>
            <w:tcW w:w="864" w:type="dxa"/>
            <w:shd w:val="clear" w:color="auto" w:fill="E6E6E6"/>
            <w:noWrap/>
          </w:tcPr>
          <w:p w14:paraId="772DDC64" w14:textId="77777777" w:rsidR="00440477" w:rsidRDefault="00440477" w:rsidP="00BA7D84">
            <w:pPr>
              <w:pStyle w:val="TableHead"/>
            </w:pPr>
            <w:r>
              <w:t>Data Type</w:t>
            </w:r>
          </w:p>
        </w:tc>
        <w:tc>
          <w:tcPr>
            <w:tcW w:w="864" w:type="dxa"/>
            <w:shd w:val="clear" w:color="auto" w:fill="E6E6E6"/>
            <w:noWrap/>
          </w:tcPr>
          <w:p w14:paraId="356CD653" w14:textId="77777777" w:rsidR="00440477" w:rsidRDefault="00440477" w:rsidP="00BA7D84">
            <w:pPr>
              <w:pStyle w:val="TableHead"/>
            </w:pPr>
            <w:r>
              <w:t>CONF#</w:t>
            </w:r>
          </w:p>
        </w:tc>
        <w:tc>
          <w:tcPr>
            <w:tcW w:w="864" w:type="dxa"/>
            <w:shd w:val="clear" w:color="auto" w:fill="E6E6E6"/>
            <w:noWrap/>
          </w:tcPr>
          <w:p w14:paraId="2B66FA81" w14:textId="77777777" w:rsidR="00440477" w:rsidRDefault="00440477" w:rsidP="00BA7D84">
            <w:pPr>
              <w:pStyle w:val="TableHead"/>
            </w:pPr>
            <w:r>
              <w:t>Value</w:t>
            </w:r>
          </w:p>
        </w:tc>
      </w:tr>
      <w:tr w:rsidR="00440477" w14:paraId="5A206F10" w14:textId="77777777" w:rsidTr="00BA7D84">
        <w:trPr>
          <w:jc w:val="center"/>
        </w:trPr>
        <w:tc>
          <w:tcPr>
            <w:tcW w:w="10160" w:type="dxa"/>
            <w:gridSpan w:val="6"/>
          </w:tcPr>
          <w:p w14:paraId="5D9FE4FC" w14:textId="53375453" w:rsidR="00440477" w:rsidRDefault="00440477" w:rsidP="00BA7D84">
            <w:pPr>
              <w:pStyle w:val="TableText"/>
            </w:pPr>
            <w:r>
              <w:t>act (identifier: urn:hl7ii:2.16.840.1.113883.10.20.22.4.500.1:</w:t>
            </w:r>
            <w:del w:id="1624" w:author="Russ Ott" w:date="2022-04-29T10:09:00Z">
              <w:r w:rsidR="002F5B8D">
                <w:delText>2019-07</w:delText>
              </w:r>
            </w:del>
            <w:ins w:id="1625" w:author="Russ Ott" w:date="2022-04-29T10:09:00Z">
              <w:r>
                <w:t>2022-06</w:t>
              </w:r>
            </w:ins>
            <w:r>
              <w:t>-01)</w:t>
            </w:r>
          </w:p>
        </w:tc>
      </w:tr>
      <w:tr w:rsidR="00440477" w14:paraId="373116E9" w14:textId="77777777" w:rsidTr="00BA7D84">
        <w:trPr>
          <w:jc w:val="center"/>
        </w:trPr>
        <w:tc>
          <w:tcPr>
            <w:tcW w:w="3345" w:type="dxa"/>
          </w:tcPr>
          <w:p w14:paraId="295198A6" w14:textId="77777777" w:rsidR="00440477" w:rsidRDefault="00440477" w:rsidP="00BA7D84">
            <w:pPr>
              <w:pStyle w:val="TableText"/>
            </w:pPr>
            <w:r>
              <w:tab/>
              <w:t>@classCode</w:t>
            </w:r>
          </w:p>
        </w:tc>
        <w:tc>
          <w:tcPr>
            <w:tcW w:w="720" w:type="dxa"/>
          </w:tcPr>
          <w:p w14:paraId="3A59D7FF" w14:textId="77777777" w:rsidR="00440477" w:rsidRDefault="00440477" w:rsidP="00BA7D84">
            <w:pPr>
              <w:pStyle w:val="TableText"/>
            </w:pPr>
            <w:r>
              <w:t>1..1</w:t>
            </w:r>
          </w:p>
        </w:tc>
        <w:tc>
          <w:tcPr>
            <w:tcW w:w="1152" w:type="dxa"/>
          </w:tcPr>
          <w:p w14:paraId="23C01440" w14:textId="77777777" w:rsidR="00440477" w:rsidRDefault="00440477" w:rsidP="00BA7D84">
            <w:pPr>
              <w:pStyle w:val="TableText"/>
            </w:pPr>
            <w:r>
              <w:t>SHALL</w:t>
            </w:r>
          </w:p>
        </w:tc>
        <w:tc>
          <w:tcPr>
            <w:tcW w:w="864" w:type="dxa"/>
          </w:tcPr>
          <w:p w14:paraId="1AD5A116" w14:textId="77777777" w:rsidR="00440477" w:rsidRDefault="00440477" w:rsidP="00BA7D84">
            <w:pPr>
              <w:pStyle w:val="TableText"/>
            </w:pPr>
          </w:p>
        </w:tc>
        <w:tc>
          <w:tcPr>
            <w:tcW w:w="1104" w:type="dxa"/>
          </w:tcPr>
          <w:p w14:paraId="1091878F" w14:textId="0CAAD2F1" w:rsidR="00440477" w:rsidRDefault="00002F64" w:rsidP="00BA7D84">
            <w:pPr>
              <w:pStyle w:val="TableText"/>
            </w:pPr>
            <w:del w:id="1626" w:author="Russ Ott" w:date="2022-04-29T10:09:00Z">
              <w:r>
                <w:fldChar w:fldCharType="begin"/>
              </w:r>
              <w:r>
                <w:delInstrText xml:space="preserve"> HYPERLINK \l "C_4435-53" \h </w:delInstrText>
              </w:r>
              <w:r>
                <w:fldChar w:fldCharType="separate"/>
              </w:r>
              <w:r w:rsidR="002F5B8D">
                <w:rPr>
                  <w:rStyle w:val="HyperlinkText9pt"/>
                </w:rPr>
                <w:delText>4435-53</w:delText>
              </w:r>
              <w:r>
                <w:rPr>
                  <w:rStyle w:val="HyperlinkText9pt"/>
                </w:rPr>
                <w:fldChar w:fldCharType="end"/>
              </w:r>
            </w:del>
            <w:ins w:id="1627" w:author="Russ Ott" w:date="2022-04-29T10:09:00Z">
              <w:r>
                <w:fldChar w:fldCharType="begin"/>
              </w:r>
              <w:r>
                <w:instrText xml:space="preserve"> HYPERLINK \l "C_4515-53" \h </w:instrText>
              </w:r>
              <w:r>
                <w:fldChar w:fldCharType="separate"/>
              </w:r>
              <w:r w:rsidR="00440477">
                <w:rPr>
                  <w:rStyle w:val="HyperlinkText9pt"/>
                </w:rPr>
                <w:t>4515-53</w:t>
              </w:r>
              <w:r>
                <w:rPr>
                  <w:rStyle w:val="HyperlinkText9pt"/>
                </w:rPr>
                <w:fldChar w:fldCharType="end"/>
              </w:r>
            </w:ins>
          </w:p>
        </w:tc>
        <w:tc>
          <w:tcPr>
            <w:tcW w:w="2975" w:type="dxa"/>
          </w:tcPr>
          <w:p w14:paraId="3A0A4620" w14:textId="77777777" w:rsidR="00440477" w:rsidRDefault="00440477" w:rsidP="00BA7D84">
            <w:pPr>
              <w:pStyle w:val="TableText"/>
            </w:pPr>
            <w:r>
              <w:t>PCPR</w:t>
            </w:r>
          </w:p>
        </w:tc>
      </w:tr>
      <w:tr w:rsidR="00440477" w14:paraId="307A1CA7" w14:textId="77777777" w:rsidTr="00BA7D84">
        <w:trPr>
          <w:jc w:val="center"/>
        </w:trPr>
        <w:tc>
          <w:tcPr>
            <w:tcW w:w="3345" w:type="dxa"/>
          </w:tcPr>
          <w:p w14:paraId="7148C7F3" w14:textId="77777777" w:rsidR="00440477" w:rsidRDefault="00440477" w:rsidP="00BA7D84">
            <w:pPr>
              <w:pStyle w:val="TableText"/>
            </w:pPr>
            <w:r>
              <w:tab/>
              <w:t>@moodCode</w:t>
            </w:r>
          </w:p>
        </w:tc>
        <w:tc>
          <w:tcPr>
            <w:tcW w:w="720" w:type="dxa"/>
          </w:tcPr>
          <w:p w14:paraId="102BB748" w14:textId="77777777" w:rsidR="00440477" w:rsidRDefault="00440477" w:rsidP="00BA7D84">
            <w:pPr>
              <w:pStyle w:val="TableText"/>
            </w:pPr>
            <w:r>
              <w:t>1..1</w:t>
            </w:r>
          </w:p>
        </w:tc>
        <w:tc>
          <w:tcPr>
            <w:tcW w:w="1152" w:type="dxa"/>
          </w:tcPr>
          <w:p w14:paraId="7822FE53" w14:textId="77777777" w:rsidR="00440477" w:rsidRDefault="00440477" w:rsidP="00BA7D84">
            <w:pPr>
              <w:pStyle w:val="TableText"/>
            </w:pPr>
            <w:r>
              <w:t>SHALL</w:t>
            </w:r>
          </w:p>
        </w:tc>
        <w:tc>
          <w:tcPr>
            <w:tcW w:w="864" w:type="dxa"/>
          </w:tcPr>
          <w:p w14:paraId="7183A6B1" w14:textId="77777777" w:rsidR="00440477" w:rsidRDefault="00440477" w:rsidP="00BA7D84">
            <w:pPr>
              <w:pStyle w:val="TableText"/>
            </w:pPr>
          </w:p>
        </w:tc>
        <w:tc>
          <w:tcPr>
            <w:tcW w:w="1104" w:type="dxa"/>
          </w:tcPr>
          <w:p w14:paraId="629ECDE8" w14:textId="106B126A" w:rsidR="00440477" w:rsidRDefault="00002F64" w:rsidP="00BA7D84">
            <w:pPr>
              <w:pStyle w:val="TableText"/>
            </w:pPr>
            <w:del w:id="1628" w:author="Russ Ott" w:date="2022-04-29T10:09:00Z">
              <w:r>
                <w:fldChar w:fldCharType="begin"/>
              </w:r>
              <w:r>
                <w:delInstrText xml:space="preserve"> HYPERLINK \l "C_4435-54" \h </w:delInstrText>
              </w:r>
              <w:r>
                <w:fldChar w:fldCharType="separate"/>
              </w:r>
              <w:r w:rsidR="002F5B8D">
                <w:rPr>
                  <w:rStyle w:val="HyperlinkText9pt"/>
                </w:rPr>
                <w:delText>4435-54</w:delText>
              </w:r>
              <w:r>
                <w:rPr>
                  <w:rStyle w:val="HyperlinkText9pt"/>
                </w:rPr>
                <w:fldChar w:fldCharType="end"/>
              </w:r>
            </w:del>
            <w:ins w:id="1629" w:author="Russ Ott" w:date="2022-04-29T10:09:00Z">
              <w:r>
                <w:fldChar w:fldCharType="begin"/>
              </w:r>
              <w:r>
                <w:instrText xml:space="preserve"> HYPERLINK \l "C_4515-54" \h </w:instrText>
              </w:r>
              <w:r>
                <w:fldChar w:fldCharType="separate"/>
              </w:r>
              <w:r w:rsidR="00440477">
                <w:rPr>
                  <w:rStyle w:val="HyperlinkText9pt"/>
                </w:rPr>
                <w:t>4515-54</w:t>
              </w:r>
              <w:r>
                <w:rPr>
                  <w:rStyle w:val="HyperlinkText9pt"/>
                </w:rPr>
                <w:fldChar w:fldCharType="end"/>
              </w:r>
            </w:ins>
          </w:p>
        </w:tc>
        <w:tc>
          <w:tcPr>
            <w:tcW w:w="2975" w:type="dxa"/>
          </w:tcPr>
          <w:p w14:paraId="014E35FF" w14:textId="77777777" w:rsidR="00440477" w:rsidRDefault="00440477" w:rsidP="00BA7D84">
            <w:pPr>
              <w:pStyle w:val="TableText"/>
            </w:pPr>
            <w:r>
              <w:t>EVN</w:t>
            </w:r>
          </w:p>
        </w:tc>
      </w:tr>
      <w:tr w:rsidR="00440477" w14:paraId="09F2FE15" w14:textId="77777777" w:rsidTr="00BA7D84">
        <w:trPr>
          <w:jc w:val="center"/>
        </w:trPr>
        <w:tc>
          <w:tcPr>
            <w:tcW w:w="3345" w:type="dxa"/>
          </w:tcPr>
          <w:p w14:paraId="57AA022B" w14:textId="77777777" w:rsidR="00440477" w:rsidRDefault="00440477" w:rsidP="00BA7D84">
            <w:pPr>
              <w:pStyle w:val="TableText"/>
            </w:pPr>
            <w:r>
              <w:tab/>
              <w:t>templateId</w:t>
            </w:r>
          </w:p>
        </w:tc>
        <w:tc>
          <w:tcPr>
            <w:tcW w:w="720" w:type="dxa"/>
          </w:tcPr>
          <w:p w14:paraId="30220640" w14:textId="77777777" w:rsidR="00440477" w:rsidRDefault="00440477" w:rsidP="00BA7D84">
            <w:pPr>
              <w:pStyle w:val="TableText"/>
            </w:pPr>
            <w:r>
              <w:t>1..1</w:t>
            </w:r>
          </w:p>
        </w:tc>
        <w:tc>
          <w:tcPr>
            <w:tcW w:w="1152" w:type="dxa"/>
          </w:tcPr>
          <w:p w14:paraId="24568025" w14:textId="77777777" w:rsidR="00440477" w:rsidRDefault="00440477" w:rsidP="00BA7D84">
            <w:pPr>
              <w:pStyle w:val="TableText"/>
            </w:pPr>
            <w:r>
              <w:t>SHALL</w:t>
            </w:r>
          </w:p>
        </w:tc>
        <w:tc>
          <w:tcPr>
            <w:tcW w:w="864" w:type="dxa"/>
          </w:tcPr>
          <w:p w14:paraId="257EDC71" w14:textId="77777777" w:rsidR="00440477" w:rsidRDefault="00440477" w:rsidP="00BA7D84">
            <w:pPr>
              <w:pStyle w:val="TableText"/>
            </w:pPr>
          </w:p>
        </w:tc>
        <w:tc>
          <w:tcPr>
            <w:tcW w:w="1104" w:type="dxa"/>
          </w:tcPr>
          <w:p w14:paraId="0EDB9C18" w14:textId="76AE1C16" w:rsidR="00440477" w:rsidRDefault="00002F64" w:rsidP="00BA7D84">
            <w:pPr>
              <w:pStyle w:val="TableText"/>
            </w:pPr>
            <w:del w:id="1630" w:author="Russ Ott" w:date="2022-04-29T10:09:00Z">
              <w:r>
                <w:fldChar w:fldCharType="begin"/>
              </w:r>
              <w:r>
                <w:delInstrText xml:space="preserve"> HYPERLINK \l "C_4435-45" \h </w:delInstrText>
              </w:r>
              <w:r>
                <w:fldChar w:fldCharType="separate"/>
              </w:r>
              <w:r w:rsidR="002F5B8D">
                <w:rPr>
                  <w:rStyle w:val="HyperlinkText9pt"/>
                </w:rPr>
                <w:delText>4435-45</w:delText>
              </w:r>
              <w:r>
                <w:rPr>
                  <w:rStyle w:val="HyperlinkText9pt"/>
                </w:rPr>
                <w:fldChar w:fldCharType="end"/>
              </w:r>
            </w:del>
            <w:ins w:id="1631" w:author="Russ Ott" w:date="2022-04-29T10:09:00Z">
              <w:r>
                <w:fldChar w:fldCharType="begin"/>
              </w:r>
              <w:r>
                <w:instrText xml:space="preserve"> HYPERLINK \l "C_4515-45" \h </w:instrText>
              </w:r>
              <w:r>
                <w:fldChar w:fldCharType="separate"/>
              </w:r>
              <w:r w:rsidR="00440477">
                <w:rPr>
                  <w:rStyle w:val="HyperlinkText9pt"/>
                </w:rPr>
                <w:t>4515-45</w:t>
              </w:r>
              <w:r>
                <w:rPr>
                  <w:rStyle w:val="HyperlinkText9pt"/>
                </w:rPr>
                <w:fldChar w:fldCharType="end"/>
              </w:r>
            </w:ins>
          </w:p>
        </w:tc>
        <w:tc>
          <w:tcPr>
            <w:tcW w:w="2975" w:type="dxa"/>
          </w:tcPr>
          <w:p w14:paraId="19FFEB4F" w14:textId="77777777" w:rsidR="00440477" w:rsidRDefault="00440477" w:rsidP="00BA7D84">
            <w:pPr>
              <w:pStyle w:val="TableText"/>
            </w:pPr>
          </w:p>
        </w:tc>
      </w:tr>
      <w:tr w:rsidR="00440477" w14:paraId="3A67A6A5" w14:textId="77777777" w:rsidTr="00BA7D84">
        <w:trPr>
          <w:jc w:val="center"/>
        </w:trPr>
        <w:tc>
          <w:tcPr>
            <w:tcW w:w="3345" w:type="dxa"/>
          </w:tcPr>
          <w:p w14:paraId="4A0A30F0" w14:textId="77777777" w:rsidR="00440477" w:rsidRDefault="00440477" w:rsidP="00BA7D84">
            <w:pPr>
              <w:pStyle w:val="TableText"/>
            </w:pPr>
            <w:r>
              <w:tab/>
            </w:r>
            <w:r>
              <w:tab/>
              <w:t>@root</w:t>
            </w:r>
          </w:p>
        </w:tc>
        <w:tc>
          <w:tcPr>
            <w:tcW w:w="720" w:type="dxa"/>
          </w:tcPr>
          <w:p w14:paraId="040441B4" w14:textId="77777777" w:rsidR="00440477" w:rsidRDefault="00440477" w:rsidP="00BA7D84">
            <w:pPr>
              <w:pStyle w:val="TableText"/>
            </w:pPr>
            <w:r>
              <w:t>1..1</w:t>
            </w:r>
          </w:p>
        </w:tc>
        <w:tc>
          <w:tcPr>
            <w:tcW w:w="1152" w:type="dxa"/>
          </w:tcPr>
          <w:p w14:paraId="32595A0D" w14:textId="77777777" w:rsidR="00440477" w:rsidRDefault="00440477" w:rsidP="00BA7D84">
            <w:pPr>
              <w:pStyle w:val="TableText"/>
            </w:pPr>
            <w:r>
              <w:t>SHALL</w:t>
            </w:r>
          </w:p>
        </w:tc>
        <w:tc>
          <w:tcPr>
            <w:tcW w:w="864" w:type="dxa"/>
          </w:tcPr>
          <w:p w14:paraId="28E07F63" w14:textId="77777777" w:rsidR="00440477" w:rsidRDefault="00440477" w:rsidP="00BA7D84">
            <w:pPr>
              <w:pStyle w:val="TableText"/>
            </w:pPr>
          </w:p>
        </w:tc>
        <w:tc>
          <w:tcPr>
            <w:tcW w:w="1104" w:type="dxa"/>
          </w:tcPr>
          <w:p w14:paraId="4783CA90" w14:textId="10785EF2" w:rsidR="00440477" w:rsidRDefault="00002F64" w:rsidP="00BA7D84">
            <w:pPr>
              <w:pStyle w:val="TableText"/>
            </w:pPr>
            <w:del w:id="1632" w:author="Russ Ott" w:date="2022-04-29T10:09:00Z">
              <w:r>
                <w:fldChar w:fldCharType="begin"/>
              </w:r>
              <w:r>
                <w:delInstrText xml:space="preserve"> HYPERLINK \l "C_4435-66" \h </w:delInstrText>
              </w:r>
              <w:r>
                <w:fldChar w:fldCharType="separate"/>
              </w:r>
              <w:r w:rsidR="002F5B8D">
                <w:rPr>
                  <w:rStyle w:val="HyperlinkText9pt"/>
                </w:rPr>
                <w:delText>4435-66</w:delText>
              </w:r>
              <w:r>
                <w:rPr>
                  <w:rStyle w:val="HyperlinkText9pt"/>
                </w:rPr>
                <w:fldChar w:fldCharType="end"/>
              </w:r>
            </w:del>
            <w:ins w:id="1633" w:author="Russ Ott" w:date="2022-04-29T10:09:00Z">
              <w:r>
                <w:fldChar w:fldCharType="begin"/>
              </w:r>
              <w:r>
                <w:instrText xml:space="preserve"> HYPERLINK \l "C_4515-66" \h </w:instrText>
              </w:r>
              <w:r>
                <w:fldChar w:fldCharType="separate"/>
              </w:r>
              <w:r w:rsidR="00440477">
                <w:rPr>
                  <w:rStyle w:val="HyperlinkText9pt"/>
                </w:rPr>
                <w:t>4515-66</w:t>
              </w:r>
              <w:r>
                <w:rPr>
                  <w:rStyle w:val="HyperlinkText9pt"/>
                </w:rPr>
                <w:fldChar w:fldCharType="end"/>
              </w:r>
            </w:ins>
          </w:p>
        </w:tc>
        <w:tc>
          <w:tcPr>
            <w:tcW w:w="2975" w:type="dxa"/>
          </w:tcPr>
          <w:p w14:paraId="25FEC8BC" w14:textId="77777777" w:rsidR="00440477" w:rsidRDefault="00440477" w:rsidP="00BA7D84">
            <w:pPr>
              <w:pStyle w:val="TableText"/>
            </w:pPr>
            <w:r>
              <w:t>2.16.840.1.113883.10.20.22.4.500.1</w:t>
            </w:r>
          </w:p>
        </w:tc>
      </w:tr>
      <w:tr w:rsidR="00440477" w14:paraId="7D8EB6F7" w14:textId="77777777" w:rsidTr="00BA7D84">
        <w:trPr>
          <w:jc w:val="center"/>
        </w:trPr>
        <w:tc>
          <w:tcPr>
            <w:tcW w:w="3345" w:type="dxa"/>
          </w:tcPr>
          <w:p w14:paraId="3570D352" w14:textId="77777777" w:rsidR="00440477" w:rsidRDefault="00440477" w:rsidP="00BA7D84">
            <w:pPr>
              <w:pStyle w:val="TableText"/>
            </w:pPr>
            <w:r>
              <w:tab/>
            </w:r>
            <w:r>
              <w:tab/>
              <w:t>@extension</w:t>
            </w:r>
          </w:p>
        </w:tc>
        <w:tc>
          <w:tcPr>
            <w:tcW w:w="720" w:type="dxa"/>
          </w:tcPr>
          <w:p w14:paraId="4467C04A" w14:textId="77777777" w:rsidR="00440477" w:rsidRDefault="00440477" w:rsidP="00BA7D84">
            <w:pPr>
              <w:pStyle w:val="TableText"/>
            </w:pPr>
            <w:r>
              <w:t>1..1</w:t>
            </w:r>
          </w:p>
        </w:tc>
        <w:tc>
          <w:tcPr>
            <w:tcW w:w="1152" w:type="dxa"/>
          </w:tcPr>
          <w:p w14:paraId="5B48A601" w14:textId="77777777" w:rsidR="00440477" w:rsidRDefault="00440477" w:rsidP="00BA7D84">
            <w:pPr>
              <w:pStyle w:val="TableText"/>
            </w:pPr>
            <w:r>
              <w:t>SHALL</w:t>
            </w:r>
          </w:p>
        </w:tc>
        <w:tc>
          <w:tcPr>
            <w:tcW w:w="864" w:type="dxa"/>
          </w:tcPr>
          <w:p w14:paraId="0D156D60" w14:textId="77777777" w:rsidR="00440477" w:rsidRDefault="00440477" w:rsidP="00BA7D84">
            <w:pPr>
              <w:pStyle w:val="TableText"/>
            </w:pPr>
          </w:p>
        </w:tc>
        <w:tc>
          <w:tcPr>
            <w:tcW w:w="1104" w:type="dxa"/>
          </w:tcPr>
          <w:p w14:paraId="0A11BCC4" w14:textId="74DF3391" w:rsidR="00440477" w:rsidRDefault="00002F64" w:rsidP="00BA7D84">
            <w:pPr>
              <w:pStyle w:val="TableText"/>
            </w:pPr>
            <w:del w:id="1634" w:author="Russ Ott" w:date="2022-04-29T10:09:00Z">
              <w:r>
                <w:fldChar w:fldCharType="begin"/>
              </w:r>
              <w:r>
                <w:delInstrText xml:space="preserve"> HYPERLINK \l "C_4435-67" \h </w:delInstrText>
              </w:r>
              <w:r>
                <w:fldChar w:fldCharType="separate"/>
              </w:r>
              <w:r w:rsidR="002F5B8D">
                <w:rPr>
                  <w:rStyle w:val="HyperlinkText9pt"/>
                </w:rPr>
                <w:delText>4435-67</w:delText>
              </w:r>
              <w:r>
                <w:rPr>
                  <w:rStyle w:val="HyperlinkText9pt"/>
                </w:rPr>
                <w:fldChar w:fldCharType="end"/>
              </w:r>
            </w:del>
            <w:ins w:id="1635" w:author="Russ Ott" w:date="2022-04-29T10:09:00Z">
              <w:r>
                <w:fldChar w:fldCharType="begin"/>
              </w:r>
              <w:r>
                <w:instrText xml:space="preserve"> HYPERLINK \l "C_4515-67" \h </w:instrText>
              </w:r>
              <w:r>
                <w:fldChar w:fldCharType="separate"/>
              </w:r>
              <w:r w:rsidR="00440477">
                <w:rPr>
                  <w:rStyle w:val="HyperlinkText9pt"/>
                </w:rPr>
                <w:t>4515-67</w:t>
              </w:r>
              <w:r>
                <w:rPr>
                  <w:rStyle w:val="HyperlinkText9pt"/>
                </w:rPr>
                <w:fldChar w:fldCharType="end"/>
              </w:r>
            </w:ins>
          </w:p>
        </w:tc>
        <w:tc>
          <w:tcPr>
            <w:tcW w:w="2975" w:type="dxa"/>
          </w:tcPr>
          <w:p w14:paraId="65836A37" w14:textId="31CA30B9" w:rsidR="00440477" w:rsidRDefault="002F5B8D" w:rsidP="00BA7D84">
            <w:pPr>
              <w:pStyle w:val="TableText"/>
            </w:pPr>
            <w:del w:id="1636" w:author="Russ Ott" w:date="2022-04-29T10:09:00Z">
              <w:r>
                <w:delText>2019-07</w:delText>
              </w:r>
            </w:del>
            <w:ins w:id="1637" w:author="Russ Ott" w:date="2022-04-29T10:09:00Z">
              <w:r w:rsidR="00440477">
                <w:t>2022-06</w:t>
              </w:r>
            </w:ins>
            <w:r w:rsidR="00440477">
              <w:t>-01</w:t>
            </w:r>
          </w:p>
        </w:tc>
      </w:tr>
      <w:tr w:rsidR="00D87DA5" w14:paraId="247FD4C8" w14:textId="77777777">
        <w:trPr>
          <w:jc w:val="center"/>
          <w:del w:id="1638" w:author="Russ Ott" w:date="2022-04-29T10:09:00Z"/>
        </w:trPr>
        <w:tc>
          <w:tcPr>
            <w:tcW w:w="3345" w:type="dxa"/>
          </w:tcPr>
          <w:p w14:paraId="34BBE42D" w14:textId="77777777" w:rsidR="00D87DA5" w:rsidRDefault="002F5B8D">
            <w:pPr>
              <w:pStyle w:val="TableText"/>
              <w:rPr>
                <w:del w:id="1639" w:author="Russ Ott" w:date="2022-04-29T10:09:00Z"/>
              </w:rPr>
            </w:pPr>
            <w:del w:id="1640" w:author="Russ Ott" w:date="2022-04-29T10:09:00Z">
              <w:r>
                <w:tab/>
                <w:delText>id</w:delText>
              </w:r>
            </w:del>
          </w:p>
        </w:tc>
        <w:tc>
          <w:tcPr>
            <w:tcW w:w="720" w:type="dxa"/>
          </w:tcPr>
          <w:p w14:paraId="272D6A51" w14:textId="77777777" w:rsidR="00D87DA5" w:rsidRDefault="002F5B8D">
            <w:pPr>
              <w:pStyle w:val="TableText"/>
              <w:rPr>
                <w:del w:id="1641" w:author="Russ Ott" w:date="2022-04-29T10:09:00Z"/>
              </w:rPr>
            </w:pPr>
            <w:del w:id="1642" w:author="Russ Ott" w:date="2022-04-29T10:09:00Z">
              <w:r>
                <w:delText>1..*</w:delText>
              </w:r>
            </w:del>
          </w:p>
        </w:tc>
        <w:tc>
          <w:tcPr>
            <w:tcW w:w="1152" w:type="dxa"/>
          </w:tcPr>
          <w:p w14:paraId="14546258" w14:textId="77777777" w:rsidR="00D87DA5" w:rsidRDefault="002F5B8D">
            <w:pPr>
              <w:pStyle w:val="TableText"/>
              <w:rPr>
                <w:del w:id="1643" w:author="Russ Ott" w:date="2022-04-29T10:09:00Z"/>
              </w:rPr>
            </w:pPr>
            <w:del w:id="1644" w:author="Russ Ott" w:date="2022-04-29T10:09:00Z">
              <w:r>
                <w:delText>SHALL</w:delText>
              </w:r>
            </w:del>
          </w:p>
        </w:tc>
        <w:tc>
          <w:tcPr>
            <w:tcW w:w="864" w:type="dxa"/>
          </w:tcPr>
          <w:p w14:paraId="044D974C" w14:textId="77777777" w:rsidR="00D87DA5" w:rsidRDefault="00D87DA5">
            <w:pPr>
              <w:pStyle w:val="TableText"/>
              <w:rPr>
                <w:del w:id="1645" w:author="Russ Ott" w:date="2022-04-29T10:09:00Z"/>
              </w:rPr>
            </w:pPr>
          </w:p>
        </w:tc>
        <w:tc>
          <w:tcPr>
            <w:tcW w:w="1104" w:type="dxa"/>
          </w:tcPr>
          <w:p w14:paraId="2FB20378" w14:textId="77777777" w:rsidR="00D87DA5" w:rsidRDefault="00002F64">
            <w:pPr>
              <w:pStyle w:val="TableText"/>
              <w:rPr>
                <w:del w:id="1646" w:author="Russ Ott" w:date="2022-04-29T10:09:00Z"/>
              </w:rPr>
            </w:pPr>
            <w:del w:id="1647" w:author="Russ Ott" w:date="2022-04-29T10:09:00Z">
              <w:r>
                <w:fldChar w:fldCharType="begin"/>
              </w:r>
              <w:r>
                <w:delInstrText xml:space="preserve"> HYPERLINK \l "C_4435-162" \h </w:delInstrText>
              </w:r>
              <w:r>
                <w:fldChar w:fldCharType="separate"/>
              </w:r>
              <w:r w:rsidR="002F5B8D">
                <w:rPr>
                  <w:rStyle w:val="HyperlinkText9pt"/>
                </w:rPr>
                <w:delText>4435-162</w:delText>
              </w:r>
              <w:r>
                <w:rPr>
                  <w:rStyle w:val="HyperlinkText9pt"/>
                </w:rPr>
                <w:fldChar w:fldCharType="end"/>
              </w:r>
            </w:del>
          </w:p>
        </w:tc>
        <w:tc>
          <w:tcPr>
            <w:tcW w:w="2975" w:type="dxa"/>
          </w:tcPr>
          <w:p w14:paraId="5B3BE9A9" w14:textId="77777777" w:rsidR="00D87DA5" w:rsidRDefault="00D87DA5">
            <w:pPr>
              <w:pStyle w:val="TableText"/>
              <w:rPr>
                <w:del w:id="1648" w:author="Russ Ott" w:date="2022-04-29T10:09:00Z"/>
              </w:rPr>
            </w:pPr>
          </w:p>
        </w:tc>
      </w:tr>
      <w:tr w:rsidR="00440477" w14:paraId="0A529FA1" w14:textId="77777777" w:rsidTr="00BA7D84">
        <w:trPr>
          <w:jc w:val="center"/>
        </w:trPr>
        <w:tc>
          <w:tcPr>
            <w:tcW w:w="3345" w:type="dxa"/>
          </w:tcPr>
          <w:p w14:paraId="670E0CA7" w14:textId="77777777" w:rsidR="00440477" w:rsidRDefault="00440477" w:rsidP="00BA7D84">
            <w:pPr>
              <w:pStyle w:val="TableText"/>
            </w:pPr>
            <w:r>
              <w:tab/>
              <w:t>code</w:t>
            </w:r>
          </w:p>
        </w:tc>
        <w:tc>
          <w:tcPr>
            <w:tcW w:w="720" w:type="dxa"/>
          </w:tcPr>
          <w:p w14:paraId="2108444D" w14:textId="77777777" w:rsidR="00440477" w:rsidRDefault="00440477" w:rsidP="00BA7D84">
            <w:pPr>
              <w:pStyle w:val="TableText"/>
            </w:pPr>
            <w:r>
              <w:t>1..1</w:t>
            </w:r>
          </w:p>
        </w:tc>
        <w:tc>
          <w:tcPr>
            <w:tcW w:w="1152" w:type="dxa"/>
          </w:tcPr>
          <w:p w14:paraId="55310B73" w14:textId="77777777" w:rsidR="00440477" w:rsidRDefault="00440477" w:rsidP="00BA7D84">
            <w:pPr>
              <w:pStyle w:val="TableText"/>
            </w:pPr>
            <w:r>
              <w:t>SHALL</w:t>
            </w:r>
          </w:p>
        </w:tc>
        <w:tc>
          <w:tcPr>
            <w:tcW w:w="864" w:type="dxa"/>
          </w:tcPr>
          <w:p w14:paraId="55910D92" w14:textId="77777777" w:rsidR="00440477" w:rsidRDefault="00440477" w:rsidP="00BA7D84">
            <w:pPr>
              <w:pStyle w:val="TableText"/>
            </w:pPr>
          </w:p>
        </w:tc>
        <w:tc>
          <w:tcPr>
            <w:tcW w:w="1104" w:type="dxa"/>
          </w:tcPr>
          <w:p w14:paraId="38C28F3A" w14:textId="5712D512" w:rsidR="00440477" w:rsidRDefault="00002F64" w:rsidP="00BA7D84">
            <w:pPr>
              <w:pStyle w:val="TableText"/>
            </w:pPr>
            <w:del w:id="1649" w:author="Russ Ott" w:date="2022-04-29T10:09:00Z">
              <w:r>
                <w:fldChar w:fldCharType="begin"/>
              </w:r>
              <w:r>
                <w:delInstrText xml:space="preserve"> HYPERLINK \l "C_4435-27" \h </w:delInstrText>
              </w:r>
              <w:r>
                <w:fldChar w:fldCharType="separate"/>
              </w:r>
              <w:r w:rsidR="002F5B8D">
                <w:rPr>
                  <w:rStyle w:val="HyperlinkText9pt"/>
                </w:rPr>
                <w:delText>4435-27</w:delText>
              </w:r>
              <w:r>
                <w:rPr>
                  <w:rStyle w:val="HyperlinkText9pt"/>
                </w:rPr>
                <w:fldChar w:fldCharType="end"/>
              </w:r>
            </w:del>
            <w:ins w:id="1650" w:author="Russ Ott" w:date="2022-04-29T10:09:00Z">
              <w:r>
                <w:fldChar w:fldCharType="begin"/>
              </w:r>
              <w:r>
                <w:instrText xml:space="preserve"> HYPERLINK \l "C_4515-27" \h </w:instrText>
              </w:r>
              <w:r>
                <w:fldChar w:fldCharType="separate"/>
              </w:r>
              <w:r w:rsidR="00440477">
                <w:rPr>
                  <w:rStyle w:val="HyperlinkText9pt"/>
                </w:rPr>
                <w:t>4515-27</w:t>
              </w:r>
              <w:r>
                <w:rPr>
                  <w:rStyle w:val="HyperlinkText9pt"/>
                </w:rPr>
                <w:fldChar w:fldCharType="end"/>
              </w:r>
            </w:ins>
          </w:p>
        </w:tc>
        <w:tc>
          <w:tcPr>
            <w:tcW w:w="2975" w:type="dxa"/>
          </w:tcPr>
          <w:p w14:paraId="1AFD8135" w14:textId="77777777" w:rsidR="00440477" w:rsidRDefault="00440477" w:rsidP="00BA7D84">
            <w:pPr>
              <w:pStyle w:val="TableText"/>
            </w:pPr>
          </w:p>
        </w:tc>
      </w:tr>
      <w:tr w:rsidR="00440477" w14:paraId="76AC0B10" w14:textId="77777777" w:rsidTr="00BA7D84">
        <w:trPr>
          <w:jc w:val="center"/>
        </w:trPr>
        <w:tc>
          <w:tcPr>
            <w:tcW w:w="3345" w:type="dxa"/>
          </w:tcPr>
          <w:p w14:paraId="1EC2A102" w14:textId="77777777" w:rsidR="00440477" w:rsidRDefault="00440477" w:rsidP="00BA7D84">
            <w:pPr>
              <w:pStyle w:val="TableText"/>
            </w:pPr>
            <w:r>
              <w:tab/>
            </w:r>
            <w:r>
              <w:tab/>
              <w:t>@code</w:t>
            </w:r>
          </w:p>
        </w:tc>
        <w:tc>
          <w:tcPr>
            <w:tcW w:w="720" w:type="dxa"/>
          </w:tcPr>
          <w:p w14:paraId="2BA78213" w14:textId="77777777" w:rsidR="00440477" w:rsidRDefault="00440477" w:rsidP="00BA7D84">
            <w:pPr>
              <w:pStyle w:val="TableText"/>
            </w:pPr>
            <w:r>
              <w:t>1..1</w:t>
            </w:r>
          </w:p>
        </w:tc>
        <w:tc>
          <w:tcPr>
            <w:tcW w:w="1152" w:type="dxa"/>
          </w:tcPr>
          <w:p w14:paraId="5435DD28" w14:textId="77777777" w:rsidR="00440477" w:rsidRDefault="00440477" w:rsidP="00BA7D84">
            <w:pPr>
              <w:pStyle w:val="TableText"/>
            </w:pPr>
            <w:r>
              <w:t>SHALL</w:t>
            </w:r>
          </w:p>
        </w:tc>
        <w:tc>
          <w:tcPr>
            <w:tcW w:w="864" w:type="dxa"/>
          </w:tcPr>
          <w:p w14:paraId="31722199" w14:textId="77777777" w:rsidR="00440477" w:rsidRDefault="00440477" w:rsidP="00BA7D84">
            <w:pPr>
              <w:pStyle w:val="TableText"/>
            </w:pPr>
          </w:p>
        </w:tc>
        <w:tc>
          <w:tcPr>
            <w:tcW w:w="1104" w:type="dxa"/>
          </w:tcPr>
          <w:p w14:paraId="027FAACD" w14:textId="0884FA45" w:rsidR="00440477" w:rsidRDefault="00002F64" w:rsidP="00BA7D84">
            <w:pPr>
              <w:pStyle w:val="TableText"/>
            </w:pPr>
            <w:del w:id="1651" w:author="Russ Ott" w:date="2022-04-29T10:09:00Z">
              <w:r>
                <w:fldChar w:fldCharType="begin"/>
              </w:r>
              <w:r>
                <w:delInstrText xml:space="preserve"> HYPERLINK \l "C_4435-48" \h </w:delInstrText>
              </w:r>
              <w:r>
                <w:fldChar w:fldCharType="separate"/>
              </w:r>
              <w:r w:rsidR="002F5B8D">
                <w:rPr>
                  <w:rStyle w:val="HyperlinkText9pt"/>
                </w:rPr>
                <w:delText>4435-48</w:delText>
              </w:r>
              <w:r>
                <w:rPr>
                  <w:rStyle w:val="HyperlinkText9pt"/>
                </w:rPr>
                <w:fldChar w:fldCharType="end"/>
              </w:r>
            </w:del>
            <w:ins w:id="1652" w:author="Russ Ott" w:date="2022-04-29T10:09:00Z">
              <w:r>
                <w:fldChar w:fldCharType="begin"/>
              </w:r>
              <w:r>
                <w:instrText xml:space="preserve"> HYPERLINK \l "C_4515-48" \h </w:instrText>
              </w:r>
              <w:r>
                <w:fldChar w:fldCharType="separate"/>
              </w:r>
              <w:r w:rsidR="00440477">
                <w:rPr>
                  <w:rStyle w:val="HyperlinkText9pt"/>
                </w:rPr>
                <w:t>4515-48</w:t>
              </w:r>
              <w:r>
                <w:rPr>
                  <w:rStyle w:val="HyperlinkText9pt"/>
                </w:rPr>
                <w:fldChar w:fldCharType="end"/>
              </w:r>
            </w:ins>
          </w:p>
        </w:tc>
        <w:tc>
          <w:tcPr>
            <w:tcW w:w="2975" w:type="dxa"/>
          </w:tcPr>
          <w:p w14:paraId="76C82122" w14:textId="77777777" w:rsidR="00440477" w:rsidRDefault="00440477" w:rsidP="00BA7D84">
            <w:pPr>
              <w:pStyle w:val="TableText"/>
            </w:pPr>
            <w:r>
              <w:t>urn:oid:2.16.840.1.113883.6.1 (LOINC) = 85847-2</w:t>
            </w:r>
          </w:p>
        </w:tc>
      </w:tr>
      <w:tr w:rsidR="00440477" w14:paraId="79B14F08" w14:textId="77777777" w:rsidTr="00BA7D84">
        <w:trPr>
          <w:jc w:val="center"/>
        </w:trPr>
        <w:tc>
          <w:tcPr>
            <w:tcW w:w="3345" w:type="dxa"/>
          </w:tcPr>
          <w:p w14:paraId="4131635E" w14:textId="77777777" w:rsidR="00440477" w:rsidRDefault="00440477" w:rsidP="00BA7D84">
            <w:pPr>
              <w:pStyle w:val="TableText"/>
            </w:pPr>
            <w:r>
              <w:tab/>
            </w:r>
            <w:r>
              <w:tab/>
              <w:t>@codeSystem</w:t>
            </w:r>
          </w:p>
        </w:tc>
        <w:tc>
          <w:tcPr>
            <w:tcW w:w="720" w:type="dxa"/>
          </w:tcPr>
          <w:p w14:paraId="1EBDDF0C" w14:textId="77777777" w:rsidR="00440477" w:rsidRDefault="00440477" w:rsidP="00BA7D84">
            <w:pPr>
              <w:pStyle w:val="TableText"/>
            </w:pPr>
            <w:r>
              <w:t>1..1</w:t>
            </w:r>
          </w:p>
        </w:tc>
        <w:tc>
          <w:tcPr>
            <w:tcW w:w="1152" w:type="dxa"/>
          </w:tcPr>
          <w:p w14:paraId="7522974A" w14:textId="77777777" w:rsidR="00440477" w:rsidRDefault="00440477" w:rsidP="00BA7D84">
            <w:pPr>
              <w:pStyle w:val="TableText"/>
            </w:pPr>
            <w:r>
              <w:t>SHALL</w:t>
            </w:r>
          </w:p>
        </w:tc>
        <w:tc>
          <w:tcPr>
            <w:tcW w:w="864" w:type="dxa"/>
          </w:tcPr>
          <w:p w14:paraId="4B12DA1C" w14:textId="77777777" w:rsidR="00440477" w:rsidRDefault="00440477" w:rsidP="00BA7D84">
            <w:pPr>
              <w:pStyle w:val="TableText"/>
            </w:pPr>
          </w:p>
        </w:tc>
        <w:tc>
          <w:tcPr>
            <w:tcW w:w="1104" w:type="dxa"/>
          </w:tcPr>
          <w:p w14:paraId="2D463120" w14:textId="7081DDAA" w:rsidR="00440477" w:rsidRDefault="00002F64" w:rsidP="00BA7D84">
            <w:pPr>
              <w:pStyle w:val="TableText"/>
            </w:pPr>
            <w:del w:id="1653" w:author="Russ Ott" w:date="2022-04-29T10:09:00Z">
              <w:r>
                <w:fldChar w:fldCharType="begin"/>
              </w:r>
              <w:r>
                <w:delInstrText xml:space="preserve"> HYPERLINK \l "C_4435-49" \h </w:delInstrText>
              </w:r>
              <w:r>
                <w:fldChar w:fldCharType="separate"/>
              </w:r>
              <w:r w:rsidR="002F5B8D">
                <w:rPr>
                  <w:rStyle w:val="HyperlinkText9pt"/>
                </w:rPr>
                <w:delText>4435-49</w:delText>
              </w:r>
              <w:r>
                <w:rPr>
                  <w:rStyle w:val="HyperlinkText9pt"/>
                </w:rPr>
                <w:fldChar w:fldCharType="end"/>
              </w:r>
            </w:del>
            <w:ins w:id="1654" w:author="Russ Ott" w:date="2022-04-29T10:09:00Z">
              <w:r>
                <w:fldChar w:fldCharType="begin"/>
              </w:r>
              <w:r>
                <w:instrText xml:space="preserve"> HYPERLINK \l "C_4515-49" \h </w:instrText>
              </w:r>
              <w:r>
                <w:fldChar w:fldCharType="separate"/>
              </w:r>
              <w:r w:rsidR="00440477">
                <w:rPr>
                  <w:rStyle w:val="HyperlinkText9pt"/>
                </w:rPr>
                <w:t>4515-49</w:t>
              </w:r>
              <w:r>
                <w:rPr>
                  <w:rStyle w:val="HyperlinkText9pt"/>
                </w:rPr>
                <w:fldChar w:fldCharType="end"/>
              </w:r>
            </w:ins>
          </w:p>
        </w:tc>
        <w:tc>
          <w:tcPr>
            <w:tcW w:w="2975" w:type="dxa"/>
          </w:tcPr>
          <w:p w14:paraId="78D76101" w14:textId="77777777" w:rsidR="00440477" w:rsidRDefault="00440477" w:rsidP="00BA7D84">
            <w:pPr>
              <w:pStyle w:val="TableText"/>
            </w:pPr>
            <w:r>
              <w:t>2.16.840.1.113883.6.1</w:t>
            </w:r>
          </w:p>
        </w:tc>
      </w:tr>
      <w:tr w:rsidR="00440477" w14:paraId="016B056F" w14:textId="77777777" w:rsidTr="00BA7D84">
        <w:trPr>
          <w:jc w:val="center"/>
        </w:trPr>
        <w:tc>
          <w:tcPr>
            <w:tcW w:w="3345" w:type="dxa"/>
          </w:tcPr>
          <w:p w14:paraId="2231E6DC" w14:textId="77777777" w:rsidR="00440477" w:rsidRDefault="00440477" w:rsidP="00BA7D84">
            <w:pPr>
              <w:pStyle w:val="TableText"/>
            </w:pPr>
            <w:r>
              <w:tab/>
              <w:t>statusCode</w:t>
            </w:r>
          </w:p>
        </w:tc>
        <w:tc>
          <w:tcPr>
            <w:tcW w:w="720" w:type="dxa"/>
          </w:tcPr>
          <w:p w14:paraId="6F72509F" w14:textId="77777777" w:rsidR="00440477" w:rsidRDefault="00440477" w:rsidP="00BA7D84">
            <w:pPr>
              <w:pStyle w:val="TableText"/>
            </w:pPr>
            <w:r>
              <w:t>1..1</w:t>
            </w:r>
          </w:p>
        </w:tc>
        <w:tc>
          <w:tcPr>
            <w:tcW w:w="1152" w:type="dxa"/>
          </w:tcPr>
          <w:p w14:paraId="0F8BE7A4" w14:textId="77777777" w:rsidR="00440477" w:rsidRDefault="00440477" w:rsidP="00BA7D84">
            <w:pPr>
              <w:pStyle w:val="TableText"/>
            </w:pPr>
            <w:r>
              <w:t>SHALL</w:t>
            </w:r>
          </w:p>
        </w:tc>
        <w:tc>
          <w:tcPr>
            <w:tcW w:w="864" w:type="dxa"/>
          </w:tcPr>
          <w:p w14:paraId="05422612" w14:textId="77777777" w:rsidR="00440477" w:rsidRDefault="00440477" w:rsidP="00BA7D84">
            <w:pPr>
              <w:pStyle w:val="TableText"/>
            </w:pPr>
          </w:p>
        </w:tc>
        <w:tc>
          <w:tcPr>
            <w:tcW w:w="1104" w:type="dxa"/>
          </w:tcPr>
          <w:p w14:paraId="55BB2973" w14:textId="4121B03A" w:rsidR="00440477" w:rsidRDefault="00002F64" w:rsidP="00BA7D84">
            <w:pPr>
              <w:pStyle w:val="TableText"/>
            </w:pPr>
            <w:del w:id="1655" w:author="Russ Ott" w:date="2022-04-29T10:09:00Z">
              <w:r>
                <w:fldChar w:fldCharType="begin"/>
              </w:r>
              <w:r>
                <w:delInstrText xml:space="preserve"> HYPERLINK \l "C_4435-62" \h </w:delInstrText>
              </w:r>
              <w:r>
                <w:fldChar w:fldCharType="separate"/>
              </w:r>
              <w:r w:rsidR="002F5B8D">
                <w:rPr>
                  <w:rStyle w:val="HyperlinkText9pt"/>
                </w:rPr>
                <w:delText>4435-62</w:delText>
              </w:r>
              <w:r>
                <w:rPr>
                  <w:rStyle w:val="HyperlinkText9pt"/>
                </w:rPr>
                <w:fldChar w:fldCharType="end"/>
              </w:r>
            </w:del>
            <w:ins w:id="1656" w:author="Russ Ott" w:date="2022-04-29T10:09:00Z">
              <w:r>
                <w:fldChar w:fldCharType="begin"/>
              </w:r>
              <w:r>
                <w:instrText xml:space="preserve"> HYPERLINK \l "C_4515-62" \h </w:instrText>
              </w:r>
              <w:r>
                <w:fldChar w:fldCharType="separate"/>
              </w:r>
              <w:r w:rsidR="00440477">
                <w:rPr>
                  <w:rStyle w:val="HyperlinkText9pt"/>
                </w:rPr>
                <w:t>4515-62</w:t>
              </w:r>
              <w:r>
                <w:rPr>
                  <w:rStyle w:val="HyperlinkText9pt"/>
                </w:rPr>
                <w:fldChar w:fldCharType="end"/>
              </w:r>
            </w:ins>
          </w:p>
        </w:tc>
        <w:tc>
          <w:tcPr>
            <w:tcW w:w="2975" w:type="dxa"/>
          </w:tcPr>
          <w:p w14:paraId="0832015D" w14:textId="77777777" w:rsidR="00440477" w:rsidRDefault="00440477" w:rsidP="00BA7D84">
            <w:pPr>
              <w:pStyle w:val="TableText"/>
            </w:pPr>
          </w:p>
        </w:tc>
      </w:tr>
      <w:tr w:rsidR="00440477" w14:paraId="1972707E" w14:textId="77777777" w:rsidTr="00BA7D84">
        <w:trPr>
          <w:jc w:val="center"/>
        </w:trPr>
        <w:tc>
          <w:tcPr>
            <w:tcW w:w="3345" w:type="dxa"/>
          </w:tcPr>
          <w:p w14:paraId="01BC3318" w14:textId="77777777" w:rsidR="00440477" w:rsidRDefault="00440477" w:rsidP="00BA7D84">
            <w:pPr>
              <w:pStyle w:val="TableText"/>
            </w:pPr>
            <w:r>
              <w:tab/>
            </w:r>
            <w:r>
              <w:tab/>
              <w:t>@code</w:t>
            </w:r>
          </w:p>
        </w:tc>
        <w:tc>
          <w:tcPr>
            <w:tcW w:w="720" w:type="dxa"/>
          </w:tcPr>
          <w:p w14:paraId="2C00C2F0" w14:textId="77777777" w:rsidR="00440477" w:rsidRDefault="00440477" w:rsidP="00BA7D84">
            <w:pPr>
              <w:pStyle w:val="TableText"/>
            </w:pPr>
            <w:r>
              <w:t>1..1</w:t>
            </w:r>
          </w:p>
        </w:tc>
        <w:tc>
          <w:tcPr>
            <w:tcW w:w="1152" w:type="dxa"/>
          </w:tcPr>
          <w:p w14:paraId="34433E66" w14:textId="77777777" w:rsidR="00440477" w:rsidRDefault="00440477" w:rsidP="00BA7D84">
            <w:pPr>
              <w:pStyle w:val="TableText"/>
            </w:pPr>
            <w:r>
              <w:t>SHALL</w:t>
            </w:r>
          </w:p>
        </w:tc>
        <w:tc>
          <w:tcPr>
            <w:tcW w:w="864" w:type="dxa"/>
          </w:tcPr>
          <w:p w14:paraId="12BDAC02" w14:textId="77777777" w:rsidR="00440477" w:rsidRDefault="00440477" w:rsidP="00BA7D84">
            <w:pPr>
              <w:pStyle w:val="TableText"/>
            </w:pPr>
          </w:p>
        </w:tc>
        <w:tc>
          <w:tcPr>
            <w:tcW w:w="1104" w:type="dxa"/>
          </w:tcPr>
          <w:p w14:paraId="117C7580" w14:textId="44728972" w:rsidR="00440477" w:rsidRDefault="00002F64" w:rsidP="00BA7D84">
            <w:pPr>
              <w:pStyle w:val="TableText"/>
            </w:pPr>
            <w:del w:id="1657" w:author="Russ Ott" w:date="2022-04-29T10:09:00Z">
              <w:r>
                <w:fldChar w:fldCharType="begin"/>
              </w:r>
              <w:r>
                <w:delInstrText xml:space="preserve"> HYPERLINK \l "C_4435-68" \h </w:delInstrText>
              </w:r>
              <w:r>
                <w:fldChar w:fldCharType="separate"/>
              </w:r>
              <w:r w:rsidR="002F5B8D">
                <w:rPr>
                  <w:rStyle w:val="HyperlinkText9pt"/>
                </w:rPr>
                <w:delText>4435-68</w:delText>
              </w:r>
              <w:r>
                <w:rPr>
                  <w:rStyle w:val="HyperlinkText9pt"/>
                </w:rPr>
                <w:fldChar w:fldCharType="end"/>
              </w:r>
            </w:del>
            <w:ins w:id="1658" w:author="Russ Ott" w:date="2022-04-29T10:09:00Z">
              <w:r>
                <w:fldChar w:fldCharType="begin"/>
              </w:r>
              <w:r>
                <w:instrText xml:space="preserve"> HYPERLINK \l "C_4515-68" \h </w:instrText>
              </w:r>
              <w:r>
                <w:fldChar w:fldCharType="separate"/>
              </w:r>
              <w:r w:rsidR="00440477">
                <w:rPr>
                  <w:rStyle w:val="HyperlinkText9pt"/>
                </w:rPr>
                <w:t>4515-68</w:t>
              </w:r>
              <w:r>
                <w:rPr>
                  <w:rStyle w:val="HyperlinkText9pt"/>
                </w:rPr>
                <w:fldChar w:fldCharType="end"/>
              </w:r>
            </w:ins>
          </w:p>
        </w:tc>
        <w:tc>
          <w:tcPr>
            <w:tcW w:w="2975" w:type="dxa"/>
          </w:tcPr>
          <w:p w14:paraId="6EB46422" w14:textId="77777777" w:rsidR="00440477" w:rsidRDefault="00440477" w:rsidP="00BA7D84">
            <w:pPr>
              <w:pStyle w:val="TableText"/>
            </w:pPr>
            <w:r>
              <w:t>urn:oid:2.16.840.1.113883.1.11.15933 (ActStatus)</w:t>
            </w:r>
          </w:p>
        </w:tc>
      </w:tr>
      <w:tr w:rsidR="00440477" w14:paraId="03A11161" w14:textId="77777777" w:rsidTr="00BA7D84">
        <w:trPr>
          <w:jc w:val="center"/>
        </w:trPr>
        <w:tc>
          <w:tcPr>
            <w:tcW w:w="3345" w:type="dxa"/>
          </w:tcPr>
          <w:p w14:paraId="56523E81" w14:textId="77777777" w:rsidR="00440477" w:rsidRDefault="00440477" w:rsidP="00BA7D84">
            <w:pPr>
              <w:pStyle w:val="TableText"/>
            </w:pPr>
            <w:r>
              <w:tab/>
              <w:t>effectiveTime</w:t>
            </w:r>
          </w:p>
        </w:tc>
        <w:tc>
          <w:tcPr>
            <w:tcW w:w="720" w:type="dxa"/>
          </w:tcPr>
          <w:p w14:paraId="2C34C590" w14:textId="77777777" w:rsidR="00440477" w:rsidRDefault="00440477" w:rsidP="00BA7D84">
            <w:pPr>
              <w:pStyle w:val="TableText"/>
            </w:pPr>
            <w:r>
              <w:t>1..1</w:t>
            </w:r>
          </w:p>
        </w:tc>
        <w:tc>
          <w:tcPr>
            <w:tcW w:w="1152" w:type="dxa"/>
          </w:tcPr>
          <w:p w14:paraId="7F8BF1F6" w14:textId="77777777" w:rsidR="00440477" w:rsidRDefault="00440477" w:rsidP="00BA7D84">
            <w:pPr>
              <w:pStyle w:val="TableText"/>
            </w:pPr>
            <w:r>
              <w:t>SHALL</w:t>
            </w:r>
          </w:p>
        </w:tc>
        <w:tc>
          <w:tcPr>
            <w:tcW w:w="864" w:type="dxa"/>
          </w:tcPr>
          <w:p w14:paraId="36CE639A" w14:textId="77777777" w:rsidR="00440477" w:rsidRDefault="00440477" w:rsidP="00BA7D84">
            <w:pPr>
              <w:pStyle w:val="TableText"/>
            </w:pPr>
          </w:p>
        </w:tc>
        <w:tc>
          <w:tcPr>
            <w:tcW w:w="1104" w:type="dxa"/>
          </w:tcPr>
          <w:p w14:paraId="26CFE0E4" w14:textId="790FB539" w:rsidR="00440477" w:rsidRDefault="00002F64" w:rsidP="00BA7D84">
            <w:pPr>
              <w:pStyle w:val="TableText"/>
            </w:pPr>
            <w:del w:id="1659" w:author="Russ Ott" w:date="2022-04-29T10:09:00Z">
              <w:r>
                <w:fldChar w:fldCharType="begin"/>
              </w:r>
              <w:r>
                <w:delInstrText xml:space="preserve"> HYPERLINK \l "C_4435-33" \h </w:delInstrText>
              </w:r>
              <w:r>
                <w:fldChar w:fldCharType="separate"/>
              </w:r>
              <w:r w:rsidR="002F5B8D">
                <w:rPr>
                  <w:rStyle w:val="HyperlinkText9pt"/>
                </w:rPr>
                <w:delText>4435-33</w:delText>
              </w:r>
              <w:r>
                <w:rPr>
                  <w:rStyle w:val="HyperlinkText9pt"/>
                </w:rPr>
                <w:fldChar w:fldCharType="end"/>
              </w:r>
            </w:del>
            <w:ins w:id="1660" w:author="Russ Ott" w:date="2022-04-29T10:09:00Z">
              <w:r>
                <w:fldChar w:fldCharType="begin"/>
              </w:r>
              <w:r>
                <w:instrText xml:space="preserve"> HYPERLINK \l "C_4515-33" \h </w:instrText>
              </w:r>
              <w:r>
                <w:fldChar w:fldCharType="separate"/>
              </w:r>
              <w:r w:rsidR="00440477">
                <w:rPr>
                  <w:rStyle w:val="HyperlinkText9pt"/>
                </w:rPr>
                <w:t>4515-33</w:t>
              </w:r>
              <w:r>
                <w:rPr>
                  <w:rStyle w:val="HyperlinkText9pt"/>
                </w:rPr>
                <w:fldChar w:fldCharType="end"/>
              </w:r>
            </w:ins>
          </w:p>
        </w:tc>
        <w:tc>
          <w:tcPr>
            <w:tcW w:w="2975" w:type="dxa"/>
          </w:tcPr>
          <w:p w14:paraId="0FF34B6B" w14:textId="77777777" w:rsidR="00440477" w:rsidRDefault="00440477" w:rsidP="00BA7D84">
            <w:pPr>
              <w:pStyle w:val="TableText"/>
            </w:pPr>
          </w:p>
        </w:tc>
      </w:tr>
      <w:tr w:rsidR="00440477" w14:paraId="7BCE7A80" w14:textId="77777777" w:rsidTr="00BA7D84">
        <w:trPr>
          <w:jc w:val="center"/>
        </w:trPr>
        <w:tc>
          <w:tcPr>
            <w:tcW w:w="3345" w:type="dxa"/>
          </w:tcPr>
          <w:p w14:paraId="552470FB" w14:textId="77777777" w:rsidR="00440477" w:rsidRDefault="00440477" w:rsidP="00BA7D84">
            <w:pPr>
              <w:pStyle w:val="TableText"/>
            </w:pPr>
            <w:r>
              <w:tab/>
            </w:r>
            <w:r>
              <w:tab/>
              <w:t>low</w:t>
            </w:r>
          </w:p>
        </w:tc>
        <w:tc>
          <w:tcPr>
            <w:tcW w:w="720" w:type="dxa"/>
          </w:tcPr>
          <w:p w14:paraId="720F369B" w14:textId="77777777" w:rsidR="00440477" w:rsidRDefault="00440477" w:rsidP="00BA7D84">
            <w:pPr>
              <w:pStyle w:val="TableText"/>
            </w:pPr>
            <w:r>
              <w:t>1..1</w:t>
            </w:r>
          </w:p>
        </w:tc>
        <w:tc>
          <w:tcPr>
            <w:tcW w:w="1152" w:type="dxa"/>
          </w:tcPr>
          <w:p w14:paraId="4CAEC7F4" w14:textId="77777777" w:rsidR="00440477" w:rsidRDefault="00440477" w:rsidP="00BA7D84">
            <w:pPr>
              <w:pStyle w:val="TableText"/>
            </w:pPr>
            <w:r>
              <w:t>SHALL</w:t>
            </w:r>
          </w:p>
        </w:tc>
        <w:tc>
          <w:tcPr>
            <w:tcW w:w="864" w:type="dxa"/>
          </w:tcPr>
          <w:p w14:paraId="6839A7FE" w14:textId="77777777" w:rsidR="00440477" w:rsidRDefault="00440477" w:rsidP="00BA7D84">
            <w:pPr>
              <w:pStyle w:val="TableText"/>
            </w:pPr>
          </w:p>
        </w:tc>
        <w:tc>
          <w:tcPr>
            <w:tcW w:w="1104" w:type="dxa"/>
          </w:tcPr>
          <w:p w14:paraId="06EE98A3" w14:textId="6AA8519A" w:rsidR="00440477" w:rsidRDefault="00002F64" w:rsidP="00BA7D84">
            <w:pPr>
              <w:pStyle w:val="TableText"/>
            </w:pPr>
            <w:del w:id="1661" w:author="Russ Ott" w:date="2022-04-29T10:09:00Z">
              <w:r>
                <w:fldChar w:fldCharType="begin"/>
              </w:r>
              <w:r>
                <w:delInstrText xml:space="preserve"> HYPERLINK \l "C_4435-167" \h </w:delInstrText>
              </w:r>
              <w:r>
                <w:fldChar w:fldCharType="separate"/>
              </w:r>
              <w:r w:rsidR="002F5B8D">
                <w:rPr>
                  <w:rStyle w:val="HyperlinkText9pt"/>
                </w:rPr>
                <w:delText>4435-167</w:delText>
              </w:r>
              <w:r>
                <w:rPr>
                  <w:rStyle w:val="HyperlinkText9pt"/>
                </w:rPr>
                <w:fldChar w:fldCharType="end"/>
              </w:r>
            </w:del>
            <w:ins w:id="1662" w:author="Russ Ott" w:date="2022-04-29T10:09:00Z">
              <w:r>
                <w:fldChar w:fldCharType="begin"/>
              </w:r>
              <w:r>
                <w:instrText xml:space="preserve"> HYPERLINK \l "C_4515-167" \h </w:instrText>
              </w:r>
              <w:r>
                <w:fldChar w:fldCharType="separate"/>
              </w:r>
              <w:r w:rsidR="00440477">
                <w:rPr>
                  <w:rStyle w:val="HyperlinkText9pt"/>
                </w:rPr>
                <w:t>4515-167</w:t>
              </w:r>
              <w:r>
                <w:rPr>
                  <w:rStyle w:val="HyperlinkText9pt"/>
                </w:rPr>
                <w:fldChar w:fldCharType="end"/>
              </w:r>
            </w:ins>
          </w:p>
        </w:tc>
        <w:tc>
          <w:tcPr>
            <w:tcW w:w="2975" w:type="dxa"/>
          </w:tcPr>
          <w:p w14:paraId="0A626522" w14:textId="77777777" w:rsidR="00440477" w:rsidRDefault="00440477" w:rsidP="00BA7D84">
            <w:pPr>
              <w:pStyle w:val="TableText"/>
            </w:pPr>
          </w:p>
        </w:tc>
      </w:tr>
      <w:tr w:rsidR="00440477" w14:paraId="382C92FA" w14:textId="77777777" w:rsidTr="00BA7D84">
        <w:trPr>
          <w:jc w:val="center"/>
        </w:trPr>
        <w:tc>
          <w:tcPr>
            <w:tcW w:w="3345" w:type="dxa"/>
          </w:tcPr>
          <w:p w14:paraId="3B3E86B2" w14:textId="77777777" w:rsidR="00440477" w:rsidRDefault="00440477" w:rsidP="00BA7D84">
            <w:pPr>
              <w:pStyle w:val="TableText"/>
            </w:pPr>
            <w:r>
              <w:tab/>
            </w:r>
            <w:r>
              <w:tab/>
              <w:t>high</w:t>
            </w:r>
          </w:p>
        </w:tc>
        <w:tc>
          <w:tcPr>
            <w:tcW w:w="720" w:type="dxa"/>
          </w:tcPr>
          <w:p w14:paraId="68C240CA" w14:textId="77777777" w:rsidR="00440477" w:rsidRDefault="00440477" w:rsidP="00BA7D84">
            <w:pPr>
              <w:pStyle w:val="TableText"/>
            </w:pPr>
            <w:r>
              <w:t>0..1</w:t>
            </w:r>
          </w:p>
        </w:tc>
        <w:tc>
          <w:tcPr>
            <w:tcW w:w="1152" w:type="dxa"/>
          </w:tcPr>
          <w:p w14:paraId="7F3C7552" w14:textId="77777777" w:rsidR="00440477" w:rsidRDefault="00440477" w:rsidP="00BA7D84">
            <w:pPr>
              <w:pStyle w:val="TableText"/>
            </w:pPr>
            <w:r>
              <w:t>MAY</w:t>
            </w:r>
          </w:p>
        </w:tc>
        <w:tc>
          <w:tcPr>
            <w:tcW w:w="864" w:type="dxa"/>
          </w:tcPr>
          <w:p w14:paraId="4D6DD93A" w14:textId="77777777" w:rsidR="00440477" w:rsidRDefault="00440477" w:rsidP="00BA7D84">
            <w:pPr>
              <w:pStyle w:val="TableText"/>
            </w:pPr>
          </w:p>
        </w:tc>
        <w:tc>
          <w:tcPr>
            <w:tcW w:w="1104" w:type="dxa"/>
          </w:tcPr>
          <w:p w14:paraId="0A336B74" w14:textId="564F7190" w:rsidR="00440477" w:rsidRDefault="00002F64" w:rsidP="00BA7D84">
            <w:pPr>
              <w:pStyle w:val="TableText"/>
            </w:pPr>
            <w:del w:id="1663" w:author="Russ Ott" w:date="2022-04-29T10:09:00Z">
              <w:r>
                <w:fldChar w:fldCharType="begin"/>
              </w:r>
              <w:r>
                <w:delInstrText xml:space="preserve"> HYPERLINK \l "C_4435-168" \h </w:delInstrText>
              </w:r>
              <w:r>
                <w:fldChar w:fldCharType="separate"/>
              </w:r>
              <w:r w:rsidR="002F5B8D">
                <w:rPr>
                  <w:rStyle w:val="HyperlinkText9pt"/>
                </w:rPr>
                <w:delText>4435-168</w:delText>
              </w:r>
              <w:r>
                <w:rPr>
                  <w:rStyle w:val="HyperlinkText9pt"/>
                </w:rPr>
                <w:fldChar w:fldCharType="end"/>
              </w:r>
            </w:del>
            <w:ins w:id="1664" w:author="Russ Ott" w:date="2022-04-29T10:09:00Z">
              <w:r>
                <w:fldChar w:fldCharType="begin"/>
              </w:r>
              <w:r>
                <w:instrText xml:space="preserve"> HYPERLINK \l "C_4515-168" \h </w:instrText>
              </w:r>
              <w:r>
                <w:fldChar w:fldCharType="separate"/>
              </w:r>
              <w:r w:rsidR="00440477">
                <w:rPr>
                  <w:rStyle w:val="HyperlinkText9pt"/>
                </w:rPr>
                <w:t>4515-168</w:t>
              </w:r>
              <w:r>
                <w:rPr>
                  <w:rStyle w:val="HyperlinkText9pt"/>
                </w:rPr>
                <w:fldChar w:fldCharType="end"/>
              </w:r>
            </w:ins>
          </w:p>
        </w:tc>
        <w:tc>
          <w:tcPr>
            <w:tcW w:w="2975" w:type="dxa"/>
          </w:tcPr>
          <w:p w14:paraId="71ADEB66" w14:textId="77777777" w:rsidR="00440477" w:rsidRDefault="00440477" w:rsidP="00BA7D84">
            <w:pPr>
              <w:pStyle w:val="TableText"/>
            </w:pPr>
          </w:p>
        </w:tc>
      </w:tr>
      <w:tr w:rsidR="00440477" w14:paraId="263A22C3" w14:textId="77777777" w:rsidTr="00BA7D84">
        <w:trPr>
          <w:jc w:val="center"/>
        </w:trPr>
        <w:tc>
          <w:tcPr>
            <w:tcW w:w="3345" w:type="dxa"/>
          </w:tcPr>
          <w:p w14:paraId="210F6274" w14:textId="77777777" w:rsidR="00440477" w:rsidRDefault="00440477" w:rsidP="00BA7D84">
            <w:pPr>
              <w:pStyle w:val="TableText"/>
            </w:pPr>
            <w:r>
              <w:tab/>
              <w:t>performer</w:t>
            </w:r>
          </w:p>
        </w:tc>
        <w:tc>
          <w:tcPr>
            <w:tcW w:w="720" w:type="dxa"/>
          </w:tcPr>
          <w:p w14:paraId="6640C99D" w14:textId="77777777" w:rsidR="00440477" w:rsidRDefault="00440477" w:rsidP="00BA7D84">
            <w:pPr>
              <w:pStyle w:val="TableText"/>
            </w:pPr>
            <w:r>
              <w:t>1..1</w:t>
            </w:r>
          </w:p>
        </w:tc>
        <w:tc>
          <w:tcPr>
            <w:tcW w:w="1152" w:type="dxa"/>
          </w:tcPr>
          <w:p w14:paraId="5E838531" w14:textId="77777777" w:rsidR="00440477" w:rsidRDefault="00440477" w:rsidP="00BA7D84">
            <w:pPr>
              <w:pStyle w:val="TableText"/>
            </w:pPr>
            <w:r>
              <w:t>SHALL</w:t>
            </w:r>
          </w:p>
        </w:tc>
        <w:tc>
          <w:tcPr>
            <w:tcW w:w="864" w:type="dxa"/>
          </w:tcPr>
          <w:p w14:paraId="76999DFC" w14:textId="77777777" w:rsidR="00440477" w:rsidRDefault="00440477" w:rsidP="00BA7D84">
            <w:pPr>
              <w:pStyle w:val="TableText"/>
            </w:pPr>
          </w:p>
        </w:tc>
        <w:tc>
          <w:tcPr>
            <w:tcW w:w="1104" w:type="dxa"/>
          </w:tcPr>
          <w:p w14:paraId="7E4ED00B" w14:textId="40C47B60" w:rsidR="00440477" w:rsidRDefault="00002F64" w:rsidP="00BA7D84">
            <w:pPr>
              <w:pStyle w:val="TableText"/>
            </w:pPr>
            <w:del w:id="1665" w:author="Russ Ott" w:date="2022-04-29T10:09:00Z">
              <w:r>
                <w:fldChar w:fldCharType="begin"/>
              </w:r>
              <w:r>
                <w:delInstrText xml:space="preserve"> HYPERLINK \l "C_4435-160" \h </w:delInstrText>
              </w:r>
              <w:r>
                <w:fldChar w:fldCharType="separate"/>
              </w:r>
              <w:r w:rsidR="002F5B8D">
                <w:rPr>
                  <w:rStyle w:val="HyperlinkText9pt"/>
                </w:rPr>
                <w:delText>4435-160</w:delText>
              </w:r>
              <w:r>
                <w:rPr>
                  <w:rStyle w:val="HyperlinkText9pt"/>
                </w:rPr>
                <w:fldChar w:fldCharType="end"/>
              </w:r>
            </w:del>
            <w:ins w:id="1666" w:author="Russ Ott" w:date="2022-04-29T10:09:00Z">
              <w:r>
                <w:fldChar w:fldCharType="begin"/>
              </w:r>
              <w:r>
                <w:instrText xml:space="preserve"> HYPERLINK \l "C_4515-160" \h </w:instrText>
              </w:r>
              <w:r>
                <w:fldChar w:fldCharType="separate"/>
              </w:r>
              <w:r w:rsidR="00440477">
                <w:rPr>
                  <w:rStyle w:val="HyperlinkText9pt"/>
                </w:rPr>
                <w:t>4515-160</w:t>
              </w:r>
              <w:r>
                <w:rPr>
                  <w:rStyle w:val="HyperlinkText9pt"/>
                </w:rPr>
                <w:fldChar w:fldCharType="end"/>
              </w:r>
            </w:ins>
          </w:p>
        </w:tc>
        <w:tc>
          <w:tcPr>
            <w:tcW w:w="2975" w:type="dxa"/>
          </w:tcPr>
          <w:p w14:paraId="30902DCF" w14:textId="77777777" w:rsidR="00440477" w:rsidRDefault="00440477" w:rsidP="00BA7D84">
            <w:pPr>
              <w:pStyle w:val="TableText"/>
            </w:pPr>
          </w:p>
        </w:tc>
      </w:tr>
      <w:tr w:rsidR="00440477" w14:paraId="66DC8E91" w14:textId="77777777" w:rsidTr="00BA7D84">
        <w:trPr>
          <w:jc w:val="center"/>
        </w:trPr>
        <w:tc>
          <w:tcPr>
            <w:tcW w:w="3345" w:type="dxa"/>
          </w:tcPr>
          <w:p w14:paraId="1F544E09" w14:textId="77777777" w:rsidR="00440477" w:rsidRDefault="00440477" w:rsidP="00BA7D84">
            <w:pPr>
              <w:pStyle w:val="TableText"/>
            </w:pPr>
            <w:r>
              <w:tab/>
            </w:r>
            <w:r>
              <w:tab/>
              <w:t>sdtc:functionCode</w:t>
            </w:r>
          </w:p>
        </w:tc>
        <w:tc>
          <w:tcPr>
            <w:tcW w:w="720" w:type="dxa"/>
          </w:tcPr>
          <w:p w14:paraId="004275C8" w14:textId="77777777" w:rsidR="00440477" w:rsidRDefault="00440477" w:rsidP="00BA7D84">
            <w:pPr>
              <w:pStyle w:val="TableText"/>
            </w:pPr>
            <w:r>
              <w:t>0..1</w:t>
            </w:r>
          </w:p>
        </w:tc>
        <w:tc>
          <w:tcPr>
            <w:tcW w:w="1152" w:type="dxa"/>
          </w:tcPr>
          <w:p w14:paraId="10AD2A37" w14:textId="77777777" w:rsidR="00440477" w:rsidRDefault="00440477" w:rsidP="00BA7D84">
            <w:pPr>
              <w:pStyle w:val="TableText"/>
            </w:pPr>
            <w:r>
              <w:t>MAY</w:t>
            </w:r>
          </w:p>
        </w:tc>
        <w:tc>
          <w:tcPr>
            <w:tcW w:w="864" w:type="dxa"/>
          </w:tcPr>
          <w:p w14:paraId="5E392811" w14:textId="77777777" w:rsidR="00440477" w:rsidRDefault="00440477" w:rsidP="00BA7D84">
            <w:pPr>
              <w:pStyle w:val="TableText"/>
            </w:pPr>
          </w:p>
        </w:tc>
        <w:tc>
          <w:tcPr>
            <w:tcW w:w="1104" w:type="dxa"/>
          </w:tcPr>
          <w:p w14:paraId="51C30333" w14:textId="4CBDF874" w:rsidR="00440477" w:rsidRDefault="00002F64" w:rsidP="00BA7D84">
            <w:pPr>
              <w:pStyle w:val="TableText"/>
            </w:pPr>
            <w:del w:id="1667" w:author="Russ Ott" w:date="2022-04-29T10:09:00Z">
              <w:r>
                <w:fldChar w:fldCharType="begin"/>
              </w:r>
              <w:r>
                <w:delInstrText xml:space="preserve"> HYPERLINK \l "C_4435-161" \h </w:delInstrText>
              </w:r>
              <w:r>
                <w:fldChar w:fldCharType="separate"/>
              </w:r>
              <w:r w:rsidR="002F5B8D">
                <w:rPr>
                  <w:rStyle w:val="HyperlinkText9pt"/>
                </w:rPr>
                <w:delText>4435-161</w:delText>
              </w:r>
              <w:r>
                <w:rPr>
                  <w:rStyle w:val="HyperlinkText9pt"/>
                </w:rPr>
                <w:fldChar w:fldCharType="end"/>
              </w:r>
            </w:del>
            <w:ins w:id="1668" w:author="Russ Ott" w:date="2022-04-29T10:09:00Z">
              <w:r>
                <w:fldChar w:fldCharType="begin"/>
              </w:r>
              <w:r>
                <w:instrText xml:space="preserve"> HYPERLINK \l "C_4515-161" \h </w:instrText>
              </w:r>
              <w:r>
                <w:fldChar w:fldCharType="separate"/>
              </w:r>
              <w:r w:rsidR="00440477">
                <w:rPr>
                  <w:rStyle w:val="HyperlinkText9pt"/>
                </w:rPr>
                <w:t>4515-</w:t>
              </w:r>
              <w:r w:rsidR="00440477">
                <w:rPr>
                  <w:rStyle w:val="HyperlinkText9pt"/>
                </w:rPr>
                <w:lastRenderedPageBreak/>
                <w:t>161</w:t>
              </w:r>
              <w:r>
                <w:rPr>
                  <w:rStyle w:val="HyperlinkText9pt"/>
                </w:rPr>
                <w:fldChar w:fldCharType="end"/>
              </w:r>
            </w:ins>
          </w:p>
        </w:tc>
        <w:tc>
          <w:tcPr>
            <w:tcW w:w="2975" w:type="dxa"/>
          </w:tcPr>
          <w:p w14:paraId="415EA494" w14:textId="77777777" w:rsidR="00440477" w:rsidRDefault="00440477" w:rsidP="00BA7D84">
            <w:pPr>
              <w:pStyle w:val="TableText"/>
            </w:pPr>
            <w:r>
              <w:lastRenderedPageBreak/>
              <w:t xml:space="preserve">urn:oid:2.16.840.1.113762.1.4.1099.30 (Care Team Member </w:t>
            </w:r>
            <w:r>
              <w:lastRenderedPageBreak/>
              <w:t>Function)</w:t>
            </w:r>
          </w:p>
        </w:tc>
      </w:tr>
      <w:tr w:rsidR="00440477" w14:paraId="682CA764" w14:textId="77777777" w:rsidTr="00BA7D84">
        <w:trPr>
          <w:jc w:val="center"/>
          <w:ins w:id="1669" w:author="Russ Ott" w:date="2022-04-29T10:09:00Z"/>
        </w:trPr>
        <w:tc>
          <w:tcPr>
            <w:tcW w:w="3345" w:type="dxa"/>
          </w:tcPr>
          <w:p w14:paraId="3656317C" w14:textId="77777777" w:rsidR="00440477" w:rsidRDefault="00440477" w:rsidP="00BA7D84">
            <w:pPr>
              <w:pStyle w:val="TableText"/>
              <w:rPr>
                <w:ins w:id="1670" w:author="Russ Ott" w:date="2022-04-29T10:09:00Z"/>
              </w:rPr>
            </w:pPr>
            <w:ins w:id="1671" w:author="Russ Ott" w:date="2022-04-29T10:09:00Z">
              <w:r>
                <w:lastRenderedPageBreak/>
                <w:tab/>
              </w:r>
              <w:r>
                <w:tab/>
                <w:t>assignedEntity</w:t>
              </w:r>
            </w:ins>
          </w:p>
        </w:tc>
        <w:tc>
          <w:tcPr>
            <w:tcW w:w="720" w:type="dxa"/>
          </w:tcPr>
          <w:p w14:paraId="23B52F9A" w14:textId="77777777" w:rsidR="00440477" w:rsidRDefault="00440477" w:rsidP="00BA7D84">
            <w:pPr>
              <w:pStyle w:val="TableText"/>
              <w:rPr>
                <w:ins w:id="1672" w:author="Russ Ott" w:date="2022-04-29T10:09:00Z"/>
              </w:rPr>
            </w:pPr>
            <w:ins w:id="1673" w:author="Russ Ott" w:date="2022-04-29T10:09:00Z">
              <w:r>
                <w:t>1..1</w:t>
              </w:r>
            </w:ins>
          </w:p>
        </w:tc>
        <w:tc>
          <w:tcPr>
            <w:tcW w:w="1152" w:type="dxa"/>
          </w:tcPr>
          <w:p w14:paraId="78EFDA58" w14:textId="77777777" w:rsidR="00440477" w:rsidRDefault="00440477" w:rsidP="00BA7D84">
            <w:pPr>
              <w:pStyle w:val="TableText"/>
              <w:rPr>
                <w:ins w:id="1674" w:author="Russ Ott" w:date="2022-04-29T10:09:00Z"/>
              </w:rPr>
            </w:pPr>
            <w:ins w:id="1675" w:author="Russ Ott" w:date="2022-04-29T10:09:00Z">
              <w:r>
                <w:t>SHALL</w:t>
              </w:r>
            </w:ins>
          </w:p>
        </w:tc>
        <w:tc>
          <w:tcPr>
            <w:tcW w:w="864" w:type="dxa"/>
          </w:tcPr>
          <w:p w14:paraId="2498530A" w14:textId="77777777" w:rsidR="00440477" w:rsidRDefault="00440477" w:rsidP="00BA7D84">
            <w:pPr>
              <w:pStyle w:val="TableText"/>
              <w:rPr>
                <w:ins w:id="1676" w:author="Russ Ott" w:date="2022-04-29T10:09:00Z"/>
              </w:rPr>
            </w:pPr>
          </w:p>
        </w:tc>
        <w:tc>
          <w:tcPr>
            <w:tcW w:w="1104" w:type="dxa"/>
          </w:tcPr>
          <w:p w14:paraId="02B65DDC" w14:textId="0D9E76ED" w:rsidR="00440477" w:rsidRDefault="00002F64" w:rsidP="00BA7D84">
            <w:pPr>
              <w:pStyle w:val="TableText"/>
              <w:rPr>
                <w:ins w:id="1677" w:author="Russ Ott" w:date="2022-04-29T10:09:00Z"/>
              </w:rPr>
            </w:pPr>
            <w:ins w:id="1678" w:author="Russ Ott" w:date="2022-04-29T10:09:00Z">
              <w:r>
                <w:fldChar w:fldCharType="begin"/>
              </w:r>
              <w:r>
                <w:instrText xml:space="preserve"> HYPERLINK \l "C_4515-175" \h </w:instrText>
              </w:r>
              <w:r>
                <w:fldChar w:fldCharType="separate"/>
              </w:r>
              <w:r w:rsidR="00440477">
                <w:rPr>
                  <w:rStyle w:val="HyperlinkText9pt"/>
                </w:rPr>
                <w:t>4515-175</w:t>
              </w:r>
              <w:r>
                <w:rPr>
                  <w:rStyle w:val="HyperlinkText9pt"/>
                </w:rPr>
                <w:fldChar w:fldCharType="end"/>
              </w:r>
            </w:ins>
          </w:p>
        </w:tc>
        <w:tc>
          <w:tcPr>
            <w:tcW w:w="2975" w:type="dxa"/>
          </w:tcPr>
          <w:p w14:paraId="293B6F61" w14:textId="77777777" w:rsidR="00440477" w:rsidRDefault="00440477" w:rsidP="00BA7D84">
            <w:pPr>
              <w:pStyle w:val="TableText"/>
              <w:rPr>
                <w:ins w:id="1679" w:author="Russ Ott" w:date="2022-04-29T10:09:00Z"/>
              </w:rPr>
            </w:pPr>
          </w:p>
        </w:tc>
      </w:tr>
      <w:tr w:rsidR="00440477" w14:paraId="14F9A3D1" w14:textId="77777777" w:rsidTr="00BA7D84">
        <w:trPr>
          <w:jc w:val="center"/>
          <w:ins w:id="1680" w:author="Russ Ott" w:date="2022-04-29T10:09:00Z"/>
        </w:trPr>
        <w:tc>
          <w:tcPr>
            <w:tcW w:w="3345" w:type="dxa"/>
          </w:tcPr>
          <w:p w14:paraId="141E9F4B" w14:textId="77777777" w:rsidR="00440477" w:rsidRDefault="00440477" w:rsidP="00BA7D84">
            <w:pPr>
              <w:pStyle w:val="TableText"/>
              <w:rPr>
                <w:ins w:id="1681" w:author="Russ Ott" w:date="2022-04-29T10:09:00Z"/>
              </w:rPr>
            </w:pPr>
            <w:ins w:id="1682" w:author="Russ Ott" w:date="2022-04-29T10:09:00Z">
              <w:r>
                <w:tab/>
              </w:r>
              <w:r>
                <w:tab/>
              </w:r>
              <w:r>
                <w:tab/>
                <w:t>id</w:t>
              </w:r>
            </w:ins>
          </w:p>
        </w:tc>
        <w:tc>
          <w:tcPr>
            <w:tcW w:w="720" w:type="dxa"/>
          </w:tcPr>
          <w:p w14:paraId="75D1AC4D" w14:textId="77777777" w:rsidR="00440477" w:rsidRDefault="00440477" w:rsidP="00BA7D84">
            <w:pPr>
              <w:pStyle w:val="TableText"/>
              <w:rPr>
                <w:ins w:id="1683" w:author="Russ Ott" w:date="2022-04-29T10:09:00Z"/>
              </w:rPr>
            </w:pPr>
            <w:ins w:id="1684" w:author="Russ Ott" w:date="2022-04-29T10:09:00Z">
              <w:r>
                <w:t>1..*</w:t>
              </w:r>
            </w:ins>
          </w:p>
        </w:tc>
        <w:tc>
          <w:tcPr>
            <w:tcW w:w="1152" w:type="dxa"/>
          </w:tcPr>
          <w:p w14:paraId="07CBFEB0" w14:textId="77777777" w:rsidR="00440477" w:rsidRDefault="00440477" w:rsidP="00BA7D84">
            <w:pPr>
              <w:pStyle w:val="TableText"/>
              <w:rPr>
                <w:ins w:id="1685" w:author="Russ Ott" w:date="2022-04-29T10:09:00Z"/>
              </w:rPr>
            </w:pPr>
            <w:ins w:id="1686" w:author="Russ Ott" w:date="2022-04-29T10:09:00Z">
              <w:r>
                <w:t>SHALL</w:t>
              </w:r>
            </w:ins>
          </w:p>
        </w:tc>
        <w:tc>
          <w:tcPr>
            <w:tcW w:w="864" w:type="dxa"/>
          </w:tcPr>
          <w:p w14:paraId="37F64B07" w14:textId="77777777" w:rsidR="00440477" w:rsidRDefault="00440477" w:rsidP="00BA7D84">
            <w:pPr>
              <w:pStyle w:val="TableText"/>
              <w:rPr>
                <w:ins w:id="1687" w:author="Russ Ott" w:date="2022-04-29T10:09:00Z"/>
              </w:rPr>
            </w:pPr>
          </w:p>
        </w:tc>
        <w:tc>
          <w:tcPr>
            <w:tcW w:w="1104" w:type="dxa"/>
          </w:tcPr>
          <w:p w14:paraId="7EA92202" w14:textId="13450AF0" w:rsidR="00440477" w:rsidRDefault="00002F64" w:rsidP="00BA7D84">
            <w:pPr>
              <w:pStyle w:val="TableText"/>
              <w:rPr>
                <w:ins w:id="1688" w:author="Russ Ott" w:date="2022-04-29T10:09:00Z"/>
              </w:rPr>
            </w:pPr>
            <w:ins w:id="1689" w:author="Russ Ott" w:date="2022-04-29T10:09:00Z">
              <w:r>
                <w:fldChar w:fldCharType="begin"/>
              </w:r>
              <w:r>
                <w:instrText xml:space="preserve"> HYPERLINK \l "C_4515-176" \h </w:instrText>
              </w:r>
              <w:r>
                <w:fldChar w:fldCharType="separate"/>
              </w:r>
              <w:r w:rsidR="00440477">
                <w:rPr>
                  <w:rStyle w:val="HyperlinkText9pt"/>
                </w:rPr>
                <w:t>4515-176</w:t>
              </w:r>
              <w:r>
                <w:rPr>
                  <w:rStyle w:val="HyperlinkText9pt"/>
                </w:rPr>
                <w:fldChar w:fldCharType="end"/>
              </w:r>
            </w:ins>
          </w:p>
        </w:tc>
        <w:tc>
          <w:tcPr>
            <w:tcW w:w="2975" w:type="dxa"/>
          </w:tcPr>
          <w:p w14:paraId="398A9818" w14:textId="77777777" w:rsidR="00440477" w:rsidRDefault="00440477" w:rsidP="00BA7D84">
            <w:pPr>
              <w:pStyle w:val="TableText"/>
              <w:rPr>
                <w:ins w:id="1690" w:author="Russ Ott" w:date="2022-04-29T10:09:00Z"/>
              </w:rPr>
            </w:pPr>
          </w:p>
        </w:tc>
      </w:tr>
      <w:tr w:rsidR="00440477" w14:paraId="5750EAF2" w14:textId="77777777" w:rsidTr="00BA7D84">
        <w:trPr>
          <w:jc w:val="center"/>
          <w:ins w:id="1691" w:author="Russ Ott" w:date="2022-04-29T10:09:00Z"/>
        </w:trPr>
        <w:tc>
          <w:tcPr>
            <w:tcW w:w="3345" w:type="dxa"/>
          </w:tcPr>
          <w:p w14:paraId="480E4D43" w14:textId="77777777" w:rsidR="00440477" w:rsidRDefault="00440477" w:rsidP="00BA7D84">
            <w:pPr>
              <w:pStyle w:val="TableText"/>
              <w:rPr>
                <w:ins w:id="1692" w:author="Russ Ott" w:date="2022-04-29T10:09:00Z"/>
              </w:rPr>
            </w:pPr>
            <w:ins w:id="1693" w:author="Russ Ott" w:date="2022-04-29T10:09:00Z">
              <w:r>
                <w:tab/>
              </w:r>
              <w:r>
                <w:tab/>
              </w:r>
              <w:r>
                <w:tab/>
              </w:r>
              <w:r>
                <w:tab/>
                <w:t>@root</w:t>
              </w:r>
            </w:ins>
          </w:p>
        </w:tc>
        <w:tc>
          <w:tcPr>
            <w:tcW w:w="720" w:type="dxa"/>
          </w:tcPr>
          <w:p w14:paraId="67B6CFFD" w14:textId="77777777" w:rsidR="00440477" w:rsidRDefault="00440477" w:rsidP="00BA7D84">
            <w:pPr>
              <w:pStyle w:val="TableText"/>
              <w:rPr>
                <w:ins w:id="1694" w:author="Russ Ott" w:date="2022-04-29T10:09:00Z"/>
              </w:rPr>
            </w:pPr>
            <w:ins w:id="1695" w:author="Russ Ott" w:date="2022-04-29T10:09:00Z">
              <w:r>
                <w:t>0..1</w:t>
              </w:r>
            </w:ins>
          </w:p>
        </w:tc>
        <w:tc>
          <w:tcPr>
            <w:tcW w:w="1152" w:type="dxa"/>
          </w:tcPr>
          <w:p w14:paraId="6B561624" w14:textId="77777777" w:rsidR="00440477" w:rsidRDefault="00440477" w:rsidP="00BA7D84">
            <w:pPr>
              <w:pStyle w:val="TableText"/>
              <w:rPr>
                <w:ins w:id="1696" w:author="Russ Ott" w:date="2022-04-29T10:09:00Z"/>
              </w:rPr>
            </w:pPr>
            <w:ins w:id="1697" w:author="Russ Ott" w:date="2022-04-29T10:09:00Z">
              <w:r>
                <w:t>SHOULD</w:t>
              </w:r>
            </w:ins>
          </w:p>
        </w:tc>
        <w:tc>
          <w:tcPr>
            <w:tcW w:w="864" w:type="dxa"/>
          </w:tcPr>
          <w:p w14:paraId="609C5F3C" w14:textId="77777777" w:rsidR="00440477" w:rsidRDefault="00440477" w:rsidP="00BA7D84">
            <w:pPr>
              <w:pStyle w:val="TableText"/>
              <w:rPr>
                <w:ins w:id="1698" w:author="Russ Ott" w:date="2022-04-29T10:09:00Z"/>
              </w:rPr>
            </w:pPr>
          </w:p>
        </w:tc>
        <w:tc>
          <w:tcPr>
            <w:tcW w:w="1104" w:type="dxa"/>
          </w:tcPr>
          <w:p w14:paraId="69FE59E2" w14:textId="5AC14C70" w:rsidR="00440477" w:rsidRDefault="00002F64" w:rsidP="00BA7D84">
            <w:pPr>
              <w:pStyle w:val="TableText"/>
              <w:rPr>
                <w:ins w:id="1699" w:author="Russ Ott" w:date="2022-04-29T10:09:00Z"/>
              </w:rPr>
            </w:pPr>
            <w:ins w:id="1700" w:author="Russ Ott" w:date="2022-04-29T10:09:00Z">
              <w:r>
                <w:fldChar w:fldCharType="begin"/>
              </w:r>
              <w:r>
                <w:instrText xml:space="preserve"> HYPERLINK \l "C_4515-177" \h </w:instrText>
              </w:r>
              <w:r>
                <w:fldChar w:fldCharType="separate"/>
              </w:r>
              <w:r w:rsidR="00440477">
                <w:rPr>
                  <w:rStyle w:val="HyperlinkText9pt"/>
                </w:rPr>
                <w:t>4515-177</w:t>
              </w:r>
              <w:r>
                <w:rPr>
                  <w:rStyle w:val="HyperlinkText9pt"/>
                </w:rPr>
                <w:fldChar w:fldCharType="end"/>
              </w:r>
            </w:ins>
          </w:p>
        </w:tc>
        <w:tc>
          <w:tcPr>
            <w:tcW w:w="2975" w:type="dxa"/>
          </w:tcPr>
          <w:p w14:paraId="5DCB322E" w14:textId="77777777" w:rsidR="00440477" w:rsidRDefault="00440477" w:rsidP="00BA7D84">
            <w:pPr>
              <w:pStyle w:val="TableText"/>
              <w:rPr>
                <w:ins w:id="1701" w:author="Russ Ott" w:date="2022-04-29T10:09:00Z"/>
              </w:rPr>
            </w:pPr>
            <w:ins w:id="1702" w:author="Russ Ott" w:date="2022-04-29T10:09:00Z">
              <w:r>
                <w:t>2.16.840.1.113883.4.6</w:t>
              </w:r>
            </w:ins>
          </w:p>
        </w:tc>
      </w:tr>
      <w:tr w:rsidR="00440477" w14:paraId="2712CB67" w14:textId="77777777" w:rsidTr="00BA7D84">
        <w:trPr>
          <w:jc w:val="center"/>
          <w:ins w:id="1703" w:author="Russ Ott" w:date="2022-04-29T10:09:00Z"/>
        </w:trPr>
        <w:tc>
          <w:tcPr>
            <w:tcW w:w="3345" w:type="dxa"/>
          </w:tcPr>
          <w:p w14:paraId="565236C1" w14:textId="77777777" w:rsidR="00440477" w:rsidRDefault="00440477" w:rsidP="00BA7D84">
            <w:pPr>
              <w:pStyle w:val="TableText"/>
              <w:rPr>
                <w:ins w:id="1704" w:author="Russ Ott" w:date="2022-04-29T10:09:00Z"/>
              </w:rPr>
            </w:pPr>
            <w:ins w:id="1705" w:author="Russ Ott" w:date="2022-04-29T10:09:00Z">
              <w:r>
                <w:tab/>
              </w:r>
              <w:r>
                <w:tab/>
              </w:r>
              <w:r>
                <w:tab/>
                <w:t>addr</w:t>
              </w:r>
            </w:ins>
          </w:p>
        </w:tc>
        <w:tc>
          <w:tcPr>
            <w:tcW w:w="720" w:type="dxa"/>
          </w:tcPr>
          <w:p w14:paraId="2B0B7915" w14:textId="77777777" w:rsidR="00440477" w:rsidRDefault="00440477" w:rsidP="00BA7D84">
            <w:pPr>
              <w:pStyle w:val="TableText"/>
              <w:rPr>
                <w:ins w:id="1706" w:author="Russ Ott" w:date="2022-04-29T10:09:00Z"/>
              </w:rPr>
            </w:pPr>
            <w:ins w:id="1707" w:author="Russ Ott" w:date="2022-04-29T10:09:00Z">
              <w:r>
                <w:t>0..*</w:t>
              </w:r>
            </w:ins>
          </w:p>
        </w:tc>
        <w:tc>
          <w:tcPr>
            <w:tcW w:w="1152" w:type="dxa"/>
          </w:tcPr>
          <w:p w14:paraId="7230F4D7" w14:textId="77777777" w:rsidR="00440477" w:rsidRDefault="00440477" w:rsidP="00BA7D84">
            <w:pPr>
              <w:pStyle w:val="TableText"/>
              <w:rPr>
                <w:ins w:id="1708" w:author="Russ Ott" w:date="2022-04-29T10:09:00Z"/>
              </w:rPr>
            </w:pPr>
            <w:ins w:id="1709" w:author="Russ Ott" w:date="2022-04-29T10:09:00Z">
              <w:r>
                <w:t>SHOULD</w:t>
              </w:r>
            </w:ins>
          </w:p>
        </w:tc>
        <w:tc>
          <w:tcPr>
            <w:tcW w:w="864" w:type="dxa"/>
          </w:tcPr>
          <w:p w14:paraId="5B2DD09E" w14:textId="77777777" w:rsidR="00440477" w:rsidRDefault="00440477" w:rsidP="00BA7D84">
            <w:pPr>
              <w:pStyle w:val="TableText"/>
              <w:rPr>
                <w:ins w:id="1710" w:author="Russ Ott" w:date="2022-04-29T10:09:00Z"/>
              </w:rPr>
            </w:pPr>
          </w:p>
        </w:tc>
        <w:tc>
          <w:tcPr>
            <w:tcW w:w="1104" w:type="dxa"/>
          </w:tcPr>
          <w:p w14:paraId="07A928A0" w14:textId="449E47D1" w:rsidR="00440477" w:rsidRDefault="00002F64" w:rsidP="00BA7D84">
            <w:pPr>
              <w:pStyle w:val="TableText"/>
              <w:rPr>
                <w:ins w:id="1711" w:author="Russ Ott" w:date="2022-04-29T10:09:00Z"/>
              </w:rPr>
            </w:pPr>
            <w:ins w:id="1712" w:author="Russ Ott" w:date="2022-04-29T10:09:00Z">
              <w:r>
                <w:fldChar w:fldCharType="begin"/>
              </w:r>
              <w:r>
                <w:instrText xml:space="preserve"> HYPERLINK \l "C_4515-182" \h </w:instrText>
              </w:r>
              <w:r>
                <w:fldChar w:fldCharType="separate"/>
              </w:r>
              <w:r w:rsidR="00440477">
                <w:rPr>
                  <w:rStyle w:val="HyperlinkText9pt"/>
                </w:rPr>
                <w:t>4515-182</w:t>
              </w:r>
              <w:r>
                <w:rPr>
                  <w:rStyle w:val="HyperlinkText9pt"/>
                </w:rPr>
                <w:fldChar w:fldCharType="end"/>
              </w:r>
            </w:ins>
          </w:p>
        </w:tc>
        <w:tc>
          <w:tcPr>
            <w:tcW w:w="2975" w:type="dxa"/>
          </w:tcPr>
          <w:p w14:paraId="7F8832D3" w14:textId="77777777" w:rsidR="00440477" w:rsidRDefault="00440477" w:rsidP="00BA7D84">
            <w:pPr>
              <w:pStyle w:val="TableText"/>
              <w:rPr>
                <w:ins w:id="1713" w:author="Russ Ott" w:date="2022-04-29T10:09:00Z"/>
              </w:rPr>
            </w:pPr>
          </w:p>
        </w:tc>
      </w:tr>
      <w:tr w:rsidR="00440477" w14:paraId="2AACC7B2" w14:textId="77777777" w:rsidTr="00BA7D84">
        <w:trPr>
          <w:jc w:val="center"/>
          <w:ins w:id="1714" w:author="Russ Ott" w:date="2022-04-29T10:09:00Z"/>
        </w:trPr>
        <w:tc>
          <w:tcPr>
            <w:tcW w:w="3345" w:type="dxa"/>
          </w:tcPr>
          <w:p w14:paraId="171206E9" w14:textId="77777777" w:rsidR="00440477" w:rsidRDefault="00440477" w:rsidP="00BA7D84">
            <w:pPr>
              <w:pStyle w:val="TableText"/>
              <w:rPr>
                <w:ins w:id="1715" w:author="Russ Ott" w:date="2022-04-29T10:09:00Z"/>
              </w:rPr>
            </w:pPr>
            <w:ins w:id="1716" w:author="Russ Ott" w:date="2022-04-29T10:09:00Z">
              <w:r>
                <w:tab/>
              </w:r>
              <w:r>
                <w:tab/>
              </w:r>
              <w:r>
                <w:tab/>
                <w:t>telecom</w:t>
              </w:r>
            </w:ins>
          </w:p>
        </w:tc>
        <w:tc>
          <w:tcPr>
            <w:tcW w:w="720" w:type="dxa"/>
          </w:tcPr>
          <w:p w14:paraId="299FDFFA" w14:textId="77777777" w:rsidR="00440477" w:rsidRDefault="00440477" w:rsidP="00BA7D84">
            <w:pPr>
              <w:pStyle w:val="TableText"/>
              <w:rPr>
                <w:ins w:id="1717" w:author="Russ Ott" w:date="2022-04-29T10:09:00Z"/>
              </w:rPr>
            </w:pPr>
            <w:ins w:id="1718" w:author="Russ Ott" w:date="2022-04-29T10:09:00Z">
              <w:r>
                <w:t>0..*</w:t>
              </w:r>
            </w:ins>
          </w:p>
        </w:tc>
        <w:tc>
          <w:tcPr>
            <w:tcW w:w="1152" w:type="dxa"/>
          </w:tcPr>
          <w:p w14:paraId="756050A9" w14:textId="77777777" w:rsidR="00440477" w:rsidRDefault="00440477" w:rsidP="00BA7D84">
            <w:pPr>
              <w:pStyle w:val="TableText"/>
              <w:rPr>
                <w:ins w:id="1719" w:author="Russ Ott" w:date="2022-04-29T10:09:00Z"/>
              </w:rPr>
            </w:pPr>
            <w:ins w:id="1720" w:author="Russ Ott" w:date="2022-04-29T10:09:00Z">
              <w:r>
                <w:t>SHOULD</w:t>
              </w:r>
            </w:ins>
          </w:p>
        </w:tc>
        <w:tc>
          <w:tcPr>
            <w:tcW w:w="864" w:type="dxa"/>
          </w:tcPr>
          <w:p w14:paraId="0B03513E" w14:textId="77777777" w:rsidR="00440477" w:rsidRDefault="00440477" w:rsidP="00BA7D84">
            <w:pPr>
              <w:pStyle w:val="TableText"/>
              <w:rPr>
                <w:ins w:id="1721" w:author="Russ Ott" w:date="2022-04-29T10:09:00Z"/>
              </w:rPr>
            </w:pPr>
          </w:p>
        </w:tc>
        <w:tc>
          <w:tcPr>
            <w:tcW w:w="1104" w:type="dxa"/>
          </w:tcPr>
          <w:p w14:paraId="19507617" w14:textId="073602AF" w:rsidR="00440477" w:rsidRDefault="00002F64" w:rsidP="00BA7D84">
            <w:pPr>
              <w:pStyle w:val="TableText"/>
              <w:rPr>
                <w:ins w:id="1722" w:author="Russ Ott" w:date="2022-04-29T10:09:00Z"/>
              </w:rPr>
            </w:pPr>
            <w:ins w:id="1723" w:author="Russ Ott" w:date="2022-04-29T10:09:00Z">
              <w:r>
                <w:fldChar w:fldCharType="begin"/>
              </w:r>
              <w:r>
                <w:instrText xml:space="preserve"> HYPERLINK \l "C_4515-183" \h </w:instrText>
              </w:r>
              <w:r>
                <w:fldChar w:fldCharType="separate"/>
              </w:r>
              <w:r w:rsidR="00440477">
                <w:rPr>
                  <w:rStyle w:val="HyperlinkText9pt"/>
                </w:rPr>
                <w:t>4515-183</w:t>
              </w:r>
              <w:r>
                <w:rPr>
                  <w:rStyle w:val="HyperlinkText9pt"/>
                </w:rPr>
                <w:fldChar w:fldCharType="end"/>
              </w:r>
            </w:ins>
          </w:p>
        </w:tc>
        <w:tc>
          <w:tcPr>
            <w:tcW w:w="2975" w:type="dxa"/>
          </w:tcPr>
          <w:p w14:paraId="3ECF1D88" w14:textId="77777777" w:rsidR="00440477" w:rsidRDefault="00440477" w:rsidP="00BA7D84">
            <w:pPr>
              <w:pStyle w:val="TableText"/>
              <w:rPr>
                <w:ins w:id="1724" w:author="Russ Ott" w:date="2022-04-29T10:09:00Z"/>
              </w:rPr>
            </w:pPr>
          </w:p>
        </w:tc>
      </w:tr>
      <w:tr w:rsidR="00440477" w14:paraId="4C4333ED" w14:textId="77777777" w:rsidTr="00BA7D84">
        <w:trPr>
          <w:jc w:val="center"/>
          <w:ins w:id="1725" w:author="Russ Ott" w:date="2022-04-29T10:09:00Z"/>
        </w:trPr>
        <w:tc>
          <w:tcPr>
            <w:tcW w:w="3345" w:type="dxa"/>
          </w:tcPr>
          <w:p w14:paraId="4175B09C" w14:textId="77777777" w:rsidR="00440477" w:rsidRDefault="00440477" w:rsidP="00BA7D84">
            <w:pPr>
              <w:pStyle w:val="TableText"/>
              <w:rPr>
                <w:ins w:id="1726" w:author="Russ Ott" w:date="2022-04-29T10:09:00Z"/>
              </w:rPr>
            </w:pPr>
            <w:ins w:id="1727" w:author="Russ Ott" w:date="2022-04-29T10:09:00Z">
              <w:r>
                <w:tab/>
              </w:r>
              <w:r>
                <w:tab/>
              </w:r>
              <w:r>
                <w:tab/>
                <w:t>assignedPerson</w:t>
              </w:r>
            </w:ins>
          </w:p>
        </w:tc>
        <w:tc>
          <w:tcPr>
            <w:tcW w:w="720" w:type="dxa"/>
          </w:tcPr>
          <w:p w14:paraId="5B052C4F" w14:textId="77777777" w:rsidR="00440477" w:rsidRDefault="00440477" w:rsidP="00BA7D84">
            <w:pPr>
              <w:pStyle w:val="TableText"/>
              <w:rPr>
                <w:ins w:id="1728" w:author="Russ Ott" w:date="2022-04-29T10:09:00Z"/>
              </w:rPr>
            </w:pPr>
            <w:ins w:id="1729" w:author="Russ Ott" w:date="2022-04-29T10:09:00Z">
              <w:r>
                <w:t>0..1</w:t>
              </w:r>
            </w:ins>
          </w:p>
        </w:tc>
        <w:tc>
          <w:tcPr>
            <w:tcW w:w="1152" w:type="dxa"/>
          </w:tcPr>
          <w:p w14:paraId="7081B228" w14:textId="77777777" w:rsidR="00440477" w:rsidRDefault="00440477" w:rsidP="00BA7D84">
            <w:pPr>
              <w:pStyle w:val="TableText"/>
              <w:rPr>
                <w:ins w:id="1730" w:author="Russ Ott" w:date="2022-04-29T10:09:00Z"/>
              </w:rPr>
            </w:pPr>
            <w:ins w:id="1731" w:author="Russ Ott" w:date="2022-04-29T10:09:00Z">
              <w:r>
                <w:t>SHOULD</w:t>
              </w:r>
            </w:ins>
          </w:p>
        </w:tc>
        <w:tc>
          <w:tcPr>
            <w:tcW w:w="864" w:type="dxa"/>
          </w:tcPr>
          <w:p w14:paraId="3A9C921B" w14:textId="77777777" w:rsidR="00440477" w:rsidRDefault="00440477" w:rsidP="00BA7D84">
            <w:pPr>
              <w:pStyle w:val="TableText"/>
              <w:rPr>
                <w:ins w:id="1732" w:author="Russ Ott" w:date="2022-04-29T10:09:00Z"/>
              </w:rPr>
            </w:pPr>
          </w:p>
        </w:tc>
        <w:tc>
          <w:tcPr>
            <w:tcW w:w="1104" w:type="dxa"/>
          </w:tcPr>
          <w:p w14:paraId="239DED1A" w14:textId="3E119A50" w:rsidR="00440477" w:rsidRDefault="00002F64" w:rsidP="00BA7D84">
            <w:pPr>
              <w:pStyle w:val="TableText"/>
              <w:rPr>
                <w:ins w:id="1733" w:author="Russ Ott" w:date="2022-04-29T10:09:00Z"/>
              </w:rPr>
            </w:pPr>
            <w:ins w:id="1734" w:author="Russ Ott" w:date="2022-04-29T10:09:00Z">
              <w:r>
                <w:fldChar w:fldCharType="begin"/>
              </w:r>
              <w:r>
                <w:instrText xml:space="preserve"> HYPERLINK \l "C_4515-178" \h </w:instrText>
              </w:r>
              <w:r>
                <w:fldChar w:fldCharType="separate"/>
              </w:r>
              <w:r w:rsidR="00440477">
                <w:rPr>
                  <w:rStyle w:val="HyperlinkText9pt"/>
                </w:rPr>
                <w:t>4515-178</w:t>
              </w:r>
              <w:r>
                <w:rPr>
                  <w:rStyle w:val="HyperlinkText9pt"/>
                </w:rPr>
                <w:fldChar w:fldCharType="end"/>
              </w:r>
            </w:ins>
          </w:p>
        </w:tc>
        <w:tc>
          <w:tcPr>
            <w:tcW w:w="2975" w:type="dxa"/>
          </w:tcPr>
          <w:p w14:paraId="7C9DC95F" w14:textId="77777777" w:rsidR="00440477" w:rsidRDefault="00440477" w:rsidP="00BA7D84">
            <w:pPr>
              <w:pStyle w:val="TableText"/>
              <w:rPr>
                <w:ins w:id="1735" w:author="Russ Ott" w:date="2022-04-29T10:09:00Z"/>
              </w:rPr>
            </w:pPr>
          </w:p>
        </w:tc>
      </w:tr>
      <w:tr w:rsidR="00440477" w14:paraId="0F0F60AB" w14:textId="77777777" w:rsidTr="00BA7D84">
        <w:trPr>
          <w:jc w:val="center"/>
          <w:ins w:id="1736" w:author="Russ Ott" w:date="2022-04-29T10:09:00Z"/>
        </w:trPr>
        <w:tc>
          <w:tcPr>
            <w:tcW w:w="3345" w:type="dxa"/>
          </w:tcPr>
          <w:p w14:paraId="492BF306" w14:textId="77777777" w:rsidR="00440477" w:rsidRDefault="00440477" w:rsidP="00BA7D84">
            <w:pPr>
              <w:pStyle w:val="TableText"/>
              <w:rPr>
                <w:ins w:id="1737" w:author="Russ Ott" w:date="2022-04-29T10:09:00Z"/>
              </w:rPr>
            </w:pPr>
            <w:ins w:id="1738" w:author="Russ Ott" w:date="2022-04-29T10:09:00Z">
              <w:r>
                <w:tab/>
              </w:r>
              <w:r>
                <w:tab/>
              </w:r>
              <w:r>
                <w:tab/>
              </w:r>
              <w:r>
                <w:tab/>
                <w:t>name</w:t>
              </w:r>
            </w:ins>
          </w:p>
        </w:tc>
        <w:tc>
          <w:tcPr>
            <w:tcW w:w="720" w:type="dxa"/>
          </w:tcPr>
          <w:p w14:paraId="3617048C" w14:textId="77777777" w:rsidR="00440477" w:rsidRDefault="00440477" w:rsidP="00BA7D84">
            <w:pPr>
              <w:pStyle w:val="TableText"/>
              <w:rPr>
                <w:ins w:id="1739" w:author="Russ Ott" w:date="2022-04-29T10:09:00Z"/>
              </w:rPr>
            </w:pPr>
            <w:ins w:id="1740" w:author="Russ Ott" w:date="2022-04-29T10:09:00Z">
              <w:r>
                <w:t>1..1</w:t>
              </w:r>
            </w:ins>
          </w:p>
        </w:tc>
        <w:tc>
          <w:tcPr>
            <w:tcW w:w="1152" w:type="dxa"/>
          </w:tcPr>
          <w:p w14:paraId="2C1640C2" w14:textId="77777777" w:rsidR="00440477" w:rsidRDefault="00440477" w:rsidP="00BA7D84">
            <w:pPr>
              <w:pStyle w:val="TableText"/>
              <w:rPr>
                <w:ins w:id="1741" w:author="Russ Ott" w:date="2022-04-29T10:09:00Z"/>
              </w:rPr>
            </w:pPr>
            <w:ins w:id="1742" w:author="Russ Ott" w:date="2022-04-29T10:09:00Z">
              <w:r>
                <w:t>SHALL</w:t>
              </w:r>
            </w:ins>
          </w:p>
        </w:tc>
        <w:tc>
          <w:tcPr>
            <w:tcW w:w="864" w:type="dxa"/>
          </w:tcPr>
          <w:p w14:paraId="6CBF1A68" w14:textId="77777777" w:rsidR="00440477" w:rsidRDefault="00440477" w:rsidP="00BA7D84">
            <w:pPr>
              <w:pStyle w:val="TableText"/>
              <w:rPr>
                <w:ins w:id="1743" w:author="Russ Ott" w:date="2022-04-29T10:09:00Z"/>
              </w:rPr>
            </w:pPr>
          </w:p>
        </w:tc>
        <w:tc>
          <w:tcPr>
            <w:tcW w:w="1104" w:type="dxa"/>
          </w:tcPr>
          <w:p w14:paraId="7A64F001" w14:textId="4459C561" w:rsidR="00440477" w:rsidRDefault="00002F64" w:rsidP="00BA7D84">
            <w:pPr>
              <w:pStyle w:val="TableText"/>
              <w:rPr>
                <w:ins w:id="1744" w:author="Russ Ott" w:date="2022-04-29T10:09:00Z"/>
              </w:rPr>
            </w:pPr>
            <w:ins w:id="1745" w:author="Russ Ott" w:date="2022-04-29T10:09:00Z">
              <w:r>
                <w:fldChar w:fldCharType="begin"/>
              </w:r>
              <w:r>
                <w:instrText xml:space="preserve"> HYPERLINK \l "C_4515-179" \h </w:instrText>
              </w:r>
              <w:r>
                <w:fldChar w:fldCharType="separate"/>
              </w:r>
              <w:r w:rsidR="00440477">
                <w:rPr>
                  <w:rStyle w:val="HyperlinkText9pt"/>
                </w:rPr>
                <w:t>4515-179</w:t>
              </w:r>
              <w:r>
                <w:rPr>
                  <w:rStyle w:val="HyperlinkText9pt"/>
                </w:rPr>
                <w:fldChar w:fldCharType="end"/>
              </w:r>
            </w:ins>
          </w:p>
        </w:tc>
        <w:tc>
          <w:tcPr>
            <w:tcW w:w="2975" w:type="dxa"/>
          </w:tcPr>
          <w:p w14:paraId="0D5849AE" w14:textId="77777777" w:rsidR="00440477" w:rsidRDefault="00440477" w:rsidP="00BA7D84">
            <w:pPr>
              <w:pStyle w:val="TableText"/>
              <w:rPr>
                <w:ins w:id="1746" w:author="Russ Ott" w:date="2022-04-29T10:09:00Z"/>
              </w:rPr>
            </w:pPr>
            <w:ins w:id="1747" w:author="Russ Ott" w:date="2022-04-29T10:09:00Z">
              <w:r>
                <w:t>US Realm Person Name (PN.US.FIELDED) (identifier: urn:oid:2.16.840.1.113883.10.20.22.5.1.1</w:t>
              </w:r>
            </w:ins>
          </w:p>
        </w:tc>
      </w:tr>
      <w:tr w:rsidR="00440477" w14:paraId="6FB1D54F" w14:textId="77777777" w:rsidTr="00BA7D84">
        <w:trPr>
          <w:jc w:val="center"/>
          <w:ins w:id="1748" w:author="Russ Ott" w:date="2022-04-29T10:09:00Z"/>
        </w:trPr>
        <w:tc>
          <w:tcPr>
            <w:tcW w:w="3345" w:type="dxa"/>
          </w:tcPr>
          <w:p w14:paraId="5BFC4C66" w14:textId="77777777" w:rsidR="00440477" w:rsidRDefault="00440477" w:rsidP="00BA7D84">
            <w:pPr>
              <w:pStyle w:val="TableText"/>
              <w:rPr>
                <w:ins w:id="1749" w:author="Russ Ott" w:date="2022-04-29T10:09:00Z"/>
              </w:rPr>
            </w:pPr>
            <w:ins w:id="1750" w:author="Russ Ott" w:date="2022-04-29T10:09:00Z">
              <w:r>
                <w:tab/>
              </w:r>
              <w:r>
                <w:tab/>
              </w:r>
              <w:r>
                <w:tab/>
                <w:t>representedOrganization</w:t>
              </w:r>
            </w:ins>
          </w:p>
        </w:tc>
        <w:tc>
          <w:tcPr>
            <w:tcW w:w="720" w:type="dxa"/>
          </w:tcPr>
          <w:p w14:paraId="790BBB72" w14:textId="77777777" w:rsidR="00440477" w:rsidRDefault="00440477" w:rsidP="00BA7D84">
            <w:pPr>
              <w:pStyle w:val="TableText"/>
              <w:rPr>
                <w:ins w:id="1751" w:author="Russ Ott" w:date="2022-04-29T10:09:00Z"/>
              </w:rPr>
            </w:pPr>
            <w:ins w:id="1752" w:author="Russ Ott" w:date="2022-04-29T10:09:00Z">
              <w:r>
                <w:t>0..1</w:t>
              </w:r>
            </w:ins>
          </w:p>
        </w:tc>
        <w:tc>
          <w:tcPr>
            <w:tcW w:w="1152" w:type="dxa"/>
          </w:tcPr>
          <w:p w14:paraId="5222EED0" w14:textId="77777777" w:rsidR="00440477" w:rsidRDefault="00440477" w:rsidP="00BA7D84">
            <w:pPr>
              <w:pStyle w:val="TableText"/>
              <w:rPr>
                <w:ins w:id="1753" w:author="Russ Ott" w:date="2022-04-29T10:09:00Z"/>
              </w:rPr>
            </w:pPr>
            <w:ins w:id="1754" w:author="Russ Ott" w:date="2022-04-29T10:09:00Z">
              <w:r>
                <w:t>MAY</w:t>
              </w:r>
            </w:ins>
          </w:p>
        </w:tc>
        <w:tc>
          <w:tcPr>
            <w:tcW w:w="864" w:type="dxa"/>
          </w:tcPr>
          <w:p w14:paraId="213078B5" w14:textId="77777777" w:rsidR="00440477" w:rsidRDefault="00440477" w:rsidP="00BA7D84">
            <w:pPr>
              <w:pStyle w:val="TableText"/>
              <w:rPr>
                <w:ins w:id="1755" w:author="Russ Ott" w:date="2022-04-29T10:09:00Z"/>
              </w:rPr>
            </w:pPr>
          </w:p>
        </w:tc>
        <w:tc>
          <w:tcPr>
            <w:tcW w:w="1104" w:type="dxa"/>
          </w:tcPr>
          <w:p w14:paraId="5B9374BF" w14:textId="42F5FDAB" w:rsidR="00440477" w:rsidRDefault="00002F64" w:rsidP="00BA7D84">
            <w:pPr>
              <w:pStyle w:val="TableText"/>
              <w:rPr>
                <w:ins w:id="1756" w:author="Russ Ott" w:date="2022-04-29T10:09:00Z"/>
              </w:rPr>
            </w:pPr>
            <w:ins w:id="1757" w:author="Russ Ott" w:date="2022-04-29T10:09:00Z">
              <w:r>
                <w:fldChar w:fldCharType="begin"/>
              </w:r>
              <w:r>
                <w:instrText xml:space="preserve"> HYPERLINK \l "C_4515-181" \h </w:instrText>
              </w:r>
              <w:r>
                <w:fldChar w:fldCharType="separate"/>
              </w:r>
              <w:r w:rsidR="00440477">
                <w:rPr>
                  <w:rStyle w:val="HyperlinkText9pt"/>
                </w:rPr>
                <w:t>4515-181</w:t>
              </w:r>
              <w:r>
                <w:rPr>
                  <w:rStyle w:val="HyperlinkText9pt"/>
                </w:rPr>
                <w:fldChar w:fldCharType="end"/>
              </w:r>
            </w:ins>
          </w:p>
        </w:tc>
        <w:tc>
          <w:tcPr>
            <w:tcW w:w="2975" w:type="dxa"/>
          </w:tcPr>
          <w:p w14:paraId="42F297AE" w14:textId="77777777" w:rsidR="00440477" w:rsidRDefault="00440477" w:rsidP="00BA7D84">
            <w:pPr>
              <w:pStyle w:val="TableText"/>
              <w:rPr>
                <w:ins w:id="1758" w:author="Russ Ott" w:date="2022-04-29T10:09:00Z"/>
              </w:rPr>
            </w:pPr>
          </w:p>
        </w:tc>
      </w:tr>
      <w:tr w:rsidR="00440477" w14:paraId="29FE6BC5" w14:textId="77777777" w:rsidTr="00BA7D84">
        <w:trPr>
          <w:jc w:val="center"/>
        </w:trPr>
        <w:tc>
          <w:tcPr>
            <w:tcW w:w="3345" w:type="dxa"/>
          </w:tcPr>
          <w:p w14:paraId="14513582" w14:textId="77777777" w:rsidR="00440477" w:rsidRDefault="00440477" w:rsidP="00BA7D84">
            <w:pPr>
              <w:pStyle w:val="TableText"/>
            </w:pPr>
            <w:r>
              <w:tab/>
              <w:t>participant</w:t>
            </w:r>
          </w:p>
        </w:tc>
        <w:tc>
          <w:tcPr>
            <w:tcW w:w="720" w:type="dxa"/>
          </w:tcPr>
          <w:p w14:paraId="0A7E6ECF" w14:textId="77777777" w:rsidR="00440477" w:rsidRDefault="00440477" w:rsidP="00BA7D84">
            <w:pPr>
              <w:pStyle w:val="TableText"/>
            </w:pPr>
            <w:r>
              <w:t>0..*</w:t>
            </w:r>
          </w:p>
        </w:tc>
        <w:tc>
          <w:tcPr>
            <w:tcW w:w="1152" w:type="dxa"/>
          </w:tcPr>
          <w:p w14:paraId="2F6D9F9E" w14:textId="77777777" w:rsidR="00440477" w:rsidRDefault="00440477" w:rsidP="00BA7D84">
            <w:pPr>
              <w:pStyle w:val="TableText"/>
            </w:pPr>
            <w:r>
              <w:t>MAY</w:t>
            </w:r>
          </w:p>
        </w:tc>
        <w:tc>
          <w:tcPr>
            <w:tcW w:w="864" w:type="dxa"/>
          </w:tcPr>
          <w:p w14:paraId="1B912E84" w14:textId="77777777" w:rsidR="00440477" w:rsidRDefault="00440477" w:rsidP="00BA7D84">
            <w:pPr>
              <w:pStyle w:val="TableText"/>
            </w:pPr>
          </w:p>
        </w:tc>
        <w:tc>
          <w:tcPr>
            <w:tcW w:w="1104" w:type="dxa"/>
          </w:tcPr>
          <w:p w14:paraId="2BB247AF" w14:textId="2EF1472B" w:rsidR="00440477" w:rsidRDefault="00002F64" w:rsidP="00BA7D84">
            <w:pPr>
              <w:pStyle w:val="TableText"/>
            </w:pPr>
            <w:del w:id="1759" w:author="Russ Ott" w:date="2022-04-29T10:09:00Z">
              <w:r>
                <w:fldChar w:fldCharType="begin"/>
              </w:r>
              <w:r>
                <w:delInstrText xml:space="preserve"> HYPERLINK \l "C_4435-76" \h </w:delInstrText>
              </w:r>
              <w:r>
                <w:fldChar w:fldCharType="separate"/>
              </w:r>
              <w:r w:rsidR="002F5B8D">
                <w:rPr>
                  <w:rStyle w:val="HyperlinkText9pt"/>
                </w:rPr>
                <w:delText>4435-76</w:delText>
              </w:r>
              <w:r>
                <w:rPr>
                  <w:rStyle w:val="HyperlinkText9pt"/>
                </w:rPr>
                <w:fldChar w:fldCharType="end"/>
              </w:r>
            </w:del>
            <w:ins w:id="1760" w:author="Russ Ott" w:date="2022-04-29T10:09:00Z">
              <w:r>
                <w:fldChar w:fldCharType="begin"/>
              </w:r>
              <w:r>
                <w:instrText xml:space="preserve"> HYPERLINK \l "C_4515-171" \h </w:instrText>
              </w:r>
              <w:r>
                <w:fldChar w:fldCharType="separate"/>
              </w:r>
              <w:r w:rsidR="00440477">
                <w:rPr>
                  <w:rStyle w:val="HyperlinkText9pt"/>
                </w:rPr>
                <w:t>4515-171</w:t>
              </w:r>
              <w:r>
                <w:rPr>
                  <w:rStyle w:val="HyperlinkText9pt"/>
                </w:rPr>
                <w:fldChar w:fldCharType="end"/>
              </w:r>
            </w:ins>
          </w:p>
        </w:tc>
        <w:tc>
          <w:tcPr>
            <w:tcW w:w="2975" w:type="dxa"/>
          </w:tcPr>
          <w:p w14:paraId="7174D438" w14:textId="77777777" w:rsidR="00440477" w:rsidRDefault="00440477" w:rsidP="00BA7D84">
            <w:pPr>
              <w:pStyle w:val="TableText"/>
            </w:pPr>
          </w:p>
        </w:tc>
      </w:tr>
      <w:tr w:rsidR="00440477" w14:paraId="11DD80E5" w14:textId="77777777" w:rsidTr="00BA7D84">
        <w:trPr>
          <w:jc w:val="center"/>
        </w:trPr>
        <w:tc>
          <w:tcPr>
            <w:tcW w:w="3345" w:type="dxa"/>
          </w:tcPr>
          <w:p w14:paraId="20792F1F" w14:textId="77777777" w:rsidR="00440477" w:rsidRDefault="00440477" w:rsidP="00BA7D84">
            <w:pPr>
              <w:pStyle w:val="TableText"/>
            </w:pPr>
            <w:r>
              <w:tab/>
            </w:r>
            <w:r>
              <w:tab/>
              <w:t>@typeCode</w:t>
            </w:r>
          </w:p>
        </w:tc>
        <w:tc>
          <w:tcPr>
            <w:tcW w:w="720" w:type="dxa"/>
          </w:tcPr>
          <w:p w14:paraId="641187D5" w14:textId="77777777" w:rsidR="00440477" w:rsidRDefault="00440477" w:rsidP="00BA7D84">
            <w:pPr>
              <w:pStyle w:val="TableText"/>
            </w:pPr>
            <w:r>
              <w:t>1..1</w:t>
            </w:r>
          </w:p>
        </w:tc>
        <w:tc>
          <w:tcPr>
            <w:tcW w:w="1152" w:type="dxa"/>
          </w:tcPr>
          <w:p w14:paraId="0F94F2D7" w14:textId="77777777" w:rsidR="00440477" w:rsidRDefault="00440477" w:rsidP="00BA7D84">
            <w:pPr>
              <w:pStyle w:val="TableText"/>
            </w:pPr>
            <w:r>
              <w:t>SHALL</w:t>
            </w:r>
          </w:p>
        </w:tc>
        <w:tc>
          <w:tcPr>
            <w:tcW w:w="864" w:type="dxa"/>
          </w:tcPr>
          <w:p w14:paraId="6034CA44" w14:textId="77777777" w:rsidR="00440477" w:rsidRDefault="00440477" w:rsidP="00BA7D84">
            <w:pPr>
              <w:pStyle w:val="TableText"/>
            </w:pPr>
          </w:p>
        </w:tc>
        <w:tc>
          <w:tcPr>
            <w:tcW w:w="1104" w:type="dxa"/>
          </w:tcPr>
          <w:p w14:paraId="64407A54" w14:textId="79440BF8" w:rsidR="00440477" w:rsidRDefault="00002F64" w:rsidP="00BA7D84">
            <w:pPr>
              <w:pStyle w:val="TableText"/>
            </w:pPr>
            <w:del w:id="1761" w:author="Russ Ott" w:date="2022-04-29T10:09:00Z">
              <w:r>
                <w:fldChar w:fldCharType="begin"/>
              </w:r>
              <w:r>
                <w:delInstrText xml:space="preserve"> HYPERLINK \l "C_4435-78" \h </w:delInstrText>
              </w:r>
              <w:r>
                <w:fldChar w:fldCharType="separate"/>
              </w:r>
              <w:r w:rsidR="002F5B8D">
                <w:rPr>
                  <w:rStyle w:val="HyperlinkText9pt"/>
                </w:rPr>
                <w:delText>4435-78</w:delText>
              </w:r>
              <w:r>
                <w:rPr>
                  <w:rStyle w:val="HyperlinkText9pt"/>
                </w:rPr>
                <w:fldChar w:fldCharType="end"/>
              </w:r>
            </w:del>
            <w:ins w:id="1762" w:author="Russ Ott" w:date="2022-04-29T10:09:00Z">
              <w:r>
                <w:fldChar w:fldCharType="begin"/>
              </w:r>
              <w:r>
                <w:instrText xml:space="preserve"> HYPERLINK \l "C_4515-174" \h </w:instrText>
              </w:r>
              <w:r>
                <w:fldChar w:fldCharType="separate"/>
              </w:r>
              <w:r w:rsidR="00440477">
                <w:rPr>
                  <w:rStyle w:val="HyperlinkText9pt"/>
                </w:rPr>
                <w:t>4515-174</w:t>
              </w:r>
              <w:r>
                <w:rPr>
                  <w:rStyle w:val="HyperlinkText9pt"/>
                </w:rPr>
                <w:fldChar w:fldCharType="end"/>
              </w:r>
            </w:ins>
          </w:p>
        </w:tc>
        <w:tc>
          <w:tcPr>
            <w:tcW w:w="2975" w:type="dxa"/>
          </w:tcPr>
          <w:p w14:paraId="18A1CA60" w14:textId="428C10A5" w:rsidR="00440477" w:rsidRDefault="00440477" w:rsidP="00BA7D84">
            <w:pPr>
              <w:pStyle w:val="TableText"/>
            </w:pPr>
            <w:r>
              <w:t xml:space="preserve">urn:oid:2.16.840.1.113883.5.90 (HL7ParticipationType) = </w:t>
            </w:r>
            <w:del w:id="1763" w:author="Russ Ott" w:date="2022-04-29T10:09:00Z">
              <w:r w:rsidR="002F5B8D">
                <w:delText>IND</w:delText>
              </w:r>
            </w:del>
            <w:ins w:id="1764" w:author="Russ Ott" w:date="2022-04-29T10:09:00Z">
              <w:r>
                <w:t>LOC</w:t>
              </w:r>
            </w:ins>
          </w:p>
        </w:tc>
      </w:tr>
      <w:tr w:rsidR="00440477" w14:paraId="33DD8B43" w14:textId="77777777" w:rsidTr="00BA7D84">
        <w:trPr>
          <w:jc w:val="center"/>
        </w:trPr>
        <w:tc>
          <w:tcPr>
            <w:tcW w:w="3345" w:type="dxa"/>
          </w:tcPr>
          <w:p w14:paraId="79A6979F" w14:textId="126764FB" w:rsidR="00440477" w:rsidRDefault="00440477" w:rsidP="00BA7D84">
            <w:pPr>
              <w:pStyle w:val="TableText"/>
            </w:pPr>
            <w:r>
              <w:tab/>
            </w:r>
            <w:r>
              <w:tab/>
            </w:r>
            <w:del w:id="1765" w:author="Russ Ott" w:date="2022-04-29T10:09:00Z">
              <w:r w:rsidR="002F5B8D">
                <w:delText>sdtc:functionCode</w:delText>
              </w:r>
            </w:del>
            <w:ins w:id="1766" w:author="Russ Ott" w:date="2022-04-29T10:09:00Z">
              <w:r>
                <w:t>participantRole</w:t>
              </w:r>
            </w:ins>
          </w:p>
        </w:tc>
        <w:tc>
          <w:tcPr>
            <w:tcW w:w="720" w:type="dxa"/>
          </w:tcPr>
          <w:p w14:paraId="0713A514" w14:textId="77777777" w:rsidR="00440477" w:rsidRDefault="00440477" w:rsidP="00BA7D84">
            <w:pPr>
              <w:pStyle w:val="TableText"/>
            </w:pPr>
            <w:r>
              <w:t>1..1</w:t>
            </w:r>
          </w:p>
        </w:tc>
        <w:tc>
          <w:tcPr>
            <w:tcW w:w="1152" w:type="dxa"/>
          </w:tcPr>
          <w:p w14:paraId="17B09C8D" w14:textId="77777777" w:rsidR="00440477" w:rsidRDefault="00440477" w:rsidP="00BA7D84">
            <w:pPr>
              <w:pStyle w:val="TableText"/>
            </w:pPr>
            <w:r>
              <w:t>SHALL</w:t>
            </w:r>
          </w:p>
        </w:tc>
        <w:tc>
          <w:tcPr>
            <w:tcW w:w="864" w:type="dxa"/>
          </w:tcPr>
          <w:p w14:paraId="6D728E1C" w14:textId="77777777" w:rsidR="00440477" w:rsidRDefault="00440477" w:rsidP="00BA7D84">
            <w:pPr>
              <w:pStyle w:val="TableText"/>
            </w:pPr>
          </w:p>
        </w:tc>
        <w:tc>
          <w:tcPr>
            <w:tcW w:w="1104" w:type="dxa"/>
          </w:tcPr>
          <w:p w14:paraId="5EC2AD8C" w14:textId="2399BF43" w:rsidR="00440477" w:rsidRDefault="00002F64" w:rsidP="00BA7D84">
            <w:pPr>
              <w:pStyle w:val="TableText"/>
            </w:pPr>
            <w:del w:id="1767" w:author="Russ Ott" w:date="2022-04-29T10:09:00Z">
              <w:r>
                <w:fldChar w:fldCharType="begin"/>
              </w:r>
              <w:r>
                <w:delInstrText xml:space="preserve"> HYPERLINK \l "C_4435-169" \h </w:delInstrText>
              </w:r>
              <w:r>
                <w:fldChar w:fldCharType="separate"/>
              </w:r>
              <w:r w:rsidR="002F5B8D">
                <w:rPr>
                  <w:rStyle w:val="HyperlinkText9pt"/>
                </w:rPr>
                <w:delText>4435-169</w:delText>
              </w:r>
              <w:r>
                <w:rPr>
                  <w:rStyle w:val="HyperlinkText9pt"/>
                </w:rPr>
                <w:fldChar w:fldCharType="end"/>
              </w:r>
            </w:del>
            <w:ins w:id="1768" w:author="Russ Ott" w:date="2022-04-29T10:09:00Z">
              <w:r>
                <w:fldChar w:fldCharType="begin"/>
              </w:r>
              <w:r>
                <w:instrText xml:space="preserve"> HYPERLINK \l "C_4515-173" \h </w:instrText>
              </w:r>
              <w:r>
                <w:fldChar w:fldCharType="separate"/>
              </w:r>
              <w:r w:rsidR="00440477">
                <w:rPr>
                  <w:rStyle w:val="HyperlinkText9pt"/>
                </w:rPr>
                <w:t>4515-173</w:t>
              </w:r>
              <w:r>
                <w:rPr>
                  <w:rStyle w:val="HyperlinkText9pt"/>
                </w:rPr>
                <w:fldChar w:fldCharType="end"/>
              </w:r>
            </w:ins>
          </w:p>
        </w:tc>
        <w:tc>
          <w:tcPr>
            <w:tcW w:w="2975" w:type="dxa"/>
          </w:tcPr>
          <w:p w14:paraId="6D88CAEB" w14:textId="5C4B2B27" w:rsidR="00440477" w:rsidRDefault="00440477" w:rsidP="00BA7D84">
            <w:pPr>
              <w:pStyle w:val="TableText"/>
            </w:pPr>
            <w:moveFromRangeStart w:id="1769" w:author="Russ Ott" w:date="2022-04-29T10:09:00Z" w:name="move102119407"/>
            <w:moveFrom w:id="1770" w:author="Russ Ott" w:date="2022-04-29T10:09:00Z">
              <w:r>
                <w:t>urn:oid:2.16.840.1.113762.1.4.1099.30 (Care Team Member Function)</w:t>
              </w:r>
            </w:moveFrom>
            <w:moveFromRangeEnd w:id="1769"/>
          </w:p>
        </w:tc>
      </w:tr>
      <w:tr w:rsidR="00440477" w14:paraId="5152FF06" w14:textId="77777777" w:rsidTr="00BA7D84">
        <w:trPr>
          <w:jc w:val="center"/>
        </w:trPr>
        <w:tc>
          <w:tcPr>
            <w:tcW w:w="3345" w:type="dxa"/>
          </w:tcPr>
          <w:p w14:paraId="553466C6" w14:textId="77777777" w:rsidR="00440477" w:rsidRDefault="00440477" w:rsidP="00BA7D84">
            <w:pPr>
              <w:pStyle w:val="TableText"/>
            </w:pPr>
            <w:r>
              <w:tab/>
              <w:t>participant</w:t>
            </w:r>
          </w:p>
        </w:tc>
        <w:tc>
          <w:tcPr>
            <w:tcW w:w="720" w:type="dxa"/>
          </w:tcPr>
          <w:p w14:paraId="5657A72D" w14:textId="77777777" w:rsidR="00440477" w:rsidRDefault="00440477" w:rsidP="00BA7D84">
            <w:pPr>
              <w:pStyle w:val="TableText"/>
            </w:pPr>
            <w:r>
              <w:t>0..*</w:t>
            </w:r>
          </w:p>
        </w:tc>
        <w:tc>
          <w:tcPr>
            <w:tcW w:w="1152" w:type="dxa"/>
          </w:tcPr>
          <w:p w14:paraId="7BB53CBD" w14:textId="77777777" w:rsidR="00440477" w:rsidRDefault="00440477" w:rsidP="00BA7D84">
            <w:pPr>
              <w:pStyle w:val="TableText"/>
            </w:pPr>
            <w:r>
              <w:t>MAY</w:t>
            </w:r>
          </w:p>
        </w:tc>
        <w:tc>
          <w:tcPr>
            <w:tcW w:w="864" w:type="dxa"/>
          </w:tcPr>
          <w:p w14:paraId="72E8253B" w14:textId="77777777" w:rsidR="00440477" w:rsidRDefault="00440477" w:rsidP="00BA7D84">
            <w:pPr>
              <w:pStyle w:val="TableText"/>
            </w:pPr>
          </w:p>
        </w:tc>
        <w:tc>
          <w:tcPr>
            <w:tcW w:w="1104" w:type="dxa"/>
          </w:tcPr>
          <w:p w14:paraId="4EE92AF7" w14:textId="4AC371C0" w:rsidR="00440477" w:rsidRDefault="00002F64" w:rsidP="00BA7D84">
            <w:pPr>
              <w:pStyle w:val="TableText"/>
            </w:pPr>
            <w:del w:id="1771" w:author="Russ Ott" w:date="2022-04-29T10:09:00Z">
              <w:r>
                <w:fldChar w:fldCharType="begin"/>
              </w:r>
              <w:r>
                <w:delInstrText xml:space="preserve"> HYPERLINK \l "C_4435-171" \h </w:delInstrText>
              </w:r>
              <w:r>
                <w:fldChar w:fldCharType="separate"/>
              </w:r>
              <w:r w:rsidR="002F5B8D">
                <w:rPr>
                  <w:rStyle w:val="HyperlinkText9pt"/>
                </w:rPr>
                <w:delText>4435-171</w:delText>
              </w:r>
              <w:r>
                <w:rPr>
                  <w:rStyle w:val="HyperlinkText9pt"/>
                </w:rPr>
                <w:fldChar w:fldCharType="end"/>
              </w:r>
            </w:del>
            <w:ins w:id="1772" w:author="Russ Ott" w:date="2022-04-29T10:09:00Z">
              <w:r>
                <w:fldChar w:fldCharType="begin"/>
              </w:r>
              <w:r>
                <w:instrText xml:space="preserve"> HYPERLINK \l "C_4515-76" \h </w:instrText>
              </w:r>
              <w:r>
                <w:fldChar w:fldCharType="separate"/>
              </w:r>
              <w:r w:rsidR="00440477">
                <w:rPr>
                  <w:rStyle w:val="HyperlinkText9pt"/>
                </w:rPr>
                <w:t>4515-76</w:t>
              </w:r>
              <w:r>
                <w:rPr>
                  <w:rStyle w:val="HyperlinkText9pt"/>
                </w:rPr>
                <w:fldChar w:fldCharType="end"/>
              </w:r>
            </w:ins>
          </w:p>
        </w:tc>
        <w:tc>
          <w:tcPr>
            <w:tcW w:w="2975" w:type="dxa"/>
          </w:tcPr>
          <w:p w14:paraId="62221A2C" w14:textId="77777777" w:rsidR="00440477" w:rsidRDefault="00440477" w:rsidP="00BA7D84">
            <w:pPr>
              <w:pStyle w:val="TableText"/>
            </w:pPr>
          </w:p>
        </w:tc>
      </w:tr>
      <w:tr w:rsidR="00440477" w14:paraId="3DC80DAC" w14:textId="77777777" w:rsidTr="00BA7D84">
        <w:trPr>
          <w:jc w:val="center"/>
        </w:trPr>
        <w:tc>
          <w:tcPr>
            <w:tcW w:w="3345" w:type="dxa"/>
          </w:tcPr>
          <w:p w14:paraId="780E5860" w14:textId="77777777" w:rsidR="00440477" w:rsidRDefault="00440477" w:rsidP="00BA7D84">
            <w:pPr>
              <w:pStyle w:val="TableText"/>
            </w:pPr>
            <w:r>
              <w:tab/>
            </w:r>
            <w:r>
              <w:tab/>
              <w:t>@typeCode</w:t>
            </w:r>
          </w:p>
        </w:tc>
        <w:tc>
          <w:tcPr>
            <w:tcW w:w="720" w:type="dxa"/>
          </w:tcPr>
          <w:p w14:paraId="59615ADA" w14:textId="77777777" w:rsidR="00440477" w:rsidRDefault="00440477" w:rsidP="00BA7D84">
            <w:pPr>
              <w:pStyle w:val="TableText"/>
            </w:pPr>
            <w:r>
              <w:t>1..1</w:t>
            </w:r>
          </w:p>
        </w:tc>
        <w:tc>
          <w:tcPr>
            <w:tcW w:w="1152" w:type="dxa"/>
          </w:tcPr>
          <w:p w14:paraId="06E74054" w14:textId="77777777" w:rsidR="00440477" w:rsidRDefault="00440477" w:rsidP="00BA7D84">
            <w:pPr>
              <w:pStyle w:val="TableText"/>
            </w:pPr>
            <w:r>
              <w:t>SHALL</w:t>
            </w:r>
          </w:p>
        </w:tc>
        <w:tc>
          <w:tcPr>
            <w:tcW w:w="864" w:type="dxa"/>
          </w:tcPr>
          <w:p w14:paraId="709B95E7" w14:textId="77777777" w:rsidR="00440477" w:rsidRDefault="00440477" w:rsidP="00BA7D84">
            <w:pPr>
              <w:pStyle w:val="TableText"/>
            </w:pPr>
          </w:p>
        </w:tc>
        <w:tc>
          <w:tcPr>
            <w:tcW w:w="1104" w:type="dxa"/>
          </w:tcPr>
          <w:p w14:paraId="1BD2B263" w14:textId="46EFB2E2" w:rsidR="00440477" w:rsidRDefault="00002F64" w:rsidP="00BA7D84">
            <w:pPr>
              <w:pStyle w:val="TableText"/>
            </w:pPr>
            <w:del w:id="1773" w:author="Russ Ott" w:date="2022-04-29T10:09:00Z">
              <w:r>
                <w:fldChar w:fldCharType="begin"/>
              </w:r>
              <w:r>
                <w:delInstrText xml:space="preserve"> HYPERLINK \l "C_4435-174" \h </w:delInstrText>
              </w:r>
              <w:r>
                <w:fldChar w:fldCharType="separate"/>
              </w:r>
              <w:r w:rsidR="002F5B8D">
                <w:rPr>
                  <w:rStyle w:val="HyperlinkText9pt"/>
                </w:rPr>
                <w:delText>4435-174</w:delText>
              </w:r>
              <w:r>
                <w:rPr>
                  <w:rStyle w:val="HyperlinkText9pt"/>
                </w:rPr>
                <w:fldChar w:fldCharType="end"/>
              </w:r>
            </w:del>
            <w:ins w:id="1774" w:author="Russ Ott" w:date="2022-04-29T10:09:00Z">
              <w:r>
                <w:fldChar w:fldCharType="begin"/>
              </w:r>
              <w:r>
                <w:instrText xml:space="preserve"> HYPERLINK \l "C_4515-78" \h </w:instrText>
              </w:r>
              <w:r>
                <w:fldChar w:fldCharType="separate"/>
              </w:r>
              <w:r w:rsidR="00440477">
                <w:rPr>
                  <w:rStyle w:val="HyperlinkText9pt"/>
                </w:rPr>
                <w:t>4515-78</w:t>
              </w:r>
              <w:r>
                <w:rPr>
                  <w:rStyle w:val="HyperlinkText9pt"/>
                </w:rPr>
                <w:fldChar w:fldCharType="end"/>
              </w:r>
            </w:ins>
          </w:p>
        </w:tc>
        <w:tc>
          <w:tcPr>
            <w:tcW w:w="2975" w:type="dxa"/>
          </w:tcPr>
          <w:p w14:paraId="7D122FFE" w14:textId="74AE63A9" w:rsidR="00440477" w:rsidRDefault="00440477" w:rsidP="00BA7D84">
            <w:pPr>
              <w:pStyle w:val="TableText"/>
            </w:pPr>
            <w:r>
              <w:t xml:space="preserve">urn:oid:2.16.840.1.113883.5.90 (HL7ParticipationType) = </w:t>
            </w:r>
            <w:del w:id="1775" w:author="Russ Ott" w:date="2022-04-29T10:09:00Z">
              <w:r w:rsidR="002F5B8D">
                <w:delText>LOC</w:delText>
              </w:r>
            </w:del>
            <w:ins w:id="1776" w:author="Russ Ott" w:date="2022-04-29T10:09:00Z">
              <w:r>
                <w:t>IND</w:t>
              </w:r>
            </w:ins>
          </w:p>
        </w:tc>
      </w:tr>
      <w:tr w:rsidR="00440477" w14:paraId="227C2BCB" w14:textId="77777777" w:rsidTr="00BA7D84">
        <w:trPr>
          <w:jc w:val="center"/>
        </w:trPr>
        <w:tc>
          <w:tcPr>
            <w:tcW w:w="3345" w:type="dxa"/>
          </w:tcPr>
          <w:p w14:paraId="3EC156A0" w14:textId="6132493F" w:rsidR="00440477" w:rsidRDefault="00440477" w:rsidP="00BA7D84">
            <w:pPr>
              <w:pStyle w:val="TableText"/>
            </w:pPr>
            <w:r>
              <w:tab/>
            </w:r>
            <w:r>
              <w:tab/>
            </w:r>
            <w:del w:id="1777" w:author="Russ Ott" w:date="2022-04-29T10:09:00Z">
              <w:r w:rsidR="002F5B8D">
                <w:delText>participantRole</w:delText>
              </w:r>
            </w:del>
            <w:ins w:id="1778" w:author="Russ Ott" w:date="2022-04-29T10:09:00Z">
              <w:r>
                <w:t>sdtc:functionCode</w:t>
              </w:r>
            </w:ins>
          </w:p>
        </w:tc>
        <w:tc>
          <w:tcPr>
            <w:tcW w:w="720" w:type="dxa"/>
          </w:tcPr>
          <w:p w14:paraId="1A251B7C" w14:textId="77777777" w:rsidR="00440477" w:rsidRDefault="00440477" w:rsidP="00BA7D84">
            <w:pPr>
              <w:pStyle w:val="TableText"/>
            </w:pPr>
            <w:r>
              <w:t>1..1</w:t>
            </w:r>
          </w:p>
        </w:tc>
        <w:tc>
          <w:tcPr>
            <w:tcW w:w="1152" w:type="dxa"/>
          </w:tcPr>
          <w:p w14:paraId="1C9C11FB" w14:textId="77777777" w:rsidR="00440477" w:rsidRDefault="00440477" w:rsidP="00BA7D84">
            <w:pPr>
              <w:pStyle w:val="TableText"/>
            </w:pPr>
            <w:r>
              <w:t>SHALL</w:t>
            </w:r>
          </w:p>
        </w:tc>
        <w:tc>
          <w:tcPr>
            <w:tcW w:w="864" w:type="dxa"/>
          </w:tcPr>
          <w:p w14:paraId="2A6A8AEC" w14:textId="77777777" w:rsidR="00440477" w:rsidRDefault="00440477" w:rsidP="00BA7D84">
            <w:pPr>
              <w:pStyle w:val="TableText"/>
            </w:pPr>
          </w:p>
        </w:tc>
        <w:tc>
          <w:tcPr>
            <w:tcW w:w="1104" w:type="dxa"/>
          </w:tcPr>
          <w:p w14:paraId="5460572D" w14:textId="6130E3A8" w:rsidR="00440477" w:rsidRDefault="00002F64" w:rsidP="00BA7D84">
            <w:pPr>
              <w:pStyle w:val="TableText"/>
            </w:pPr>
            <w:del w:id="1779" w:author="Russ Ott" w:date="2022-04-29T10:09:00Z">
              <w:r>
                <w:fldChar w:fldCharType="begin"/>
              </w:r>
              <w:r>
                <w:delInstrText xml:space="preserve"> HYPERLINK \l "C_4435-173" \h </w:delInstrText>
              </w:r>
              <w:r>
                <w:fldChar w:fldCharType="separate"/>
              </w:r>
              <w:r w:rsidR="002F5B8D">
                <w:rPr>
                  <w:rStyle w:val="HyperlinkText9pt"/>
                </w:rPr>
                <w:delText>4435-173</w:delText>
              </w:r>
              <w:r>
                <w:rPr>
                  <w:rStyle w:val="HyperlinkText9pt"/>
                </w:rPr>
                <w:fldChar w:fldCharType="end"/>
              </w:r>
            </w:del>
            <w:ins w:id="1780" w:author="Russ Ott" w:date="2022-04-29T10:09:00Z">
              <w:r>
                <w:fldChar w:fldCharType="begin"/>
              </w:r>
              <w:r>
                <w:instrText xml:space="preserve"> HYPERLINK \l "C_4515-169" \h </w:instrText>
              </w:r>
              <w:r>
                <w:fldChar w:fldCharType="separate"/>
              </w:r>
              <w:r w:rsidR="00440477">
                <w:rPr>
                  <w:rStyle w:val="HyperlinkText9pt"/>
                </w:rPr>
                <w:t>4515-169</w:t>
              </w:r>
              <w:r>
                <w:rPr>
                  <w:rStyle w:val="HyperlinkText9pt"/>
                </w:rPr>
                <w:fldChar w:fldCharType="end"/>
              </w:r>
            </w:ins>
          </w:p>
        </w:tc>
        <w:tc>
          <w:tcPr>
            <w:tcW w:w="2975" w:type="dxa"/>
          </w:tcPr>
          <w:p w14:paraId="0EFD3237" w14:textId="77777777" w:rsidR="00440477" w:rsidRDefault="00440477" w:rsidP="00BA7D84">
            <w:pPr>
              <w:pStyle w:val="TableText"/>
            </w:pPr>
            <w:moveToRangeStart w:id="1781" w:author="Russ Ott" w:date="2022-04-29T10:09:00Z" w:name="move102119407"/>
            <w:moveTo w:id="1782" w:author="Russ Ott" w:date="2022-04-29T10:09:00Z">
              <w:r>
                <w:t>urn:oid:2.16.840.1.113762.1.4.1099.30 (Care Team Member Function)</w:t>
              </w:r>
            </w:moveTo>
            <w:moveToRangeEnd w:id="1781"/>
          </w:p>
        </w:tc>
      </w:tr>
      <w:tr w:rsidR="00440477" w14:paraId="5D70CA50" w14:textId="77777777" w:rsidTr="00BA7D84">
        <w:trPr>
          <w:jc w:val="center"/>
        </w:trPr>
        <w:tc>
          <w:tcPr>
            <w:tcW w:w="3345" w:type="dxa"/>
          </w:tcPr>
          <w:p w14:paraId="10A8CCFC" w14:textId="77777777" w:rsidR="00440477" w:rsidRDefault="00440477" w:rsidP="00BA7D84">
            <w:pPr>
              <w:pStyle w:val="TableText"/>
            </w:pPr>
            <w:r>
              <w:tab/>
              <w:t>entryRelationship</w:t>
            </w:r>
          </w:p>
        </w:tc>
        <w:tc>
          <w:tcPr>
            <w:tcW w:w="720" w:type="dxa"/>
          </w:tcPr>
          <w:p w14:paraId="36CCA8E7" w14:textId="77777777" w:rsidR="00440477" w:rsidRDefault="00440477" w:rsidP="00BA7D84">
            <w:pPr>
              <w:pStyle w:val="TableText"/>
            </w:pPr>
            <w:r>
              <w:t>0..*</w:t>
            </w:r>
          </w:p>
        </w:tc>
        <w:tc>
          <w:tcPr>
            <w:tcW w:w="1152" w:type="dxa"/>
          </w:tcPr>
          <w:p w14:paraId="64787916" w14:textId="77777777" w:rsidR="00440477" w:rsidRDefault="00440477" w:rsidP="00BA7D84">
            <w:pPr>
              <w:pStyle w:val="TableText"/>
            </w:pPr>
            <w:r>
              <w:t>MAY</w:t>
            </w:r>
          </w:p>
        </w:tc>
        <w:tc>
          <w:tcPr>
            <w:tcW w:w="864" w:type="dxa"/>
          </w:tcPr>
          <w:p w14:paraId="7CCA32A8" w14:textId="77777777" w:rsidR="00440477" w:rsidRDefault="00440477" w:rsidP="00BA7D84">
            <w:pPr>
              <w:pStyle w:val="TableText"/>
            </w:pPr>
          </w:p>
        </w:tc>
        <w:tc>
          <w:tcPr>
            <w:tcW w:w="1104" w:type="dxa"/>
          </w:tcPr>
          <w:p w14:paraId="740645EC" w14:textId="2B9A81D8" w:rsidR="00440477" w:rsidRDefault="00002F64" w:rsidP="00BA7D84">
            <w:pPr>
              <w:pStyle w:val="TableText"/>
            </w:pPr>
            <w:del w:id="1783" w:author="Russ Ott" w:date="2022-04-29T10:09:00Z">
              <w:r>
                <w:fldChar w:fldCharType="begin"/>
              </w:r>
              <w:r>
                <w:delInstrText xml:space="preserve"> HYPERLINK \l "C_4435-86" \h </w:delInstrText>
              </w:r>
              <w:r>
                <w:fldChar w:fldCharType="separate"/>
              </w:r>
              <w:r w:rsidR="002F5B8D">
                <w:rPr>
                  <w:rStyle w:val="HyperlinkText9pt"/>
                </w:rPr>
                <w:delText>4435-86</w:delText>
              </w:r>
              <w:r>
                <w:rPr>
                  <w:rStyle w:val="HyperlinkText9pt"/>
                </w:rPr>
                <w:fldChar w:fldCharType="end"/>
              </w:r>
            </w:del>
            <w:ins w:id="1784" w:author="Russ Ott" w:date="2022-04-29T10:09:00Z">
              <w:r>
                <w:fldChar w:fldCharType="begin"/>
              </w:r>
              <w:r>
                <w:instrText xml:space="preserve"> HYPERLINK \l "C_4515-86" \h </w:instrText>
              </w:r>
              <w:r>
                <w:fldChar w:fldCharType="separate"/>
              </w:r>
              <w:r w:rsidR="00440477">
                <w:rPr>
                  <w:rStyle w:val="HyperlinkText9pt"/>
                </w:rPr>
                <w:t>4515-86</w:t>
              </w:r>
              <w:r>
                <w:rPr>
                  <w:rStyle w:val="HyperlinkText9pt"/>
                </w:rPr>
                <w:fldChar w:fldCharType="end"/>
              </w:r>
            </w:ins>
          </w:p>
        </w:tc>
        <w:tc>
          <w:tcPr>
            <w:tcW w:w="2975" w:type="dxa"/>
          </w:tcPr>
          <w:p w14:paraId="2FB56858" w14:textId="77777777" w:rsidR="00440477" w:rsidRDefault="00440477" w:rsidP="00BA7D84">
            <w:pPr>
              <w:pStyle w:val="TableText"/>
            </w:pPr>
          </w:p>
        </w:tc>
      </w:tr>
      <w:tr w:rsidR="00440477" w14:paraId="1150B814" w14:textId="77777777" w:rsidTr="00BA7D84">
        <w:trPr>
          <w:jc w:val="center"/>
        </w:trPr>
        <w:tc>
          <w:tcPr>
            <w:tcW w:w="3345" w:type="dxa"/>
          </w:tcPr>
          <w:p w14:paraId="4B0E50CE" w14:textId="77777777" w:rsidR="00440477" w:rsidRDefault="00440477" w:rsidP="00BA7D84">
            <w:pPr>
              <w:pStyle w:val="TableText"/>
            </w:pPr>
            <w:r>
              <w:tab/>
            </w:r>
            <w:r>
              <w:tab/>
              <w:t>@typeCode</w:t>
            </w:r>
          </w:p>
        </w:tc>
        <w:tc>
          <w:tcPr>
            <w:tcW w:w="720" w:type="dxa"/>
          </w:tcPr>
          <w:p w14:paraId="7F3EBE55" w14:textId="77777777" w:rsidR="00440477" w:rsidRDefault="00440477" w:rsidP="00BA7D84">
            <w:pPr>
              <w:pStyle w:val="TableText"/>
            </w:pPr>
            <w:r>
              <w:t>1..1</w:t>
            </w:r>
          </w:p>
        </w:tc>
        <w:tc>
          <w:tcPr>
            <w:tcW w:w="1152" w:type="dxa"/>
          </w:tcPr>
          <w:p w14:paraId="2518B85E" w14:textId="77777777" w:rsidR="00440477" w:rsidRDefault="00440477" w:rsidP="00BA7D84">
            <w:pPr>
              <w:pStyle w:val="TableText"/>
            </w:pPr>
            <w:r>
              <w:t>SHALL</w:t>
            </w:r>
          </w:p>
        </w:tc>
        <w:tc>
          <w:tcPr>
            <w:tcW w:w="864" w:type="dxa"/>
          </w:tcPr>
          <w:p w14:paraId="4065C0CB" w14:textId="77777777" w:rsidR="00440477" w:rsidRDefault="00440477" w:rsidP="00BA7D84">
            <w:pPr>
              <w:pStyle w:val="TableText"/>
            </w:pPr>
          </w:p>
        </w:tc>
        <w:tc>
          <w:tcPr>
            <w:tcW w:w="1104" w:type="dxa"/>
          </w:tcPr>
          <w:p w14:paraId="1AA21300" w14:textId="6173FED4" w:rsidR="00440477" w:rsidRDefault="00002F64" w:rsidP="00BA7D84">
            <w:pPr>
              <w:pStyle w:val="TableText"/>
            </w:pPr>
            <w:del w:id="1785" w:author="Russ Ott" w:date="2022-04-29T10:09:00Z">
              <w:r>
                <w:fldChar w:fldCharType="begin"/>
              </w:r>
              <w:r>
                <w:delInstrText xml:space="preserve"> HYPERLINK \l "C_4435-87" \h </w:delInstrText>
              </w:r>
              <w:r>
                <w:fldChar w:fldCharType="separate"/>
              </w:r>
              <w:r w:rsidR="002F5B8D">
                <w:rPr>
                  <w:rStyle w:val="HyperlinkText9pt"/>
                </w:rPr>
                <w:delText>4435-87</w:delText>
              </w:r>
              <w:r>
                <w:rPr>
                  <w:rStyle w:val="HyperlinkText9pt"/>
                </w:rPr>
                <w:fldChar w:fldCharType="end"/>
              </w:r>
            </w:del>
            <w:ins w:id="1786" w:author="Russ Ott" w:date="2022-04-29T10:09:00Z">
              <w:r>
                <w:fldChar w:fldCharType="begin"/>
              </w:r>
              <w:r>
                <w:instrText xml:space="preserve"> HYPERLINK \l "C_4515-87" \h </w:instrText>
              </w:r>
              <w:r>
                <w:fldChar w:fldCharType="separate"/>
              </w:r>
              <w:r w:rsidR="00440477">
                <w:rPr>
                  <w:rStyle w:val="HyperlinkText9pt"/>
                </w:rPr>
                <w:t>4515-87</w:t>
              </w:r>
              <w:r>
                <w:rPr>
                  <w:rStyle w:val="HyperlinkText9pt"/>
                </w:rPr>
                <w:fldChar w:fldCharType="end"/>
              </w:r>
            </w:ins>
          </w:p>
        </w:tc>
        <w:tc>
          <w:tcPr>
            <w:tcW w:w="2975" w:type="dxa"/>
          </w:tcPr>
          <w:p w14:paraId="56BFA603" w14:textId="77777777" w:rsidR="00440477" w:rsidRDefault="00440477" w:rsidP="00BA7D84">
            <w:pPr>
              <w:pStyle w:val="TableText"/>
            </w:pPr>
            <w:r>
              <w:t>urn:oid:2.16.840.1.113883.5.1002 (HL7ActRelationshipType) = REFR</w:t>
            </w:r>
          </w:p>
        </w:tc>
      </w:tr>
      <w:tr w:rsidR="00440477" w14:paraId="4CA09050" w14:textId="77777777" w:rsidTr="00BA7D84">
        <w:trPr>
          <w:jc w:val="center"/>
        </w:trPr>
        <w:tc>
          <w:tcPr>
            <w:tcW w:w="3345" w:type="dxa"/>
          </w:tcPr>
          <w:p w14:paraId="60B29BD3" w14:textId="77777777" w:rsidR="00440477" w:rsidRDefault="00440477" w:rsidP="00BA7D84">
            <w:pPr>
              <w:pStyle w:val="TableText"/>
            </w:pPr>
            <w:r>
              <w:tab/>
            </w:r>
            <w:r>
              <w:tab/>
              <w:t>encounter</w:t>
            </w:r>
          </w:p>
        </w:tc>
        <w:tc>
          <w:tcPr>
            <w:tcW w:w="720" w:type="dxa"/>
          </w:tcPr>
          <w:p w14:paraId="3F10CF36" w14:textId="77777777" w:rsidR="00440477" w:rsidRDefault="00440477" w:rsidP="00BA7D84">
            <w:pPr>
              <w:pStyle w:val="TableText"/>
            </w:pPr>
            <w:r>
              <w:t>1..1</w:t>
            </w:r>
          </w:p>
        </w:tc>
        <w:tc>
          <w:tcPr>
            <w:tcW w:w="1152" w:type="dxa"/>
          </w:tcPr>
          <w:p w14:paraId="02EA1121" w14:textId="77777777" w:rsidR="00440477" w:rsidRDefault="00440477" w:rsidP="00BA7D84">
            <w:pPr>
              <w:pStyle w:val="TableText"/>
            </w:pPr>
            <w:r>
              <w:t>SHALL</w:t>
            </w:r>
          </w:p>
        </w:tc>
        <w:tc>
          <w:tcPr>
            <w:tcW w:w="864" w:type="dxa"/>
          </w:tcPr>
          <w:p w14:paraId="689FCF8A" w14:textId="77777777" w:rsidR="00440477" w:rsidRDefault="00440477" w:rsidP="00BA7D84">
            <w:pPr>
              <w:pStyle w:val="TableText"/>
            </w:pPr>
          </w:p>
        </w:tc>
        <w:tc>
          <w:tcPr>
            <w:tcW w:w="1104" w:type="dxa"/>
          </w:tcPr>
          <w:p w14:paraId="55E9D5F3" w14:textId="3A03F02B" w:rsidR="00440477" w:rsidRDefault="00002F64" w:rsidP="00BA7D84">
            <w:pPr>
              <w:pStyle w:val="TableText"/>
            </w:pPr>
            <w:del w:id="1787" w:author="Russ Ott" w:date="2022-04-29T10:09:00Z">
              <w:r>
                <w:fldChar w:fldCharType="begin"/>
              </w:r>
              <w:r>
                <w:delInstrText xml:space="preserve"> HYPERLINK \l "C_4435-88" \h </w:delInstrText>
              </w:r>
              <w:r>
                <w:fldChar w:fldCharType="separate"/>
              </w:r>
              <w:r w:rsidR="002F5B8D">
                <w:rPr>
                  <w:rStyle w:val="HyperlinkText9pt"/>
                </w:rPr>
                <w:delText>4435-88</w:delText>
              </w:r>
              <w:r>
                <w:rPr>
                  <w:rStyle w:val="HyperlinkText9pt"/>
                </w:rPr>
                <w:fldChar w:fldCharType="end"/>
              </w:r>
            </w:del>
            <w:ins w:id="1788" w:author="Russ Ott" w:date="2022-04-29T10:09:00Z">
              <w:r>
                <w:fldChar w:fldCharType="begin"/>
              </w:r>
              <w:r>
                <w:instrText xml:space="preserve"> HYPERLINK \l "C_4515-88" \h </w:instrText>
              </w:r>
              <w:r>
                <w:fldChar w:fldCharType="separate"/>
              </w:r>
              <w:r w:rsidR="00440477">
                <w:rPr>
                  <w:rStyle w:val="HyperlinkText9pt"/>
                </w:rPr>
                <w:t>4515-88</w:t>
              </w:r>
              <w:r>
                <w:rPr>
                  <w:rStyle w:val="HyperlinkText9pt"/>
                </w:rPr>
                <w:fldChar w:fldCharType="end"/>
              </w:r>
            </w:ins>
          </w:p>
        </w:tc>
        <w:tc>
          <w:tcPr>
            <w:tcW w:w="2975" w:type="dxa"/>
          </w:tcPr>
          <w:p w14:paraId="06C19C94" w14:textId="77777777" w:rsidR="00440477" w:rsidRDefault="00440477" w:rsidP="00BA7D84">
            <w:pPr>
              <w:pStyle w:val="TableText"/>
            </w:pPr>
          </w:p>
        </w:tc>
      </w:tr>
      <w:tr w:rsidR="00440477" w14:paraId="41377736" w14:textId="77777777" w:rsidTr="00BA7D84">
        <w:trPr>
          <w:jc w:val="center"/>
        </w:trPr>
        <w:tc>
          <w:tcPr>
            <w:tcW w:w="3345" w:type="dxa"/>
          </w:tcPr>
          <w:p w14:paraId="46CD2FE5" w14:textId="77777777" w:rsidR="00440477" w:rsidRDefault="00440477" w:rsidP="00BA7D84">
            <w:pPr>
              <w:pStyle w:val="TableText"/>
            </w:pPr>
            <w:r>
              <w:tab/>
            </w:r>
            <w:r>
              <w:tab/>
            </w:r>
            <w:r>
              <w:tab/>
              <w:t>id</w:t>
            </w:r>
          </w:p>
        </w:tc>
        <w:tc>
          <w:tcPr>
            <w:tcW w:w="720" w:type="dxa"/>
          </w:tcPr>
          <w:p w14:paraId="48B32E12" w14:textId="77777777" w:rsidR="00440477" w:rsidRDefault="00440477" w:rsidP="00BA7D84">
            <w:pPr>
              <w:pStyle w:val="TableText"/>
            </w:pPr>
            <w:r>
              <w:t>1..1</w:t>
            </w:r>
          </w:p>
        </w:tc>
        <w:tc>
          <w:tcPr>
            <w:tcW w:w="1152" w:type="dxa"/>
          </w:tcPr>
          <w:p w14:paraId="1CFB4621" w14:textId="77777777" w:rsidR="00440477" w:rsidRDefault="00440477" w:rsidP="00BA7D84">
            <w:pPr>
              <w:pStyle w:val="TableText"/>
            </w:pPr>
            <w:r>
              <w:t>SHALL</w:t>
            </w:r>
          </w:p>
        </w:tc>
        <w:tc>
          <w:tcPr>
            <w:tcW w:w="864" w:type="dxa"/>
          </w:tcPr>
          <w:p w14:paraId="6EBE0E71" w14:textId="77777777" w:rsidR="00440477" w:rsidRDefault="00440477" w:rsidP="00BA7D84">
            <w:pPr>
              <w:pStyle w:val="TableText"/>
            </w:pPr>
          </w:p>
        </w:tc>
        <w:tc>
          <w:tcPr>
            <w:tcW w:w="1104" w:type="dxa"/>
          </w:tcPr>
          <w:p w14:paraId="0C3CF692" w14:textId="442183B4" w:rsidR="00440477" w:rsidRDefault="00002F64" w:rsidP="00BA7D84">
            <w:pPr>
              <w:pStyle w:val="TableText"/>
            </w:pPr>
            <w:del w:id="1789" w:author="Russ Ott" w:date="2022-04-29T10:09:00Z">
              <w:r>
                <w:fldChar w:fldCharType="begin"/>
              </w:r>
              <w:r>
                <w:delInstrText xml:space="preserve"> HYPERLINK \l "C_4435-89" \h </w:delInstrText>
              </w:r>
              <w:r>
                <w:fldChar w:fldCharType="separate"/>
              </w:r>
              <w:r w:rsidR="002F5B8D">
                <w:rPr>
                  <w:rStyle w:val="HyperlinkText9pt"/>
                </w:rPr>
                <w:delText>4435-89</w:delText>
              </w:r>
              <w:r>
                <w:rPr>
                  <w:rStyle w:val="HyperlinkText9pt"/>
                </w:rPr>
                <w:fldChar w:fldCharType="end"/>
              </w:r>
            </w:del>
            <w:ins w:id="1790" w:author="Russ Ott" w:date="2022-04-29T10:09:00Z">
              <w:r>
                <w:fldChar w:fldCharType="begin"/>
              </w:r>
              <w:r>
                <w:instrText xml:space="preserve"> HYPERLINK \l "C_4515-89" \h </w:instrText>
              </w:r>
              <w:r>
                <w:fldChar w:fldCharType="separate"/>
              </w:r>
              <w:r w:rsidR="00440477">
                <w:rPr>
                  <w:rStyle w:val="HyperlinkText9pt"/>
                </w:rPr>
                <w:t>4515-89</w:t>
              </w:r>
              <w:r>
                <w:rPr>
                  <w:rStyle w:val="HyperlinkText9pt"/>
                </w:rPr>
                <w:fldChar w:fldCharType="end"/>
              </w:r>
            </w:ins>
          </w:p>
        </w:tc>
        <w:tc>
          <w:tcPr>
            <w:tcW w:w="2975" w:type="dxa"/>
          </w:tcPr>
          <w:p w14:paraId="19CBF9B6" w14:textId="77777777" w:rsidR="00440477" w:rsidRDefault="00440477" w:rsidP="00BA7D84">
            <w:pPr>
              <w:pStyle w:val="TableText"/>
            </w:pPr>
          </w:p>
        </w:tc>
      </w:tr>
      <w:tr w:rsidR="00440477" w14:paraId="2DF4263C" w14:textId="77777777" w:rsidTr="00BA7D84">
        <w:trPr>
          <w:jc w:val="center"/>
        </w:trPr>
        <w:tc>
          <w:tcPr>
            <w:tcW w:w="3345" w:type="dxa"/>
          </w:tcPr>
          <w:p w14:paraId="07E52006" w14:textId="77777777" w:rsidR="00440477" w:rsidRDefault="00440477" w:rsidP="00BA7D84">
            <w:pPr>
              <w:pStyle w:val="TableText"/>
            </w:pPr>
            <w:r>
              <w:tab/>
              <w:t>entryRelationship</w:t>
            </w:r>
          </w:p>
        </w:tc>
        <w:tc>
          <w:tcPr>
            <w:tcW w:w="720" w:type="dxa"/>
          </w:tcPr>
          <w:p w14:paraId="7C0A2BA4" w14:textId="77777777" w:rsidR="00440477" w:rsidRDefault="00440477" w:rsidP="00BA7D84">
            <w:pPr>
              <w:pStyle w:val="TableText"/>
            </w:pPr>
            <w:r>
              <w:t>0..*</w:t>
            </w:r>
          </w:p>
        </w:tc>
        <w:tc>
          <w:tcPr>
            <w:tcW w:w="1152" w:type="dxa"/>
          </w:tcPr>
          <w:p w14:paraId="2D392BE3" w14:textId="77777777" w:rsidR="00440477" w:rsidRDefault="00440477" w:rsidP="00BA7D84">
            <w:pPr>
              <w:pStyle w:val="TableText"/>
            </w:pPr>
            <w:r>
              <w:t>MAY</w:t>
            </w:r>
          </w:p>
        </w:tc>
        <w:tc>
          <w:tcPr>
            <w:tcW w:w="864" w:type="dxa"/>
          </w:tcPr>
          <w:p w14:paraId="0555804E" w14:textId="77777777" w:rsidR="00440477" w:rsidRDefault="00440477" w:rsidP="00BA7D84">
            <w:pPr>
              <w:pStyle w:val="TableText"/>
            </w:pPr>
          </w:p>
        </w:tc>
        <w:tc>
          <w:tcPr>
            <w:tcW w:w="1104" w:type="dxa"/>
          </w:tcPr>
          <w:p w14:paraId="3C27E5D6" w14:textId="54C66150" w:rsidR="00440477" w:rsidRDefault="00002F64" w:rsidP="00BA7D84">
            <w:pPr>
              <w:pStyle w:val="TableText"/>
            </w:pPr>
            <w:del w:id="1791" w:author="Russ Ott" w:date="2022-04-29T10:09:00Z">
              <w:r>
                <w:fldChar w:fldCharType="begin"/>
              </w:r>
              <w:r>
                <w:delInstrText xml:space="preserve"> HYPERLINK \l "C_4435-91" \h </w:delInstrText>
              </w:r>
              <w:r>
                <w:fldChar w:fldCharType="separate"/>
              </w:r>
              <w:r w:rsidR="002F5B8D">
                <w:rPr>
                  <w:rStyle w:val="HyperlinkText9pt"/>
                </w:rPr>
                <w:delText>4435-91</w:delText>
              </w:r>
              <w:r>
                <w:rPr>
                  <w:rStyle w:val="HyperlinkText9pt"/>
                </w:rPr>
                <w:fldChar w:fldCharType="end"/>
              </w:r>
            </w:del>
            <w:ins w:id="1792" w:author="Russ Ott" w:date="2022-04-29T10:09:00Z">
              <w:r>
                <w:fldChar w:fldCharType="begin"/>
              </w:r>
              <w:r>
                <w:instrText xml:space="preserve"> HYPERLINK \l "C_4515-91" \h </w:instrText>
              </w:r>
              <w:r>
                <w:fldChar w:fldCharType="separate"/>
              </w:r>
              <w:r w:rsidR="00440477">
                <w:rPr>
                  <w:rStyle w:val="HyperlinkText9pt"/>
                </w:rPr>
                <w:t>4515-91</w:t>
              </w:r>
              <w:r>
                <w:rPr>
                  <w:rStyle w:val="HyperlinkText9pt"/>
                </w:rPr>
                <w:fldChar w:fldCharType="end"/>
              </w:r>
            </w:ins>
          </w:p>
        </w:tc>
        <w:tc>
          <w:tcPr>
            <w:tcW w:w="2975" w:type="dxa"/>
          </w:tcPr>
          <w:p w14:paraId="61A910BE" w14:textId="77777777" w:rsidR="00440477" w:rsidRDefault="00440477" w:rsidP="00BA7D84">
            <w:pPr>
              <w:pStyle w:val="TableText"/>
            </w:pPr>
          </w:p>
        </w:tc>
      </w:tr>
      <w:tr w:rsidR="00440477" w14:paraId="7AFAA212" w14:textId="77777777" w:rsidTr="00BA7D84">
        <w:trPr>
          <w:jc w:val="center"/>
        </w:trPr>
        <w:tc>
          <w:tcPr>
            <w:tcW w:w="3345" w:type="dxa"/>
          </w:tcPr>
          <w:p w14:paraId="0A6BA424" w14:textId="77777777" w:rsidR="00440477" w:rsidRDefault="00440477" w:rsidP="00BA7D84">
            <w:pPr>
              <w:pStyle w:val="TableText"/>
            </w:pPr>
            <w:r>
              <w:tab/>
            </w:r>
            <w:r>
              <w:tab/>
              <w:t>@typeCode</w:t>
            </w:r>
          </w:p>
        </w:tc>
        <w:tc>
          <w:tcPr>
            <w:tcW w:w="720" w:type="dxa"/>
          </w:tcPr>
          <w:p w14:paraId="5E84B279" w14:textId="77777777" w:rsidR="00440477" w:rsidRDefault="00440477" w:rsidP="00BA7D84">
            <w:pPr>
              <w:pStyle w:val="TableText"/>
            </w:pPr>
            <w:r>
              <w:t>1..1</w:t>
            </w:r>
          </w:p>
        </w:tc>
        <w:tc>
          <w:tcPr>
            <w:tcW w:w="1152" w:type="dxa"/>
          </w:tcPr>
          <w:p w14:paraId="23BFAB0B" w14:textId="77777777" w:rsidR="00440477" w:rsidRDefault="00440477" w:rsidP="00BA7D84">
            <w:pPr>
              <w:pStyle w:val="TableText"/>
            </w:pPr>
            <w:r>
              <w:t>SHALL</w:t>
            </w:r>
          </w:p>
        </w:tc>
        <w:tc>
          <w:tcPr>
            <w:tcW w:w="864" w:type="dxa"/>
          </w:tcPr>
          <w:p w14:paraId="0B118BBB" w14:textId="77777777" w:rsidR="00440477" w:rsidRDefault="00440477" w:rsidP="00BA7D84">
            <w:pPr>
              <w:pStyle w:val="TableText"/>
            </w:pPr>
          </w:p>
        </w:tc>
        <w:tc>
          <w:tcPr>
            <w:tcW w:w="1104" w:type="dxa"/>
          </w:tcPr>
          <w:p w14:paraId="3B2A4A65" w14:textId="59901A7E" w:rsidR="00440477" w:rsidRDefault="00002F64" w:rsidP="00BA7D84">
            <w:pPr>
              <w:pStyle w:val="TableText"/>
            </w:pPr>
            <w:del w:id="1793" w:author="Russ Ott" w:date="2022-04-29T10:09:00Z">
              <w:r>
                <w:fldChar w:fldCharType="begin"/>
              </w:r>
              <w:r>
                <w:delInstrText xml:space="preserve"> HYPERLINK \l "C_4435-92" \h </w:delInstrText>
              </w:r>
              <w:r>
                <w:fldChar w:fldCharType="separate"/>
              </w:r>
              <w:r w:rsidR="002F5B8D">
                <w:rPr>
                  <w:rStyle w:val="HyperlinkText9pt"/>
                </w:rPr>
                <w:delText>4435-92</w:delText>
              </w:r>
              <w:r>
                <w:rPr>
                  <w:rStyle w:val="HyperlinkText9pt"/>
                </w:rPr>
                <w:fldChar w:fldCharType="end"/>
              </w:r>
            </w:del>
            <w:ins w:id="1794" w:author="Russ Ott" w:date="2022-04-29T10:09:00Z">
              <w:r>
                <w:fldChar w:fldCharType="begin"/>
              </w:r>
              <w:r>
                <w:instrText xml:space="preserve"> HYPERLINK \l "C_4515-92" \h </w:instrText>
              </w:r>
              <w:r>
                <w:fldChar w:fldCharType="separate"/>
              </w:r>
              <w:r w:rsidR="00440477">
                <w:rPr>
                  <w:rStyle w:val="HyperlinkText9pt"/>
                </w:rPr>
                <w:t>4515-92</w:t>
              </w:r>
              <w:r>
                <w:rPr>
                  <w:rStyle w:val="HyperlinkText9pt"/>
                </w:rPr>
                <w:fldChar w:fldCharType="end"/>
              </w:r>
            </w:ins>
          </w:p>
        </w:tc>
        <w:tc>
          <w:tcPr>
            <w:tcW w:w="2975" w:type="dxa"/>
          </w:tcPr>
          <w:p w14:paraId="6074C6C7" w14:textId="77777777" w:rsidR="00440477" w:rsidRDefault="00440477" w:rsidP="00BA7D84">
            <w:pPr>
              <w:pStyle w:val="TableText"/>
            </w:pPr>
            <w:r>
              <w:t>urn:oid:2.16.840.1.113883.5.1002 (HL7ActRelationshipType) = REFR</w:t>
            </w:r>
          </w:p>
        </w:tc>
      </w:tr>
      <w:tr w:rsidR="00440477" w14:paraId="642DC169" w14:textId="77777777" w:rsidTr="00BA7D84">
        <w:trPr>
          <w:jc w:val="center"/>
        </w:trPr>
        <w:tc>
          <w:tcPr>
            <w:tcW w:w="3345" w:type="dxa"/>
          </w:tcPr>
          <w:p w14:paraId="7C288E50" w14:textId="77777777" w:rsidR="00440477" w:rsidRDefault="00440477" w:rsidP="00BA7D84">
            <w:pPr>
              <w:pStyle w:val="TableText"/>
            </w:pPr>
            <w:r>
              <w:tab/>
            </w:r>
            <w:r>
              <w:tab/>
              <w:t>act</w:t>
            </w:r>
          </w:p>
        </w:tc>
        <w:tc>
          <w:tcPr>
            <w:tcW w:w="720" w:type="dxa"/>
          </w:tcPr>
          <w:p w14:paraId="3AE883FB" w14:textId="77777777" w:rsidR="00440477" w:rsidRDefault="00440477" w:rsidP="00BA7D84">
            <w:pPr>
              <w:pStyle w:val="TableText"/>
            </w:pPr>
            <w:r>
              <w:t>1..1</w:t>
            </w:r>
          </w:p>
        </w:tc>
        <w:tc>
          <w:tcPr>
            <w:tcW w:w="1152" w:type="dxa"/>
          </w:tcPr>
          <w:p w14:paraId="051C03D6" w14:textId="77777777" w:rsidR="00440477" w:rsidRDefault="00440477" w:rsidP="00BA7D84">
            <w:pPr>
              <w:pStyle w:val="TableText"/>
            </w:pPr>
            <w:r>
              <w:t>SHALL</w:t>
            </w:r>
          </w:p>
        </w:tc>
        <w:tc>
          <w:tcPr>
            <w:tcW w:w="864" w:type="dxa"/>
          </w:tcPr>
          <w:p w14:paraId="1ECBDF71" w14:textId="77777777" w:rsidR="00440477" w:rsidRDefault="00440477" w:rsidP="00BA7D84">
            <w:pPr>
              <w:pStyle w:val="TableText"/>
            </w:pPr>
          </w:p>
        </w:tc>
        <w:tc>
          <w:tcPr>
            <w:tcW w:w="1104" w:type="dxa"/>
          </w:tcPr>
          <w:p w14:paraId="0E47BC75" w14:textId="08554B36" w:rsidR="00440477" w:rsidRDefault="00002F64" w:rsidP="00BA7D84">
            <w:pPr>
              <w:pStyle w:val="TableText"/>
            </w:pPr>
            <w:del w:id="1795" w:author="Russ Ott" w:date="2022-04-29T10:09:00Z">
              <w:r>
                <w:fldChar w:fldCharType="begin"/>
              </w:r>
              <w:r>
                <w:delInstrText xml:space="preserve"> HYPERLINK \l "C_4435-93" \h </w:delInstrText>
              </w:r>
              <w:r>
                <w:fldChar w:fldCharType="separate"/>
              </w:r>
              <w:r w:rsidR="002F5B8D">
                <w:rPr>
                  <w:rStyle w:val="HyperlinkText9pt"/>
                </w:rPr>
                <w:delText>4435-93</w:delText>
              </w:r>
              <w:r>
                <w:rPr>
                  <w:rStyle w:val="HyperlinkText9pt"/>
                </w:rPr>
                <w:fldChar w:fldCharType="end"/>
              </w:r>
            </w:del>
            <w:ins w:id="1796" w:author="Russ Ott" w:date="2022-04-29T10:09:00Z">
              <w:r>
                <w:fldChar w:fldCharType="begin"/>
              </w:r>
              <w:r>
                <w:instrText xml:space="preserve"> HYPERLINK \l "C_4515-93" \h </w:instrText>
              </w:r>
              <w:r>
                <w:fldChar w:fldCharType="separate"/>
              </w:r>
              <w:r w:rsidR="00440477">
                <w:rPr>
                  <w:rStyle w:val="HyperlinkText9pt"/>
                </w:rPr>
                <w:t>4515-93</w:t>
              </w:r>
              <w:r>
                <w:rPr>
                  <w:rStyle w:val="HyperlinkText9pt"/>
                </w:rPr>
                <w:fldChar w:fldCharType="end"/>
              </w:r>
            </w:ins>
          </w:p>
        </w:tc>
        <w:tc>
          <w:tcPr>
            <w:tcW w:w="2975" w:type="dxa"/>
          </w:tcPr>
          <w:p w14:paraId="71159623" w14:textId="05E8DD87" w:rsidR="00440477" w:rsidRDefault="00002F64" w:rsidP="00BA7D84">
            <w:pPr>
              <w:pStyle w:val="TableText"/>
            </w:pPr>
            <w:hyperlink w:anchor="E_Note_Activity">
              <w:r w:rsidR="00440477">
                <w:rPr>
                  <w:rStyle w:val="HyperlinkText9pt"/>
                </w:rPr>
                <w:t>Note Activity (identifier: urn:hl7ii:2.16.840.1.113883.10.20.22.4.202:2016-11-01</w:t>
              </w:r>
            </w:hyperlink>
          </w:p>
        </w:tc>
      </w:tr>
      <w:tr w:rsidR="00440477" w14:paraId="5A415918" w14:textId="77777777" w:rsidTr="00BA7D84">
        <w:trPr>
          <w:jc w:val="center"/>
        </w:trPr>
        <w:tc>
          <w:tcPr>
            <w:tcW w:w="3345" w:type="dxa"/>
          </w:tcPr>
          <w:p w14:paraId="4A61CD5C" w14:textId="77777777" w:rsidR="00440477" w:rsidRDefault="00440477" w:rsidP="00BA7D84">
            <w:pPr>
              <w:pStyle w:val="TableText"/>
            </w:pPr>
            <w:r>
              <w:tab/>
              <w:t>entryRelationship</w:t>
            </w:r>
          </w:p>
        </w:tc>
        <w:tc>
          <w:tcPr>
            <w:tcW w:w="720" w:type="dxa"/>
          </w:tcPr>
          <w:p w14:paraId="251011B3" w14:textId="77777777" w:rsidR="00440477" w:rsidRDefault="00440477" w:rsidP="00BA7D84">
            <w:pPr>
              <w:pStyle w:val="TableText"/>
            </w:pPr>
            <w:r>
              <w:t>0..1</w:t>
            </w:r>
          </w:p>
        </w:tc>
        <w:tc>
          <w:tcPr>
            <w:tcW w:w="1152" w:type="dxa"/>
          </w:tcPr>
          <w:p w14:paraId="7483BA3E" w14:textId="77777777" w:rsidR="00440477" w:rsidRDefault="00440477" w:rsidP="00BA7D84">
            <w:pPr>
              <w:pStyle w:val="TableText"/>
            </w:pPr>
            <w:r>
              <w:t>MAY</w:t>
            </w:r>
          </w:p>
        </w:tc>
        <w:tc>
          <w:tcPr>
            <w:tcW w:w="864" w:type="dxa"/>
          </w:tcPr>
          <w:p w14:paraId="7C8CE1E4" w14:textId="77777777" w:rsidR="00440477" w:rsidRDefault="00440477" w:rsidP="00BA7D84">
            <w:pPr>
              <w:pStyle w:val="TableText"/>
            </w:pPr>
          </w:p>
        </w:tc>
        <w:tc>
          <w:tcPr>
            <w:tcW w:w="1104" w:type="dxa"/>
          </w:tcPr>
          <w:p w14:paraId="43C2F452" w14:textId="4B331E9F" w:rsidR="00440477" w:rsidRDefault="00002F64" w:rsidP="00BA7D84">
            <w:pPr>
              <w:pStyle w:val="TableText"/>
            </w:pPr>
            <w:del w:id="1797" w:author="Russ Ott" w:date="2022-04-29T10:09:00Z">
              <w:r>
                <w:fldChar w:fldCharType="begin"/>
              </w:r>
              <w:r>
                <w:delInstrText xml:space="preserve"> HYPERLINK \l "C_4435-94" \h </w:delInstrText>
              </w:r>
              <w:r>
                <w:fldChar w:fldCharType="separate"/>
              </w:r>
              <w:r w:rsidR="002F5B8D">
                <w:rPr>
                  <w:rStyle w:val="HyperlinkText9pt"/>
                </w:rPr>
                <w:delText>4435-94</w:delText>
              </w:r>
              <w:r>
                <w:rPr>
                  <w:rStyle w:val="HyperlinkText9pt"/>
                </w:rPr>
                <w:fldChar w:fldCharType="end"/>
              </w:r>
            </w:del>
            <w:ins w:id="1798" w:author="Russ Ott" w:date="2022-04-29T10:09:00Z">
              <w:r>
                <w:fldChar w:fldCharType="begin"/>
              </w:r>
              <w:r>
                <w:instrText xml:space="preserve"> HYPERLINK \l "C_4515-94" \h </w:instrText>
              </w:r>
              <w:r>
                <w:fldChar w:fldCharType="separate"/>
              </w:r>
              <w:r w:rsidR="00440477">
                <w:rPr>
                  <w:rStyle w:val="HyperlinkText9pt"/>
                </w:rPr>
                <w:t>4515-94</w:t>
              </w:r>
              <w:r>
                <w:rPr>
                  <w:rStyle w:val="HyperlinkText9pt"/>
                </w:rPr>
                <w:fldChar w:fldCharType="end"/>
              </w:r>
            </w:ins>
          </w:p>
        </w:tc>
        <w:tc>
          <w:tcPr>
            <w:tcW w:w="2975" w:type="dxa"/>
          </w:tcPr>
          <w:p w14:paraId="2923B772" w14:textId="77777777" w:rsidR="00440477" w:rsidRDefault="00440477" w:rsidP="00BA7D84">
            <w:pPr>
              <w:pStyle w:val="TableText"/>
            </w:pPr>
          </w:p>
        </w:tc>
      </w:tr>
      <w:tr w:rsidR="00440477" w14:paraId="55924459" w14:textId="77777777" w:rsidTr="00BA7D84">
        <w:trPr>
          <w:jc w:val="center"/>
        </w:trPr>
        <w:tc>
          <w:tcPr>
            <w:tcW w:w="3345" w:type="dxa"/>
          </w:tcPr>
          <w:p w14:paraId="1803CEE7" w14:textId="77777777" w:rsidR="00440477" w:rsidRDefault="00440477" w:rsidP="00BA7D84">
            <w:pPr>
              <w:pStyle w:val="TableText"/>
            </w:pPr>
            <w:r>
              <w:tab/>
            </w:r>
            <w:r>
              <w:tab/>
              <w:t>@typeCode</w:t>
            </w:r>
          </w:p>
        </w:tc>
        <w:tc>
          <w:tcPr>
            <w:tcW w:w="720" w:type="dxa"/>
          </w:tcPr>
          <w:p w14:paraId="65253DF2" w14:textId="77777777" w:rsidR="00440477" w:rsidRDefault="00440477" w:rsidP="00BA7D84">
            <w:pPr>
              <w:pStyle w:val="TableText"/>
            </w:pPr>
            <w:r>
              <w:t>1..1</w:t>
            </w:r>
          </w:p>
        </w:tc>
        <w:tc>
          <w:tcPr>
            <w:tcW w:w="1152" w:type="dxa"/>
          </w:tcPr>
          <w:p w14:paraId="60C6586F" w14:textId="77777777" w:rsidR="00440477" w:rsidRDefault="00440477" w:rsidP="00BA7D84">
            <w:pPr>
              <w:pStyle w:val="TableText"/>
            </w:pPr>
            <w:r>
              <w:t>SHALL</w:t>
            </w:r>
          </w:p>
        </w:tc>
        <w:tc>
          <w:tcPr>
            <w:tcW w:w="864" w:type="dxa"/>
          </w:tcPr>
          <w:p w14:paraId="343B8D44" w14:textId="77777777" w:rsidR="00440477" w:rsidRDefault="00440477" w:rsidP="00BA7D84">
            <w:pPr>
              <w:pStyle w:val="TableText"/>
            </w:pPr>
          </w:p>
        </w:tc>
        <w:tc>
          <w:tcPr>
            <w:tcW w:w="1104" w:type="dxa"/>
          </w:tcPr>
          <w:p w14:paraId="6BA7359A" w14:textId="032AA8F6" w:rsidR="00440477" w:rsidRDefault="00002F64" w:rsidP="00BA7D84">
            <w:pPr>
              <w:pStyle w:val="TableText"/>
            </w:pPr>
            <w:del w:id="1799" w:author="Russ Ott" w:date="2022-04-29T10:09:00Z">
              <w:r>
                <w:fldChar w:fldCharType="begin"/>
              </w:r>
              <w:r>
                <w:delInstrText xml:space="preserve"> HYPERLINK \l "C_4435-96" \h </w:delInstrText>
              </w:r>
              <w:r>
                <w:fldChar w:fldCharType="separate"/>
              </w:r>
              <w:r w:rsidR="002F5B8D">
                <w:rPr>
                  <w:rStyle w:val="HyperlinkText9pt"/>
                </w:rPr>
                <w:delText>4435-96</w:delText>
              </w:r>
              <w:r>
                <w:rPr>
                  <w:rStyle w:val="HyperlinkText9pt"/>
                </w:rPr>
                <w:fldChar w:fldCharType="end"/>
              </w:r>
            </w:del>
            <w:ins w:id="1800" w:author="Russ Ott" w:date="2022-04-29T10:09:00Z">
              <w:r>
                <w:fldChar w:fldCharType="begin"/>
              </w:r>
              <w:r>
                <w:instrText xml:space="preserve"> HYPERLINK \l "C_4515-96" \h </w:instrText>
              </w:r>
              <w:r>
                <w:fldChar w:fldCharType="separate"/>
              </w:r>
              <w:r w:rsidR="00440477">
                <w:rPr>
                  <w:rStyle w:val="HyperlinkText9pt"/>
                </w:rPr>
                <w:t>4515-96</w:t>
              </w:r>
              <w:r>
                <w:rPr>
                  <w:rStyle w:val="HyperlinkText9pt"/>
                </w:rPr>
                <w:fldChar w:fldCharType="end"/>
              </w:r>
            </w:ins>
          </w:p>
        </w:tc>
        <w:tc>
          <w:tcPr>
            <w:tcW w:w="2975" w:type="dxa"/>
          </w:tcPr>
          <w:p w14:paraId="08C0553A" w14:textId="77777777" w:rsidR="00440477" w:rsidRDefault="00440477" w:rsidP="00BA7D84">
            <w:pPr>
              <w:pStyle w:val="TableText"/>
            </w:pPr>
            <w:r>
              <w:t>urn:oid:2.16.840.1.113883.5.1002 (HL7ActRelationshipType) = REFR</w:t>
            </w:r>
          </w:p>
        </w:tc>
      </w:tr>
      <w:tr w:rsidR="00440477" w14:paraId="71B1B102" w14:textId="77777777" w:rsidTr="00BA7D84">
        <w:trPr>
          <w:jc w:val="center"/>
        </w:trPr>
        <w:tc>
          <w:tcPr>
            <w:tcW w:w="3345" w:type="dxa"/>
          </w:tcPr>
          <w:p w14:paraId="6754DF99" w14:textId="77777777" w:rsidR="00440477" w:rsidRDefault="00440477" w:rsidP="00BA7D84">
            <w:pPr>
              <w:pStyle w:val="TableText"/>
            </w:pPr>
            <w:r>
              <w:tab/>
            </w:r>
            <w:r>
              <w:tab/>
              <w:t>observation</w:t>
            </w:r>
          </w:p>
        </w:tc>
        <w:tc>
          <w:tcPr>
            <w:tcW w:w="720" w:type="dxa"/>
          </w:tcPr>
          <w:p w14:paraId="3E12E58C" w14:textId="77777777" w:rsidR="00440477" w:rsidRDefault="00440477" w:rsidP="00BA7D84">
            <w:pPr>
              <w:pStyle w:val="TableText"/>
            </w:pPr>
            <w:r>
              <w:t>1..1</w:t>
            </w:r>
          </w:p>
        </w:tc>
        <w:tc>
          <w:tcPr>
            <w:tcW w:w="1152" w:type="dxa"/>
          </w:tcPr>
          <w:p w14:paraId="75FCF416" w14:textId="77777777" w:rsidR="00440477" w:rsidRDefault="00440477" w:rsidP="00BA7D84">
            <w:pPr>
              <w:pStyle w:val="TableText"/>
            </w:pPr>
            <w:r>
              <w:t>SHALL</w:t>
            </w:r>
          </w:p>
        </w:tc>
        <w:tc>
          <w:tcPr>
            <w:tcW w:w="864" w:type="dxa"/>
          </w:tcPr>
          <w:p w14:paraId="042CF418" w14:textId="77777777" w:rsidR="00440477" w:rsidRDefault="00440477" w:rsidP="00BA7D84">
            <w:pPr>
              <w:pStyle w:val="TableText"/>
            </w:pPr>
          </w:p>
        </w:tc>
        <w:tc>
          <w:tcPr>
            <w:tcW w:w="1104" w:type="dxa"/>
          </w:tcPr>
          <w:p w14:paraId="4B9CF92F" w14:textId="16A087C3" w:rsidR="00440477" w:rsidRDefault="00002F64" w:rsidP="00BA7D84">
            <w:pPr>
              <w:pStyle w:val="TableText"/>
            </w:pPr>
            <w:del w:id="1801" w:author="Russ Ott" w:date="2022-04-29T10:09:00Z">
              <w:r>
                <w:fldChar w:fldCharType="begin"/>
              </w:r>
              <w:r>
                <w:delInstrText xml:space="preserve"> HYPERLINK \l "C_4435-95" \h </w:delInstrText>
              </w:r>
              <w:r>
                <w:fldChar w:fldCharType="separate"/>
              </w:r>
              <w:r w:rsidR="002F5B8D">
                <w:rPr>
                  <w:rStyle w:val="HyperlinkText9pt"/>
                </w:rPr>
                <w:delText>4435-95</w:delText>
              </w:r>
              <w:r>
                <w:rPr>
                  <w:rStyle w:val="HyperlinkText9pt"/>
                </w:rPr>
                <w:fldChar w:fldCharType="end"/>
              </w:r>
            </w:del>
            <w:ins w:id="1802" w:author="Russ Ott" w:date="2022-04-29T10:09:00Z">
              <w:r>
                <w:fldChar w:fldCharType="begin"/>
              </w:r>
              <w:r>
                <w:instrText xml:space="preserve"> HYPERLINK \l "C_4515-95" \h </w:instrText>
              </w:r>
              <w:r>
                <w:fldChar w:fldCharType="separate"/>
              </w:r>
              <w:r w:rsidR="00440477">
                <w:rPr>
                  <w:rStyle w:val="HyperlinkText9pt"/>
                </w:rPr>
                <w:t>4515-95</w:t>
              </w:r>
              <w:r>
                <w:rPr>
                  <w:rStyle w:val="HyperlinkText9pt"/>
                </w:rPr>
                <w:fldChar w:fldCharType="end"/>
              </w:r>
            </w:ins>
          </w:p>
        </w:tc>
        <w:tc>
          <w:tcPr>
            <w:tcW w:w="2975" w:type="dxa"/>
          </w:tcPr>
          <w:p w14:paraId="60107051" w14:textId="278505A2" w:rsidR="00440477" w:rsidRDefault="00002F64" w:rsidP="00BA7D84">
            <w:pPr>
              <w:pStyle w:val="TableText"/>
            </w:pPr>
            <w:del w:id="1803" w:author="Russ Ott" w:date="2022-04-29T10:09:00Z">
              <w:r>
                <w:fldChar w:fldCharType="begin"/>
              </w:r>
              <w:r>
                <w:delInstrText xml:space="preserve"> HYPERLINK \l "E_Care_Team_Member_Schedule_Observation" \h </w:delInstrText>
              </w:r>
              <w:r>
                <w:fldChar w:fldCharType="separate"/>
              </w:r>
              <w:r w:rsidR="002F5B8D">
                <w:rPr>
                  <w:rStyle w:val="HyperlinkText9pt"/>
                </w:rPr>
                <w:delText>Care Team Member Schedule Observation (identifier: urn:hl7ii:2.16.840.1.113883.10.20.22.4.500.3:2019-07-01</w:delText>
              </w:r>
              <w:r>
                <w:rPr>
                  <w:rStyle w:val="HyperlinkText9pt"/>
                </w:rPr>
                <w:fldChar w:fldCharType="end"/>
              </w:r>
            </w:del>
            <w:ins w:id="1804" w:author="Russ Ott" w:date="2022-04-29T10:09:00Z">
              <w:r w:rsidR="00440477">
                <w:t>Care Team Member Schedule Observation (identifier: urn:hl7ii:2.16.840.1.113883.10.20.22.4.500.3:2019-07-01</w:t>
              </w:r>
            </w:ins>
          </w:p>
        </w:tc>
      </w:tr>
    </w:tbl>
    <w:p w14:paraId="48E094E9" w14:textId="77777777" w:rsidR="00440477" w:rsidRDefault="00440477" w:rsidP="00440477">
      <w:pPr>
        <w:pStyle w:val="BodyText"/>
      </w:pPr>
    </w:p>
    <w:p w14:paraId="6ABD79CC" w14:textId="3535CE66"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"PCPR"</w:t>
      </w:r>
      <w:r>
        <w:t xml:space="preserve"> Provision of Care</w:t>
      </w:r>
      <w:bookmarkStart w:id="1805" w:name="C_4515-53"/>
      <w:r>
        <w:t xml:space="preserve"> (CONF:</w:t>
      </w:r>
      <w:del w:id="1806" w:author="Russ Ott" w:date="2022-04-29T10:09:00Z">
        <w:r w:rsidR="002F5B8D">
          <w:delText>4435</w:delText>
        </w:r>
      </w:del>
      <w:ins w:id="1807" w:author="Russ Ott" w:date="2022-04-29T10:09:00Z">
        <w:r>
          <w:t>4515</w:t>
        </w:r>
      </w:ins>
      <w:r>
        <w:t>-53)</w:t>
      </w:r>
      <w:bookmarkEnd w:id="1805"/>
      <w:r>
        <w:t>.</w:t>
      </w:r>
    </w:p>
    <w:p w14:paraId="01F66812" w14:textId="6C3C01E2"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w:t>
      </w:r>
      <w:bookmarkStart w:id="1808" w:name="C_4515-54"/>
      <w:r>
        <w:t xml:space="preserve"> (CONF:</w:t>
      </w:r>
      <w:del w:id="1809" w:author="Russ Ott" w:date="2022-04-29T10:09:00Z">
        <w:r w:rsidR="002F5B8D">
          <w:delText>4435</w:delText>
        </w:r>
      </w:del>
      <w:ins w:id="1810" w:author="Russ Ott" w:date="2022-04-29T10:09:00Z">
        <w:r>
          <w:t>4515</w:t>
        </w:r>
      </w:ins>
      <w:r>
        <w:t>-54)</w:t>
      </w:r>
      <w:bookmarkEnd w:id="1808"/>
      <w:r>
        <w:t>.</w:t>
      </w:r>
    </w:p>
    <w:p w14:paraId="65032FA9" w14:textId="55212B58" w:rsidR="00440477" w:rsidRDefault="00440477" w:rsidP="00440477">
      <w:pPr>
        <w:numPr>
          <w:ilvl w:val="0"/>
          <w:numId w:val="10"/>
        </w:numPr>
      </w:pPr>
      <w:r>
        <w:rPr>
          <w:rStyle w:val="keyword"/>
        </w:rPr>
        <w:t>SHALL</w:t>
      </w:r>
      <w:r>
        <w:t xml:space="preserve"> contain exactly one [1..1] </w:t>
      </w:r>
      <w:r>
        <w:rPr>
          <w:rStyle w:val="XMLnameBold"/>
        </w:rPr>
        <w:t>templateId</w:t>
      </w:r>
      <w:bookmarkStart w:id="1811" w:name="C_4515-45"/>
      <w:r>
        <w:t xml:space="preserve"> (CONF:</w:t>
      </w:r>
      <w:del w:id="1812" w:author="Russ Ott" w:date="2022-04-29T10:09:00Z">
        <w:r w:rsidR="002F5B8D">
          <w:delText>4435</w:delText>
        </w:r>
      </w:del>
      <w:ins w:id="1813" w:author="Russ Ott" w:date="2022-04-29T10:09:00Z">
        <w:r>
          <w:t>4515</w:t>
        </w:r>
      </w:ins>
      <w:r>
        <w:t>-45)</w:t>
      </w:r>
      <w:bookmarkEnd w:id="1811"/>
      <w:r>
        <w:t xml:space="preserve"> such that it</w:t>
      </w:r>
    </w:p>
    <w:p w14:paraId="46485E48" w14:textId="7488ACB3"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"2.16.840.1.113883.10.20.22.4.500.1"</w:t>
      </w:r>
      <w:bookmarkStart w:id="1814" w:name="C_4515-66"/>
      <w:r>
        <w:t xml:space="preserve"> (CONF:</w:t>
      </w:r>
      <w:del w:id="1815" w:author="Russ Ott" w:date="2022-04-29T10:09:00Z">
        <w:r w:rsidR="002F5B8D">
          <w:delText>4435</w:delText>
        </w:r>
      </w:del>
      <w:ins w:id="1816" w:author="Russ Ott" w:date="2022-04-29T10:09:00Z">
        <w:r>
          <w:t>4515</w:t>
        </w:r>
      </w:ins>
      <w:r>
        <w:t>-66)</w:t>
      </w:r>
      <w:bookmarkEnd w:id="1814"/>
      <w:r>
        <w:t>.</w:t>
      </w:r>
    </w:p>
    <w:p w14:paraId="6155D29C" w14:textId="1D806CDE"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w:t>
      </w:r>
      <w:del w:id="1817" w:author="Russ Ott" w:date="2022-04-29T10:09:00Z">
        <w:r w:rsidR="002F5B8D">
          <w:rPr>
            <w:rStyle w:val="XMLname"/>
          </w:rPr>
          <w:delText>2019-07</w:delText>
        </w:r>
      </w:del>
      <w:ins w:id="1818" w:author="Russ Ott" w:date="2022-04-29T10:09:00Z">
        <w:r>
          <w:rPr>
            <w:rStyle w:val="XMLname"/>
          </w:rPr>
          <w:t>2022-06</w:t>
        </w:r>
      </w:ins>
      <w:r>
        <w:rPr>
          <w:rStyle w:val="XMLname"/>
        </w:rPr>
        <w:t>-01"</w:t>
      </w:r>
      <w:bookmarkStart w:id="1819" w:name="C_4515-67"/>
      <w:r>
        <w:t xml:space="preserve"> (CONF:</w:t>
      </w:r>
      <w:del w:id="1820" w:author="Russ Ott" w:date="2022-04-29T10:09:00Z">
        <w:r w:rsidR="002F5B8D">
          <w:delText>4435</w:delText>
        </w:r>
      </w:del>
      <w:ins w:id="1821" w:author="Russ Ott" w:date="2022-04-29T10:09:00Z">
        <w:r>
          <w:t>4515</w:t>
        </w:r>
      </w:ins>
      <w:r>
        <w:t>-67)</w:t>
      </w:r>
      <w:bookmarkEnd w:id="1819"/>
      <w:r>
        <w:t>.</w:t>
      </w:r>
    </w:p>
    <w:p w14:paraId="62DD49ED" w14:textId="77777777" w:rsidR="00D87DA5" w:rsidRDefault="002F5B8D">
      <w:pPr>
        <w:numPr>
          <w:ilvl w:val="0"/>
          <w:numId w:val="10"/>
        </w:numPr>
        <w:rPr>
          <w:del w:id="1822" w:author="Russ Ott" w:date="2022-04-29T10:09:00Z"/>
        </w:rPr>
      </w:pPr>
      <w:del w:id="1823" w:author="Russ Ott" w:date="2022-04-29T10:09:00Z">
        <w:r>
          <w:rPr>
            <w:rStyle w:val="keyword"/>
          </w:rPr>
          <w:delText>SHALL</w:delText>
        </w:r>
        <w:r>
          <w:delText xml:space="preserve"> contain at least one [1..*] </w:delText>
        </w:r>
        <w:r>
          <w:rPr>
            <w:rStyle w:val="XMLnameBold"/>
          </w:rPr>
          <w:delText>id</w:delText>
        </w:r>
        <w:bookmarkStart w:id="1824" w:name="C_4435-162"/>
        <w:r>
          <w:delText xml:space="preserve"> (CONF:4435-162)</w:delText>
        </w:r>
        <w:bookmarkEnd w:id="1824"/>
        <w:r>
          <w:delText>.</w:delText>
        </w:r>
      </w:del>
    </w:p>
    <w:p w14:paraId="347D9E70" w14:textId="5E69FBA9" w:rsidR="00440477" w:rsidRDefault="00440477" w:rsidP="00440477">
      <w:pPr>
        <w:numPr>
          <w:ilvl w:val="0"/>
          <w:numId w:val="10"/>
        </w:numPr>
      </w:pPr>
      <w:r>
        <w:rPr>
          <w:rStyle w:val="keyword"/>
        </w:rPr>
        <w:t>SHALL</w:t>
      </w:r>
      <w:r>
        <w:t xml:space="preserve"> contain exactly one [1..1] </w:t>
      </w:r>
      <w:r>
        <w:rPr>
          <w:rStyle w:val="XMLnameBold"/>
        </w:rPr>
        <w:t>code</w:t>
      </w:r>
      <w:bookmarkStart w:id="1825" w:name="C_4515-27"/>
      <w:r>
        <w:t xml:space="preserve"> (CONF:</w:t>
      </w:r>
      <w:del w:id="1826" w:author="Russ Ott" w:date="2022-04-29T10:09:00Z">
        <w:r w:rsidR="002F5B8D">
          <w:delText>4435</w:delText>
        </w:r>
      </w:del>
      <w:ins w:id="1827" w:author="Russ Ott" w:date="2022-04-29T10:09:00Z">
        <w:r>
          <w:t>4515</w:t>
        </w:r>
      </w:ins>
      <w:r>
        <w:t>-27)</w:t>
      </w:r>
      <w:bookmarkEnd w:id="1825"/>
      <w:r>
        <w:t>.</w:t>
      </w:r>
    </w:p>
    <w:p w14:paraId="5233FA84" w14:textId="22E8782F"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id="1828" w:name="C_4515-48"/>
      <w:r>
        <w:t xml:space="preserve"> (CONF:</w:t>
      </w:r>
      <w:del w:id="1829" w:author="Russ Ott" w:date="2022-04-29T10:09:00Z">
        <w:r w:rsidR="002F5B8D">
          <w:delText>4435</w:delText>
        </w:r>
      </w:del>
      <w:ins w:id="1830" w:author="Russ Ott" w:date="2022-04-29T10:09:00Z">
        <w:r>
          <w:t>4515</w:t>
        </w:r>
      </w:ins>
      <w:r>
        <w:t>-48)</w:t>
      </w:r>
      <w:bookmarkEnd w:id="1828"/>
      <w:r>
        <w:t>.</w:t>
      </w:r>
    </w:p>
    <w:p w14:paraId="2F1E6CE6" w14:textId="4B576B3B"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831" w:name="C_4515-49"/>
      <w:r>
        <w:t xml:space="preserve"> (CONF:</w:t>
      </w:r>
      <w:del w:id="1832" w:author="Russ Ott" w:date="2022-04-29T10:09:00Z">
        <w:r w:rsidR="002F5B8D">
          <w:delText>4435</w:delText>
        </w:r>
      </w:del>
      <w:ins w:id="1833" w:author="Russ Ott" w:date="2022-04-29T10:09:00Z">
        <w:r>
          <w:t>4515</w:t>
        </w:r>
      </w:ins>
      <w:r>
        <w:t>-49)</w:t>
      </w:r>
      <w:bookmarkEnd w:id="1831"/>
      <w:r>
        <w:t>.</w:t>
      </w:r>
    </w:p>
    <w:p w14:paraId="3D449051" w14:textId="73B98D33" w:rsidR="00440477" w:rsidRDefault="00440477" w:rsidP="00440477">
      <w:pPr>
        <w:numPr>
          <w:ilvl w:val="0"/>
          <w:numId w:val="10"/>
        </w:numPr>
      </w:pPr>
      <w:r>
        <w:rPr>
          <w:rStyle w:val="keyword"/>
        </w:rPr>
        <w:t>SHALL</w:t>
      </w:r>
      <w:r>
        <w:t xml:space="preserve"> contain exactly one [1..1] </w:t>
      </w:r>
      <w:r>
        <w:rPr>
          <w:rStyle w:val="XMLnameBold"/>
        </w:rPr>
        <w:t>statusCode</w:t>
      </w:r>
      <w:bookmarkStart w:id="1834" w:name="C_4515-62"/>
      <w:r>
        <w:t xml:space="preserve"> (CONF:</w:t>
      </w:r>
      <w:del w:id="1835" w:author="Russ Ott" w:date="2022-04-29T10:09:00Z">
        <w:r w:rsidR="002F5B8D">
          <w:delText>4435</w:delText>
        </w:r>
      </w:del>
      <w:ins w:id="1836" w:author="Russ Ott" w:date="2022-04-29T10:09:00Z">
        <w:r>
          <w:t>4515</w:t>
        </w:r>
      </w:ins>
      <w:r>
        <w:t>-62)</w:t>
      </w:r>
      <w:bookmarkEnd w:id="1834"/>
      <w:r>
        <w:t>.</w:t>
      </w:r>
    </w:p>
    <w:p w14:paraId="0A614853" w14:textId="306AC468"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r>
        <w:t xml:space="preserve"> 2019-05-27</w:t>
      </w:r>
      <w:bookmarkStart w:id="1837" w:name="C_4515-68"/>
      <w:r>
        <w:t xml:space="preserve"> (CONF:</w:t>
      </w:r>
      <w:del w:id="1838" w:author="Russ Ott" w:date="2022-04-29T10:09:00Z">
        <w:r w:rsidR="002F5B8D">
          <w:delText>4435</w:delText>
        </w:r>
      </w:del>
      <w:ins w:id="1839" w:author="Russ Ott" w:date="2022-04-29T10:09:00Z">
        <w:r>
          <w:t>4515</w:t>
        </w:r>
      </w:ins>
      <w:r>
        <w:t>-68)</w:t>
      </w:r>
      <w:bookmarkEnd w:id="1837"/>
      <w:r>
        <w:t>.</w:t>
      </w:r>
    </w:p>
    <w:p w14:paraId="512043E9" w14:textId="0AFD8C65" w:rsidR="00440477" w:rsidRDefault="00440477" w:rsidP="00440477">
      <w:pPr>
        <w:numPr>
          <w:ilvl w:val="0"/>
          <w:numId w:val="10"/>
        </w:numPr>
      </w:pPr>
      <w:r>
        <w:rPr>
          <w:rStyle w:val="keyword"/>
        </w:rPr>
        <w:t>SHALL</w:t>
      </w:r>
      <w:r>
        <w:t xml:space="preserve"> contain exactly one [1..1] </w:t>
      </w:r>
      <w:r>
        <w:rPr>
          <w:rStyle w:val="XMLnameBold"/>
        </w:rPr>
        <w:t>effectiveTime</w:t>
      </w:r>
      <w:bookmarkStart w:id="1840" w:name="C_4515-33"/>
      <w:r>
        <w:t xml:space="preserve"> (CONF:</w:t>
      </w:r>
      <w:del w:id="1841" w:author="Russ Ott" w:date="2022-04-29T10:09:00Z">
        <w:r w:rsidR="002F5B8D">
          <w:delText>4435</w:delText>
        </w:r>
      </w:del>
      <w:ins w:id="1842" w:author="Russ Ott" w:date="2022-04-29T10:09:00Z">
        <w:r>
          <w:t>4515</w:t>
        </w:r>
      </w:ins>
      <w:r>
        <w:t>-33)</w:t>
      </w:r>
      <w:bookmarkEnd w:id="1840"/>
      <w:r>
        <w:t>.</w:t>
      </w:r>
    </w:p>
    <w:p w14:paraId="5DDA1E7B" w14:textId="3BFFC486" w:rsidR="00440477" w:rsidRDefault="00440477" w:rsidP="00440477">
      <w:pPr>
        <w:numPr>
          <w:ilvl w:val="1"/>
          <w:numId w:val="10"/>
        </w:numPr>
      </w:pPr>
      <w:r>
        <w:t xml:space="preserve">This effectiveTime </w:t>
      </w:r>
      <w:r>
        <w:rPr>
          <w:rStyle w:val="keyword"/>
        </w:rPr>
        <w:t>SHALL</w:t>
      </w:r>
      <w:r>
        <w:t xml:space="preserve"> contain exactly one [1..1] </w:t>
      </w:r>
      <w:r>
        <w:rPr>
          <w:rStyle w:val="XMLnameBold"/>
        </w:rPr>
        <w:t>low</w:t>
      </w:r>
      <w:bookmarkStart w:id="1843" w:name="C_4515-167"/>
      <w:r>
        <w:t xml:space="preserve"> (CONF:</w:t>
      </w:r>
      <w:del w:id="1844" w:author="Russ Ott" w:date="2022-04-29T10:09:00Z">
        <w:r w:rsidR="002F5B8D">
          <w:delText>4435</w:delText>
        </w:r>
      </w:del>
      <w:ins w:id="1845" w:author="Russ Ott" w:date="2022-04-29T10:09:00Z">
        <w:r>
          <w:t>4515</w:t>
        </w:r>
      </w:ins>
      <w:r>
        <w:t>-167)</w:t>
      </w:r>
      <w:bookmarkEnd w:id="1843"/>
      <w:r>
        <w:t>.</w:t>
      </w:r>
    </w:p>
    <w:p w14:paraId="13D0308C" w14:textId="5E232D9B" w:rsidR="00440477" w:rsidRDefault="00440477" w:rsidP="00440477">
      <w:pPr>
        <w:numPr>
          <w:ilvl w:val="1"/>
          <w:numId w:val="10"/>
        </w:numPr>
      </w:pPr>
      <w:r>
        <w:t xml:space="preserve">This effectiveTime </w:t>
      </w:r>
      <w:r>
        <w:rPr>
          <w:rStyle w:val="keyword"/>
        </w:rPr>
        <w:t>MAY</w:t>
      </w:r>
      <w:r>
        <w:t xml:space="preserve"> contain zero or one [0..1] </w:t>
      </w:r>
      <w:r>
        <w:rPr>
          <w:rStyle w:val="XMLnameBold"/>
        </w:rPr>
        <w:t>high</w:t>
      </w:r>
      <w:bookmarkStart w:id="1846" w:name="C_4515-168"/>
      <w:r>
        <w:t xml:space="preserve"> (CONF:</w:t>
      </w:r>
      <w:del w:id="1847" w:author="Russ Ott" w:date="2022-04-29T10:09:00Z">
        <w:r w:rsidR="002F5B8D">
          <w:delText>4435</w:delText>
        </w:r>
      </w:del>
      <w:ins w:id="1848" w:author="Russ Ott" w:date="2022-04-29T10:09:00Z">
        <w:r>
          <w:t>4515</w:t>
        </w:r>
      </w:ins>
      <w:r>
        <w:t>-168)</w:t>
      </w:r>
      <w:bookmarkEnd w:id="1846"/>
      <w:r>
        <w:t>.</w:t>
      </w:r>
    </w:p>
    <w:p w14:paraId="34E338DC" w14:textId="069986DA" w:rsidR="00440477" w:rsidRDefault="00440477" w:rsidP="00440477">
      <w:pPr>
        <w:numPr>
          <w:ilvl w:val="0"/>
          <w:numId w:val="10"/>
        </w:numPr>
      </w:pPr>
      <w:r>
        <w:rPr>
          <w:rStyle w:val="keyword"/>
        </w:rPr>
        <w:t>SHALL</w:t>
      </w:r>
      <w:r>
        <w:t xml:space="preserve"> contain exactly one [1..1] </w:t>
      </w:r>
      <w:r>
        <w:rPr>
          <w:rStyle w:val="XMLnameBold"/>
        </w:rPr>
        <w:t>performer</w:t>
      </w:r>
      <w:bookmarkStart w:id="1849" w:name="C_4515-160"/>
      <w:r>
        <w:t xml:space="preserve"> (CONF:</w:t>
      </w:r>
      <w:del w:id="1850" w:author="Russ Ott" w:date="2022-04-29T10:09:00Z">
        <w:r w:rsidR="002F5B8D">
          <w:delText>4435</w:delText>
        </w:r>
      </w:del>
      <w:ins w:id="1851" w:author="Russ Ott" w:date="2022-04-29T10:09:00Z">
        <w:r>
          <w:t>4515</w:t>
        </w:r>
      </w:ins>
      <w:r>
        <w:t>-160)</w:t>
      </w:r>
      <w:bookmarkEnd w:id="1849"/>
      <w:r>
        <w:t xml:space="preserve"> such that it</w:t>
      </w:r>
    </w:p>
    <w:p w14:paraId="0C092D23" w14:textId="4AD7101E" w:rsidR="00440477" w:rsidRDefault="00440477" w:rsidP="00440477">
      <w:pPr>
        <w:numPr>
          <w:ilvl w:val="1"/>
          <w:numId w:val="10"/>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1852" w:name="C_4515-161"/>
      <w:r>
        <w:t xml:space="preserve"> (CONF:</w:t>
      </w:r>
      <w:del w:id="1853" w:author="Russ Ott" w:date="2022-04-29T10:09:00Z">
        <w:r w:rsidR="002F5B8D">
          <w:delText>4435</w:delText>
        </w:r>
      </w:del>
      <w:ins w:id="1854" w:author="Russ Ott" w:date="2022-04-29T10:09:00Z">
        <w:r>
          <w:t>4515</w:t>
        </w:r>
      </w:ins>
      <w:r>
        <w:t>-161)</w:t>
      </w:r>
      <w:bookmarkEnd w:id="1852"/>
      <w:r>
        <w:t>.</w:t>
      </w:r>
      <w:r>
        <w:br/>
        <w:t xml:space="preserve">Note: </w:t>
      </w:r>
      <w:r>
        <w:tab/>
        <w:t xml:space="preserve">This sdtc:functionCode represents the function or role of the member on the care team. For example, the care team member roles on the care team can be a caregiver and a professional nurse or a primary care provider and the care coordinator.  </w:t>
      </w:r>
    </w:p>
    <w:p w14:paraId="571549B1" w14:textId="77777777" w:rsidR="00440477" w:rsidRDefault="00440477" w:rsidP="00440477">
      <w:pPr>
        <w:numPr>
          <w:ilvl w:val="1"/>
          <w:numId w:val="10"/>
        </w:numPr>
        <w:rPr>
          <w:ins w:id="1855" w:author="Russ Ott" w:date="2022-04-29T10:09:00Z"/>
        </w:rPr>
      </w:pPr>
      <w:ins w:id="1856" w:author="Russ Ott" w:date="2022-04-29T10:09:00Z">
        <w:r>
          <w:rPr>
            <w:rStyle w:val="keyword"/>
          </w:rPr>
          <w:t>SHALL</w:t>
        </w:r>
        <w:r>
          <w:t xml:space="preserve"> contain exactly one [1..1] </w:t>
        </w:r>
        <w:r>
          <w:rPr>
            <w:rStyle w:val="XMLnameBold"/>
          </w:rPr>
          <w:t>assignedEntity</w:t>
        </w:r>
        <w:bookmarkStart w:id="1857" w:name="C_4515-175"/>
        <w:r>
          <w:t xml:space="preserve"> (CONF:4515-175)</w:t>
        </w:r>
        <w:bookmarkEnd w:id="1857"/>
        <w:r>
          <w:t>.</w:t>
        </w:r>
      </w:ins>
    </w:p>
    <w:p w14:paraId="66B8EB0F" w14:textId="77777777" w:rsidR="00440477" w:rsidRDefault="00440477" w:rsidP="00440477">
      <w:pPr>
        <w:numPr>
          <w:ilvl w:val="2"/>
          <w:numId w:val="10"/>
        </w:numPr>
        <w:rPr>
          <w:ins w:id="1858" w:author="Russ Ott" w:date="2022-04-29T10:09:00Z"/>
        </w:rPr>
      </w:pPr>
      <w:ins w:id="1859" w:author="Russ Ott" w:date="2022-04-29T10:09:00Z">
        <w:r>
          <w:t xml:space="preserve">This assignedEntity </w:t>
        </w:r>
        <w:r>
          <w:rPr>
            <w:rStyle w:val="keyword"/>
          </w:rPr>
          <w:t>SHALL</w:t>
        </w:r>
        <w:r>
          <w:t xml:space="preserve"> contain at least one [1..*] </w:t>
        </w:r>
        <w:r>
          <w:rPr>
            <w:rStyle w:val="XMLnameBold"/>
          </w:rPr>
          <w:t>id</w:t>
        </w:r>
        <w:bookmarkStart w:id="1860" w:name="C_4515-176"/>
        <w:r>
          <w:t xml:space="preserve"> (CONF:4515-176)</w:t>
        </w:r>
        <w:bookmarkEnd w:id="1860"/>
        <w:r>
          <w:t>.</w:t>
        </w:r>
      </w:ins>
    </w:p>
    <w:p w14:paraId="5F1E7D88" w14:textId="77777777" w:rsidR="00440477" w:rsidRDefault="00440477" w:rsidP="00440477">
      <w:pPr>
        <w:numPr>
          <w:ilvl w:val="3"/>
          <w:numId w:val="10"/>
        </w:numPr>
        <w:rPr>
          <w:ins w:id="1861" w:author="Russ Ott" w:date="2022-04-29T10:09:00Z"/>
        </w:rPr>
      </w:pPr>
      <w:ins w:id="1862" w:author="Russ Ott" w:date="2022-04-29T10:09:00Z">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863" w:name="C_4515-177"/>
        <w:r>
          <w:t xml:space="preserve"> (CONF:4515-177)</w:t>
        </w:r>
        <w:bookmarkEnd w:id="1863"/>
        <w:r>
          <w:t>.</w:t>
        </w:r>
      </w:ins>
    </w:p>
    <w:p w14:paraId="2FC2B781" w14:textId="77777777" w:rsidR="00440477" w:rsidRDefault="00440477" w:rsidP="00440477">
      <w:pPr>
        <w:numPr>
          <w:ilvl w:val="3"/>
          <w:numId w:val="10"/>
        </w:numPr>
        <w:rPr>
          <w:ins w:id="1864" w:author="Russ Ott" w:date="2022-04-29T10:09:00Z"/>
        </w:rPr>
      </w:pPr>
      <w:ins w:id="1865" w:author="Russ Ott" w:date="2022-04-29T10:09:00Z">
        <w:r>
          <w:t>If the assignedEntity/id is not referencing a Performer elsewhere in the document with an assignedPerson populated, this assignedEntity</w:t>
        </w:r>
        <w:r>
          <w:rPr>
            <w:rStyle w:val="keyword"/>
          </w:rPr>
          <w:t xml:space="preserve"> SHALL </w:t>
        </w:r>
        <w:r>
          <w:t>contain exactly one [1..1] assignedPerson (CONF:4515-180).</w:t>
        </w:r>
      </w:ins>
    </w:p>
    <w:p w14:paraId="5C069552" w14:textId="77777777" w:rsidR="00440477" w:rsidRDefault="00440477" w:rsidP="00440477">
      <w:pPr>
        <w:numPr>
          <w:ilvl w:val="2"/>
          <w:numId w:val="10"/>
        </w:numPr>
        <w:rPr>
          <w:ins w:id="1866" w:author="Russ Ott" w:date="2022-04-29T10:09:00Z"/>
        </w:rPr>
      </w:pPr>
      <w:ins w:id="1867" w:author="Russ Ott" w:date="2022-04-29T10:09:00Z">
        <w:r>
          <w:t xml:space="preserve">This assignedEntity </w:t>
        </w:r>
        <w:r>
          <w:rPr>
            <w:rStyle w:val="keyword"/>
          </w:rPr>
          <w:t>SHOULD</w:t>
        </w:r>
        <w:r>
          <w:t xml:space="preserve"> contain zero or more [0..*] </w:t>
        </w:r>
        <w:r>
          <w:rPr>
            <w:rStyle w:val="XMLnameBold"/>
          </w:rPr>
          <w:t>addr</w:t>
        </w:r>
        <w:bookmarkStart w:id="1868" w:name="C_4515-182"/>
        <w:r>
          <w:t xml:space="preserve"> (CONF:4515-182)</w:t>
        </w:r>
        <w:bookmarkEnd w:id="1868"/>
        <w:r>
          <w:t>.</w:t>
        </w:r>
      </w:ins>
    </w:p>
    <w:p w14:paraId="039B533E" w14:textId="77777777" w:rsidR="00440477" w:rsidRDefault="00440477" w:rsidP="00440477">
      <w:pPr>
        <w:numPr>
          <w:ilvl w:val="2"/>
          <w:numId w:val="10"/>
        </w:numPr>
        <w:rPr>
          <w:ins w:id="1869" w:author="Russ Ott" w:date="2022-04-29T10:09:00Z"/>
        </w:rPr>
      </w:pPr>
      <w:ins w:id="1870" w:author="Russ Ott" w:date="2022-04-29T10:09:00Z">
        <w:r>
          <w:t xml:space="preserve">This assignedEntity </w:t>
        </w:r>
        <w:r>
          <w:rPr>
            <w:rStyle w:val="keyword"/>
          </w:rPr>
          <w:t>SHOULD</w:t>
        </w:r>
        <w:r>
          <w:t xml:space="preserve"> contain zero or more [0..*] </w:t>
        </w:r>
        <w:r>
          <w:rPr>
            <w:rStyle w:val="XMLnameBold"/>
          </w:rPr>
          <w:t>telecom</w:t>
        </w:r>
        <w:bookmarkStart w:id="1871" w:name="C_4515-183"/>
        <w:r>
          <w:t xml:space="preserve"> (CONF:4515-183)</w:t>
        </w:r>
        <w:bookmarkEnd w:id="1871"/>
        <w:r>
          <w:t>.</w:t>
        </w:r>
      </w:ins>
    </w:p>
    <w:p w14:paraId="78D52CF0" w14:textId="77777777" w:rsidR="00440477" w:rsidRDefault="00440477" w:rsidP="00440477">
      <w:pPr>
        <w:numPr>
          <w:ilvl w:val="2"/>
          <w:numId w:val="10"/>
        </w:numPr>
        <w:rPr>
          <w:ins w:id="1872" w:author="Russ Ott" w:date="2022-04-29T10:09:00Z"/>
        </w:rPr>
      </w:pPr>
      <w:ins w:id="1873" w:author="Russ Ott" w:date="2022-04-29T10:09:00Z">
        <w:r>
          <w:t xml:space="preserve">This assignedEntity </w:t>
        </w:r>
        <w:r>
          <w:rPr>
            <w:rStyle w:val="keyword"/>
          </w:rPr>
          <w:t>SHOULD</w:t>
        </w:r>
        <w:r>
          <w:t xml:space="preserve"> contain zero or one [0..1] </w:t>
        </w:r>
        <w:r>
          <w:rPr>
            <w:rStyle w:val="XMLnameBold"/>
          </w:rPr>
          <w:t>assignedPerson</w:t>
        </w:r>
        <w:bookmarkStart w:id="1874" w:name="C_4515-178"/>
        <w:r>
          <w:t xml:space="preserve"> (CONF:4515-178)</w:t>
        </w:r>
        <w:bookmarkEnd w:id="1874"/>
        <w:r>
          <w:t>.</w:t>
        </w:r>
        <w:r>
          <w:br/>
          <w:t>Note: This assignedPerson must be present on at least one performer in this document for each unique assignedEntity/id.</w:t>
        </w:r>
      </w:ins>
    </w:p>
    <w:p w14:paraId="2529F4F7" w14:textId="77777777" w:rsidR="00440477" w:rsidRDefault="00440477" w:rsidP="00440477">
      <w:pPr>
        <w:numPr>
          <w:ilvl w:val="3"/>
          <w:numId w:val="10"/>
        </w:numPr>
        <w:rPr>
          <w:ins w:id="1875" w:author="Russ Ott" w:date="2022-04-29T10:09:00Z"/>
        </w:rPr>
      </w:pPr>
      <w:ins w:id="1876" w:author="Russ Ott" w:date="2022-04-29T10:09:00Z">
        <w:r>
          <w:t xml:space="preserve">The assignedPerson, if present, </w:t>
        </w:r>
        <w:r>
          <w:rPr>
            <w:rStyle w:val="keyword"/>
          </w:rPr>
          <w:t>SHALL</w:t>
        </w:r>
        <w:r>
          <w:t xml:space="preserve"> contain exactly one [1..1] US Realm Person Name (PN.US.FIELDED)</w:t>
        </w:r>
        <w:r>
          <w:rPr>
            <w:rStyle w:val="XMLname"/>
          </w:rPr>
          <w:t xml:space="preserve"> (identifier: urn:oid:2.16.840.1.113883.10.20.22.5.1.1)</w:t>
        </w:r>
        <w:bookmarkStart w:id="1877" w:name="C_4515-179"/>
        <w:r>
          <w:t xml:space="preserve"> (CONF:4515-179)</w:t>
        </w:r>
        <w:bookmarkEnd w:id="1877"/>
        <w:r>
          <w:t>.</w:t>
        </w:r>
      </w:ins>
    </w:p>
    <w:p w14:paraId="55A77248" w14:textId="77777777" w:rsidR="00440477" w:rsidRDefault="00440477" w:rsidP="00440477">
      <w:pPr>
        <w:numPr>
          <w:ilvl w:val="2"/>
          <w:numId w:val="10"/>
        </w:numPr>
        <w:rPr>
          <w:ins w:id="1878" w:author="Russ Ott" w:date="2022-04-29T10:09:00Z"/>
        </w:rPr>
      </w:pPr>
      <w:ins w:id="1879" w:author="Russ Ott" w:date="2022-04-29T10:09:00Z">
        <w:r>
          <w:t xml:space="preserve">This assignedEntity </w:t>
        </w:r>
        <w:r>
          <w:rPr>
            <w:rStyle w:val="keyword"/>
          </w:rPr>
          <w:t>MAY</w:t>
        </w:r>
        <w:r>
          <w:t xml:space="preserve"> contain zero or one [0..1] </w:t>
        </w:r>
        <w:r>
          <w:rPr>
            <w:rStyle w:val="XMLnameBold"/>
          </w:rPr>
          <w:t>representedOrganization</w:t>
        </w:r>
        <w:bookmarkStart w:id="1880" w:name="C_4515-181"/>
        <w:r>
          <w:t xml:space="preserve"> (CONF:4515-181)</w:t>
        </w:r>
        <w:bookmarkEnd w:id="1880"/>
        <w:r>
          <w:t>.</w:t>
        </w:r>
      </w:ins>
    </w:p>
    <w:p w14:paraId="13D82A19" w14:textId="77777777" w:rsidR="00440477" w:rsidRDefault="00440477" w:rsidP="00440477">
      <w:pPr>
        <w:numPr>
          <w:ilvl w:val="3"/>
          <w:numId w:val="10"/>
        </w:numPr>
        <w:rPr>
          <w:ins w:id="1881" w:author="Russ Ott" w:date="2022-04-29T10:09:00Z"/>
        </w:rPr>
      </w:pPr>
      <w:ins w:id="1882" w:author="Russ Ott" w:date="2022-04-29T10:09:00Z">
        <w:r>
          <w:t xml:space="preserve">When a provider is working on behalf of an organization an addr &amp; telecom </w:t>
        </w:r>
        <w:r>
          <w:rPr>
            <w:rStyle w:val="keyword"/>
          </w:rPr>
          <w:t>SHALL</w:t>
        </w:r>
        <w:r>
          <w:t xml:space="preserve"> be present in representedOrganization (CONF:4515-184).</w:t>
        </w:r>
      </w:ins>
    </w:p>
    <w:p w14:paraId="66D3B0CF" w14:textId="77777777" w:rsidR="00440477" w:rsidRDefault="00440477" w:rsidP="00440477">
      <w:pPr>
        <w:pStyle w:val="BodyText"/>
        <w:spacing w:before="120"/>
        <w:rPr>
          <w:moveTo w:id="1883" w:author="Russ Ott" w:date="2022-04-29T10:09:00Z"/>
        </w:rPr>
      </w:pPr>
      <w:moveToRangeStart w:id="1884" w:author="Russ Ott" w:date="2022-04-29T10:09:00Z" w:name="move102119408"/>
      <w:moveTo w:id="1885" w:author="Russ Ott" w:date="2022-04-29T10:09:00Z">
        <w:r>
          <w:t>This participant represents the location where the care team member provides the service</w:t>
        </w:r>
      </w:moveTo>
    </w:p>
    <w:p w14:paraId="6232EA16" w14:textId="77777777" w:rsidR="00440477" w:rsidRDefault="00440477" w:rsidP="00440477">
      <w:pPr>
        <w:numPr>
          <w:ilvl w:val="0"/>
          <w:numId w:val="10"/>
        </w:numPr>
        <w:rPr>
          <w:ins w:id="1886" w:author="Russ Ott" w:date="2022-04-29T10:09:00Z"/>
        </w:rPr>
      </w:pPr>
      <w:moveTo w:id="1887" w:author="Russ Ott" w:date="2022-04-29T10:09:00Z">
        <w:r>
          <w:rPr>
            <w:rStyle w:val="keyword"/>
          </w:rPr>
          <w:t>MAY</w:t>
        </w:r>
        <w:r>
          <w:t xml:space="preserve"> contain zero or more [0..*] </w:t>
        </w:r>
        <w:r>
          <w:rPr>
            <w:rStyle w:val="XMLnameBold"/>
          </w:rPr>
          <w:t>participant</w:t>
        </w:r>
        <w:bookmarkStart w:id="1888" w:name="C_4515-171"/>
        <w:r>
          <w:t xml:space="preserve"> (CONF:</w:t>
        </w:r>
      </w:moveTo>
      <w:moveToRangeEnd w:id="1884"/>
      <w:ins w:id="1889" w:author="Russ Ott" w:date="2022-04-29T10:09:00Z">
        <w:r>
          <w:t>4515-171)</w:t>
        </w:r>
        <w:bookmarkEnd w:id="1888"/>
        <w:r>
          <w:t xml:space="preserve"> such that it</w:t>
        </w:r>
      </w:ins>
    </w:p>
    <w:p w14:paraId="564B359E" w14:textId="77777777" w:rsidR="00440477" w:rsidRDefault="00440477" w:rsidP="00440477">
      <w:pPr>
        <w:numPr>
          <w:ilvl w:val="1"/>
          <w:numId w:val="10"/>
        </w:numPr>
        <w:rPr>
          <w:ins w:id="1890" w:author="Russ Ott" w:date="2022-04-29T10:09:00Z"/>
        </w:rPr>
      </w:pPr>
      <w:moveToRangeStart w:id="1891" w:author="Russ Ott" w:date="2022-04-29T10:09:00Z" w:name="move102119409"/>
      <w:moveTo w:id="1892" w:author="Russ Ott" w:date="2022-04-29T10:09:00Z">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1893" w:name="C_4515-174"/>
        <w:r>
          <w:t xml:space="preserve"> (CONF:</w:t>
        </w:r>
      </w:moveTo>
      <w:moveToRangeEnd w:id="1891"/>
      <w:ins w:id="1894" w:author="Russ Ott" w:date="2022-04-29T10:09:00Z">
        <w:r>
          <w:t>4515-174)</w:t>
        </w:r>
        <w:bookmarkEnd w:id="1893"/>
        <w:r>
          <w:t>.</w:t>
        </w:r>
      </w:ins>
    </w:p>
    <w:p w14:paraId="1E54D042" w14:textId="77777777" w:rsidR="00440477" w:rsidRDefault="00440477" w:rsidP="00440477">
      <w:pPr>
        <w:numPr>
          <w:ilvl w:val="1"/>
          <w:numId w:val="10"/>
        </w:numPr>
        <w:rPr>
          <w:ins w:id="1895" w:author="Russ Ott" w:date="2022-04-29T10:09:00Z"/>
        </w:rPr>
      </w:pPr>
      <w:moveToRangeStart w:id="1896" w:author="Russ Ott" w:date="2022-04-29T10:09:00Z" w:name="move102119410"/>
      <w:moveTo w:id="1897" w:author="Russ Ott" w:date="2022-04-29T10:09:00Z">
        <w:r>
          <w:rPr>
            <w:rStyle w:val="keyword"/>
          </w:rPr>
          <w:t>SHALL</w:t>
        </w:r>
        <w:r>
          <w:t xml:space="preserve"> contain exactly one [1..1] </w:t>
        </w:r>
        <w:r>
          <w:rPr>
            <w:rStyle w:val="XMLnameBold"/>
          </w:rPr>
          <w:t>participantRole</w:t>
        </w:r>
        <w:bookmarkStart w:id="1898" w:name="C_4515-173"/>
        <w:r>
          <w:t xml:space="preserve"> (CONF:</w:t>
        </w:r>
      </w:moveTo>
      <w:moveToRangeEnd w:id="1896"/>
      <w:ins w:id="1899" w:author="Russ Ott" w:date="2022-04-29T10:09:00Z">
        <w:r>
          <w:t>4515-173)</w:t>
        </w:r>
        <w:bookmarkEnd w:id="1898"/>
        <w:r>
          <w:t>.</w:t>
        </w:r>
      </w:ins>
    </w:p>
    <w:p w14:paraId="36C62FFF" w14:textId="77777777" w:rsidR="00440477" w:rsidRDefault="00440477" w:rsidP="00440477">
      <w:pPr>
        <w:pStyle w:val="BodyText"/>
        <w:spacing w:before="120"/>
      </w:pPr>
      <w:r>
        <w:t>This participant is used to express additional care team functions performed by this member of the team.</w:t>
      </w:r>
      <w:ins w:id="1900" w:author="Russ Ott" w:date="2022-04-29T10:09:00Z">
        <w:r>
          <w:t xml:space="preserve"> Include additional participant to record additional roles (functionCode) this Care Team member plays.</w:t>
        </w:r>
      </w:ins>
    </w:p>
    <w:p w14:paraId="6C2C1011" w14:textId="37922E35" w:rsidR="00440477" w:rsidRDefault="00440477" w:rsidP="00440477">
      <w:pPr>
        <w:numPr>
          <w:ilvl w:val="0"/>
          <w:numId w:val="10"/>
        </w:numPr>
      </w:pPr>
      <w:r>
        <w:rPr>
          <w:rStyle w:val="keyword"/>
        </w:rPr>
        <w:t>MAY</w:t>
      </w:r>
      <w:r>
        <w:t xml:space="preserve"> contain zero or more [0..*] </w:t>
      </w:r>
      <w:r>
        <w:rPr>
          <w:rStyle w:val="XMLnameBold"/>
        </w:rPr>
        <w:t>participant</w:t>
      </w:r>
      <w:bookmarkStart w:id="1901" w:name="C_4515-76"/>
      <w:r>
        <w:t xml:space="preserve"> (CONF:</w:t>
      </w:r>
      <w:del w:id="1902" w:author="Russ Ott" w:date="2022-04-29T10:09:00Z">
        <w:r w:rsidR="002F5B8D">
          <w:delText>4435</w:delText>
        </w:r>
      </w:del>
      <w:ins w:id="1903" w:author="Russ Ott" w:date="2022-04-29T10:09:00Z">
        <w:r>
          <w:t>4515</w:t>
        </w:r>
      </w:ins>
      <w:r>
        <w:t>-76)</w:t>
      </w:r>
      <w:bookmarkEnd w:id="1901"/>
      <w:r>
        <w:t xml:space="preserve"> such that it</w:t>
      </w:r>
    </w:p>
    <w:p w14:paraId="7171527C" w14:textId="7E0382E3"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"IND"</w:t>
      </w:r>
      <w:r>
        <w:t xml:space="preserve"> Indirect Target (CodeSystem: </w:t>
      </w:r>
      <w:r>
        <w:rPr>
          <w:rStyle w:val="XMLname"/>
        </w:rPr>
        <w:t>HL7ParticipationType urn:oid:2.16.840.1.113883.5.90</w:t>
      </w:r>
      <w:r>
        <w:t>)</w:t>
      </w:r>
      <w:bookmarkStart w:id="1904" w:name="C_4515-78"/>
      <w:r>
        <w:t xml:space="preserve"> (CONF:</w:t>
      </w:r>
      <w:del w:id="1905" w:author="Russ Ott" w:date="2022-04-29T10:09:00Z">
        <w:r w:rsidR="002F5B8D">
          <w:delText>4435</w:delText>
        </w:r>
      </w:del>
      <w:ins w:id="1906" w:author="Russ Ott" w:date="2022-04-29T10:09:00Z">
        <w:r>
          <w:t>4515</w:t>
        </w:r>
      </w:ins>
      <w:r>
        <w:t>-78)</w:t>
      </w:r>
      <w:bookmarkEnd w:id="1904"/>
      <w:r>
        <w:t>.</w:t>
      </w:r>
    </w:p>
    <w:p w14:paraId="2376580F" w14:textId="67C14449" w:rsidR="00440477" w:rsidRDefault="00440477" w:rsidP="00440477">
      <w:pPr>
        <w:numPr>
          <w:ilvl w:val="1"/>
          <w:numId w:val="10"/>
        </w:numPr>
      </w:pPr>
      <w:r>
        <w:rPr>
          <w:rStyle w:val="keyword"/>
        </w:rPr>
        <w:t>SHALL</w:t>
      </w:r>
      <w:r>
        <w:t xml:space="preserve"> contain exactly one [1..1] </w:t>
      </w:r>
      <w:r>
        <w:rPr>
          <w:rStyle w:val="XMLnameBold"/>
        </w:rPr>
        <w:t>sdtc:functionCode</w:t>
      </w:r>
      <w:r>
        <w:t xml:space="preserve">, which </w:t>
      </w:r>
      <w:r>
        <w:rPr>
          <w:rStyle w:val="keyword"/>
        </w:rPr>
        <w:t>SHALL</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1907" w:name="C_4515-169"/>
      <w:r>
        <w:t xml:space="preserve"> (CONF:</w:t>
      </w:r>
      <w:del w:id="1908" w:author="Russ Ott" w:date="2022-04-29T10:09:00Z">
        <w:r w:rsidR="002F5B8D">
          <w:delText>4435</w:delText>
        </w:r>
      </w:del>
      <w:ins w:id="1909" w:author="Russ Ott" w:date="2022-04-29T10:09:00Z">
        <w:r>
          <w:t>4515</w:t>
        </w:r>
      </w:ins>
      <w:r>
        <w:t>-169)</w:t>
      </w:r>
      <w:bookmarkEnd w:id="1907"/>
      <w:r>
        <w:t>.</w:t>
      </w:r>
    </w:p>
    <w:p w14:paraId="0E1CF86A" w14:textId="7C658E3D" w:rsidR="00440477" w:rsidRDefault="00440477" w:rsidP="00440477">
      <w:pPr>
        <w:numPr>
          <w:ilvl w:val="1"/>
          <w:numId w:val="10"/>
        </w:numPr>
      </w:pPr>
      <w:r>
        <w:t>This participantRole</w:t>
      </w:r>
      <w:r>
        <w:rPr>
          <w:rStyle w:val="keyword"/>
        </w:rPr>
        <w:t xml:space="preserve"> SHALL </w:t>
      </w:r>
      <w:r>
        <w:t>contain exactly one [1..1] @nullFlavor="NI" No Information. (CONF:</w:t>
      </w:r>
      <w:del w:id="1910" w:author="Russ Ott" w:date="2022-04-29T10:09:00Z">
        <w:r w:rsidR="002F5B8D">
          <w:delText>4435</w:delText>
        </w:r>
      </w:del>
      <w:ins w:id="1911" w:author="Russ Ott" w:date="2022-04-29T10:09:00Z">
        <w:r>
          <w:t>4515</w:t>
        </w:r>
      </w:ins>
      <w:r>
        <w:t>-172).</w:t>
      </w:r>
    </w:p>
    <w:p w14:paraId="5F0EC5AD" w14:textId="77777777" w:rsidR="00440477" w:rsidRDefault="00440477" w:rsidP="00440477">
      <w:pPr>
        <w:pStyle w:val="BodyText"/>
        <w:spacing w:before="120"/>
        <w:rPr>
          <w:moveFrom w:id="1912" w:author="Russ Ott" w:date="2022-04-29T10:09:00Z"/>
        </w:rPr>
      </w:pPr>
      <w:moveFromRangeStart w:id="1913" w:author="Russ Ott" w:date="2022-04-29T10:09:00Z" w:name="move102119408"/>
      <w:moveFrom w:id="1914" w:author="Russ Ott" w:date="2022-04-29T10:09:00Z">
        <w:r>
          <w:t>This participant represents the location where the care team member provides the service</w:t>
        </w:r>
      </w:moveFrom>
    </w:p>
    <w:p w14:paraId="3FECBE20" w14:textId="77777777" w:rsidR="00D87DA5" w:rsidRDefault="00440477">
      <w:pPr>
        <w:numPr>
          <w:ilvl w:val="0"/>
          <w:numId w:val="10"/>
        </w:numPr>
        <w:rPr>
          <w:del w:id="1915" w:author="Russ Ott" w:date="2022-04-29T10:09:00Z"/>
        </w:rPr>
      </w:pPr>
      <w:moveFrom w:id="1916" w:author="Russ Ott" w:date="2022-04-29T10:09:00Z">
        <w:r>
          <w:rPr>
            <w:rStyle w:val="keyword"/>
          </w:rPr>
          <w:t>MAY</w:t>
        </w:r>
        <w:r>
          <w:t xml:space="preserve"> contain zero or more [0..*] </w:t>
        </w:r>
        <w:r>
          <w:rPr>
            <w:rStyle w:val="XMLnameBold"/>
          </w:rPr>
          <w:t>participant</w:t>
        </w:r>
        <w:r>
          <w:t xml:space="preserve"> (CONF:</w:t>
        </w:r>
      </w:moveFrom>
      <w:moveFromRangeEnd w:id="1913"/>
      <w:del w:id="1917" w:author="Russ Ott" w:date="2022-04-29T10:09:00Z">
        <w:r w:rsidR="002F5B8D">
          <w:delText>4435-171) such that it</w:delText>
        </w:r>
      </w:del>
    </w:p>
    <w:p w14:paraId="38A3EEB7" w14:textId="77777777" w:rsidR="00D87DA5" w:rsidRDefault="00440477">
      <w:pPr>
        <w:numPr>
          <w:ilvl w:val="1"/>
          <w:numId w:val="10"/>
        </w:numPr>
        <w:rPr>
          <w:del w:id="1918" w:author="Russ Ott" w:date="2022-04-29T10:09:00Z"/>
        </w:rPr>
      </w:pPr>
      <w:moveFromRangeStart w:id="1919" w:author="Russ Ott" w:date="2022-04-29T10:09:00Z" w:name="move102119409"/>
      <w:moveFrom w:id="1920" w:author="Russ Ott" w:date="2022-04-29T10:09:00Z">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 (CONF:</w:t>
        </w:r>
      </w:moveFrom>
      <w:moveFromRangeEnd w:id="1919"/>
      <w:del w:id="1921" w:author="Russ Ott" w:date="2022-04-29T10:09:00Z">
        <w:r w:rsidR="002F5B8D">
          <w:delText>4435-174).</w:delText>
        </w:r>
      </w:del>
    </w:p>
    <w:p w14:paraId="25CC563C" w14:textId="77777777" w:rsidR="00D87DA5" w:rsidRDefault="00440477">
      <w:pPr>
        <w:numPr>
          <w:ilvl w:val="1"/>
          <w:numId w:val="10"/>
        </w:numPr>
        <w:rPr>
          <w:del w:id="1922" w:author="Russ Ott" w:date="2022-04-29T10:09:00Z"/>
        </w:rPr>
      </w:pPr>
      <w:moveFromRangeStart w:id="1923" w:author="Russ Ott" w:date="2022-04-29T10:09:00Z" w:name="move102119410"/>
      <w:moveFrom w:id="1924" w:author="Russ Ott" w:date="2022-04-29T10:09:00Z">
        <w:r>
          <w:rPr>
            <w:rStyle w:val="keyword"/>
          </w:rPr>
          <w:t>SHALL</w:t>
        </w:r>
        <w:r>
          <w:t xml:space="preserve"> contain exactly one [1..1] </w:t>
        </w:r>
        <w:r>
          <w:rPr>
            <w:rStyle w:val="XMLnameBold"/>
          </w:rPr>
          <w:t>participantRole</w:t>
        </w:r>
        <w:r>
          <w:t xml:space="preserve"> (CONF:</w:t>
        </w:r>
      </w:moveFrom>
      <w:moveFromRangeEnd w:id="1923"/>
      <w:del w:id="1925" w:author="Russ Ott" w:date="2022-04-29T10:09:00Z">
        <w:r w:rsidR="002F5B8D">
          <w:delText>4435-173).</w:delText>
        </w:r>
      </w:del>
    </w:p>
    <w:p w14:paraId="0872C07F" w14:textId="5DCD265C" w:rsidR="00440477" w:rsidRDefault="00440477" w:rsidP="00440477">
      <w:pPr>
        <w:numPr>
          <w:ilvl w:val="0"/>
          <w:numId w:val="10"/>
        </w:numPr>
      </w:pPr>
      <w:r>
        <w:rPr>
          <w:rStyle w:val="keyword"/>
        </w:rPr>
        <w:t>MAY</w:t>
      </w:r>
      <w:r>
        <w:t xml:space="preserve"> contain zero or more [0..*] </w:t>
      </w:r>
      <w:r>
        <w:rPr>
          <w:rStyle w:val="XMLnameBold"/>
        </w:rPr>
        <w:t>entryRelationship</w:t>
      </w:r>
      <w:bookmarkStart w:id="1926" w:name="C_4515-86"/>
      <w:r>
        <w:t xml:space="preserve"> (CONF:</w:t>
      </w:r>
      <w:del w:id="1927" w:author="Russ Ott" w:date="2022-04-29T10:09:00Z">
        <w:r w:rsidR="002F5B8D">
          <w:delText>4435</w:delText>
        </w:r>
      </w:del>
      <w:ins w:id="1928" w:author="Russ Ott" w:date="2022-04-29T10:09:00Z">
        <w:r>
          <w:t>4515</w:t>
        </w:r>
      </w:ins>
      <w:r>
        <w:t>-86)</w:t>
      </w:r>
      <w:bookmarkEnd w:id="1926"/>
      <w:r>
        <w:t xml:space="preserve"> such that it</w:t>
      </w:r>
    </w:p>
    <w:p w14:paraId="354F6E47" w14:textId="22457EDD"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929" w:name="C_4515-87"/>
      <w:r>
        <w:t xml:space="preserve"> (CONF:</w:t>
      </w:r>
      <w:del w:id="1930" w:author="Russ Ott" w:date="2022-04-29T10:09:00Z">
        <w:r w:rsidR="002F5B8D">
          <w:delText>4435</w:delText>
        </w:r>
      </w:del>
      <w:ins w:id="1931" w:author="Russ Ott" w:date="2022-04-29T10:09:00Z">
        <w:r>
          <w:t>4515</w:t>
        </w:r>
      </w:ins>
      <w:r>
        <w:t>-87)</w:t>
      </w:r>
      <w:bookmarkEnd w:id="1929"/>
      <w:r>
        <w:t>.</w:t>
      </w:r>
    </w:p>
    <w:p w14:paraId="43465EBA" w14:textId="5F20A193" w:rsidR="00440477" w:rsidRDefault="00440477" w:rsidP="00440477">
      <w:pPr>
        <w:numPr>
          <w:ilvl w:val="1"/>
          <w:numId w:val="10"/>
        </w:numPr>
      </w:pPr>
      <w:r>
        <w:rPr>
          <w:rStyle w:val="keyword"/>
        </w:rPr>
        <w:t>SHALL</w:t>
      </w:r>
      <w:r>
        <w:t xml:space="preserve"> contain exactly one [1..1] </w:t>
      </w:r>
      <w:r>
        <w:rPr>
          <w:rStyle w:val="XMLnameBold"/>
        </w:rPr>
        <w:t>encounter</w:t>
      </w:r>
      <w:bookmarkStart w:id="1932" w:name="C_4515-88"/>
      <w:r>
        <w:t xml:space="preserve"> (CONF:</w:t>
      </w:r>
      <w:del w:id="1933" w:author="Russ Ott" w:date="2022-04-29T10:09:00Z">
        <w:r w:rsidR="002F5B8D">
          <w:delText>4435</w:delText>
        </w:r>
      </w:del>
      <w:ins w:id="1934" w:author="Russ Ott" w:date="2022-04-29T10:09:00Z">
        <w:r>
          <w:t>4515</w:t>
        </w:r>
      </w:ins>
      <w:r>
        <w:t>-88)</w:t>
      </w:r>
      <w:bookmarkEnd w:id="1932"/>
      <w:r>
        <w:t>.</w:t>
      </w:r>
    </w:p>
    <w:p w14:paraId="7DACE39A" w14:textId="01E37493" w:rsidR="00440477" w:rsidRDefault="00440477" w:rsidP="00440477">
      <w:pPr>
        <w:numPr>
          <w:ilvl w:val="2"/>
          <w:numId w:val="10"/>
        </w:numPr>
      </w:pPr>
      <w:r>
        <w:t xml:space="preserve">This encounter </w:t>
      </w:r>
      <w:r>
        <w:rPr>
          <w:rStyle w:val="keyword"/>
        </w:rPr>
        <w:t>SHALL</w:t>
      </w:r>
      <w:r>
        <w:t xml:space="preserve"> contain exactly one [1..1] </w:t>
      </w:r>
      <w:r>
        <w:rPr>
          <w:rStyle w:val="XMLnameBold"/>
        </w:rPr>
        <w:t>id</w:t>
      </w:r>
      <w:bookmarkStart w:id="1935" w:name="C_4515-89"/>
      <w:r>
        <w:t xml:space="preserve"> (CONF:</w:t>
      </w:r>
      <w:del w:id="1936" w:author="Russ Ott" w:date="2022-04-29T10:09:00Z">
        <w:r w:rsidR="002F5B8D">
          <w:delText>4435</w:delText>
        </w:r>
      </w:del>
      <w:ins w:id="1937" w:author="Russ Ott" w:date="2022-04-29T10:09:00Z">
        <w:r>
          <w:t>4515</w:t>
        </w:r>
      </w:ins>
      <w:r>
        <w:t>-89)</w:t>
      </w:r>
      <w:bookmarkEnd w:id="1935"/>
      <w:r>
        <w:t>.</w:t>
      </w:r>
    </w:p>
    <w:p w14:paraId="6CA48992" w14:textId="0DFBDBA9" w:rsidR="00440477" w:rsidRDefault="00440477" w:rsidP="00440477">
      <w:pPr>
        <w:numPr>
          <w:ilvl w:val="3"/>
          <w:numId w:val="10"/>
        </w:numPr>
      </w:pPr>
      <w:r>
        <w:t>If the id does not match an encounter/id from an encounter elsewhere within the same document and the id does not contain @nullFlavor=NA, then this entry</w:t>
      </w:r>
      <w:r>
        <w:rPr>
          <w:rStyle w:val="keyword"/>
        </w:rPr>
        <w:t xml:space="preserve"> SHALL </w:t>
      </w:r>
      <w:r>
        <w:t>conform to the Encounter Activity (V3) (identifier: urn:hl7ii:2.16.840.1.113883.10.20.22.4.49:2015-08-01) (CONF:</w:t>
      </w:r>
      <w:del w:id="1938" w:author="Russ Ott" w:date="2022-04-29T10:09:00Z">
        <w:r w:rsidR="002F5B8D">
          <w:delText>4435</w:delText>
        </w:r>
      </w:del>
      <w:ins w:id="1939" w:author="Russ Ott" w:date="2022-04-29T10:09:00Z">
        <w:r>
          <w:t>4515</w:t>
        </w:r>
      </w:ins>
      <w:r>
        <w:t>-90).</w:t>
      </w:r>
    </w:p>
    <w:p w14:paraId="7F3EA557" w14:textId="77777777" w:rsidR="00440477" w:rsidRDefault="00440477" w:rsidP="00440477">
      <w:pPr>
        <w:pStyle w:val="BodyText"/>
        <w:spacing w:before="120"/>
      </w:pPr>
      <w:r>
        <w:t>This is the note activity to naratively describe information about the member on the care team.</w:t>
      </w:r>
    </w:p>
    <w:p w14:paraId="2159EBD3" w14:textId="122694FA" w:rsidR="00440477" w:rsidRDefault="00440477" w:rsidP="00440477">
      <w:pPr>
        <w:numPr>
          <w:ilvl w:val="0"/>
          <w:numId w:val="10"/>
        </w:numPr>
      </w:pPr>
      <w:r>
        <w:rPr>
          <w:rStyle w:val="keyword"/>
        </w:rPr>
        <w:t>MAY</w:t>
      </w:r>
      <w:r>
        <w:t xml:space="preserve"> contain zero or more [0..*] </w:t>
      </w:r>
      <w:r>
        <w:rPr>
          <w:rStyle w:val="XMLnameBold"/>
        </w:rPr>
        <w:t>entryRelationship</w:t>
      </w:r>
      <w:bookmarkStart w:id="1940" w:name="C_4515-91"/>
      <w:r>
        <w:t xml:space="preserve"> (CONF:</w:t>
      </w:r>
      <w:del w:id="1941" w:author="Russ Ott" w:date="2022-04-29T10:09:00Z">
        <w:r w:rsidR="002F5B8D">
          <w:delText>4435</w:delText>
        </w:r>
      </w:del>
      <w:ins w:id="1942" w:author="Russ Ott" w:date="2022-04-29T10:09:00Z">
        <w:r>
          <w:t>4515</w:t>
        </w:r>
      </w:ins>
      <w:r>
        <w:t>-91)</w:t>
      </w:r>
      <w:bookmarkEnd w:id="1940"/>
      <w:r>
        <w:t xml:space="preserve"> such that it</w:t>
      </w:r>
    </w:p>
    <w:p w14:paraId="11B8C2D0" w14:textId="6D2DF63C"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943" w:name="C_4515-92"/>
      <w:r>
        <w:t xml:space="preserve"> (CONF:</w:t>
      </w:r>
      <w:del w:id="1944" w:author="Russ Ott" w:date="2022-04-29T10:09:00Z">
        <w:r w:rsidR="002F5B8D">
          <w:delText>4435</w:delText>
        </w:r>
      </w:del>
      <w:ins w:id="1945" w:author="Russ Ott" w:date="2022-04-29T10:09:00Z">
        <w:r>
          <w:t>4515</w:t>
        </w:r>
      </w:ins>
      <w:r>
        <w:t>-92)</w:t>
      </w:r>
      <w:bookmarkEnd w:id="1943"/>
      <w:r>
        <w:t>.</w:t>
      </w:r>
    </w:p>
    <w:p w14:paraId="78167223" w14:textId="174C5D93" w:rsidR="00440477" w:rsidRDefault="00440477" w:rsidP="00440477">
      <w:pPr>
        <w:numPr>
          <w:ilvl w:val="1"/>
          <w:numId w:val="10"/>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1946" w:name="C_4515-93"/>
      <w:r>
        <w:t xml:space="preserve"> (CONF:</w:t>
      </w:r>
      <w:del w:id="1947" w:author="Russ Ott" w:date="2022-04-29T10:09:00Z">
        <w:r w:rsidR="002F5B8D">
          <w:delText>4435</w:delText>
        </w:r>
      </w:del>
      <w:ins w:id="1948" w:author="Russ Ott" w:date="2022-04-29T10:09:00Z">
        <w:r>
          <w:t>4515</w:t>
        </w:r>
      </w:ins>
      <w:r>
        <w:t>-93)</w:t>
      </w:r>
      <w:bookmarkEnd w:id="1946"/>
      <w:r>
        <w:t>.</w:t>
      </w:r>
    </w:p>
    <w:p w14:paraId="10259AFC" w14:textId="77777777" w:rsidR="00440477" w:rsidRDefault="00440477" w:rsidP="00440477">
      <w:pPr>
        <w:pStyle w:val="BodyText"/>
        <w:spacing w:before="120"/>
      </w:pPr>
      <w:r>
        <w:t>This is the schedule of when or how frequently the care team member participates (or provides care to the patient) on the care team.</w:t>
      </w:r>
    </w:p>
    <w:p w14:paraId="0DB7692D" w14:textId="67AE9AF4" w:rsidR="00440477" w:rsidRDefault="00440477" w:rsidP="00440477">
      <w:pPr>
        <w:numPr>
          <w:ilvl w:val="0"/>
          <w:numId w:val="10"/>
        </w:numPr>
      </w:pPr>
      <w:r>
        <w:rPr>
          <w:rStyle w:val="keyword"/>
        </w:rPr>
        <w:t>MAY</w:t>
      </w:r>
      <w:r>
        <w:t xml:space="preserve"> contain zero or one [0..1] </w:t>
      </w:r>
      <w:r>
        <w:rPr>
          <w:rStyle w:val="XMLnameBold"/>
        </w:rPr>
        <w:t>entryRelationship</w:t>
      </w:r>
      <w:bookmarkStart w:id="1949" w:name="C_4515-94"/>
      <w:r>
        <w:t xml:space="preserve"> (CONF:</w:t>
      </w:r>
      <w:del w:id="1950" w:author="Russ Ott" w:date="2022-04-29T10:09:00Z">
        <w:r w:rsidR="002F5B8D">
          <w:delText>4435</w:delText>
        </w:r>
      </w:del>
      <w:ins w:id="1951" w:author="Russ Ott" w:date="2022-04-29T10:09:00Z">
        <w:r>
          <w:t>4515</w:t>
        </w:r>
      </w:ins>
      <w:r>
        <w:t>-94)</w:t>
      </w:r>
      <w:bookmarkEnd w:id="1949"/>
      <w:r>
        <w:t xml:space="preserve"> such that it</w:t>
      </w:r>
    </w:p>
    <w:p w14:paraId="504A9C98" w14:textId="307B7894"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952" w:name="C_4515-96"/>
      <w:r>
        <w:t xml:space="preserve"> (CONF:</w:t>
      </w:r>
      <w:del w:id="1953" w:author="Russ Ott" w:date="2022-04-29T10:09:00Z">
        <w:r w:rsidR="002F5B8D">
          <w:delText>4435</w:delText>
        </w:r>
      </w:del>
      <w:ins w:id="1954" w:author="Russ Ott" w:date="2022-04-29T10:09:00Z">
        <w:r>
          <w:t>4515</w:t>
        </w:r>
      </w:ins>
      <w:r>
        <w:t>-96)</w:t>
      </w:r>
      <w:bookmarkEnd w:id="1952"/>
      <w:r>
        <w:t>.</w:t>
      </w:r>
    </w:p>
    <w:p w14:paraId="5966445D" w14:textId="69E11572" w:rsidR="00440477" w:rsidRDefault="00440477" w:rsidP="00440477">
      <w:pPr>
        <w:numPr>
          <w:ilvl w:val="1"/>
          <w:numId w:val="10"/>
        </w:numPr>
      </w:pPr>
      <w:r>
        <w:rPr>
          <w:rStyle w:val="keyword"/>
        </w:rPr>
        <w:t>SHALL</w:t>
      </w:r>
      <w:r>
        <w:t xml:space="preserve"> contain exactly one [1..1] </w:t>
      </w:r>
      <w:del w:id="1955" w:author="Russ Ott" w:date="2022-04-29T10:09:00Z">
        <w:r w:rsidR="002F5B8D">
          <w:delText xml:space="preserve"> </w:delText>
        </w:r>
        <w:r w:rsidR="00002F64">
          <w:fldChar w:fldCharType="begin"/>
        </w:r>
        <w:r w:rsidR="00002F64">
          <w:delInstrText xml:space="preserve"> HYPERLINK \l "E_Care_Team_Member_Schedule_Observation" \h </w:delInstrText>
        </w:r>
        <w:r w:rsidR="00002F64">
          <w:fldChar w:fldCharType="separate"/>
        </w:r>
        <w:r w:rsidR="002F5B8D">
          <w:rPr>
            <w:rStyle w:val="HyperlinkCourierBold"/>
          </w:rPr>
          <w:delText>Care Team Member Schedule Observation</w:delText>
        </w:r>
        <w:r w:rsidR="00002F64">
          <w:rPr>
            <w:rStyle w:val="HyperlinkCourierBold"/>
          </w:rPr>
          <w:fldChar w:fldCharType="end"/>
        </w:r>
      </w:del>
      <w:ins w:id="1956" w:author="Russ Ott" w:date="2022-04-29T10:09:00Z">
        <w:r>
          <w:t>Care Team Member Schedule Observation</w:t>
        </w:r>
      </w:ins>
      <w:r>
        <w:rPr>
          <w:rStyle w:val="XMLname"/>
        </w:rPr>
        <w:t xml:space="preserve"> (identifier: urn:hl7ii:2.16.840.1.113883.10.20.22.4.500.3:2019-07-01)</w:t>
      </w:r>
      <w:bookmarkStart w:id="1957" w:name="C_4515-95"/>
      <w:r>
        <w:t xml:space="preserve"> (CONF:</w:t>
      </w:r>
      <w:del w:id="1958" w:author="Russ Ott" w:date="2022-04-29T10:09:00Z">
        <w:r w:rsidR="002F5B8D">
          <w:delText>4435</w:delText>
        </w:r>
      </w:del>
      <w:ins w:id="1959" w:author="Russ Ott" w:date="2022-04-29T10:09:00Z">
        <w:r>
          <w:t>4515</w:t>
        </w:r>
      </w:ins>
      <w:r>
        <w:t>-95)</w:t>
      </w:r>
      <w:bookmarkEnd w:id="1957"/>
      <w:r>
        <w:t>.</w:t>
      </w:r>
    </w:p>
    <w:p w14:paraId="4359991F" w14:textId="7B009E09" w:rsidR="00440477" w:rsidRDefault="00440477" w:rsidP="00440477">
      <w:pPr>
        <w:pStyle w:val="Caption"/>
        <w:ind w:left="130" w:right="115"/>
      </w:pPr>
      <w:bookmarkStart w:id="1960" w:name="_Toc101450682"/>
      <w:bookmarkStart w:id="1961" w:name="_Toc83394568"/>
      <w:r>
        <w:t xml:space="preserve">Figure </w:t>
      </w:r>
      <w:r>
        <w:fldChar w:fldCharType="begin"/>
      </w:r>
      <w:r>
        <w:instrText>SEQ Figure \* ARABIC</w:instrText>
      </w:r>
      <w:r>
        <w:fldChar w:fldCharType="separate"/>
      </w:r>
      <w:del w:id="1962" w:author="Russ Ott" w:date="2022-04-29T10:09:00Z">
        <w:r w:rsidR="002F5B8D">
          <w:delText>4</w:delText>
        </w:r>
      </w:del>
      <w:ins w:id="1963" w:author="Russ Ott" w:date="2022-04-29T10:09:00Z">
        <w:r w:rsidR="00F1669B">
          <w:t>8</w:t>
        </w:r>
      </w:ins>
      <w:r>
        <w:fldChar w:fldCharType="end"/>
      </w:r>
      <w:r>
        <w:t>: Care Team Member Act</w:t>
      </w:r>
      <w:bookmarkEnd w:id="1961"/>
      <w:ins w:id="1964" w:author="Russ Ott" w:date="2022-04-29T10:09:00Z">
        <w:r>
          <w:t xml:space="preserve"> Example</w:t>
        </w:r>
      </w:ins>
      <w:bookmarkEnd w:id="1960"/>
    </w:p>
    <w:p w14:paraId="5F542555" w14:textId="77777777" w:rsidR="00440477" w:rsidRDefault="00440477" w:rsidP="00440477">
      <w:pPr>
        <w:pStyle w:val="Example"/>
        <w:ind w:left="130" w:right="115"/>
      </w:pPr>
      <w:r>
        <w:t>&lt;!--Care Team Organizer--&gt;</w:t>
      </w:r>
    </w:p>
    <w:p w14:paraId="3A291D5F" w14:textId="61BBC77D" w:rsidR="00440477" w:rsidRDefault="002F5B8D" w:rsidP="00440477">
      <w:pPr>
        <w:pStyle w:val="Example"/>
        <w:ind w:left="130" w:right="115"/>
      </w:pPr>
      <w:del w:id="1965" w:author="Russ Ott" w:date="2022-04-29T10:09:00Z">
        <w:r>
          <w:delText xml:space="preserve">          </w:delText>
        </w:r>
      </w:del>
      <w:r w:rsidR="00440477">
        <w:t>&lt;entry&gt;</w:t>
      </w:r>
    </w:p>
    <w:p w14:paraId="5658AA24" w14:textId="7BE0E8F0" w:rsidR="00440477" w:rsidRDefault="002F5B8D" w:rsidP="00440477">
      <w:pPr>
        <w:pStyle w:val="Example"/>
        <w:ind w:left="130" w:right="115"/>
      </w:pPr>
      <w:del w:id="1966" w:author="Russ Ott" w:date="2022-04-29T10:09:00Z">
        <w:r>
          <w:delText xml:space="preserve">        </w:delText>
        </w:r>
      </w:del>
      <w:r w:rsidR="00440477">
        <w:t xml:space="preserve">    &lt;organizer classCode="CLUSTER" moodCode="EVN"&gt;</w:t>
      </w:r>
    </w:p>
    <w:p w14:paraId="2283FEBF" w14:textId="7E5539EB" w:rsidR="00440477" w:rsidRDefault="002F5B8D" w:rsidP="00440477">
      <w:pPr>
        <w:pStyle w:val="Example"/>
        <w:ind w:left="130" w:right="115"/>
      </w:pPr>
      <w:del w:id="1967" w:author="Russ Ott" w:date="2022-04-29T10:09:00Z">
        <w:r>
          <w:delText xml:space="preserve">        </w:delText>
        </w:r>
      </w:del>
      <w:r w:rsidR="00440477">
        <w:t xml:space="preserve">        &lt;templateId root="2.16.840.1.113883.10.20.22.4.500" extension="2019-07-01"/&gt;</w:t>
      </w:r>
    </w:p>
    <w:p w14:paraId="3CD0ACCB" w14:textId="77777777" w:rsidR="00440477" w:rsidRDefault="00440477" w:rsidP="00440477">
      <w:pPr>
        <w:pStyle w:val="Example"/>
        <w:ind w:left="130" w:right="115"/>
      </w:pPr>
      <w:r>
        <w:t>...</w:t>
      </w:r>
    </w:p>
    <w:p w14:paraId="2C81C58F" w14:textId="77777777" w:rsidR="00440477" w:rsidRDefault="00440477" w:rsidP="00440477">
      <w:pPr>
        <w:pStyle w:val="Example"/>
        <w:ind w:left="130" w:right="115"/>
        <w:rPr>
          <w:ins w:id="1968" w:author="Russ Ott" w:date="2022-04-29T10:09:00Z"/>
        </w:rPr>
      </w:pPr>
      <w:r>
        <w:t xml:space="preserve">      </w:t>
      </w:r>
      <w:ins w:id="1969" w:author="Russ Ott" w:date="2022-04-29T10:09:00Z">
        <w:r>
          <w:t xml:space="preserve">        </w:t>
        </w:r>
      </w:ins>
    </w:p>
    <w:p w14:paraId="0984C250" w14:textId="77777777" w:rsidR="00440477" w:rsidRDefault="00440477" w:rsidP="00440477">
      <w:pPr>
        <w:pStyle w:val="Example"/>
        <w:ind w:left="130" w:right="115"/>
      </w:pPr>
      <w:r>
        <w:t xml:space="preserve">        &lt;!--NEW Care Team Organizer Entry Template ID and extension--&gt;</w:t>
      </w:r>
    </w:p>
    <w:p w14:paraId="451F35DA" w14:textId="77777777" w:rsidR="00440477" w:rsidRDefault="00440477" w:rsidP="00440477">
      <w:pPr>
        <w:pStyle w:val="Example"/>
        <w:ind w:left="130" w:right="115"/>
      </w:pPr>
      <w:r>
        <w:t xml:space="preserve">...              </w:t>
      </w:r>
    </w:p>
    <w:p w14:paraId="5961CE46" w14:textId="77777777" w:rsidR="00440477" w:rsidRDefault="00440477" w:rsidP="00440477">
      <w:pPr>
        <w:pStyle w:val="Example"/>
        <w:ind w:left="130" w:right="115"/>
        <w:rPr>
          <w:ins w:id="1970" w:author="Russ Ott" w:date="2022-04-29T10:09:00Z"/>
        </w:rPr>
      </w:pPr>
      <w:r>
        <w:t xml:space="preserve">      </w:t>
      </w:r>
      <w:ins w:id="1971" w:author="Russ Ott" w:date="2022-04-29T10:09:00Z">
        <w:r>
          <w:t xml:space="preserve">        </w:t>
        </w:r>
      </w:ins>
    </w:p>
    <w:p w14:paraId="18334AB8" w14:textId="77777777" w:rsidR="00440477" w:rsidRDefault="00440477" w:rsidP="00440477">
      <w:pPr>
        <w:pStyle w:val="Example"/>
        <w:ind w:left="130" w:right="115"/>
      </w:pPr>
      <w:r>
        <w:t xml:space="preserve">        &lt;!-- #1 Care Team Member Act - This component is a care team member who is a provider --&gt;</w:t>
      </w:r>
    </w:p>
    <w:p w14:paraId="02C62EEB" w14:textId="269BDA98" w:rsidR="00440477" w:rsidRDefault="002F5B8D" w:rsidP="00440477">
      <w:pPr>
        <w:pStyle w:val="Example"/>
        <w:ind w:left="130" w:right="115"/>
      </w:pPr>
      <w:del w:id="1972" w:author="Russ Ott" w:date="2022-04-29T10:09:00Z">
        <w:r>
          <w:delText xml:space="preserve">      </w:delText>
        </w:r>
      </w:del>
      <w:r w:rsidR="00440477">
        <w:t xml:space="preserve">        &lt;component&gt;</w:t>
      </w:r>
    </w:p>
    <w:p w14:paraId="08029815" w14:textId="441DB430" w:rsidR="00440477" w:rsidRDefault="002F5B8D" w:rsidP="00440477">
      <w:pPr>
        <w:pStyle w:val="Example"/>
        <w:ind w:left="130" w:right="115"/>
      </w:pPr>
      <w:del w:id="1973" w:author="Russ Ott" w:date="2022-04-29T10:09:00Z">
        <w:r>
          <w:delText xml:space="preserve">    </w:delText>
        </w:r>
      </w:del>
      <w:r w:rsidR="00440477">
        <w:t xml:space="preserve">            &lt;act classCode="PCPR" moodCode="EVN"&gt;</w:t>
      </w:r>
    </w:p>
    <w:p w14:paraId="669125A3" w14:textId="42966D67" w:rsidR="00440477" w:rsidRDefault="002F5B8D" w:rsidP="00440477">
      <w:pPr>
        <w:pStyle w:val="Example"/>
        <w:ind w:left="130" w:right="115"/>
      </w:pPr>
      <w:del w:id="1974" w:author="Russ Ott" w:date="2022-04-29T10:09:00Z">
        <w:r>
          <w:delText xml:space="preserve">    </w:delText>
        </w:r>
      </w:del>
      <w:r w:rsidR="00440477">
        <w:t xml:space="preserve">                &lt;templateId root="2.16.840.1.113883.10.20.22.4.500.1" extension="2019-07-01"/&gt;</w:t>
      </w:r>
    </w:p>
    <w:p w14:paraId="695DBE09" w14:textId="1FEFEBB3" w:rsidR="00440477" w:rsidRDefault="002F5B8D" w:rsidP="00440477">
      <w:pPr>
        <w:pStyle w:val="Example"/>
        <w:ind w:left="130" w:right="115"/>
        <w:rPr>
          <w:ins w:id="1975" w:author="Russ Ott" w:date="2022-04-29T10:09:00Z"/>
        </w:rPr>
      </w:pPr>
      <w:del w:id="1976" w:author="Russ Ott" w:date="2022-04-29T10:09:00Z">
        <w:r>
          <w:delText xml:space="preserve">  </w:delText>
        </w:r>
      </w:del>
      <w:ins w:id="1977" w:author="Russ Ott" w:date="2022-04-29T10:09:00Z">
        <w:r w:rsidR="00440477">
          <w:t xml:space="preserve">                &lt;templateId root="2.16.840.1.113883.10.20.22.4.500.1" extension="2022-06-01"/&gt;</w:t>
        </w:r>
      </w:ins>
    </w:p>
    <w:p w14:paraId="4C505C66" w14:textId="77777777" w:rsidR="00440477" w:rsidRDefault="00440477" w:rsidP="00440477">
      <w:pPr>
        <w:pStyle w:val="Example"/>
        <w:ind w:left="130" w:right="115"/>
      </w:pPr>
      <w:r>
        <w:t xml:space="preserve">                &lt;id root="1.5.5.5.5.5.5"/&gt;</w:t>
      </w:r>
    </w:p>
    <w:p w14:paraId="41F59BEE" w14:textId="5231FF5A" w:rsidR="00440477" w:rsidRDefault="002F5B8D" w:rsidP="00440477">
      <w:pPr>
        <w:pStyle w:val="Example"/>
        <w:ind w:left="130" w:right="115"/>
      </w:pPr>
      <w:del w:id="1978" w:author="Russ Ott" w:date="2022-04-29T10:09:00Z">
        <w:r>
          <w:delText xml:space="preserve">  </w:delText>
        </w:r>
      </w:del>
      <w:r w:rsidR="00440477">
        <w:t xml:space="preserve">                &lt;code code="85847-2" codeSystem="2.16.840.1.113883.6.1" codeSystemName="LOINC" displayName="Care Team Information"/&gt;</w:t>
      </w:r>
    </w:p>
    <w:p w14:paraId="066BE25D" w14:textId="631E0AEA" w:rsidR="00440477" w:rsidRDefault="002F5B8D" w:rsidP="00440477">
      <w:pPr>
        <w:pStyle w:val="Example"/>
        <w:ind w:left="130" w:right="115"/>
      </w:pPr>
      <w:del w:id="1979" w:author="Russ Ott" w:date="2022-04-29T10:09:00Z">
        <w:r>
          <w:delText xml:space="preserve">  </w:delText>
        </w:r>
      </w:del>
      <w:r w:rsidR="00440477">
        <w:t xml:space="preserve">                &lt;!--Care Team Member Status - https://vsac.nlm.nih.gov/valueset/2.16.840.1.113883.1.11.15933/expansion--&gt;</w:t>
      </w:r>
    </w:p>
    <w:p w14:paraId="73D7C8A6" w14:textId="1295B071" w:rsidR="00440477" w:rsidRDefault="002F5B8D" w:rsidP="00440477">
      <w:pPr>
        <w:pStyle w:val="Example"/>
        <w:ind w:left="130" w:right="115"/>
      </w:pPr>
      <w:del w:id="1980" w:author="Russ Ott" w:date="2022-04-29T10:09:00Z">
        <w:r>
          <w:delText xml:space="preserve">  </w:delText>
        </w:r>
      </w:del>
      <w:r w:rsidR="00440477">
        <w:t xml:space="preserve">                &lt;statusCode code="active"/&gt;</w:t>
      </w:r>
    </w:p>
    <w:p w14:paraId="3839715B" w14:textId="139E9514" w:rsidR="00440477" w:rsidRDefault="002F5B8D" w:rsidP="00440477">
      <w:pPr>
        <w:pStyle w:val="Example"/>
        <w:ind w:left="130" w:right="115"/>
      </w:pPr>
      <w:del w:id="1981" w:author="Russ Ott" w:date="2022-04-29T10:09:00Z">
        <w:r>
          <w:delText xml:space="preserve">  </w:delText>
        </w:r>
      </w:del>
      <w:r w:rsidR="00440477">
        <w:t xml:space="preserve">                &lt;effectiveTime xsi:type="IVL_TS"&gt;</w:t>
      </w:r>
    </w:p>
    <w:p w14:paraId="0EBE7D03" w14:textId="77777777" w:rsidR="00440477" w:rsidRDefault="00440477" w:rsidP="00440477">
      <w:pPr>
        <w:pStyle w:val="Example"/>
        <w:ind w:left="130" w:right="115"/>
      </w:pPr>
      <w:r>
        <w:t xml:space="preserve">                    &lt;low value="201810081426-0500"/&gt;</w:t>
      </w:r>
    </w:p>
    <w:p w14:paraId="3CCEA479" w14:textId="45C9D251" w:rsidR="00440477" w:rsidRDefault="002F5B8D" w:rsidP="00440477">
      <w:pPr>
        <w:pStyle w:val="Example"/>
        <w:ind w:left="130" w:right="115"/>
      </w:pPr>
      <w:del w:id="1982" w:author="Russ Ott" w:date="2022-04-29T10:09:00Z">
        <w:r>
          <w:delText xml:space="preserve">  </w:delText>
        </w:r>
      </w:del>
      <w:r w:rsidR="00440477">
        <w:t xml:space="preserve">                &lt;/effectiveTime&gt;</w:t>
      </w:r>
    </w:p>
    <w:p w14:paraId="5E887B44" w14:textId="6A965426" w:rsidR="00440477" w:rsidRDefault="002F5B8D" w:rsidP="00440477">
      <w:pPr>
        <w:pStyle w:val="Example"/>
        <w:ind w:left="130" w:right="115"/>
      </w:pPr>
      <w:del w:id="1983" w:author="Russ Ott" w:date="2022-04-29T10:09:00Z">
        <w:r>
          <w:delText xml:space="preserve">  </w:delText>
        </w:r>
      </w:del>
      <w:r w:rsidR="00440477">
        <w:t xml:space="preserve">                &lt;!--Attributes about the provider member - name--&gt;</w:t>
      </w:r>
    </w:p>
    <w:p w14:paraId="34EDBA38" w14:textId="24273722" w:rsidR="00440477" w:rsidRDefault="002F5B8D" w:rsidP="00440477">
      <w:pPr>
        <w:pStyle w:val="Example"/>
        <w:ind w:left="130" w:right="115"/>
      </w:pPr>
      <w:del w:id="1984" w:author="Russ Ott" w:date="2022-04-29T10:09:00Z">
        <w:r>
          <w:delText xml:space="preserve">  </w:delText>
        </w:r>
      </w:del>
      <w:r w:rsidR="00440477">
        <w:t xml:space="preserve">                &lt;performer typeCode="PRF"&gt;</w:t>
      </w:r>
    </w:p>
    <w:p w14:paraId="1F0DBA02" w14:textId="0F7ADA76" w:rsidR="00440477" w:rsidRDefault="002F5B8D" w:rsidP="00440477">
      <w:pPr>
        <w:pStyle w:val="Example"/>
        <w:ind w:left="130" w:right="115"/>
        <w:rPr>
          <w:ins w:id="1985" w:author="Russ Ott" w:date="2022-04-29T10:09:00Z"/>
        </w:rPr>
      </w:pPr>
      <w:del w:id="1986" w:author="Russ Ott" w:date="2022-04-29T10:09:00Z">
        <w:r>
          <w:delText xml:space="preserve">  </w:delText>
        </w:r>
      </w:del>
      <w:r w:rsidR="00440477">
        <w:t xml:space="preserve">                    &lt;functionCode</w:t>
      </w:r>
    </w:p>
    <w:p w14:paraId="6CA59306" w14:textId="77777777" w:rsidR="00440477" w:rsidRDefault="00440477" w:rsidP="00440477">
      <w:pPr>
        <w:pStyle w:val="Example"/>
        <w:ind w:left="130" w:right="115"/>
      </w:pPr>
      <w:ins w:id="1987" w:author="Russ Ott" w:date="2022-04-29T10:09:00Z">
        <w:r>
          <w:t xml:space="preserve">                       </w:t>
        </w:r>
      </w:ins>
      <w:r>
        <w:t xml:space="preserve"> xmlns="urn:hl7-org:sdtc" code="PCP" displayName="primary care physician"</w:t>
      </w:r>
    </w:p>
    <w:p w14:paraId="27064524" w14:textId="77777777" w:rsidR="00440477" w:rsidRDefault="00440477" w:rsidP="00440477">
      <w:pPr>
        <w:pStyle w:val="Example"/>
        <w:ind w:left="130" w:right="115"/>
      </w:pPr>
      <w:r>
        <w:t xml:space="preserve">                          codeSystem="2.16.840.1.113883.5.88" codeSystemName="ParticipationFunction"&gt;</w:t>
      </w:r>
    </w:p>
    <w:p w14:paraId="36974893" w14:textId="771BA2CD" w:rsidR="00440477" w:rsidRDefault="002F5B8D" w:rsidP="00440477">
      <w:pPr>
        <w:pStyle w:val="Example"/>
        <w:ind w:left="130" w:right="115"/>
        <w:rPr>
          <w:ins w:id="1988" w:author="Russ Ott" w:date="2022-04-29T10:09:00Z"/>
        </w:rPr>
      </w:pPr>
      <w:del w:id="1989" w:author="Russ Ott" w:date="2022-04-29T10:09:00Z">
        <w:r>
          <w:delText xml:space="preserve">  </w:delText>
        </w:r>
      </w:del>
      <w:r w:rsidR="00440477">
        <w:t xml:space="preserve">                        &lt;originalText</w:t>
      </w:r>
    </w:p>
    <w:p w14:paraId="64C808B7" w14:textId="77777777" w:rsidR="00440477" w:rsidRDefault="00440477" w:rsidP="00440477">
      <w:pPr>
        <w:pStyle w:val="Example"/>
        <w:ind w:left="130" w:right="115"/>
      </w:pPr>
      <w:ins w:id="1990" w:author="Russ Ott" w:date="2022-04-29T10:09:00Z">
        <w:r>
          <w:t xml:space="preserve">                           </w:t>
        </w:r>
      </w:ins>
      <w:r>
        <w:t xml:space="preserve"> xmlns="urn:hl7-org:v3"&gt;</w:t>
      </w:r>
    </w:p>
    <w:p w14:paraId="69034219" w14:textId="7A418CAD" w:rsidR="00440477" w:rsidRDefault="002F5B8D" w:rsidP="00440477">
      <w:pPr>
        <w:pStyle w:val="Example"/>
        <w:ind w:left="130" w:right="115"/>
      </w:pPr>
      <w:del w:id="1991" w:author="Russ Ott" w:date="2022-04-29T10:09:00Z">
        <w:r>
          <w:delText xml:space="preserve">  </w:delText>
        </w:r>
      </w:del>
      <w:r w:rsidR="00440477">
        <w:t xml:space="preserve">                            &lt;reference value="#CT1_M01"&gt;&lt;/reference&gt;</w:t>
      </w:r>
    </w:p>
    <w:p w14:paraId="3D0BAF52" w14:textId="3FBED2F1" w:rsidR="00440477" w:rsidRDefault="002F5B8D" w:rsidP="00440477">
      <w:pPr>
        <w:pStyle w:val="Example"/>
        <w:ind w:left="130" w:right="115"/>
      </w:pPr>
      <w:del w:id="1992" w:author="Russ Ott" w:date="2022-04-29T10:09:00Z">
        <w:r>
          <w:delText xml:space="preserve">  </w:delText>
        </w:r>
      </w:del>
      <w:r w:rsidR="00440477">
        <w:t xml:space="preserve">                        &lt;/originalText&gt;</w:t>
      </w:r>
    </w:p>
    <w:p w14:paraId="0451A865" w14:textId="16AF3867" w:rsidR="00440477" w:rsidRDefault="002F5B8D" w:rsidP="00440477">
      <w:pPr>
        <w:pStyle w:val="Example"/>
        <w:ind w:left="130" w:right="115"/>
        <w:rPr>
          <w:ins w:id="1993" w:author="Russ Ott" w:date="2022-04-29T10:09:00Z"/>
        </w:rPr>
      </w:pPr>
      <w:del w:id="1994" w:author="Russ Ott" w:date="2022-04-29T10:09:00Z">
        <w:r>
          <w:delText xml:space="preserve">  </w:delText>
        </w:r>
      </w:del>
      <w:r w:rsidR="00440477">
        <w:t xml:space="preserve">                    &lt;/functionCode&gt;</w:t>
      </w:r>
    </w:p>
    <w:p w14:paraId="4BB5E8BB" w14:textId="77777777" w:rsidR="00440477" w:rsidRDefault="00440477" w:rsidP="00440477">
      <w:pPr>
        <w:pStyle w:val="Example"/>
        <w:ind w:left="130" w:right="115"/>
      </w:pPr>
      <w:ins w:id="1995" w:author="Russ Ott" w:date="2022-04-29T10:09:00Z">
        <w:r>
          <w:t xml:space="preserve">                   </w:t>
        </w:r>
      </w:ins>
      <w:r>
        <w:t xml:space="preserve"> &lt;!-- A care team member role --&gt;</w:t>
      </w:r>
    </w:p>
    <w:p w14:paraId="1CAE370F" w14:textId="77777777" w:rsidR="00440477" w:rsidRDefault="00440477" w:rsidP="00440477">
      <w:pPr>
        <w:pStyle w:val="Example"/>
        <w:ind w:left="130" w:right="115"/>
      </w:pPr>
      <w:r>
        <w:t xml:space="preserve">                    &lt;assignedEntity&gt;</w:t>
      </w:r>
    </w:p>
    <w:p w14:paraId="62830E38" w14:textId="77777777" w:rsidR="00440477" w:rsidRDefault="00440477" w:rsidP="00440477">
      <w:pPr>
        <w:pStyle w:val="Example"/>
        <w:ind w:left="130" w:right="115"/>
      </w:pPr>
      <w:r>
        <w:t xml:space="preserve">                        &lt;id root="B00B14E8-CDE4-48EA-8A09-01BC4945122A" extension="1"/&gt;</w:t>
      </w:r>
    </w:p>
    <w:p w14:paraId="58C55707" w14:textId="77777777" w:rsidR="00440477" w:rsidRDefault="00440477" w:rsidP="00440477">
      <w:pPr>
        <w:pStyle w:val="Example"/>
        <w:ind w:left="130" w:right="115"/>
      </w:pPr>
      <w:r>
        <w:t xml:space="preserve">                        &lt;id root="1.5.5.5.5.5.5"/&gt;</w:t>
      </w:r>
    </w:p>
    <w:p w14:paraId="25A89BD5" w14:textId="77777777" w:rsidR="00440477" w:rsidRDefault="00440477" w:rsidP="00440477">
      <w:pPr>
        <w:pStyle w:val="Example"/>
        <w:ind w:left="130" w:right="115"/>
      </w:pPr>
      <w:r>
        <w:t xml:space="preserve">                      </w:t>
      </w:r>
      <w:ins w:id="1996" w:author="Russ Ott" w:date="2022-04-29T10:09:00Z">
        <w:r>
          <w:t xml:space="preserve">  </w:t>
        </w:r>
      </w:ins>
      <w:r>
        <w:t>&lt;assignedPerson&gt;</w:t>
      </w:r>
    </w:p>
    <w:p w14:paraId="506F109F" w14:textId="5B137A85" w:rsidR="00440477" w:rsidRDefault="00440477" w:rsidP="00440477">
      <w:pPr>
        <w:pStyle w:val="Example"/>
        <w:ind w:left="130" w:right="115"/>
        <w:rPr>
          <w:ins w:id="1997" w:author="Russ Ott" w:date="2022-04-29T10:09:00Z"/>
        </w:rPr>
      </w:pPr>
      <w:r>
        <w:t xml:space="preserve">                        </w:t>
      </w:r>
      <w:ins w:id="1998" w:author="Russ Ott" w:date="2022-04-29T10:09:00Z">
        <w:r>
          <w:t xml:space="preserve">    </w:t>
        </w:r>
      </w:ins>
      <w:r>
        <w:t>&lt;name</w:t>
      </w:r>
      <w:del w:id="1999" w:author="Russ Ott" w:date="2022-04-29T10:09:00Z">
        <w:r w:rsidR="002F5B8D">
          <w:delText>&gt;&lt;</w:delText>
        </w:r>
      </w:del>
      <w:ins w:id="2000" w:author="Russ Ott" w:date="2022-04-29T10:09:00Z">
        <w:r>
          <w:t>&gt;</w:t>
        </w:r>
      </w:ins>
    </w:p>
    <w:p w14:paraId="4FDD8039" w14:textId="15501583" w:rsidR="00440477" w:rsidRDefault="00440477" w:rsidP="00440477">
      <w:pPr>
        <w:pStyle w:val="Example"/>
        <w:ind w:left="130" w:right="115"/>
        <w:rPr>
          <w:ins w:id="2001" w:author="Russ Ott" w:date="2022-04-29T10:09:00Z"/>
        </w:rPr>
      </w:pPr>
      <w:ins w:id="2002" w:author="Russ Ott" w:date="2022-04-29T10:09:00Z">
        <w:r>
          <w:t xml:space="preserve">                                &lt;</w:t>
        </w:r>
      </w:ins>
      <w:r>
        <w:t>given&gt;John&lt;/given</w:t>
      </w:r>
      <w:del w:id="2003" w:author="Russ Ott" w:date="2022-04-29T10:09:00Z">
        <w:r w:rsidR="002F5B8D">
          <w:delText>&gt;&lt;</w:delText>
        </w:r>
      </w:del>
      <w:ins w:id="2004" w:author="Russ Ott" w:date="2022-04-29T10:09:00Z">
        <w:r>
          <w:t>&gt;</w:t>
        </w:r>
      </w:ins>
    </w:p>
    <w:p w14:paraId="7F8CEA16" w14:textId="3C560A39" w:rsidR="00440477" w:rsidRDefault="00440477" w:rsidP="00440477">
      <w:pPr>
        <w:pStyle w:val="Example"/>
        <w:ind w:left="130" w:right="115"/>
        <w:rPr>
          <w:ins w:id="2005" w:author="Russ Ott" w:date="2022-04-29T10:09:00Z"/>
        </w:rPr>
      </w:pPr>
      <w:ins w:id="2006" w:author="Russ Ott" w:date="2022-04-29T10:09:00Z">
        <w:r>
          <w:t xml:space="preserve">                                &lt;</w:t>
        </w:r>
      </w:ins>
      <w:r>
        <w:t>given&gt;D&lt;/given</w:t>
      </w:r>
      <w:del w:id="2007" w:author="Russ Ott" w:date="2022-04-29T10:09:00Z">
        <w:r w:rsidR="002F5B8D">
          <w:delText>&gt;&lt;</w:delText>
        </w:r>
      </w:del>
      <w:ins w:id="2008" w:author="Russ Ott" w:date="2022-04-29T10:09:00Z">
        <w:r>
          <w:t>&gt;</w:t>
        </w:r>
      </w:ins>
    </w:p>
    <w:p w14:paraId="5BFD56F6" w14:textId="4BD2F90F" w:rsidR="00440477" w:rsidRDefault="00440477" w:rsidP="00440477">
      <w:pPr>
        <w:pStyle w:val="Example"/>
        <w:ind w:left="130" w:right="115"/>
        <w:rPr>
          <w:ins w:id="2009" w:author="Russ Ott" w:date="2022-04-29T10:09:00Z"/>
        </w:rPr>
      </w:pPr>
      <w:ins w:id="2010" w:author="Russ Ott" w:date="2022-04-29T10:09:00Z">
        <w:r>
          <w:t xml:space="preserve">                                &lt;</w:t>
        </w:r>
      </w:ins>
      <w:r>
        <w:t>family&gt;Smith&lt;/family</w:t>
      </w:r>
      <w:del w:id="2011" w:author="Russ Ott" w:date="2022-04-29T10:09:00Z">
        <w:r w:rsidR="002F5B8D">
          <w:delText>&gt;,&lt;</w:delText>
        </w:r>
      </w:del>
      <w:ins w:id="2012" w:author="Russ Ott" w:date="2022-04-29T10:09:00Z">
        <w:r>
          <w:t>&gt;,</w:t>
        </w:r>
      </w:ins>
    </w:p>
    <w:p w14:paraId="20FDF6B5" w14:textId="77777777" w:rsidR="00440477" w:rsidRDefault="00440477" w:rsidP="00440477">
      <w:pPr>
        <w:pStyle w:val="Example"/>
        <w:ind w:left="130" w:right="115"/>
        <w:rPr>
          <w:ins w:id="2013" w:author="Russ Ott" w:date="2022-04-29T10:09:00Z"/>
        </w:rPr>
      </w:pPr>
      <w:ins w:id="2014" w:author="Russ Ott" w:date="2022-04-29T10:09:00Z">
        <w:r>
          <w:t xml:space="preserve">                                &lt;</w:t>
        </w:r>
      </w:ins>
      <w:r>
        <w:t>suffix&gt;MD&lt;/suffix&gt;</w:t>
      </w:r>
    </w:p>
    <w:p w14:paraId="49EE4157" w14:textId="77777777" w:rsidR="00440477" w:rsidRDefault="00440477" w:rsidP="00440477">
      <w:pPr>
        <w:pStyle w:val="Example"/>
        <w:ind w:left="130" w:right="115"/>
      </w:pPr>
      <w:ins w:id="2015" w:author="Russ Ott" w:date="2022-04-29T10:09:00Z">
        <w:r>
          <w:t xml:space="preserve">                           </w:t>
        </w:r>
      </w:ins>
      <w:r>
        <w:t xml:space="preserve"> &lt;/name&gt;</w:t>
      </w:r>
    </w:p>
    <w:p w14:paraId="544D7A4D" w14:textId="77777777" w:rsidR="00440477" w:rsidRDefault="00440477" w:rsidP="00440477">
      <w:pPr>
        <w:pStyle w:val="Example"/>
        <w:ind w:left="130" w:right="115"/>
      </w:pPr>
      <w:ins w:id="2016" w:author="Russ Ott" w:date="2022-04-29T10:09:00Z">
        <w:r>
          <w:t xml:space="preserve">  </w:t>
        </w:r>
      </w:ins>
      <w:r>
        <w:t xml:space="preserve">                      &lt;/assignedPerson&gt;</w:t>
      </w:r>
    </w:p>
    <w:p w14:paraId="3B59B1B1" w14:textId="77777777" w:rsidR="00440477" w:rsidRDefault="00440477" w:rsidP="00440477">
      <w:pPr>
        <w:pStyle w:val="Example"/>
        <w:ind w:left="130" w:right="115"/>
      </w:pPr>
      <w:r>
        <w:t xml:space="preserve">                    &lt;/assignedEntity&gt;</w:t>
      </w:r>
    </w:p>
    <w:p w14:paraId="7B02A558" w14:textId="77A991CF" w:rsidR="00440477" w:rsidRDefault="00440477" w:rsidP="00440477">
      <w:pPr>
        <w:pStyle w:val="Example"/>
        <w:ind w:left="130" w:right="115"/>
      </w:pPr>
      <w:r>
        <w:t xml:space="preserve">                </w:t>
      </w:r>
      <w:del w:id="2017" w:author="Russ Ott" w:date="2022-04-29T10:09:00Z">
        <w:r w:rsidR="002F5B8D">
          <w:delText xml:space="preserve">  </w:delText>
        </w:r>
      </w:del>
      <w:r>
        <w:t>&lt;/performer&gt;</w:t>
      </w:r>
    </w:p>
    <w:p w14:paraId="2F8E1D34" w14:textId="3F4B987A" w:rsidR="00440477" w:rsidRDefault="002F5B8D" w:rsidP="00440477">
      <w:pPr>
        <w:pStyle w:val="Example"/>
        <w:ind w:left="130" w:right="115"/>
      </w:pPr>
      <w:del w:id="2018" w:author="Russ Ott" w:date="2022-04-29T10:09:00Z">
        <w:r>
          <w:delText xml:space="preserve">    </w:delText>
        </w:r>
      </w:del>
      <w:r w:rsidR="00440477">
        <w:t xml:space="preserve">            &lt;/act&gt;</w:t>
      </w:r>
    </w:p>
    <w:p w14:paraId="7A030DA8" w14:textId="522557E9" w:rsidR="00440477" w:rsidRDefault="002F5B8D" w:rsidP="00440477">
      <w:pPr>
        <w:pStyle w:val="Example"/>
        <w:ind w:left="130" w:right="115"/>
      </w:pPr>
      <w:del w:id="2019" w:author="Russ Ott" w:date="2022-04-29T10:09:00Z">
        <w:r>
          <w:delText xml:space="preserve">      </w:delText>
        </w:r>
      </w:del>
      <w:r w:rsidR="00440477">
        <w:t xml:space="preserve">        &lt;/component&gt;</w:t>
      </w:r>
    </w:p>
    <w:p w14:paraId="622FE7F5" w14:textId="7DAA6C71" w:rsidR="00440477" w:rsidRDefault="002F5B8D" w:rsidP="00440477">
      <w:pPr>
        <w:pStyle w:val="Example"/>
        <w:ind w:left="130" w:right="115"/>
      </w:pPr>
      <w:del w:id="2020" w:author="Russ Ott" w:date="2022-04-29T10:09:00Z">
        <w:r>
          <w:delText xml:space="preserve">        </w:delText>
        </w:r>
      </w:del>
      <w:r w:rsidR="00440477">
        <w:t xml:space="preserve">    &lt;/organizer&gt;</w:t>
      </w:r>
    </w:p>
    <w:p w14:paraId="62E27AA4" w14:textId="0E0F3359" w:rsidR="00440477" w:rsidRDefault="002F5B8D" w:rsidP="00440477">
      <w:pPr>
        <w:pStyle w:val="Example"/>
        <w:ind w:left="130" w:right="115"/>
      </w:pPr>
      <w:del w:id="2021" w:author="Russ Ott" w:date="2022-04-29T10:09:00Z">
        <w:r>
          <w:delText xml:space="preserve">          </w:delText>
        </w:r>
      </w:del>
      <w:r w:rsidR="00440477">
        <w:t>&lt;/entry&gt;</w:t>
      </w:r>
    </w:p>
    <w:p w14:paraId="2587E136" w14:textId="77777777" w:rsidR="00440477" w:rsidRDefault="00440477" w:rsidP="00440477">
      <w:pPr>
        <w:pStyle w:val="BodyText"/>
      </w:pPr>
    </w:p>
    <w:p w14:paraId="68D7A337" w14:textId="77777777" w:rsidR="00440477" w:rsidRDefault="00440477" w:rsidP="00440477">
      <w:pPr>
        <w:pStyle w:val="Heading2nospace"/>
      </w:pPr>
      <w:bookmarkStart w:id="2022" w:name="E_CareTeam_Member_Schedule_ObservationV2"/>
      <w:bookmarkStart w:id="2023" w:name="_Toc101450656"/>
      <w:bookmarkStart w:id="2024" w:name="E_Care_Team_Member_Schedule_Observation"/>
      <w:bookmarkStart w:id="2025" w:name="_Toc83394557"/>
      <w:r>
        <w:t>Care Team Member Schedule Observation</w:t>
      </w:r>
      <w:bookmarkEnd w:id="2024"/>
      <w:bookmarkEnd w:id="2025"/>
      <w:ins w:id="2026" w:author="Russ Ott" w:date="2022-04-29T10:09:00Z">
        <w:r>
          <w:t xml:space="preserve"> (V2)</w:t>
        </w:r>
      </w:ins>
      <w:bookmarkEnd w:id="2022"/>
      <w:bookmarkEnd w:id="2023"/>
    </w:p>
    <w:p w14:paraId="339D6393" w14:textId="7831A064" w:rsidR="00440477" w:rsidRDefault="00440477" w:rsidP="00440477">
      <w:pPr>
        <w:pStyle w:val="BracketData"/>
      </w:pPr>
      <w:r>
        <w:t>[observation: identifier urn:hl7ii:2.16.840.1.113883.10.20.22.4.500.3:</w:t>
      </w:r>
      <w:del w:id="2027" w:author="Russ Ott" w:date="2022-04-29T10:09:00Z">
        <w:r w:rsidR="002F5B8D">
          <w:delText>2019-07</w:delText>
        </w:r>
      </w:del>
      <w:ins w:id="2028" w:author="Russ Ott" w:date="2022-04-29T10:09:00Z">
        <w:r>
          <w:t>2022-06</w:t>
        </w:r>
      </w:ins>
      <w:r>
        <w:t>-01 (open)]</w:t>
      </w:r>
    </w:p>
    <w:p w14:paraId="22E30BF9" w14:textId="77777777" w:rsidR="00D87DA5" w:rsidRDefault="002F5B8D">
      <w:pPr>
        <w:pStyle w:val="Caption"/>
        <w:rPr>
          <w:del w:id="2029" w:author="Russ Ott" w:date="2022-04-29T10:09:00Z"/>
        </w:rPr>
      </w:pPr>
      <w:bookmarkStart w:id="2030" w:name="_Toc82717669"/>
      <w:del w:id="2031" w:author="Russ Ott" w:date="2022-04-29T10:09:00Z">
        <w:r>
          <w:delText xml:space="preserve">Table </w:delText>
        </w:r>
        <w:r>
          <w:fldChar w:fldCharType="begin"/>
        </w:r>
        <w:r>
          <w:delInstrText>SEQ Table \* ARABIC</w:delInstrText>
        </w:r>
        <w:r>
          <w:fldChar w:fldCharType="separate"/>
        </w:r>
        <w:r>
          <w:delText>8</w:delText>
        </w:r>
        <w:r>
          <w:fldChar w:fldCharType="end"/>
        </w:r>
        <w:r>
          <w:delText>: Care Team Member Schedule Observation Contexts</w:delText>
        </w:r>
        <w:bookmarkEnd w:id="2030"/>
      </w:del>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5AAAA160" w14:textId="77777777" w:rsidTr="00BA7D84">
        <w:trPr>
          <w:cantSplit/>
          <w:tblHeader/>
          <w:jc w:val="center"/>
        </w:trPr>
        <w:tc>
          <w:tcPr>
            <w:tcW w:w="360" w:type="dxa"/>
            <w:shd w:val="clear" w:color="auto" w:fill="E6E6E6"/>
          </w:tcPr>
          <w:p w14:paraId="7B4F1BCE" w14:textId="77777777" w:rsidR="00440477" w:rsidRDefault="00440477" w:rsidP="00BA7D84">
            <w:pPr>
              <w:pStyle w:val="TableHead"/>
              <w:rPr>
                <w:moveFrom w:id="2032" w:author="Russ Ott" w:date="2022-04-29T10:09:00Z"/>
              </w:rPr>
            </w:pPr>
            <w:moveFromRangeStart w:id="2033" w:author="Russ Ott" w:date="2022-04-29T10:09:00Z" w:name="move102119411"/>
            <w:moveFrom w:id="2034" w:author="Russ Ott" w:date="2022-04-29T10:09:00Z">
              <w:r>
                <w:t>Contained By:</w:t>
              </w:r>
            </w:moveFrom>
          </w:p>
        </w:tc>
        <w:tc>
          <w:tcPr>
            <w:tcW w:w="360" w:type="dxa"/>
            <w:shd w:val="clear" w:color="auto" w:fill="E6E6E6"/>
          </w:tcPr>
          <w:p w14:paraId="24EAB190" w14:textId="77777777" w:rsidR="00440477" w:rsidRDefault="00440477" w:rsidP="00BA7D84">
            <w:pPr>
              <w:pStyle w:val="TableHead"/>
              <w:rPr>
                <w:moveFrom w:id="2035" w:author="Russ Ott" w:date="2022-04-29T10:09:00Z"/>
              </w:rPr>
            </w:pPr>
            <w:moveFrom w:id="2036" w:author="Russ Ott" w:date="2022-04-29T10:09:00Z">
              <w:r>
                <w:t>Contains:</w:t>
              </w:r>
            </w:moveFrom>
          </w:p>
        </w:tc>
      </w:tr>
      <w:moveFromRangeEnd w:id="2033"/>
      <w:tr w:rsidR="00D87DA5" w14:paraId="2452959D" w14:textId="77777777">
        <w:trPr>
          <w:jc w:val="center"/>
          <w:del w:id="2037" w:author="Russ Ott" w:date="2022-04-29T10:09:00Z"/>
        </w:trPr>
        <w:tc>
          <w:tcPr>
            <w:tcW w:w="360" w:type="dxa"/>
          </w:tcPr>
          <w:p w14:paraId="5EFDC554" w14:textId="77777777" w:rsidR="00D87DA5" w:rsidRDefault="00002F64">
            <w:pPr>
              <w:pStyle w:val="TableText"/>
              <w:rPr>
                <w:del w:id="2038" w:author="Russ Ott" w:date="2022-04-29T10:09:00Z"/>
              </w:rPr>
            </w:pPr>
            <w:del w:id="2039" w:author="Russ Ott" w:date="2022-04-29T10:09:00Z">
              <w:r>
                <w:fldChar w:fldCharType="begin"/>
              </w:r>
              <w:r>
                <w:delInstrText xml:space="preserve"> HYPERLINK \l "E_Care_Team_Member_Act" \h </w:delInstrText>
              </w:r>
              <w:r>
                <w:fldChar w:fldCharType="separate"/>
              </w:r>
              <w:r w:rsidR="002F5B8D">
                <w:rPr>
                  <w:rStyle w:val="HyperlinkText9pt"/>
                </w:rPr>
                <w:delText>Care Team Member Act</w:delText>
              </w:r>
              <w:r>
                <w:rPr>
                  <w:rStyle w:val="HyperlinkText9pt"/>
                </w:rPr>
                <w:fldChar w:fldCharType="end"/>
              </w:r>
              <w:r w:rsidR="002F5B8D">
                <w:delText xml:space="preserve"> (optional)</w:delText>
              </w:r>
            </w:del>
          </w:p>
        </w:tc>
        <w:tc>
          <w:tcPr>
            <w:tcW w:w="360" w:type="dxa"/>
          </w:tcPr>
          <w:p w14:paraId="4887FF1B" w14:textId="77777777" w:rsidR="00D87DA5" w:rsidRDefault="00D87DA5">
            <w:pPr>
              <w:rPr>
                <w:del w:id="2040" w:author="Russ Ott" w:date="2022-04-29T10:09:00Z"/>
              </w:rPr>
            </w:pPr>
          </w:p>
        </w:tc>
      </w:tr>
    </w:tbl>
    <w:p w14:paraId="0F42639B" w14:textId="77777777" w:rsidR="00D87DA5" w:rsidRDefault="00D87DA5">
      <w:pPr>
        <w:pStyle w:val="BodyText"/>
        <w:rPr>
          <w:del w:id="2041" w:author="Russ Ott" w:date="2022-04-29T10:09:00Z"/>
        </w:rPr>
      </w:pPr>
    </w:p>
    <w:p w14:paraId="3801DC23" w14:textId="0B81C777" w:rsidR="00440477" w:rsidRDefault="00440477" w:rsidP="00440477">
      <w:r>
        <w:t>This template represents the schedule of when the care team member participates on the care team. Examples include:</w:t>
      </w:r>
      <w:r>
        <w:br/>
        <w:t>•</w:t>
      </w:r>
      <w:del w:id="2042" w:author="Russ Ott" w:date="2022-04-29T10:09:00Z">
        <w:r w:rsidR="002F5B8D">
          <w:tab/>
        </w:r>
      </w:del>
      <w:ins w:id="2043" w:author="Russ Ott" w:date="2022-04-29T10:09:00Z">
        <w:r>
          <w:t xml:space="preserve"> </w:t>
        </w:r>
      </w:ins>
      <w:r>
        <w:t xml:space="preserve">An oncologist who </w:t>
      </w:r>
      <w:del w:id="2044" w:author="Russ Ott" w:date="2022-04-29T10:09:00Z">
        <w:r w:rsidR="002F5B8D">
          <w:delText>participates</w:delText>
        </w:r>
      </w:del>
      <w:ins w:id="2045" w:author="Russ Ott" w:date="2022-04-29T10:09:00Z">
        <w:r>
          <w:t>participated</w:t>
        </w:r>
      </w:ins>
      <w:r>
        <w:t xml:space="preserve"> on the care team </w:t>
      </w:r>
      <w:del w:id="2046" w:author="Russ Ott" w:date="2022-04-29T10:09:00Z">
        <w:r w:rsidR="002F5B8D">
          <w:delText xml:space="preserve">once a year to monitor the patient </w:delText>
        </w:r>
      </w:del>
      <w:r>
        <w:t xml:space="preserve">for </w:t>
      </w:r>
      <w:del w:id="2047" w:author="Russ Ott" w:date="2022-04-29T10:09:00Z">
        <w:r w:rsidR="002F5B8D">
          <w:delText>disease relapse.</w:delText>
        </w:r>
        <w:r w:rsidR="002F5B8D">
          <w:br/>
          <w:delText>•</w:delText>
        </w:r>
        <w:r w:rsidR="002F5B8D">
          <w:tab/>
        </w:r>
      </w:del>
      <w:ins w:id="2048" w:author="Russ Ott" w:date="2022-04-29T10:09:00Z">
        <w:r>
          <w:t>one week.</w:t>
        </w:r>
        <w:r>
          <w:br/>
          <w:t xml:space="preserve">• </w:t>
        </w:r>
      </w:ins>
      <w:r>
        <w:t xml:space="preserve">A primary care provider who </w:t>
      </w:r>
      <w:del w:id="2049" w:author="Russ Ott" w:date="2022-04-29T10:09:00Z">
        <w:r w:rsidR="002F5B8D">
          <w:delText>participates</w:delText>
        </w:r>
      </w:del>
      <w:ins w:id="2050" w:author="Russ Ott" w:date="2022-04-29T10:09:00Z">
        <w:r>
          <w:t>participated</w:t>
        </w:r>
      </w:ins>
      <w:r>
        <w:t xml:space="preserve"> on </w:t>
      </w:r>
      <w:del w:id="2051" w:author="Russ Ott" w:date="2022-04-29T10:09:00Z">
        <w:r w:rsidR="002F5B8D">
          <w:delText>the</w:delText>
        </w:r>
      </w:del>
      <w:ins w:id="2052" w:author="Russ Ott" w:date="2022-04-29T10:09:00Z">
        <w:r>
          <w:t>a</w:t>
        </w:r>
      </w:ins>
      <w:r>
        <w:t xml:space="preserve"> care team during </w:t>
      </w:r>
      <w:del w:id="2053" w:author="Russ Ott" w:date="2022-04-29T10:09:00Z">
        <w:r w:rsidR="002F5B8D">
          <w:delText>the</w:delText>
        </w:r>
      </w:del>
      <w:ins w:id="2054" w:author="Russ Ott" w:date="2022-04-29T10:09:00Z">
        <w:r>
          <w:t>one</w:t>
        </w:r>
      </w:ins>
      <w:r>
        <w:t xml:space="preserve"> summer </w:t>
      </w:r>
      <w:del w:id="2055" w:author="Russ Ott" w:date="2022-04-29T10:09:00Z">
        <w:r w:rsidR="002F5B8D">
          <w:delText xml:space="preserve">or winter months </w:delText>
        </w:r>
      </w:del>
      <w:r>
        <w:t>(e.g. in the case of patients who are snow-birds).</w:t>
      </w:r>
      <w:r>
        <w:br/>
        <w:t>•</w:t>
      </w:r>
      <w:del w:id="2056" w:author="Russ Ott" w:date="2022-04-29T10:09:00Z">
        <w:r w:rsidR="002F5B8D">
          <w:tab/>
        </w:r>
      </w:del>
      <w:ins w:id="2057" w:author="Russ Ott" w:date="2022-04-29T10:09:00Z">
        <w:r>
          <w:t xml:space="preserve"> </w:t>
        </w:r>
      </w:ins>
      <w:r>
        <w:t xml:space="preserve">A crisis team who </w:t>
      </w:r>
      <w:del w:id="2058" w:author="Russ Ott" w:date="2022-04-29T10:09:00Z">
        <w:r w:rsidR="002F5B8D">
          <w:delText>participates</w:delText>
        </w:r>
      </w:del>
      <w:ins w:id="2059" w:author="Russ Ott" w:date="2022-04-29T10:09:00Z">
        <w:r>
          <w:t>participated</w:t>
        </w:r>
      </w:ins>
      <w:r>
        <w:t xml:space="preserve"> on the care team </w:t>
      </w:r>
      <w:del w:id="2060" w:author="Russ Ott" w:date="2022-04-29T10:09:00Z">
        <w:r w:rsidR="002F5B8D">
          <w:delText>when</w:delText>
        </w:r>
      </w:del>
      <w:ins w:id="2061" w:author="Russ Ott" w:date="2022-04-29T10:09:00Z">
        <w:r>
          <w:t>for</w:t>
        </w:r>
      </w:ins>
      <w:r>
        <w:t xml:space="preserve"> the patient </w:t>
      </w:r>
      <w:del w:id="2062" w:author="Russ Ott" w:date="2022-04-29T10:09:00Z">
        <w:r w:rsidR="002F5B8D">
          <w:delText>is admitted to</w:delText>
        </w:r>
      </w:del>
      <w:ins w:id="2063" w:author="Russ Ott" w:date="2022-04-29T10:09:00Z">
        <w:r>
          <w:t>during</w:t>
        </w:r>
      </w:ins>
      <w:r>
        <w:t xml:space="preserve"> an inpatient </w:t>
      </w:r>
      <w:del w:id="2064" w:author="Russ Ott" w:date="2022-04-29T10:09:00Z">
        <w:r w:rsidR="002F5B8D">
          <w:delText>setting</w:delText>
        </w:r>
      </w:del>
      <w:ins w:id="2065" w:author="Russ Ott" w:date="2022-04-29T10:09:00Z">
        <w:r>
          <w:t>stay</w:t>
        </w:r>
      </w:ins>
      <w:r>
        <w:t xml:space="preserve"> (e.g. in the case of children with special needs</w:t>
      </w:r>
      <w:del w:id="2066" w:author="Russ Ott" w:date="2022-04-29T10:09:00Z">
        <w:r w:rsidR="002F5B8D">
          <w:delText>)</w:delText>
        </w:r>
      </w:del>
      <w:ins w:id="2067" w:author="Russ Ott" w:date="2022-04-29T10:09:00Z">
        <w:r>
          <w:t>).</w:t>
        </w:r>
      </w:ins>
    </w:p>
    <w:p w14:paraId="3A670D79" w14:textId="0CCDC639" w:rsidR="00440477" w:rsidRDefault="00440477" w:rsidP="00440477">
      <w:pPr>
        <w:pStyle w:val="Caption"/>
      </w:pPr>
      <w:bookmarkStart w:id="2068" w:name="_Toc101450717"/>
      <w:bookmarkStart w:id="2069" w:name="_Toc82717670"/>
      <w:r>
        <w:t xml:space="preserve">Table </w:t>
      </w:r>
      <w:r>
        <w:fldChar w:fldCharType="begin"/>
      </w:r>
      <w:r>
        <w:instrText>SEQ Table \* ARABIC</w:instrText>
      </w:r>
      <w:r>
        <w:fldChar w:fldCharType="separate"/>
      </w:r>
      <w:del w:id="2070" w:author="Russ Ott" w:date="2022-04-29T10:09:00Z">
        <w:r w:rsidR="002F5B8D">
          <w:delText>9</w:delText>
        </w:r>
      </w:del>
      <w:ins w:id="2071" w:author="Russ Ott" w:date="2022-04-29T10:09:00Z">
        <w:r w:rsidR="00F1669B">
          <w:t>11</w:t>
        </w:r>
      </w:ins>
      <w:r>
        <w:fldChar w:fldCharType="end"/>
      </w:r>
      <w:r>
        <w:t xml:space="preserve">: Care Team Member Schedule Observation </w:t>
      </w:r>
      <w:ins w:id="2072" w:author="Russ Ott" w:date="2022-04-29T10:09:00Z">
        <w:r>
          <w:t xml:space="preserve">(V2) </w:t>
        </w:r>
      </w:ins>
      <w:r>
        <w:t>Constraints Overview</w:t>
      </w:r>
      <w:bookmarkEnd w:id="2068"/>
      <w:bookmarkEnd w:id="206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5817A0C6" w14:textId="77777777" w:rsidTr="00BA7D84">
        <w:trPr>
          <w:cantSplit/>
          <w:tblHeader/>
          <w:jc w:val="center"/>
        </w:trPr>
        <w:tc>
          <w:tcPr>
            <w:tcW w:w="0" w:type="dxa"/>
            <w:shd w:val="clear" w:color="auto" w:fill="E6E6E6"/>
            <w:noWrap/>
          </w:tcPr>
          <w:p w14:paraId="1E7C9DDF" w14:textId="77777777" w:rsidR="00440477" w:rsidRDefault="00440477" w:rsidP="00BA7D84">
            <w:pPr>
              <w:pStyle w:val="TableHead"/>
            </w:pPr>
            <w:r>
              <w:t>XPath</w:t>
            </w:r>
          </w:p>
        </w:tc>
        <w:tc>
          <w:tcPr>
            <w:tcW w:w="720" w:type="dxa"/>
            <w:shd w:val="clear" w:color="auto" w:fill="E6E6E6"/>
            <w:noWrap/>
          </w:tcPr>
          <w:p w14:paraId="2DC12F5B" w14:textId="77777777" w:rsidR="00440477" w:rsidRDefault="00440477" w:rsidP="00BA7D84">
            <w:pPr>
              <w:pStyle w:val="TableHead"/>
            </w:pPr>
            <w:r>
              <w:t>Card.</w:t>
            </w:r>
          </w:p>
        </w:tc>
        <w:tc>
          <w:tcPr>
            <w:tcW w:w="1152" w:type="dxa"/>
            <w:shd w:val="clear" w:color="auto" w:fill="E6E6E6"/>
            <w:noWrap/>
          </w:tcPr>
          <w:p w14:paraId="67428A80" w14:textId="77777777" w:rsidR="00440477" w:rsidRDefault="00440477" w:rsidP="00BA7D84">
            <w:pPr>
              <w:pStyle w:val="TableHead"/>
            </w:pPr>
            <w:r>
              <w:t>Verb</w:t>
            </w:r>
          </w:p>
        </w:tc>
        <w:tc>
          <w:tcPr>
            <w:tcW w:w="864" w:type="dxa"/>
            <w:shd w:val="clear" w:color="auto" w:fill="E6E6E6"/>
            <w:noWrap/>
          </w:tcPr>
          <w:p w14:paraId="7EC84589" w14:textId="77777777" w:rsidR="00440477" w:rsidRDefault="00440477" w:rsidP="00BA7D84">
            <w:pPr>
              <w:pStyle w:val="TableHead"/>
            </w:pPr>
            <w:r>
              <w:t>Data Type</w:t>
            </w:r>
          </w:p>
        </w:tc>
        <w:tc>
          <w:tcPr>
            <w:tcW w:w="864" w:type="dxa"/>
            <w:shd w:val="clear" w:color="auto" w:fill="E6E6E6"/>
            <w:noWrap/>
          </w:tcPr>
          <w:p w14:paraId="64208E55" w14:textId="77777777" w:rsidR="00440477" w:rsidRDefault="00440477" w:rsidP="00BA7D84">
            <w:pPr>
              <w:pStyle w:val="TableHead"/>
            </w:pPr>
            <w:r>
              <w:t>CONF#</w:t>
            </w:r>
          </w:p>
        </w:tc>
        <w:tc>
          <w:tcPr>
            <w:tcW w:w="864" w:type="dxa"/>
            <w:shd w:val="clear" w:color="auto" w:fill="E6E6E6"/>
            <w:noWrap/>
          </w:tcPr>
          <w:p w14:paraId="50012C91" w14:textId="77777777" w:rsidR="00440477" w:rsidRDefault="00440477" w:rsidP="00BA7D84">
            <w:pPr>
              <w:pStyle w:val="TableHead"/>
            </w:pPr>
            <w:r>
              <w:t>Value</w:t>
            </w:r>
          </w:p>
        </w:tc>
      </w:tr>
      <w:tr w:rsidR="00440477" w14:paraId="46323ACA" w14:textId="77777777" w:rsidTr="00BA7D84">
        <w:trPr>
          <w:jc w:val="center"/>
        </w:trPr>
        <w:tc>
          <w:tcPr>
            <w:tcW w:w="10160" w:type="dxa"/>
            <w:gridSpan w:val="6"/>
          </w:tcPr>
          <w:p w14:paraId="1D7FAD90" w14:textId="4D3A2FB4" w:rsidR="00440477" w:rsidRDefault="00440477" w:rsidP="00BA7D84">
            <w:pPr>
              <w:pStyle w:val="TableText"/>
            </w:pPr>
            <w:r>
              <w:t>observation (identifier: urn:hl7ii:2.16.840.1.113883.10.20.22.4.500.3:</w:t>
            </w:r>
            <w:del w:id="2073" w:author="Russ Ott" w:date="2022-04-29T10:09:00Z">
              <w:r w:rsidR="002F5B8D">
                <w:delText>2019-07</w:delText>
              </w:r>
            </w:del>
            <w:ins w:id="2074" w:author="Russ Ott" w:date="2022-04-29T10:09:00Z">
              <w:r>
                <w:t>2022-06</w:t>
              </w:r>
            </w:ins>
            <w:r>
              <w:t>-01)</w:t>
            </w:r>
          </w:p>
        </w:tc>
      </w:tr>
      <w:tr w:rsidR="00440477" w14:paraId="116A984C" w14:textId="77777777" w:rsidTr="00BA7D84">
        <w:trPr>
          <w:jc w:val="center"/>
        </w:trPr>
        <w:tc>
          <w:tcPr>
            <w:tcW w:w="3345" w:type="dxa"/>
          </w:tcPr>
          <w:p w14:paraId="10062A2F" w14:textId="77777777" w:rsidR="00440477" w:rsidRDefault="00440477" w:rsidP="00BA7D84">
            <w:pPr>
              <w:pStyle w:val="TableText"/>
            </w:pPr>
            <w:r>
              <w:tab/>
              <w:t>@classCode</w:t>
            </w:r>
          </w:p>
        </w:tc>
        <w:tc>
          <w:tcPr>
            <w:tcW w:w="720" w:type="dxa"/>
          </w:tcPr>
          <w:p w14:paraId="578CF589" w14:textId="77777777" w:rsidR="00440477" w:rsidRDefault="00440477" w:rsidP="00BA7D84">
            <w:pPr>
              <w:pStyle w:val="TableText"/>
            </w:pPr>
            <w:r>
              <w:t>1..1</w:t>
            </w:r>
          </w:p>
        </w:tc>
        <w:tc>
          <w:tcPr>
            <w:tcW w:w="1152" w:type="dxa"/>
          </w:tcPr>
          <w:p w14:paraId="55B465E8" w14:textId="77777777" w:rsidR="00440477" w:rsidRDefault="00440477" w:rsidP="00BA7D84">
            <w:pPr>
              <w:pStyle w:val="TableText"/>
            </w:pPr>
            <w:r>
              <w:t>SHALL</w:t>
            </w:r>
          </w:p>
        </w:tc>
        <w:tc>
          <w:tcPr>
            <w:tcW w:w="864" w:type="dxa"/>
          </w:tcPr>
          <w:p w14:paraId="04B646A8" w14:textId="77777777" w:rsidR="00440477" w:rsidRDefault="00440477" w:rsidP="00BA7D84">
            <w:pPr>
              <w:pStyle w:val="TableText"/>
            </w:pPr>
          </w:p>
        </w:tc>
        <w:tc>
          <w:tcPr>
            <w:tcW w:w="1104" w:type="dxa"/>
          </w:tcPr>
          <w:p w14:paraId="5FC1588C" w14:textId="4C44F2AB" w:rsidR="00440477" w:rsidRDefault="00002F64" w:rsidP="00BA7D84">
            <w:pPr>
              <w:pStyle w:val="TableText"/>
            </w:pPr>
            <w:del w:id="2075" w:author="Russ Ott" w:date="2022-04-29T10:09:00Z">
              <w:r>
                <w:fldChar w:fldCharType="begin"/>
              </w:r>
              <w:r>
                <w:delInstrText xml:space="preserve"> HYPERLINK \l "C_4435-24" \h </w:delInstrText>
              </w:r>
              <w:r>
                <w:fldChar w:fldCharType="separate"/>
              </w:r>
              <w:r w:rsidR="002F5B8D">
                <w:rPr>
                  <w:rStyle w:val="HyperlinkText9pt"/>
                </w:rPr>
                <w:delText>4435-24</w:delText>
              </w:r>
              <w:r>
                <w:rPr>
                  <w:rStyle w:val="HyperlinkText9pt"/>
                </w:rPr>
                <w:fldChar w:fldCharType="end"/>
              </w:r>
            </w:del>
            <w:ins w:id="2076" w:author="Russ Ott" w:date="2022-04-29T10:09:00Z">
              <w:r>
                <w:fldChar w:fldCharType="begin"/>
              </w:r>
              <w:r>
                <w:instrText xml:space="preserve"> HYPERLINK \l "C_4515-33026" \h </w:instrText>
              </w:r>
              <w:r>
                <w:fldChar w:fldCharType="separate"/>
              </w:r>
              <w:r w:rsidR="00440477">
                <w:rPr>
                  <w:rStyle w:val="HyperlinkText9pt"/>
                </w:rPr>
                <w:t>4515-33026</w:t>
              </w:r>
              <w:r>
                <w:rPr>
                  <w:rStyle w:val="HyperlinkText9pt"/>
                </w:rPr>
                <w:fldChar w:fldCharType="end"/>
              </w:r>
            </w:ins>
          </w:p>
        </w:tc>
        <w:tc>
          <w:tcPr>
            <w:tcW w:w="2975" w:type="dxa"/>
          </w:tcPr>
          <w:p w14:paraId="176ED192" w14:textId="77777777" w:rsidR="00440477" w:rsidRDefault="00440477" w:rsidP="00BA7D84">
            <w:pPr>
              <w:pStyle w:val="TableText"/>
            </w:pPr>
            <w:r>
              <w:t>urn:oid:2.16.840.1.113883.5.6 (HL7ActClass) = OBS</w:t>
            </w:r>
          </w:p>
        </w:tc>
      </w:tr>
      <w:tr w:rsidR="00440477" w14:paraId="2E41E1DC" w14:textId="77777777" w:rsidTr="00BA7D84">
        <w:trPr>
          <w:jc w:val="center"/>
        </w:trPr>
        <w:tc>
          <w:tcPr>
            <w:tcW w:w="3345" w:type="dxa"/>
          </w:tcPr>
          <w:p w14:paraId="41614F4F" w14:textId="77777777" w:rsidR="00440477" w:rsidRDefault="00440477" w:rsidP="00BA7D84">
            <w:pPr>
              <w:pStyle w:val="TableText"/>
            </w:pPr>
            <w:r>
              <w:tab/>
              <w:t>@moodCode</w:t>
            </w:r>
          </w:p>
        </w:tc>
        <w:tc>
          <w:tcPr>
            <w:tcW w:w="720" w:type="dxa"/>
          </w:tcPr>
          <w:p w14:paraId="4D2C7047" w14:textId="77777777" w:rsidR="00440477" w:rsidRDefault="00440477" w:rsidP="00BA7D84">
            <w:pPr>
              <w:pStyle w:val="TableText"/>
            </w:pPr>
            <w:r>
              <w:t>1..1</w:t>
            </w:r>
          </w:p>
        </w:tc>
        <w:tc>
          <w:tcPr>
            <w:tcW w:w="1152" w:type="dxa"/>
          </w:tcPr>
          <w:p w14:paraId="3CDC20D2" w14:textId="77777777" w:rsidR="00440477" w:rsidRDefault="00440477" w:rsidP="00BA7D84">
            <w:pPr>
              <w:pStyle w:val="TableText"/>
            </w:pPr>
            <w:r>
              <w:t>SHALL</w:t>
            </w:r>
          </w:p>
        </w:tc>
        <w:tc>
          <w:tcPr>
            <w:tcW w:w="864" w:type="dxa"/>
          </w:tcPr>
          <w:p w14:paraId="63E3E7A3" w14:textId="77777777" w:rsidR="00440477" w:rsidRDefault="00440477" w:rsidP="00BA7D84">
            <w:pPr>
              <w:pStyle w:val="TableText"/>
            </w:pPr>
          </w:p>
        </w:tc>
        <w:tc>
          <w:tcPr>
            <w:tcW w:w="1104" w:type="dxa"/>
          </w:tcPr>
          <w:p w14:paraId="393A3FC4" w14:textId="0C1E61A4" w:rsidR="00440477" w:rsidRDefault="00002F64" w:rsidP="00BA7D84">
            <w:pPr>
              <w:pStyle w:val="TableText"/>
            </w:pPr>
            <w:del w:id="2077" w:author="Russ Ott" w:date="2022-04-29T10:09:00Z">
              <w:r>
                <w:fldChar w:fldCharType="begin"/>
              </w:r>
              <w:r>
                <w:delInstrText xml:space="preserve"> HYPERLINK \l "C_4435-25" \h </w:delInstrText>
              </w:r>
              <w:r>
                <w:fldChar w:fldCharType="separate"/>
              </w:r>
              <w:r w:rsidR="002F5B8D">
                <w:rPr>
                  <w:rStyle w:val="HyperlinkText9pt"/>
                </w:rPr>
                <w:delText>4435-25</w:delText>
              </w:r>
              <w:r>
                <w:rPr>
                  <w:rStyle w:val="HyperlinkText9pt"/>
                </w:rPr>
                <w:fldChar w:fldCharType="end"/>
              </w:r>
            </w:del>
            <w:ins w:id="2078" w:author="Russ Ott" w:date="2022-04-29T10:09:00Z">
              <w:r>
                <w:fldChar w:fldCharType="begin"/>
              </w:r>
              <w:r>
                <w:instrText xml:space="preserve"> HYPERLINK \l "C_4515-33027" \h </w:instrText>
              </w:r>
              <w:r>
                <w:fldChar w:fldCharType="separate"/>
              </w:r>
              <w:r w:rsidR="00440477">
                <w:rPr>
                  <w:rStyle w:val="HyperlinkText9pt"/>
                </w:rPr>
                <w:t>4515-33027</w:t>
              </w:r>
              <w:r>
                <w:rPr>
                  <w:rStyle w:val="HyperlinkText9pt"/>
                </w:rPr>
                <w:fldChar w:fldCharType="end"/>
              </w:r>
            </w:ins>
          </w:p>
        </w:tc>
        <w:tc>
          <w:tcPr>
            <w:tcW w:w="2975" w:type="dxa"/>
          </w:tcPr>
          <w:p w14:paraId="0AAD1D18" w14:textId="77777777" w:rsidR="00440477" w:rsidRDefault="00440477" w:rsidP="00BA7D84">
            <w:pPr>
              <w:pStyle w:val="TableText"/>
            </w:pPr>
            <w:r>
              <w:t>urn:oid:2.16.840.1.113883.5.1001 (HL7ActMood) = EVN</w:t>
            </w:r>
          </w:p>
        </w:tc>
      </w:tr>
      <w:tr w:rsidR="00440477" w14:paraId="1E7A40AA" w14:textId="77777777" w:rsidTr="00BA7D84">
        <w:trPr>
          <w:jc w:val="center"/>
        </w:trPr>
        <w:tc>
          <w:tcPr>
            <w:tcW w:w="3345" w:type="dxa"/>
          </w:tcPr>
          <w:p w14:paraId="30827AFB" w14:textId="77777777" w:rsidR="00440477" w:rsidRDefault="00440477" w:rsidP="00BA7D84">
            <w:pPr>
              <w:pStyle w:val="TableText"/>
            </w:pPr>
            <w:r>
              <w:tab/>
              <w:t>templateId</w:t>
            </w:r>
          </w:p>
        </w:tc>
        <w:tc>
          <w:tcPr>
            <w:tcW w:w="720" w:type="dxa"/>
          </w:tcPr>
          <w:p w14:paraId="18B4C2A8" w14:textId="77777777" w:rsidR="00440477" w:rsidRDefault="00440477" w:rsidP="00BA7D84">
            <w:pPr>
              <w:pStyle w:val="TableText"/>
            </w:pPr>
            <w:r>
              <w:t>1..1</w:t>
            </w:r>
          </w:p>
        </w:tc>
        <w:tc>
          <w:tcPr>
            <w:tcW w:w="1152" w:type="dxa"/>
          </w:tcPr>
          <w:p w14:paraId="699C67D8" w14:textId="77777777" w:rsidR="00440477" w:rsidRDefault="00440477" w:rsidP="00BA7D84">
            <w:pPr>
              <w:pStyle w:val="TableText"/>
            </w:pPr>
            <w:r>
              <w:t>SHALL</w:t>
            </w:r>
          </w:p>
        </w:tc>
        <w:tc>
          <w:tcPr>
            <w:tcW w:w="864" w:type="dxa"/>
          </w:tcPr>
          <w:p w14:paraId="3048A7E1" w14:textId="77777777" w:rsidR="00440477" w:rsidRDefault="00440477" w:rsidP="00BA7D84">
            <w:pPr>
              <w:pStyle w:val="TableText"/>
            </w:pPr>
          </w:p>
        </w:tc>
        <w:tc>
          <w:tcPr>
            <w:tcW w:w="1104" w:type="dxa"/>
          </w:tcPr>
          <w:p w14:paraId="6E5D377B" w14:textId="04948A0D" w:rsidR="00440477" w:rsidRDefault="00002F64" w:rsidP="00BA7D84">
            <w:pPr>
              <w:pStyle w:val="TableText"/>
            </w:pPr>
            <w:del w:id="2079" w:author="Russ Ott" w:date="2022-04-29T10:09:00Z">
              <w:r>
                <w:fldChar w:fldCharType="begin"/>
              </w:r>
              <w:r>
                <w:delInstrText xml:space="preserve"> HYPERLINK \l "C_4435-12" \h </w:delInstrText>
              </w:r>
              <w:r>
                <w:fldChar w:fldCharType="separate"/>
              </w:r>
              <w:r w:rsidR="002F5B8D">
                <w:rPr>
                  <w:rStyle w:val="HyperlinkText9pt"/>
                </w:rPr>
                <w:delText>4435-12</w:delText>
              </w:r>
              <w:r>
                <w:rPr>
                  <w:rStyle w:val="HyperlinkText9pt"/>
                </w:rPr>
                <w:fldChar w:fldCharType="end"/>
              </w:r>
            </w:del>
            <w:ins w:id="2080" w:author="Russ Ott" w:date="2022-04-29T10:09:00Z">
              <w:r>
                <w:fldChar w:fldCharType="begin"/>
              </w:r>
              <w:r>
                <w:instrText xml:space="preserve"> HYPERLINK \l "C_4515-33019" \h </w:instrText>
              </w:r>
              <w:r>
                <w:fldChar w:fldCharType="separate"/>
              </w:r>
              <w:r w:rsidR="00440477">
                <w:rPr>
                  <w:rStyle w:val="HyperlinkText9pt"/>
                </w:rPr>
                <w:t>4515-33019</w:t>
              </w:r>
              <w:r>
                <w:rPr>
                  <w:rStyle w:val="HyperlinkText9pt"/>
                </w:rPr>
                <w:fldChar w:fldCharType="end"/>
              </w:r>
            </w:ins>
          </w:p>
        </w:tc>
        <w:tc>
          <w:tcPr>
            <w:tcW w:w="2975" w:type="dxa"/>
          </w:tcPr>
          <w:p w14:paraId="0926543C" w14:textId="77777777" w:rsidR="00440477" w:rsidRDefault="00440477" w:rsidP="00BA7D84">
            <w:pPr>
              <w:pStyle w:val="TableText"/>
            </w:pPr>
          </w:p>
        </w:tc>
      </w:tr>
      <w:tr w:rsidR="00440477" w14:paraId="7ABB9233" w14:textId="77777777" w:rsidTr="00BA7D84">
        <w:trPr>
          <w:jc w:val="center"/>
        </w:trPr>
        <w:tc>
          <w:tcPr>
            <w:tcW w:w="3345" w:type="dxa"/>
          </w:tcPr>
          <w:p w14:paraId="530F7C71" w14:textId="77777777" w:rsidR="00440477" w:rsidRDefault="00440477" w:rsidP="00BA7D84">
            <w:pPr>
              <w:pStyle w:val="TableText"/>
            </w:pPr>
            <w:r>
              <w:tab/>
            </w:r>
            <w:r>
              <w:tab/>
              <w:t>@root</w:t>
            </w:r>
          </w:p>
        </w:tc>
        <w:tc>
          <w:tcPr>
            <w:tcW w:w="720" w:type="dxa"/>
          </w:tcPr>
          <w:p w14:paraId="1425EE38" w14:textId="77777777" w:rsidR="00440477" w:rsidRDefault="00440477" w:rsidP="00BA7D84">
            <w:pPr>
              <w:pStyle w:val="TableText"/>
            </w:pPr>
            <w:r>
              <w:t>1..1</w:t>
            </w:r>
          </w:p>
        </w:tc>
        <w:tc>
          <w:tcPr>
            <w:tcW w:w="1152" w:type="dxa"/>
          </w:tcPr>
          <w:p w14:paraId="0E3094CB" w14:textId="77777777" w:rsidR="00440477" w:rsidRDefault="00440477" w:rsidP="00BA7D84">
            <w:pPr>
              <w:pStyle w:val="TableText"/>
            </w:pPr>
            <w:r>
              <w:t>SHALL</w:t>
            </w:r>
          </w:p>
        </w:tc>
        <w:tc>
          <w:tcPr>
            <w:tcW w:w="864" w:type="dxa"/>
          </w:tcPr>
          <w:p w14:paraId="78C8D6EE" w14:textId="77777777" w:rsidR="00440477" w:rsidRDefault="00440477" w:rsidP="00BA7D84">
            <w:pPr>
              <w:pStyle w:val="TableText"/>
            </w:pPr>
          </w:p>
        </w:tc>
        <w:tc>
          <w:tcPr>
            <w:tcW w:w="1104" w:type="dxa"/>
          </w:tcPr>
          <w:p w14:paraId="4BEA6897" w14:textId="5180D469" w:rsidR="00440477" w:rsidRDefault="00002F64" w:rsidP="00BA7D84">
            <w:pPr>
              <w:pStyle w:val="TableText"/>
            </w:pPr>
            <w:del w:id="2081" w:author="Russ Ott" w:date="2022-04-29T10:09:00Z">
              <w:r>
                <w:fldChar w:fldCharType="begin"/>
              </w:r>
              <w:r>
                <w:delInstrText xml:space="preserve"> HYPERLINK \l "C_4435-18" \h </w:delInstrText>
              </w:r>
              <w:r>
                <w:fldChar w:fldCharType="separate"/>
              </w:r>
              <w:r w:rsidR="002F5B8D">
                <w:rPr>
                  <w:rStyle w:val="HyperlinkText9pt"/>
                </w:rPr>
                <w:delText>4435-18</w:delText>
              </w:r>
              <w:r>
                <w:rPr>
                  <w:rStyle w:val="HyperlinkText9pt"/>
                </w:rPr>
                <w:fldChar w:fldCharType="end"/>
              </w:r>
            </w:del>
            <w:ins w:id="2082" w:author="Russ Ott" w:date="2022-04-29T10:09:00Z">
              <w:r>
                <w:fldChar w:fldCharType="begin"/>
              </w:r>
              <w:r>
                <w:instrText xml:space="preserve"> HYPERLINK \l "C_4515-33022" \h </w:instrText>
              </w:r>
              <w:r>
                <w:fldChar w:fldCharType="separate"/>
              </w:r>
              <w:r w:rsidR="00440477">
                <w:rPr>
                  <w:rStyle w:val="HyperlinkText9pt"/>
                </w:rPr>
                <w:t>4515-33022</w:t>
              </w:r>
              <w:r>
                <w:rPr>
                  <w:rStyle w:val="HyperlinkText9pt"/>
                </w:rPr>
                <w:fldChar w:fldCharType="end"/>
              </w:r>
            </w:ins>
          </w:p>
        </w:tc>
        <w:tc>
          <w:tcPr>
            <w:tcW w:w="2975" w:type="dxa"/>
          </w:tcPr>
          <w:p w14:paraId="7ABB33B5" w14:textId="77777777" w:rsidR="00440477" w:rsidRDefault="00440477" w:rsidP="00BA7D84">
            <w:pPr>
              <w:pStyle w:val="TableText"/>
            </w:pPr>
            <w:r>
              <w:t>2.16.840.1.113883.10.20.22.4.500.3</w:t>
            </w:r>
          </w:p>
        </w:tc>
      </w:tr>
      <w:tr w:rsidR="00440477" w14:paraId="11F42206" w14:textId="77777777" w:rsidTr="00BA7D84">
        <w:trPr>
          <w:jc w:val="center"/>
        </w:trPr>
        <w:tc>
          <w:tcPr>
            <w:tcW w:w="3345" w:type="dxa"/>
          </w:tcPr>
          <w:p w14:paraId="08E49AA7" w14:textId="77777777" w:rsidR="00440477" w:rsidRDefault="00440477" w:rsidP="00BA7D84">
            <w:pPr>
              <w:pStyle w:val="TableText"/>
            </w:pPr>
            <w:r>
              <w:tab/>
            </w:r>
            <w:r>
              <w:tab/>
              <w:t>@extension</w:t>
            </w:r>
          </w:p>
        </w:tc>
        <w:tc>
          <w:tcPr>
            <w:tcW w:w="720" w:type="dxa"/>
          </w:tcPr>
          <w:p w14:paraId="450DB057" w14:textId="77777777" w:rsidR="00440477" w:rsidRDefault="00440477" w:rsidP="00BA7D84">
            <w:pPr>
              <w:pStyle w:val="TableText"/>
            </w:pPr>
            <w:r>
              <w:t>1..1</w:t>
            </w:r>
          </w:p>
        </w:tc>
        <w:tc>
          <w:tcPr>
            <w:tcW w:w="1152" w:type="dxa"/>
          </w:tcPr>
          <w:p w14:paraId="3932D1DF" w14:textId="77777777" w:rsidR="00440477" w:rsidRDefault="00440477" w:rsidP="00BA7D84">
            <w:pPr>
              <w:pStyle w:val="TableText"/>
            </w:pPr>
            <w:r>
              <w:t>SHALL</w:t>
            </w:r>
          </w:p>
        </w:tc>
        <w:tc>
          <w:tcPr>
            <w:tcW w:w="864" w:type="dxa"/>
          </w:tcPr>
          <w:p w14:paraId="6DAA30CD" w14:textId="77777777" w:rsidR="00440477" w:rsidRDefault="00440477" w:rsidP="00BA7D84">
            <w:pPr>
              <w:pStyle w:val="TableText"/>
            </w:pPr>
          </w:p>
        </w:tc>
        <w:tc>
          <w:tcPr>
            <w:tcW w:w="1104" w:type="dxa"/>
          </w:tcPr>
          <w:p w14:paraId="351F0BAE" w14:textId="5661A91E" w:rsidR="00440477" w:rsidRDefault="00002F64" w:rsidP="00BA7D84">
            <w:pPr>
              <w:pStyle w:val="TableText"/>
            </w:pPr>
            <w:del w:id="2083" w:author="Russ Ott" w:date="2022-04-29T10:09:00Z">
              <w:r>
                <w:fldChar w:fldCharType="begin"/>
              </w:r>
              <w:r>
                <w:delInstrText xml:space="preserve"> HYPERLINK \l "C_4435-19" \h </w:delInstrText>
              </w:r>
              <w:r>
                <w:fldChar w:fldCharType="separate"/>
              </w:r>
              <w:r w:rsidR="002F5B8D">
                <w:rPr>
                  <w:rStyle w:val="HyperlinkText9pt"/>
                </w:rPr>
                <w:delText>4435-19</w:delText>
              </w:r>
              <w:r>
                <w:rPr>
                  <w:rStyle w:val="HyperlinkText9pt"/>
                </w:rPr>
                <w:fldChar w:fldCharType="end"/>
              </w:r>
            </w:del>
            <w:ins w:id="2084" w:author="Russ Ott" w:date="2022-04-29T10:09:00Z">
              <w:r>
                <w:fldChar w:fldCharType="begin"/>
              </w:r>
              <w:r>
                <w:instrText xml:space="preserve"> HYPERLINK \l "C_4515-19" \h </w:instrText>
              </w:r>
              <w:r>
                <w:fldChar w:fldCharType="separate"/>
              </w:r>
              <w:r w:rsidR="00440477">
                <w:rPr>
                  <w:rStyle w:val="HyperlinkText9pt"/>
                </w:rPr>
                <w:t>4515-19</w:t>
              </w:r>
              <w:r>
                <w:rPr>
                  <w:rStyle w:val="HyperlinkText9pt"/>
                </w:rPr>
                <w:fldChar w:fldCharType="end"/>
              </w:r>
            </w:ins>
          </w:p>
        </w:tc>
        <w:tc>
          <w:tcPr>
            <w:tcW w:w="2975" w:type="dxa"/>
          </w:tcPr>
          <w:p w14:paraId="030FD893" w14:textId="7BA1D017" w:rsidR="00440477" w:rsidRDefault="002F5B8D" w:rsidP="00BA7D84">
            <w:pPr>
              <w:pStyle w:val="TableText"/>
            </w:pPr>
            <w:del w:id="2085" w:author="Russ Ott" w:date="2022-04-29T10:09:00Z">
              <w:r>
                <w:delText>2019-07</w:delText>
              </w:r>
            </w:del>
            <w:ins w:id="2086" w:author="Russ Ott" w:date="2022-04-29T10:09:00Z">
              <w:r w:rsidR="00440477">
                <w:t>2022-06</w:t>
              </w:r>
            </w:ins>
            <w:r w:rsidR="00440477">
              <w:t>-01</w:t>
            </w:r>
          </w:p>
        </w:tc>
      </w:tr>
      <w:tr w:rsidR="00440477" w14:paraId="02070972" w14:textId="77777777" w:rsidTr="00BA7D84">
        <w:trPr>
          <w:jc w:val="center"/>
        </w:trPr>
        <w:tc>
          <w:tcPr>
            <w:tcW w:w="3345" w:type="dxa"/>
          </w:tcPr>
          <w:p w14:paraId="5DC9F082" w14:textId="77777777" w:rsidR="00440477" w:rsidRDefault="00440477" w:rsidP="00BA7D84">
            <w:pPr>
              <w:pStyle w:val="TableText"/>
            </w:pPr>
            <w:r>
              <w:tab/>
              <w:t>code</w:t>
            </w:r>
          </w:p>
        </w:tc>
        <w:tc>
          <w:tcPr>
            <w:tcW w:w="720" w:type="dxa"/>
          </w:tcPr>
          <w:p w14:paraId="271CA224" w14:textId="77777777" w:rsidR="00440477" w:rsidRDefault="00440477" w:rsidP="00BA7D84">
            <w:pPr>
              <w:pStyle w:val="TableText"/>
            </w:pPr>
            <w:r>
              <w:t>1..1</w:t>
            </w:r>
          </w:p>
        </w:tc>
        <w:tc>
          <w:tcPr>
            <w:tcW w:w="1152" w:type="dxa"/>
          </w:tcPr>
          <w:p w14:paraId="1084FCAC" w14:textId="77777777" w:rsidR="00440477" w:rsidRDefault="00440477" w:rsidP="00BA7D84">
            <w:pPr>
              <w:pStyle w:val="TableText"/>
            </w:pPr>
            <w:r>
              <w:t>SHALL</w:t>
            </w:r>
          </w:p>
        </w:tc>
        <w:tc>
          <w:tcPr>
            <w:tcW w:w="864" w:type="dxa"/>
          </w:tcPr>
          <w:p w14:paraId="58DE11CC" w14:textId="77777777" w:rsidR="00440477" w:rsidRDefault="00440477" w:rsidP="00BA7D84">
            <w:pPr>
              <w:pStyle w:val="TableText"/>
            </w:pPr>
          </w:p>
        </w:tc>
        <w:tc>
          <w:tcPr>
            <w:tcW w:w="1104" w:type="dxa"/>
          </w:tcPr>
          <w:p w14:paraId="5A5DAB9B" w14:textId="09B90DA7" w:rsidR="00440477" w:rsidRDefault="00002F64" w:rsidP="00BA7D84">
            <w:pPr>
              <w:pStyle w:val="TableText"/>
            </w:pPr>
            <w:del w:id="2087" w:author="Russ Ott" w:date="2022-04-29T10:09:00Z">
              <w:r>
                <w:fldChar w:fldCharType="begin"/>
              </w:r>
              <w:r>
                <w:delInstrText xml:space="preserve"> HYPERLINK \l "C_4435-13" \h </w:delInstrText>
              </w:r>
              <w:r>
                <w:fldChar w:fldCharType="separate"/>
              </w:r>
              <w:r w:rsidR="002F5B8D">
                <w:rPr>
                  <w:rStyle w:val="HyperlinkText9pt"/>
                </w:rPr>
                <w:delText>4435-13</w:delText>
              </w:r>
              <w:r>
                <w:rPr>
                  <w:rStyle w:val="HyperlinkText9pt"/>
                </w:rPr>
                <w:fldChar w:fldCharType="end"/>
              </w:r>
            </w:del>
            <w:ins w:id="2088" w:author="Russ Ott" w:date="2022-04-29T10:09:00Z">
              <w:r>
                <w:fldChar w:fldCharType="begin"/>
              </w:r>
              <w:r>
                <w:instrText xml:space="preserve"> HYPERLINK \l "C_4515-13" \h </w:instrText>
              </w:r>
              <w:r>
                <w:fldChar w:fldCharType="separate"/>
              </w:r>
              <w:r w:rsidR="00440477">
                <w:rPr>
                  <w:rStyle w:val="HyperlinkText9pt"/>
                </w:rPr>
                <w:t>4515-13</w:t>
              </w:r>
              <w:r>
                <w:rPr>
                  <w:rStyle w:val="HyperlinkText9pt"/>
                </w:rPr>
                <w:fldChar w:fldCharType="end"/>
              </w:r>
            </w:ins>
          </w:p>
        </w:tc>
        <w:tc>
          <w:tcPr>
            <w:tcW w:w="2975" w:type="dxa"/>
          </w:tcPr>
          <w:p w14:paraId="568D33BF" w14:textId="77777777" w:rsidR="00440477" w:rsidRDefault="00440477" w:rsidP="00BA7D84">
            <w:pPr>
              <w:pStyle w:val="TableText"/>
            </w:pPr>
          </w:p>
        </w:tc>
      </w:tr>
      <w:tr w:rsidR="00440477" w14:paraId="17FF73FD" w14:textId="77777777" w:rsidTr="00BA7D84">
        <w:trPr>
          <w:jc w:val="center"/>
        </w:trPr>
        <w:tc>
          <w:tcPr>
            <w:tcW w:w="3345" w:type="dxa"/>
          </w:tcPr>
          <w:p w14:paraId="630212D5" w14:textId="77777777" w:rsidR="00440477" w:rsidRDefault="00440477" w:rsidP="00BA7D84">
            <w:pPr>
              <w:pStyle w:val="TableText"/>
            </w:pPr>
            <w:r>
              <w:tab/>
            </w:r>
            <w:r>
              <w:tab/>
              <w:t>@code</w:t>
            </w:r>
          </w:p>
        </w:tc>
        <w:tc>
          <w:tcPr>
            <w:tcW w:w="720" w:type="dxa"/>
          </w:tcPr>
          <w:p w14:paraId="61996CF7" w14:textId="77777777" w:rsidR="00440477" w:rsidRDefault="00440477" w:rsidP="00BA7D84">
            <w:pPr>
              <w:pStyle w:val="TableText"/>
            </w:pPr>
            <w:r>
              <w:t>1..1</w:t>
            </w:r>
          </w:p>
        </w:tc>
        <w:tc>
          <w:tcPr>
            <w:tcW w:w="1152" w:type="dxa"/>
          </w:tcPr>
          <w:p w14:paraId="55F62CAD" w14:textId="77777777" w:rsidR="00440477" w:rsidRDefault="00440477" w:rsidP="00BA7D84">
            <w:pPr>
              <w:pStyle w:val="TableText"/>
            </w:pPr>
            <w:r>
              <w:t>SHALL</w:t>
            </w:r>
          </w:p>
        </w:tc>
        <w:tc>
          <w:tcPr>
            <w:tcW w:w="864" w:type="dxa"/>
          </w:tcPr>
          <w:p w14:paraId="601CC6BB" w14:textId="77777777" w:rsidR="00440477" w:rsidRDefault="00440477" w:rsidP="00BA7D84">
            <w:pPr>
              <w:pStyle w:val="TableText"/>
            </w:pPr>
          </w:p>
        </w:tc>
        <w:tc>
          <w:tcPr>
            <w:tcW w:w="1104" w:type="dxa"/>
          </w:tcPr>
          <w:p w14:paraId="4B00E4A0" w14:textId="1B4D668F" w:rsidR="00440477" w:rsidRDefault="00002F64" w:rsidP="00BA7D84">
            <w:pPr>
              <w:pStyle w:val="TableText"/>
            </w:pPr>
            <w:del w:id="2089" w:author="Russ Ott" w:date="2022-04-29T10:09:00Z">
              <w:r>
                <w:fldChar w:fldCharType="begin"/>
              </w:r>
              <w:r>
                <w:delInstrText xml:space="preserve"> HYPERLINK \l "C_4435-20" \h </w:delInstrText>
              </w:r>
              <w:r>
                <w:fldChar w:fldCharType="separate"/>
              </w:r>
              <w:r w:rsidR="002F5B8D">
                <w:rPr>
                  <w:rStyle w:val="HyperlinkText9pt"/>
                </w:rPr>
                <w:delText>4435-20</w:delText>
              </w:r>
              <w:r>
                <w:rPr>
                  <w:rStyle w:val="HyperlinkText9pt"/>
                </w:rPr>
                <w:fldChar w:fldCharType="end"/>
              </w:r>
            </w:del>
            <w:ins w:id="2090" w:author="Russ Ott" w:date="2022-04-29T10:09:00Z">
              <w:r>
                <w:fldChar w:fldCharType="begin"/>
              </w:r>
              <w:r>
                <w:instrText xml:space="preserve"> HYPERLINK \l "C_4515-33023" \h </w:instrText>
              </w:r>
              <w:r>
                <w:fldChar w:fldCharType="separate"/>
              </w:r>
              <w:r w:rsidR="00440477">
                <w:rPr>
                  <w:rStyle w:val="HyperlinkText9pt"/>
                </w:rPr>
                <w:t>4515-33023</w:t>
              </w:r>
              <w:r>
                <w:rPr>
                  <w:rStyle w:val="HyperlinkText9pt"/>
                </w:rPr>
                <w:fldChar w:fldCharType="end"/>
              </w:r>
            </w:ins>
          </w:p>
        </w:tc>
        <w:tc>
          <w:tcPr>
            <w:tcW w:w="2975" w:type="dxa"/>
          </w:tcPr>
          <w:p w14:paraId="7C4FAF27" w14:textId="77777777" w:rsidR="00440477" w:rsidRDefault="00440477" w:rsidP="00BA7D84">
            <w:pPr>
              <w:pStyle w:val="TableText"/>
            </w:pPr>
            <w:r>
              <w:t>57203-2</w:t>
            </w:r>
          </w:p>
        </w:tc>
      </w:tr>
      <w:tr w:rsidR="00440477" w14:paraId="38BA8A0D" w14:textId="77777777" w:rsidTr="00BA7D84">
        <w:trPr>
          <w:jc w:val="center"/>
        </w:trPr>
        <w:tc>
          <w:tcPr>
            <w:tcW w:w="3345" w:type="dxa"/>
          </w:tcPr>
          <w:p w14:paraId="3E117E76" w14:textId="77777777" w:rsidR="00440477" w:rsidRDefault="00440477" w:rsidP="00BA7D84">
            <w:pPr>
              <w:pStyle w:val="TableText"/>
            </w:pPr>
            <w:r>
              <w:tab/>
            </w:r>
            <w:r>
              <w:tab/>
              <w:t>@codeSystem</w:t>
            </w:r>
          </w:p>
        </w:tc>
        <w:tc>
          <w:tcPr>
            <w:tcW w:w="720" w:type="dxa"/>
          </w:tcPr>
          <w:p w14:paraId="402D4EA2" w14:textId="77777777" w:rsidR="00440477" w:rsidRDefault="00440477" w:rsidP="00BA7D84">
            <w:pPr>
              <w:pStyle w:val="TableText"/>
            </w:pPr>
            <w:r>
              <w:t>1..1</w:t>
            </w:r>
          </w:p>
        </w:tc>
        <w:tc>
          <w:tcPr>
            <w:tcW w:w="1152" w:type="dxa"/>
          </w:tcPr>
          <w:p w14:paraId="252E678F" w14:textId="77777777" w:rsidR="00440477" w:rsidRDefault="00440477" w:rsidP="00BA7D84">
            <w:pPr>
              <w:pStyle w:val="TableText"/>
            </w:pPr>
            <w:r>
              <w:t>SHALL</w:t>
            </w:r>
          </w:p>
        </w:tc>
        <w:tc>
          <w:tcPr>
            <w:tcW w:w="864" w:type="dxa"/>
          </w:tcPr>
          <w:p w14:paraId="0047901A" w14:textId="77777777" w:rsidR="00440477" w:rsidRDefault="00440477" w:rsidP="00BA7D84">
            <w:pPr>
              <w:pStyle w:val="TableText"/>
            </w:pPr>
          </w:p>
        </w:tc>
        <w:tc>
          <w:tcPr>
            <w:tcW w:w="1104" w:type="dxa"/>
          </w:tcPr>
          <w:p w14:paraId="546FDCEE" w14:textId="036439D8" w:rsidR="00440477" w:rsidRDefault="00002F64" w:rsidP="00BA7D84">
            <w:pPr>
              <w:pStyle w:val="TableText"/>
            </w:pPr>
            <w:del w:id="2091" w:author="Russ Ott" w:date="2022-04-29T10:09:00Z">
              <w:r>
                <w:fldChar w:fldCharType="begin"/>
              </w:r>
              <w:r>
                <w:delInstrText xml:space="preserve"> HYPERLINK \l "C_4435-21" \h </w:delInstrText>
              </w:r>
              <w:r>
                <w:fldChar w:fldCharType="separate"/>
              </w:r>
              <w:r w:rsidR="002F5B8D">
                <w:rPr>
                  <w:rStyle w:val="HyperlinkText9pt"/>
                </w:rPr>
                <w:delText>4435-21</w:delText>
              </w:r>
              <w:r>
                <w:rPr>
                  <w:rStyle w:val="HyperlinkText9pt"/>
                </w:rPr>
                <w:fldChar w:fldCharType="end"/>
              </w:r>
            </w:del>
            <w:ins w:id="2092" w:author="Russ Ott" w:date="2022-04-29T10:09:00Z">
              <w:r>
                <w:fldChar w:fldCharType="begin"/>
              </w:r>
              <w:r>
                <w:instrText xml:space="preserve"> HYPERLINK \l "C_4515-33024" \h </w:instrText>
              </w:r>
              <w:r>
                <w:fldChar w:fldCharType="separate"/>
              </w:r>
              <w:r w:rsidR="00440477">
                <w:rPr>
                  <w:rStyle w:val="HyperlinkText9pt"/>
                </w:rPr>
                <w:t>4515-33024</w:t>
              </w:r>
              <w:r>
                <w:rPr>
                  <w:rStyle w:val="HyperlinkText9pt"/>
                </w:rPr>
                <w:fldChar w:fldCharType="end"/>
              </w:r>
            </w:ins>
          </w:p>
        </w:tc>
        <w:tc>
          <w:tcPr>
            <w:tcW w:w="2975" w:type="dxa"/>
          </w:tcPr>
          <w:p w14:paraId="627B8C19" w14:textId="77777777" w:rsidR="00440477" w:rsidRDefault="00440477" w:rsidP="00BA7D84">
            <w:pPr>
              <w:pStyle w:val="TableText"/>
            </w:pPr>
            <w:r>
              <w:t>2.16.840.1.113883.6.1</w:t>
            </w:r>
          </w:p>
        </w:tc>
      </w:tr>
      <w:tr w:rsidR="00440477" w14:paraId="7C951527" w14:textId="77777777" w:rsidTr="00BA7D84">
        <w:trPr>
          <w:jc w:val="center"/>
        </w:trPr>
        <w:tc>
          <w:tcPr>
            <w:tcW w:w="3345" w:type="dxa"/>
          </w:tcPr>
          <w:p w14:paraId="674EEEEF" w14:textId="77777777" w:rsidR="00440477" w:rsidRDefault="00440477" w:rsidP="00BA7D84">
            <w:pPr>
              <w:pStyle w:val="TableText"/>
            </w:pPr>
            <w:r>
              <w:tab/>
              <w:t>text</w:t>
            </w:r>
          </w:p>
        </w:tc>
        <w:tc>
          <w:tcPr>
            <w:tcW w:w="720" w:type="dxa"/>
          </w:tcPr>
          <w:p w14:paraId="5A313B56" w14:textId="77777777" w:rsidR="00440477" w:rsidRDefault="00440477" w:rsidP="00BA7D84">
            <w:pPr>
              <w:pStyle w:val="TableText"/>
            </w:pPr>
            <w:r>
              <w:t>1..1</w:t>
            </w:r>
          </w:p>
        </w:tc>
        <w:tc>
          <w:tcPr>
            <w:tcW w:w="1152" w:type="dxa"/>
          </w:tcPr>
          <w:p w14:paraId="2DBE3D64" w14:textId="77777777" w:rsidR="00440477" w:rsidRDefault="00440477" w:rsidP="00BA7D84">
            <w:pPr>
              <w:pStyle w:val="TableText"/>
            </w:pPr>
            <w:r>
              <w:t>SHALL</w:t>
            </w:r>
          </w:p>
        </w:tc>
        <w:tc>
          <w:tcPr>
            <w:tcW w:w="864" w:type="dxa"/>
          </w:tcPr>
          <w:p w14:paraId="7645F56C" w14:textId="77777777" w:rsidR="00440477" w:rsidRDefault="00440477" w:rsidP="00BA7D84">
            <w:pPr>
              <w:pStyle w:val="TableText"/>
            </w:pPr>
          </w:p>
        </w:tc>
        <w:tc>
          <w:tcPr>
            <w:tcW w:w="1104" w:type="dxa"/>
          </w:tcPr>
          <w:p w14:paraId="74E5371A" w14:textId="370BC84B" w:rsidR="00440477" w:rsidRDefault="00002F64" w:rsidP="00BA7D84">
            <w:pPr>
              <w:pStyle w:val="TableText"/>
            </w:pPr>
            <w:del w:id="2093" w:author="Russ Ott" w:date="2022-04-29T10:09:00Z">
              <w:r>
                <w:fldChar w:fldCharType="begin"/>
              </w:r>
              <w:r>
                <w:delInstrText xml:space="preserve"> HYPERLINK \l "C_4435-15" \h </w:delInstrText>
              </w:r>
              <w:r>
                <w:fldChar w:fldCharType="separate"/>
              </w:r>
              <w:r w:rsidR="002F5B8D">
                <w:rPr>
                  <w:rStyle w:val="HyperlinkText9pt"/>
                </w:rPr>
                <w:delText>4435-15</w:delText>
              </w:r>
              <w:r>
                <w:rPr>
                  <w:rStyle w:val="HyperlinkText9pt"/>
                </w:rPr>
                <w:fldChar w:fldCharType="end"/>
              </w:r>
            </w:del>
            <w:ins w:id="2094" w:author="Russ Ott" w:date="2022-04-29T10:09:00Z">
              <w:r>
                <w:fldChar w:fldCharType="begin"/>
              </w:r>
              <w:r>
                <w:instrText xml:space="preserve"> HYPERLINK \l "C_4515-33020" \h </w:instrText>
              </w:r>
              <w:r>
                <w:fldChar w:fldCharType="separate"/>
              </w:r>
              <w:r w:rsidR="00440477">
                <w:rPr>
                  <w:rStyle w:val="HyperlinkText9pt"/>
                </w:rPr>
                <w:t>4515-33020</w:t>
              </w:r>
              <w:r>
                <w:rPr>
                  <w:rStyle w:val="HyperlinkText9pt"/>
                </w:rPr>
                <w:fldChar w:fldCharType="end"/>
              </w:r>
            </w:ins>
          </w:p>
        </w:tc>
        <w:tc>
          <w:tcPr>
            <w:tcW w:w="2975" w:type="dxa"/>
          </w:tcPr>
          <w:p w14:paraId="187FDEDA" w14:textId="77777777" w:rsidR="00440477" w:rsidRDefault="00440477" w:rsidP="00BA7D84">
            <w:pPr>
              <w:pStyle w:val="TableText"/>
            </w:pPr>
          </w:p>
        </w:tc>
      </w:tr>
      <w:tr w:rsidR="00440477" w14:paraId="660D6F8F" w14:textId="77777777" w:rsidTr="00BA7D84">
        <w:trPr>
          <w:jc w:val="center"/>
        </w:trPr>
        <w:tc>
          <w:tcPr>
            <w:tcW w:w="3345" w:type="dxa"/>
          </w:tcPr>
          <w:p w14:paraId="7E596FB3" w14:textId="77777777" w:rsidR="00440477" w:rsidRDefault="00440477" w:rsidP="00BA7D84">
            <w:pPr>
              <w:pStyle w:val="TableText"/>
            </w:pPr>
            <w:r>
              <w:tab/>
            </w:r>
            <w:r>
              <w:tab/>
              <w:t>reference</w:t>
            </w:r>
          </w:p>
        </w:tc>
        <w:tc>
          <w:tcPr>
            <w:tcW w:w="720" w:type="dxa"/>
          </w:tcPr>
          <w:p w14:paraId="481F3404" w14:textId="77777777" w:rsidR="00440477" w:rsidRDefault="00440477" w:rsidP="00BA7D84">
            <w:pPr>
              <w:pStyle w:val="TableText"/>
            </w:pPr>
            <w:r>
              <w:t>1..1</w:t>
            </w:r>
          </w:p>
        </w:tc>
        <w:tc>
          <w:tcPr>
            <w:tcW w:w="1152" w:type="dxa"/>
          </w:tcPr>
          <w:p w14:paraId="701B5F62" w14:textId="77777777" w:rsidR="00440477" w:rsidRDefault="00440477" w:rsidP="00BA7D84">
            <w:pPr>
              <w:pStyle w:val="TableText"/>
            </w:pPr>
            <w:r>
              <w:t>SHALL</w:t>
            </w:r>
          </w:p>
        </w:tc>
        <w:tc>
          <w:tcPr>
            <w:tcW w:w="864" w:type="dxa"/>
          </w:tcPr>
          <w:p w14:paraId="65271BF3" w14:textId="77777777" w:rsidR="00440477" w:rsidRDefault="00440477" w:rsidP="00BA7D84">
            <w:pPr>
              <w:pStyle w:val="TableText"/>
            </w:pPr>
          </w:p>
        </w:tc>
        <w:tc>
          <w:tcPr>
            <w:tcW w:w="1104" w:type="dxa"/>
          </w:tcPr>
          <w:p w14:paraId="2868221B" w14:textId="5A0FC142" w:rsidR="00440477" w:rsidRDefault="00002F64" w:rsidP="00BA7D84">
            <w:pPr>
              <w:pStyle w:val="TableText"/>
            </w:pPr>
            <w:del w:id="2095" w:author="Russ Ott" w:date="2022-04-29T10:09:00Z">
              <w:r>
                <w:fldChar w:fldCharType="begin"/>
              </w:r>
              <w:r>
                <w:delInstrText xml:space="preserve"> HYPERLINK \l "C_4435-16" \h </w:delInstrText>
              </w:r>
              <w:r>
                <w:fldChar w:fldCharType="separate"/>
              </w:r>
              <w:r w:rsidR="002F5B8D">
                <w:rPr>
                  <w:rStyle w:val="HyperlinkText9pt"/>
                </w:rPr>
                <w:delText>4435-16</w:delText>
              </w:r>
              <w:r>
                <w:rPr>
                  <w:rStyle w:val="HyperlinkText9pt"/>
                </w:rPr>
                <w:fldChar w:fldCharType="end"/>
              </w:r>
            </w:del>
            <w:ins w:id="2096" w:author="Russ Ott" w:date="2022-04-29T10:09:00Z">
              <w:r>
                <w:fldChar w:fldCharType="begin"/>
              </w:r>
              <w:r>
                <w:instrText xml:space="preserve"> HYPERLINK \l "C_4515-16" \h </w:instrText>
              </w:r>
              <w:r>
                <w:fldChar w:fldCharType="separate"/>
              </w:r>
              <w:r w:rsidR="00440477">
                <w:rPr>
                  <w:rStyle w:val="HyperlinkText9pt"/>
                </w:rPr>
                <w:t>4515-16</w:t>
              </w:r>
              <w:r>
                <w:rPr>
                  <w:rStyle w:val="HyperlinkText9pt"/>
                </w:rPr>
                <w:fldChar w:fldCharType="end"/>
              </w:r>
            </w:ins>
          </w:p>
        </w:tc>
        <w:tc>
          <w:tcPr>
            <w:tcW w:w="2975" w:type="dxa"/>
          </w:tcPr>
          <w:p w14:paraId="3DF11DB5" w14:textId="77777777" w:rsidR="00440477" w:rsidRDefault="00440477" w:rsidP="00BA7D84">
            <w:pPr>
              <w:pStyle w:val="TableText"/>
            </w:pPr>
          </w:p>
        </w:tc>
      </w:tr>
      <w:tr w:rsidR="00440477" w14:paraId="1563D9D1" w14:textId="77777777" w:rsidTr="00BA7D84">
        <w:trPr>
          <w:jc w:val="center"/>
        </w:trPr>
        <w:tc>
          <w:tcPr>
            <w:tcW w:w="3345" w:type="dxa"/>
          </w:tcPr>
          <w:p w14:paraId="2C7DB3BE" w14:textId="77777777" w:rsidR="00440477" w:rsidRDefault="00440477" w:rsidP="00BA7D84">
            <w:pPr>
              <w:pStyle w:val="TableText"/>
            </w:pPr>
            <w:r>
              <w:tab/>
            </w:r>
            <w:r>
              <w:tab/>
            </w:r>
            <w:r>
              <w:tab/>
              <w:t>@value</w:t>
            </w:r>
          </w:p>
        </w:tc>
        <w:tc>
          <w:tcPr>
            <w:tcW w:w="720" w:type="dxa"/>
          </w:tcPr>
          <w:p w14:paraId="6D653DFD" w14:textId="77777777" w:rsidR="00440477" w:rsidRDefault="00440477" w:rsidP="00BA7D84">
            <w:pPr>
              <w:pStyle w:val="TableText"/>
            </w:pPr>
            <w:r>
              <w:t>1..1</w:t>
            </w:r>
          </w:p>
        </w:tc>
        <w:tc>
          <w:tcPr>
            <w:tcW w:w="1152" w:type="dxa"/>
          </w:tcPr>
          <w:p w14:paraId="6007F511" w14:textId="77777777" w:rsidR="00440477" w:rsidRDefault="00440477" w:rsidP="00BA7D84">
            <w:pPr>
              <w:pStyle w:val="TableText"/>
            </w:pPr>
            <w:r>
              <w:t>SHALL</w:t>
            </w:r>
          </w:p>
        </w:tc>
        <w:tc>
          <w:tcPr>
            <w:tcW w:w="864" w:type="dxa"/>
          </w:tcPr>
          <w:p w14:paraId="2C516538" w14:textId="77777777" w:rsidR="00440477" w:rsidRDefault="00440477" w:rsidP="00BA7D84">
            <w:pPr>
              <w:pStyle w:val="TableText"/>
            </w:pPr>
          </w:p>
        </w:tc>
        <w:tc>
          <w:tcPr>
            <w:tcW w:w="1104" w:type="dxa"/>
          </w:tcPr>
          <w:p w14:paraId="49A4D93B" w14:textId="2975DCEA" w:rsidR="00440477" w:rsidRDefault="00002F64" w:rsidP="00BA7D84">
            <w:pPr>
              <w:pStyle w:val="TableText"/>
            </w:pPr>
            <w:del w:id="2097" w:author="Russ Ott" w:date="2022-04-29T10:09:00Z">
              <w:r>
                <w:fldChar w:fldCharType="begin"/>
              </w:r>
              <w:r>
                <w:delInstrText xml:space="preserve"> HYPERLINK \l "C_4435-26" \h </w:delInstrText>
              </w:r>
              <w:r>
                <w:fldChar w:fldCharType="separate"/>
              </w:r>
              <w:r w:rsidR="002F5B8D">
                <w:rPr>
                  <w:rStyle w:val="HyperlinkText9pt"/>
                </w:rPr>
                <w:delText>4435-26</w:delText>
              </w:r>
              <w:r>
                <w:rPr>
                  <w:rStyle w:val="HyperlinkText9pt"/>
                </w:rPr>
                <w:fldChar w:fldCharType="end"/>
              </w:r>
            </w:del>
            <w:ins w:id="2098" w:author="Russ Ott" w:date="2022-04-29T10:09:00Z">
              <w:r>
                <w:fldChar w:fldCharType="begin"/>
              </w:r>
              <w:r>
                <w:instrText xml:space="preserve"> HYPERLINK \l "C_4515-33025" \h </w:instrText>
              </w:r>
              <w:r>
                <w:fldChar w:fldCharType="separate"/>
              </w:r>
              <w:r w:rsidR="00440477">
                <w:rPr>
                  <w:rStyle w:val="HyperlinkText9pt"/>
                </w:rPr>
                <w:t>4515-33025</w:t>
              </w:r>
              <w:r>
                <w:rPr>
                  <w:rStyle w:val="HyperlinkText9pt"/>
                </w:rPr>
                <w:fldChar w:fldCharType="end"/>
              </w:r>
            </w:ins>
          </w:p>
        </w:tc>
        <w:tc>
          <w:tcPr>
            <w:tcW w:w="2975" w:type="dxa"/>
          </w:tcPr>
          <w:p w14:paraId="542E75A3" w14:textId="77777777" w:rsidR="00440477" w:rsidRDefault="00440477" w:rsidP="00BA7D84">
            <w:pPr>
              <w:pStyle w:val="TableText"/>
            </w:pPr>
          </w:p>
        </w:tc>
      </w:tr>
      <w:tr w:rsidR="00440477" w14:paraId="2BAB4F9C" w14:textId="77777777" w:rsidTr="00BA7D84">
        <w:trPr>
          <w:jc w:val="center"/>
        </w:trPr>
        <w:tc>
          <w:tcPr>
            <w:tcW w:w="3345" w:type="dxa"/>
          </w:tcPr>
          <w:p w14:paraId="32A7D41C" w14:textId="77777777" w:rsidR="00440477" w:rsidRDefault="00440477" w:rsidP="00BA7D84">
            <w:pPr>
              <w:pStyle w:val="TableText"/>
            </w:pPr>
            <w:r>
              <w:tab/>
              <w:t>statusCode</w:t>
            </w:r>
          </w:p>
        </w:tc>
        <w:tc>
          <w:tcPr>
            <w:tcW w:w="720" w:type="dxa"/>
          </w:tcPr>
          <w:p w14:paraId="6B80FDF3" w14:textId="77777777" w:rsidR="00440477" w:rsidRDefault="00440477" w:rsidP="00BA7D84">
            <w:pPr>
              <w:pStyle w:val="TableText"/>
            </w:pPr>
            <w:r>
              <w:t>1..1</w:t>
            </w:r>
          </w:p>
        </w:tc>
        <w:tc>
          <w:tcPr>
            <w:tcW w:w="1152" w:type="dxa"/>
          </w:tcPr>
          <w:p w14:paraId="4E9B53EE" w14:textId="77777777" w:rsidR="00440477" w:rsidRDefault="00440477" w:rsidP="00BA7D84">
            <w:pPr>
              <w:pStyle w:val="TableText"/>
            </w:pPr>
            <w:r>
              <w:t>SHALL</w:t>
            </w:r>
          </w:p>
        </w:tc>
        <w:tc>
          <w:tcPr>
            <w:tcW w:w="864" w:type="dxa"/>
          </w:tcPr>
          <w:p w14:paraId="37EFA6A8" w14:textId="77777777" w:rsidR="00440477" w:rsidRDefault="00440477" w:rsidP="00BA7D84">
            <w:pPr>
              <w:pStyle w:val="TableText"/>
            </w:pPr>
          </w:p>
        </w:tc>
        <w:tc>
          <w:tcPr>
            <w:tcW w:w="1104" w:type="dxa"/>
          </w:tcPr>
          <w:p w14:paraId="7FD942A9" w14:textId="29A8D1FA" w:rsidR="00440477" w:rsidRDefault="00002F64" w:rsidP="00BA7D84">
            <w:pPr>
              <w:pStyle w:val="TableText"/>
            </w:pPr>
            <w:del w:id="2099" w:author="Russ Ott" w:date="2022-04-29T10:09:00Z">
              <w:r>
                <w:fldChar w:fldCharType="begin"/>
              </w:r>
              <w:r>
                <w:delInstrText xml:space="preserve"> HYPERLINK \l "C_4435-11" \h </w:delInstrText>
              </w:r>
              <w:r>
                <w:fldChar w:fldCharType="separate"/>
              </w:r>
              <w:r w:rsidR="002F5B8D">
                <w:rPr>
                  <w:rStyle w:val="HyperlinkText9pt"/>
                </w:rPr>
                <w:delText>4435-11</w:delText>
              </w:r>
              <w:r>
                <w:rPr>
                  <w:rStyle w:val="HyperlinkText9pt"/>
                </w:rPr>
                <w:fldChar w:fldCharType="end"/>
              </w:r>
            </w:del>
            <w:ins w:id="2100" w:author="Russ Ott" w:date="2022-04-29T10:09:00Z">
              <w:r>
                <w:fldChar w:fldCharType="begin"/>
              </w:r>
              <w:r>
                <w:instrText xml:space="preserve"> HYPERLINK \l "C_4515-33018" \h </w:instrText>
              </w:r>
              <w:r>
                <w:fldChar w:fldCharType="separate"/>
              </w:r>
              <w:r w:rsidR="00440477">
                <w:rPr>
                  <w:rStyle w:val="HyperlinkText9pt"/>
                </w:rPr>
                <w:t>4515-33018</w:t>
              </w:r>
              <w:r>
                <w:rPr>
                  <w:rStyle w:val="HyperlinkText9pt"/>
                </w:rPr>
                <w:fldChar w:fldCharType="end"/>
              </w:r>
            </w:ins>
          </w:p>
        </w:tc>
        <w:tc>
          <w:tcPr>
            <w:tcW w:w="2975" w:type="dxa"/>
          </w:tcPr>
          <w:p w14:paraId="4CDF401C" w14:textId="77777777" w:rsidR="00440477" w:rsidRDefault="00440477" w:rsidP="00BA7D84">
            <w:pPr>
              <w:pStyle w:val="TableText"/>
            </w:pPr>
          </w:p>
        </w:tc>
      </w:tr>
      <w:tr w:rsidR="00440477" w14:paraId="49292CDA" w14:textId="77777777" w:rsidTr="00BA7D84">
        <w:trPr>
          <w:jc w:val="center"/>
        </w:trPr>
        <w:tc>
          <w:tcPr>
            <w:tcW w:w="3345" w:type="dxa"/>
          </w:tcPr>
          <w:p w14:paraId="6619DA8D" w14:textId="77777777" w:rsidR="00440477" w:rsidRDefault="00440477" w:rsidP="00BA7D84">
            <w:pPr>
              <w:pStyle w:val="TableText"/>
            </w:pPr>
            <w:r>
              <w:tab/>
            </w:r>
            <w:r>
              <w:tab/>
              <w:t>@code</w:t>
            </w:r>
          </w:p>
        </w:tc>
        <w:tc>
          <w:tcPr>
            <w:tcW w:w="720" w:type="dxa"/>
          </w:tcPr>
          <w:p w14:paraId="08E24CFC" w14:textId="77777777" w:rsidR="00440477" w:rsidRDefault="00440477" w:rsidP="00BA7D84">
            <w:pPr>
              <w:pStyle w:val="TableText"/>
            </w:pPr>
            <w:r>
              <w:t>1..1</w:t>
            </w:r>
          </w:p>
        </w:tc>
        <w:tc>
          <w:tcPr>
            <w:tcW w:w="1152" w:type="dxa"/>
          </w:tcPr>
          <w:p w14:paraId="6CB01964" w14:textId="77777777" w:rsidR="00440477" w:rsidRDefault="00440477" w:rsidP="00BA7D84">
            <w:pPr>
              <w:pStyle w:val="TableText"/>
            </w:pPr>
            <w:r>
              <w:t>SHALL</w:t>
            </w:r>
          </w:p>
        </w:tc>
        <w:tc>
          <w:tcPr>
            <w:tcW w:w="864" w:type="dxa"/>
          </w:tcPr>
          <w:p w14:paraId="3ACAF3DC" w14:textId="77777777" w:rsidR="00440477" w:rsidRDefault="00440477" w:rsidP="00BA7D84">
            <w:pPr>
              <w:pStyle w:val="TableText"/>
            </w:pPr>
          </w:p>
        </w:tc>
        <w:tc>
          <w:tcPr>
            <w:tcW w:w="1104" w:type="dxa"/>
          </w:tcPr>
          <w:p w14:paraId="16FA135E" w14:textId="4C8C3CE9" w:rsidR="00440477" w:rsidRDefault="00002F64" w:rsidP="00BA7D84">
            <w:pPr>
              <w:pStyle w:val="TableText"/>
            </w:pPr>
            <w:del w:id="2101" w:author="Russ Ott" w:date="2022-04-29T10:09:00Z">
              <w:r>
                <w:fldChar w:fldCharType="begin"/>
              </w:r>
              <w:r>
                <w:delInstrText xml:space="preserve"> HYPERLINK \l "C_4435-17" \h </w:delInstrText>
              </w:r>
              <w:r>
                <w:fldChar w:fldCharType="separate"/>
              </w:r>
              <w:r w:rsidR="002F5B8D">
                <w:rPr>
                  <w:rStyle w:val="HyperlinkText9pt"/>
                </w:rPr>
                <w:delText>4435-17</w:delText>
              </w:r>
              <w:r>
                <w:rPr>
                  <w:rStyle w:val="HyperlinkText9pt"/>
                </w:rPr>
                <w:fldChar w:fldCharType="end"/>
              </w:r>
            </w:del>
            <w:ins w:id="2102" w:author="Russ Ott" w:date="2022-04-29T10:09:00Z">
              <w:r>
                <w:fldChar w:fldCharType="begin"/>
              </w:r>
              <w:r>
                <w:instrText xml:space="preserve"> HYPERLINK \l "C_4515-33021" \h </w:instrText>
              </w:r>
              <w:r>
                <w:fldChar w:fldCharType="separate"/>
              </w:r>
              <w:r w:rsidR="00440477">
                <w:rPr>
                  <w:rStyle w:val="HyperlinkText9pt"/>
                </w:rPr>
                <w:t>4515-33021</w:t>
              </w:r>
              <w:r>
                <w:rPr>
                  <w:rStyle w:val="HyperlinkText9pt"/>
                </w:rPr>
                <w:fldChar w:fldCharType="end"/>
              </w:r>
            </w:ins>
          </w:p>
        </w:tc>
        <w:tc>
          <w:tcPr>
            <w:tcW w:w="2975" w:type="dxa"/>
          </w:tcPr>
          <w:p w14:paraId="12C5CBD4" w14:textId="77777777" w:rsidR="00440477" w:rsidRDefault="00440477" w:rsidP="00BA7D84">
            <w:pPr>
              <w:pStyle w:val="TableText"/>
            </w:pPr>
            <w:r>
              <w:t>urn:oid:2.16.840.1.113883.5.14 (HL7ActStatus) = completed</w:t>
            </w:r>
          </w:p>
        </w:tc>
      </w:tr>
      <w:tr w:rsidR="00440477" w14:paraId="5CBFB1A9" w14:textId="77777777" w:rsidTr="00BA7D84">
        <w:trPr>
          <w:jc w:val="center"/>
        </w:trPr>
        <w:tc>
          <w:tcPr>
            <w:tcW w:w="3345" w:type="dxa"/>
          </w:tcPr>
          <w:p w14:paraId="4BAA80CF" w14:textId="77777777" w:rsidR="00440477" w:rsidRDefault="00440477" w:rsidP="00BA7D84">
            <w:pPr>
              <w:pStyle w:val="TableText"/>
            </w:pPr>
            <w:r>
              <w:tab/>
              <w:t>value</w:t>
            </w:r>
          </w:p>
        </w:tc>
        <w:tc>
          <w:tcPr>
            <w:tcW w:w="720" w:type="dxa"/>
          </w:tcPr>
          <w:p w14:paraId="671C6854" w14:textId="77777777" w:rsidR="00440477" w:rsidRDefault="00440477" w:rsidP="00BA7D84">
            <w:pPr>
              <w:pStyle w:val="TableText"/>
            </w:pPr>
            <w:r>
              <w:t>1..1</w:t>
            </w:r>
          </w:p>
        </w:tc>
        <w:tc>
          <w:tcPr>
            <w:tcW w:w="1152" w:type="dxa"/>
          </w:tcPr>
          <w:p w14:paraId="47DB4445" w14:textId="77777777" w:rsidR="00440477" w:rsidRDefault="00440477" w:rsidP="00BA7D84">
            <w:pPr>
              <w:pStyle w:val="TableText"/>
            </w:pPr>
            <w:r>
              <w:t>SHALL</w:t>
            </w:r>
          </w:p>
        </w:tc>
        <w:tc>
          <w:tcPr>
            <w:tcW w:w="864" w:type="dxa"/>
          </w:tcPr>
          <w:p w14:paraId="41D6D82B" w14:textId="77777777" w:rsidR="00440477" w:rsidRDefault="00440477" w:rsidP="00BA7D84">
            <w:pPr>
              <w:pStyle w:val="TableText"/>
            </w:pPr>
            <w:ins w:id="2103" w:author="Russ Ott" w:date="2022-04-29T10:09:00Z">
              <w:r>
                <w:t>IVL_</w:t>
              </w:r>
            </w:ins>
            <w:r>
              <w:t>TS</w:t>
            </w:r>
          </w:p>
        </w:tc>
        <w:tc>
          <w:tcPr>
            <w:tcW w:w="1104" w:type="dxa"/>
          </w:tcPr>
          <w:p w14:paraId="6A2FBFF0" w14:textId="3B098F5C" w:rsidR="00440477" w:rsidRDefault="00002F64" w:rsidP="00BA7D84">
            <w:pPr>
              <w:pStyle w:val="TableText"/>
            </w:pPr>
            <w:del w:id="2104" w:author="Russ Ott" w:date="2022-04-29T10:09:00Z">
              <w:r>
                <w:fldChar w:fldCharType="begin"/>
              </w:r>
              <w:r>
                <w:delInstrText xml:space="preserve"> HYPERLINK \l "C_4435-14" \h </w:delInstrText>
              </w:r>
              <w:r>
                <w:fldChar w:fldCharType="separate"/>
              </w:r>
              <w:r w:rsidR="002F5B8D">
                <w:rPr>
                  <w:rStyle w:val="HyperlinkText9pt"/>
                </w:rPr>
                <w:delText>4435-14</w:delText>
              </w:r>
              <w:r>
                <w:rPr>
                  <w:rStyle w:val="HyperlinkText9pt"/>
                </w:rPr>
                <w:fldChar w:fldCharType="end"/>
              </w:r>
            </w:del>
            <w:ins w:id="2105" w:author="Russ Ott" w:date="2022-04-29T10:09:00Z">
              <w:r>
                <w:fldChar w:fldCharType="begin"/>
              </w:r>
              <w:r>
                <w:instrText xml:space="preserve"> HYPERLINK \l "C_4515-14" \h </w:instrText>
              </w:r>
              <w:r>
                <w:fldChar w:fldCharType="separate"/>
              </w:r>
              <w:r w:rsidR="00440477">
                <w:rPr>
                  <w:rStyle w:val="HyperlinkText9pt"/>
                </w:rPr>
                <w:t>4515-14</w:t>
              </w:r>
              <w:r>
                <w:rPr>
                  <w:rStyle w:val="HyperlinkText9pt"/>
                </w:rPr>
                <w:fldChar w:fldCharType="end"/>
              </w:r>
            </w:ins>
          </w:p>
        </w:tc>
        <w:tc>
          <w:tcPr>
            <w:tcW w:w="2975" w:type="dxa"/>
          </w:tcPr>
          <w:p w14:paraId="44E33D9E" w14:textId="77777777" w:rsidR="00440477" w:rsidRDefault="00440477" w:rsidP="00BA7D84">
            <w:pPr>
              <w:pStyle w:val="TableText"/>
            </w:pPr>
          </w:p>
        </w:tc>
      </w:tr>
      <w:tr w:rsidR="00440477" w14:paraId="12B64AF4" w14:textId="77777777" w:rsidTr="00BA7D84">
        <w:trPr>
          <w:jc w:val="center"/>
          <w:ins w:id="2106" w:author="Russ Ott" w:date="2022-04-29T10:09:00Z"/>
        </w:trPr>
        <w:tc>
          <w:tcPr>
            <w:tcW w:w="3345" w:type="dxa"/>
          </w:tcPr>
          <w:p w14:paraId="410F8360" w14:textId="77777777" w:rsidR="00440477" w:rsidRDefault="00440477" w:rsidP="00BA7D84">
            <w:pPr>
              <w:pStyle w:val="TableText"/>
              <w:rPr>
                <w:ins w:id="2107" w:author="Russ Ott" w:date="2022-04-29T10:09:00Z"/>
              </w:rPr>
            </w:pPr>
            <w:ins w:id="2108" w:author="Russ Ott" w:date="2022-04-29T10:09:00Z">
              <w:r>
                <w:tab/>
              </w:r>
              <w:r>
                <w:tab/>
                <w:t>low</w:t>
              </w:r>
            </w:ins>
          </w:p>
        </w:tc>
        <w:tc>
          <w:tcPr>
            <w:tcW w:w="720" w:type="dxa"/>
          </w:tcPr>
          <w:p w14:paraId="0B2FD1B2" w14:textId="77777777" w:rsidR="00440477" w:rsidRDefault="00440477" w:rsidP="00BA7D84">
            <w:pPr>
              <w:pStyle w:val="TableText"/>
              <w:rPr>
                <w:ins w:id="2109" w:author="Russ Ott" w:date="2022-04-29T10:09:00Z"/>
              </w:rPr>
            </w:pPr>
            <w:ins w:id="2110" w:author="Russ Ott" w:date="2022-04-29T10:09:00Z">
              <w:r>
                <w:t>1..1</w:t>
              </w:r>
            </w:ins>
          </w:p>
        </w:tc>
        <w:tc>
          <w:tcPr>
            <w:tcW w:w="1152" w:type="dxa"/>
          </w:tcPr>
          <w:p w14:paraId="448C48A5" w14:textId="77777777" w:rsidR="00440477" w:rsidRDefault="00440477" w:rsidP="00BA7D84">
            <w:pPr>
              <w:pStyle w:val="TableText"/>
              <w:rPr>
                <w:ins w:id="2111" w:author="Russ Ott" w:date="2022-04-29T10:09:00Z"/>
              </w:rPr>
            </w:pPr>
            <w:ins w:id="2112" w:author="Russ Ott" w:date="2022-04-29T10:09:00Z">
              <w:r>
                <w:t>SHALL</w:t>
              </w:r>
            </w:ins>
          </w:p>
        </w:tc>
        <w:tc>
          <w:tcPr>
            <w:tcW w:w="864" w:type="dxa"/>
          </w:tcPr>
          <w:p w14:paraId="54CBB782" w14:textId="77777777" w:rsidR="00440477" w:rsidRDefault="00440477" w:rsidP="00BA7D84">
            <w:pPr>
              <w:pStyle w:val="TableText"/>
              <w:rPr>
                <w:ins w:id="2113" w:author="Russ Ott" w:date="2022-04-29T10:09:00Z"/>
              </w:rPr>
            </w:pPr>
          </w:p>
        </w:tc>
        <w:tc>
          <w:tcPr>
            <w:tcW w:w="1104" w:type="dxa"/>
          </w:tcPr>
          <w:p w14:paraId="264BE0B4" w14:textId="35D6FDEB" w:rsidR="00440477" w:rsidRDefault="00002F64" w:rsidP="00BA7D84">
            <w:pPr>
              <w:pStyle w:val="TableText"/>
              <w:rPr>
                <w:ins w:id="2114" w:author="Russ Ott" w:date="2022-04-29T10:09:00Z"/>
              </w:rPr>
            </w:pPr>
            <w:ins w:id="2115" w:author="Russ Ott" w:date="2022-04-29T10:09:00Z">
              <w:r>
                <w:fldChar w:fldCharType="begin"/>
              </w:r>
              <w:r>
                <w:instrText xml:space="preserve"> HYPERLINK \l "C_4515-33030" \h </w:instrText>
              </w:r>
              <w:r>
                <w:fldChar w:fldCharType="separate"/>
              </w:r>
              <w:r w:rsidR="00440477">
                <w:rPr>
                  <w:rStyle w:val="HyperlinkText9pt"/>
                </w:rPr>
                <w:t>4515-33030</w:t>
              </w:r>
              <w:r>
                <w:rPr>
                  <w:rStyle w:val="HyperlinkText9pt"/>
                </w:rPr>
                <w:fldChar w:fldCharType="end"/>
              </w:r>
            </w:ins>
          </w:p>
        </w:tc>
        <w:tc>
          <w:tcPr>
            <w:tcW w:w="2975" w:type="dxa"/>
          </w:tcPr>
          <w:p w14:paraId="47F81123" w14:textId="77777777" w:rsidR="00440477" w:rsidRDefault="00440477" w:rsidP="00BA7D84">
            <w:pPr>
              <w:pStyle w:val="TableText"/>
              <w:rPr>
                <w:ins w:id="2116" w:author="Russ Ott" w:date="2022-04-29T10:09:00Z"/>
              </w:rPr>
            </w:pPr>
          </w:p>
        </w:tc>
      </w:tr>
      <w:tr w:rsidR="00440477" w14:paraId="4A642DE3" w14:textId="77777777" w:rsidTr="00BA7D84">
        <w:trPr>
          <w:jc w:val="center"/>
          <w:ins w:id="2117" w:author="Russ Ott" w:date="2022-04-29T10:09:00Z"/>
        </w:trPr>
        <w:tc>
          <w:tcPr>
            <w:tcW w:w="3345" w:type="dxa"/>
          </w:tcPr>
          <w:p w14:paraId="766620F1" w14:textId="77777777" w:rsidR="00440477" w:rsidRDefault="00440477" w:rsidP="00BA7D84">
            <w:pPr>
              <w:pStyle w:val="TableText"/>
              <w:rPr>
                <w:ins w:id="2118" w:author="Russ Ott" w:date="2022-04-29T10:09:00Z"/>
              </w:rPr>
            </w:pPr>
            <w:ins w:id="2119" w:author="Russ Ott" w:date="2022-04-29T10:09:00Z">
              <w:r>
                <w:tab/>
              </w:r>
              <w:r>
                <w:tab/>
                <w:t>high</w:t>
              </w:r>
            </w:ins>
          </w:p>
        </w:tc>
        <w:tc>
          <w:tcPr>
            <w:tcW w:w="720" w:type="dxa"/>
          </w:tcPr>
          <w:p w14:paraId="470AC77E" w14:textId="77777777" w:rsidR="00440477" w:rsidRDefault="00440477" w:rsidP="00BA7D84">
            <w:pPr>
              <w:pStyle w:val="TableText"/>
              <w:rPr>
                <w:ins w:id="2120" w:author="Russ Ott" w:date="2022-04-29T10:09:00Z"/>
              </w:rPr>
            </w:pPr>
            <w:ins w:id="2121" w:author="Russ Ott" w:date="2022-04-29T10:09:00Z">
              <w:r>
                <w:t>0..1</w:t>
              </w:r>
            </w:ins>
          </w:p>
        </w:tc>
        <w:tc>
          <w:tcPr>
            <w:tcW w:w="1152" w:type="dxa"/>
          </w:tcPr>
          <w:p w14:paraId="0394160D" w14:textId="77777777" w:rsidR="00440477" w:rsidRDefault="00440477" w:rsidP="00BA7D84">
            <w:pPr>
              <w:pStyle w:val="TableText"/>
              <w:rPr>
                <w:ins w:id="2122" w:author="Russ Ott" w:date="2022-04-29T10:09:00Z"/>
              </w:rPr>
            </w:pPr>
            <w:ins w:id="2123" w:author="Russ Ott" w:date="2022-04-29T10:09:00Z">
              <w:r>
                <w:t>SHOULD</w:t>
              </w:r>
            </w:ins>
          </w:p>
        </w:tc>
        <w:tc>
          <w:tcPr>
            <w:tcW w:w="864" w:type="dxa"/>
          </w:tcPr>
          <w:p w14:paraId="631EAC10" w14:textId="77777777" w:rsidR="00440477" w:rsidRDefault="00440477" w:rsidP="00BA7D84">
            <w:pPr>
              <w:pStyle w:val="TableText"/>
              <w:rPr>
                <w:ins w:id="2124" w:author="Russ Ott" w:date="2022-04-29T10:09:00Z"/>
              </w:rPr>
            </w:pPr>
          </w:p>
        </w:tc>
        <w:tc>
          <w:tcPr>
            <w:tcW w:w="1104" w:type="dxa"/>
          </w:tcPr>
          <w:p w14:paraId="2ABBDC9F" w14:textId="13D7E229" w:rsidR="00440477" w:rsidRDefault="00002F64" w:rsidP="00BA7D84">
            <w:pPr>
              <w:pStyle w:val="TableText"/>
              <w:rPr>
                <w:ins w:id="2125" w:author="Russ Ott" w:date="2022-04-29T10:09:00Z"/>
              </w:rPr>
            </w:pPr>
            <w:ins w:id="2126" w:author="Russ Ott" w:date="2022-04-29T10:09:00Z">
              <w:r>
                <w:fldChar w:fldCharType="begin"/>
              </w:r>
              <w:r>
                <w:instrText xml:space="preserve"> HYPERLINK \l "C_4515-33029" \h </w:instrText>
              </w:r>
              <w:r>
                <w:fldChar w:fldCharType="separate"/>
              </w:r>
              <w:r w:rsidR="00440477">
                <w:rPr>
                  <w:rStyle w:val="HyperlinkText9pt"/>
                </w:rPr>
                <w:t>4515-33029</w:t>
              </w:r>
              <w:r>
                <w:rPr>
                  <w:rStyle w:val="HyperlinkText9pt"/>
                </w:rPr>
                <w:fldChar w:fldCharType="end"/>
              </w:r>
            </w:ins>
          </w:p>
        </w:tc>
        <w:tc>
          <w:tcPr>
            <w:tcW w:w="2975" w:type="dxa"/>
          </w:tcPr>
          <w:p w14:paraId="040B8E71" w14:textId="77777777" w:rsidR="00440477" w:rsidRDefault="00440477" w:rsidP="00BA7D84">
            <w:pPr>
              <w:pStyle w:val="TableText"/>
              <w:rPr>
                <w:ins w:id="2127" w:author="Russ Ott" w:date="2022-04-29T10:09:00Z"/>
              </w:rPr>
            </w:pPr>
          </w:p>
        </w:tc>
      </w:tr>
    </w:tbl>
    <w:p w14:paraId="00413715" w14:textId="77777777" w:rsidR="00440477" w:rsidRDefault="00440477" w:rsidP="00440477">
      <w:pPr>
        <w:pStyle w:val="BodyText"/>
      </w:pPr>
    </w:p>
    <w:p w14:paraId="60EADD65" w14:textId="78CD98A8"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2128" w:name="C_4515-33026"/>
      <w:r>
        <w:t xml:space="preserve"> (CONF:</w:t>
      </w:r>
      <w:del w:id="2129" w:author="Russ Ott" w:date="2022-04-29T10:09:00Z">
        <w:r w:rsidR="002F5B8D">
          <w:delText>4435-24</w:delText>
        </w:r>
      </w:del>
      <w:ins w:id="2130" w:author="Russ Ott" w:date="2022-04-29T10:09:00Z">
        <w:r>
          <w:t>4515-33026</w:t>
        </w:r>
      </w:ins>
      <w:r>
        <w:t>)</w:t>
      </w:r>
      <w:bookmarkEnd w:id="2128"/>
      <w:r>
        <w:t>.</w:t>
      </w:r>
    </w:p>
    <w:p w14:paraId="2D3C5172" w14:textId="026655E1"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2131" w:name="C_4515-33027"/>
      <w:r>
        <w:t xml:space="preserve"> (CONF:</w:t>
      </w:r>
      <w:del w:id="2132" w:author="Russ Ott" w:date="2022-04-29T10:09:00Z">
        <w:r w:rsidR="002F5B8D">
          <w:delText>4435-25</w:delText>
        </w:r>
      </w:del>
      <w:ins w:id="2133" w:author="Russ Ott" w:date="2022-04-29T10:09:00Z">
        <w:r>
          <w:t>4515-33027</w:t>
        </w:r>
      </w:ins>
      <w:r>
        <w:t>)</w:t>
      </w:r>
      <w:bookmarkEnd w:id="2131"/>
      <w:r>
        <w:t>.</w:t>
      </w:r>
    </w:p>
    <w:p w14:paraId="7E0D5DE6" w14:textId="2AF93B22" w:rsidR="00440477" w:rsidRDefault="00440477" w:rsidP="00440477">
      <w:pPr>
        <w:numPr>
          <w:ilvl w:val="0"/>
          <w:numId w:val="10"/>
        </w:numPr>
      </w:pPr>
      <w:r>
        <w:rPr>
          <w:rStyle w:val="keyword"/>
        </w:rPr>
        <w:t>SHALL</w:t>
      </w:r>
      <w:r>
        <w:t xml:space="preserve"> contain exactly one [1..1] </w:t>
      </w:r>
      <w:r>
        <w:rPr>
          <w:rStyle w:val="XMLnameBold"/>
        </w:rPr>
        <w:t>templateId</w:t>
      </w:r>
      <w:bookmarkStart w:id="2134" w:name="C_4515-33019"/>
      <w:r>
        <w:t xml:space="preserve"> (CONF:</w:t>
      </w:r>
      <w:del w:id="2135" w:author="Russ Ott" w:date="2022-04-29T10:09:00Z">
        <w:r w:rsidR="002F5B8D">
          <w:delText>4435-12</w:delText>
        </w:r>
      </w:del>
      <w:ins w:id="2136" w:author="Russ Ott" w:date="2022-04-29T10:09:00Z">
        <w:r>
          <w:t>4515-33019</w:t>
        </w:r>
      </w:ins>
      <w:r>
        <w:t>)</w:t>
      </w:r>
      <w:bookmarkEnd w:id="2134"/>
      <w:r>
        <w:t xml:space="preserve"> such that it</w:t>
      </w:r>
    </w:p>
    <w:p w14:paraId="61D83870" w14:textId="365E4924"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"2.16.840.1.113883.10.20.22.4.500.3"</w:t>
      </w:r>
      <w:bookmarkStart w:id="2137" w:name="C_4515-33022"/>
      <w:r>
        <w:t xml:space="preserve"> (CONF:</w:t>
      </w:r>
      <w:del w:id="2138" w:author="Russ Ott" w:date="2022-04-29T10:09:00Z">
        <w:r w:rsidR="002F5B8D">
          <w:delText>4435-18</w:delText>
        </w:r>
      </w:del>
      <w:ins w:id="2139" w:author="Russ Ott" w:date="2022-04-29T10:09:00Z">
        <w:r>
          <w:t>4515-33022</w:t>
        </w:r>
      </w:ins>
      <w:r>
        <w:t>)</w:t>
      </w:r>
      <w:bookmarkEnd w:id="2137"/>
      <w:r>
        <w:t>.</w:t>
      </w:r>
    </w:p>
    <w:p w14:paraId="3EFA1281" w14:textId="6966BABD"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w:t>
      </w:r>
      <w:del w:id="2140" w:author="Russ Ott" w:date="2022-04-29T10:09:00Z">
        <w:r w:rsidR="002F5B8D">
          <w:rPr>
            <w:rStyle w:val="XMLname"/>
          </w:rPr>
          <w:delText>2019-07</w:delText>
        </w:r>
      </w:del>
      <w:ins w:id="2141" w:author="Russ Ott" w:date="2022-04-29T10:09:00Z">
        <w:r>
          <w:rPr>
            <w:rStyle w:val="XMLname"/>
          </w:rPr>
          <w:t>2022-06</w:t>
        </w:r>
      </w:ins>
      <w:r>
        <w:rPr>
          <w:rStyle w:val="XMLname"/>
        </w:rPr>
        <w:t>-01"</w:t>
      </w:r>
      <w:bookmarkStart w:id="2142" w:name="C_4515-19"/>
      <w:r>
        <w:t xml:space="preserve"> (CONF:</w:t>
      </w:r>
      <w:del w:id="2143" w:author="Russ Ott" w:date="2022-04-29T10:09:00Z">
        <w:r w:rsidR="002F5B8D">
          <w:delText>4435</w:delText>
        </w:r>
      </w:del>
      <w:ins w:id="2144" w:author="Russ Ott" w:date="2022-04-29T10:09:00Z">
        <w:r>
          <w:t>4515</w:t>
        </w:r>
      </w:ins>
      <w:r>
        <w:t>-19)</w:t>
      </w:r>
      <w:bookmarkEnd w:id="2142"/>
      <w:r>
        <w:t>.</w:t>
      </w:r>
    </w:p>
    <w:p w14:paraId="1AA4B555" w14:textId="2516D4E8" w:rsidR="00440477" w:rsidRDefault="00440477" w:rsidP="00440477">
      <w:pPr>
        <w:numPr>
          <w:ilvl w:val="0"/>
          <w:numId w:val="10"/>
        </w:numPr>
      </w:pPr>
      <w:r>
        <w:rPr>
          <w:rStyle w:val="keyword"/>
        </w:rPr>
        <w:t>SHALL</w:t>
      </w:r>
      <w:r>
        <w:t xml:space="preserve"> contain exactly one [1..1] </w:t>
      </w:r>
      <w:r>
        <w:rPr>
          <w:rStyle w:val="XMLnameBold"/>
        </w:rPr>
        <w:t>code</w:t>
      </w:r>
      <w:bookmarkStart w:id="2145" w:name="C_4515-13"/>
      <w:r>
        <w:t xml:space="preserve"> (CONF:</w:t>
      </w:r>
      <w:del w:id="2146" w:author="Russ Ott" w:date="2022-04-29T10:09:00Z">
        <w:r w:rsidR="002F5B8D">
          <w:delText>4435</w:delText>
        </w:r>
      </w:del>
      <w:ins w:id="2147" w:author="Russ Ott" w:date="2022-04-29T10:09:00Z">
        <w:r>
          <w:t>4515</w:t>
        </w:r>
      </w:ins>
      <w:r>
        <w:t>-13)</w:t>
      </w:r>
      <w:bookmarkEnd w:id="2145"/>
      <w:r>
        <w:t>.</w:t>
      </w:r>
    </w:p>
    <w:p w14:paraId="3BCD48E2" w14:textId="77F27F80"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"57203-2"</w:t>
      </w:r>
      <w:r>
        <w:t xml:space="preserve"> Episode Timing [CMS Assessment]</w:t>
      </w:r>
      <w:bookmarkStart w:id="2148" w:name="C_4515-33023"/>
      <w:r>
        <w:t xml:space="preserve"> (CONF:</w:t>
      </w:r>
      <w:del w:id="2149" w:author="Russ Ott" w:date="2022-04-29T10:09:00Z">
        <w:r w:rsidR="002F5B8D">
          <w:delText>4435-20</w:delText>
        </w:r>
      </w:del>
      <w:ins w:id="2150" w:author="Russ Ott" w:date="2022-04-29T10:09:00Z">
        <w:r>
          <w:t>4515-33023</w:t>
        </w:r>
      </w:ins>
      <w:r>
        <w:t>)</w:t>
      </w:r>
      <w:bookmarkEnd w:id="2148"/>
      <w:r>
        <w:t>.</w:t>
      </w:r>
    </w:p>
    <w:p w14:paraId="4D71D91F" w14:textId="2D124CAF"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2151" w:name="C_4515-33024"/>
      <w:r>
        <w:t xml:space="preserve"> (CONF:</w:t>
      </w:r>
      <w:del w:id="2152" w:author="Russ Ott" w:date="2022-04-29T10:09:00Z">
        <w:r w:rsidR="002F5B8D">
          <w:delText>4435-21</w:delText>
        </w:r>
      </w:del>
      <w:ins w:id="2153" w:author="Russ Ott" w:date="2022-04-29T10:09:00Z">
        <w:r>
          <w:t>4515-33024</w:t>
        </w:r>
      </w:ins>
      <w:r>
        <w:t>)</w:t>
      </w:r>
      <w:bookmarkEnd w:id="2151"/>
      <w:r>
        <w:t>.</w:t>
      </w:r>
    </w:p>
    <w:p w14:paraId="23A35DFE" w14:textId="3214A0BA" w:rsidR="00440477" w:rsidRDefault="00440477" w:rsidP="00440477">
      <w:pPr>
        <w:numPr>
          <w:ilvl w:val="0"/>
          <w:numId w:val="10"/>
        </w:numPr>
      </w:pPr>
      <w:r>
        <w:rPr>
          <w:rStyle w:val="keyword"/>
        </w:rPr>
        <w:t>SHALL</w:t>
      </w:r>
      <w:r>
        <w:t xml:space="preserve"> contain exactly one [1..1] </w:t>
      </w:r>
      <w:r>
        <w:rPr>
          <w:rStyle w:val="XMLnameBold"/>
        </w:rPr>
        <w:t>text</w:t>
      </w:r>
      <w:bookmarkStart w:id="2154" w:name="C_4515-33020"/>
      <w:r>
        <w:t xml:space="preserve"> (CONF:</w:t>
      </w:r>
      <w:del w:id="2155" w:author="Russ Ott" w:date="2022-04-29T10:09:00Z">
        <w:r w:rsidR="002F5B8D">
          <w:delText>4435-15</w:delText>
        </w:r>
      </w:del>
      <w:ins w:id="2156" w:author="Russ Ott" w:date="2022-04-29T10:09:00Z">
        <w:r>
          <w:t>4515-33020</w:t>
        </w:r>
      </w:ins>
      <w:r>
        <w:t>)</w:t>
      </w:r>
      <w:bookmarkEnd w:id="2154"/>
      <w:r>
        <w:t>.</w:t>
      </w:r>
    </w:p>
    <w:p w14:paraId="4D59AA0C" w14:textId="5C66E087" w:rsidR="00440477" w:rsidRDefault="00440477" w:rsidP="00440477">
      <w:pPr>
        <w:numPr>
          <w:ilvl w:val="1"/>
          <w:numId w:val="10"/>
        </w:numPr>
      </w:pPr>
      <w:r>
        <w:t xml:space="preserve">This text </w:t>
      </w:r>
      <w:r>
        <w:rPr>
          <w:rStyle w:val="keyword"/>
        </w:rPr>
        <w:t>SHALL</w:t>
      </w:r>
      <w:r>
        <w:t xml:space="preserve"> contain exactly one [1..1] </w:t>
      </w:r>
      <w:r>
        <w:rPr>
          <w:rStyle w:val="XMLnameBold"/>
        </w:rPr>
        <w:t>reference</w:t>
      </w:r>
      <w:bookmarkStart w:id="2157" w:name="C_4515-16"/>
      <w:r>
        <w:t xml:space="preserve"> (CONF:</w:t>
      </w:r>
      <w:del w:id="2158" w:author="Russ Ott" w:date="2022-04-29T10:09:00Z">
        <w:r w:rsidR="002F5B8D">
          <w:delText>4435</w:delText>
        </w:r>
      </w:del>
      <w:ins w:id="2159" w:author="Russ Ott" w:date="2022-04-29T10:09:00Z">
        <w:r>
          <w:t>4515</w:t>
        </w:r>
      </w:ins>
      <w:r>
        <w:t>-16)</w:t>
      </w:r>
      <w:bookmarkEnd w:id="2157"/>
      <w:r>
        <w:t>.</w:t>
      </w:r>
    </w:p>
    <w:p w14:paraId="03DD60DC" w14:textId="71C07687" w:rsidR="00440477" w:rsidRDefault="00440477" w:rsidP="00440477">
      <w:pPr>
        <w:numPr>
          <w:ilvl w:val="2"/>
          <w:numId w:val="10"/>
        </w:numPr>
      </w:pPr>
      <w:r>
        <w:t xml:space="preserve">This reference </w:t>
      </w:r>
      <w:r>
        <w:rPr>
          <w:rStyle w:val="keyword"/>
        </w:rPr>
        <w:t>SHALL</w:t>
      </w:r>
      <w:r>
        <w:t xml:space="preserve"> contain exactly one [1..1] </w:t>
      </w:r>
      <w:r>
        <w:rPr>
          <w:rStyle w:val="XMLnameBold"/>
        </w:rPr>
        <w:t>@value</w:t>
      </w:r>
      <w:bookmarkStart w:id="2160" w:name="C_4515-33025"/>
      <w:r>
        <w:t xml:space="preserve"> (CONF:</w:t>
      </w:r>
      <w:del w:id="2161" w:author="Russ Ott" w:date="2022-04-29T10:09:00Z">
        <w:r w:rsidR="002F5B8D">
          <w:delText>4435-26</w:delText>
        </w:r>
      </w:del>
      <w:ins w:id="2162" w:author="Russ Ott" w:date="2022-04-29T10:09:00Z">
        <w:r>
          <w:t>4515-33025</w:t>
        </w:r>
      </w:ins>
      <w:r>
        <w:t>)</w:t>
      </w:r>
      <w:bookmarkEnd w:id="2160"/>
      <w:r>
        <w:t>.</w:t>
      </w:r>
    </w:p>
    <w:p w14:paraId="5ED98ADF" w14:textId="7F9010ED" w:rsidR="00440477" w:rsidRDefault="00440477" w:rsidP="00440477">
      <w:pPr>
        <w:numPr>
          <w:ilvl w:val="0"/>
          <w:numId w:val="10"/>
        </w:numPr>
      </w:pPr>
      <w:r>
        <w:rPr>
          <w:rStyle w:val="keyword"/>
        </w:rPr>
        <w:t>SHALL</w:t>
      </w:r>
      <w:r>
        <w:t xml:space="preserve"> contain exactly one [1..1] </w:t>
      </w:r>
      <w:r>
        <w:rPr>
          <w:rStyle w:val="XMLnameBold"/>
        </w:rPr>
        <w:t>statusCode</w:t>
      </w:r>
      <w:bookmarkStart w:id="2163" w:name="C_4515-33018"/>
      <w:r>
        <w:t xml:space="preserve"> (CONF:</w:t>
      </w:r>
      <w:del w:id="2164" w:author="Russ Ott" w:date="2022-04-29T10:09:00Z">
        <w:r w:rsidR="002F5B8D">
          <w:delText>4435-11</w:delText>
        </w:r>
      </w:del>
      <w:ins w:id="2165" w:author="Russ Ott" w:date="2022-04-29T10:09:00Z">
        <w:r>
          <w:t>4515-33018</w:t>
        </w:r>
      </w:ins>
      <w:r>
        <w:t>)</w:t>
      </w:r>
      <w:bookmarkEnd w:id="2163"/>
      <w:r>
        <w:t>.</w:t>
      </w:r>
    </w:p>
    <w:p w14:paraId="5AB17AA1" w14:textId="54E645EA"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2166" w:name="C_4515-33021"/>
      <w:r>
        <w:t xml:space="preserve"> (CONF:</w:t>
      </w:r>
      <w:del w:id="2167" w:author="Russ Ott" w:date="2022-04-29T10:09:00Z">
        <w:r w:rsidR="002F5B8D">
          <w:delText>4435-17</w:delText>
        </w:r>
      </w:del>
      <w:ins w:id="2168" w:author="Russ Ott" w:date="2022-04-29T10:09:00Z">
        <w:r>
          <w:t>4515-33021</w:t>
        </w:r>
      </w:ins>
      <w:r>
        <w:t>)</w:t>
      </w:r>
      <w:bookmarkEnd w:id="2166"/>
      <w:r>
        <w:t>.</w:t>
      </w:r>
    </w:p>
    <w:p w14:paraId="65BA68B9" w14:textId="77777777" w:rsidR="00440477" w:rsidRDefault="00440477" w:rsidP="00440477">
      <w:pPr>
        <w:pStyle w:val="BodyText"/>
        <w:spacing w:before="120"/>
        <w:rPr>
          <w:ins w:id="2169" w:author="Russ Ott" w:date="2022-04-29T10:09:00Z"/>
        </w:rPr>
      </w:pPr>
      <w:ins w:id="2170" w:author="Russ Ott" w:date="2022-04-29T10:09:00Z">
        <w:r>
          <w:t>Observation/value Interval Time Stamp holds the time range the Care Team Member participated on the Care Team of the patient.</w:t>
        </w:r>
      </w:ins>
    </w:p>
    <w:p w14:paraId="3B50732C" w14:textId="2114F88D"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w:t>
      </w:r>
      <w:ins w:id="2171" w:author="Russ Ott" w:date="2022-04-29T10:09:00Z">
        <w:r>
          <w:t>IVL_</w:t>
        </w:r>
      </w:ins>
      <w:r>
        <w:t>TS"</w:t>
      </w:r>
      <w:bookmarkStart w:id="2172" w:name="C_4515-14"/>
      <w:r>
        <w:t xml:space="preserve"> (CONF:</w:t>
      </w:r>
      <w:del w:id="2173" w:author="Russ Ott" w:date="2022-04-29T10:09:00Z">
        <w:r w:rsidR="002F5B8D">
          <w:delText>4435</w:delText>
        </w:r>
      </w:del>
      <w:ins w:id="2174" w:author="Russ Ott" w:date="2022-04-29T10:09:00Z">
        <w:r>
          <w:t>4515</w:t>
        </w:r>
      </w:ins>
      <w:r>
        <w:t>-14)</w:t>
      </w:r>
      <w:bookmarkEnd w:id="2172"/>
      <w:r>
        <w:t>.</w:t>
      </w:r>
    </w:p>
    <w:p w14:paraId="185F4364" w14:textId="77777777" w:rsidR="00440477" w:rsidRDefault="00440477" w:rsidP="00440477">
      <w:pPr>
        <w:numPr>
          <w:ilvl w:val="1"/>
          <w:numId w:val="10"/>
        </w:numPr>
        <w:rPr>
          <w:ins w:id="2175" w:author="Russ Ott" w:date="2022-04-29T10:09:00Z"/>
        </w:rPr>
      </w:pPr>
      <w:ins w:id="2176" w:author="Russ Ott" w:date="2022-04-29T10:09:00Z">
        <w:r>
          <w:t xml:space="preserve">This value </w:t>
        </w:r>
        <w:r>
          <w:rPr>
            <w:rStyle w:val="keyword"/>
          </w:rPr>
          <w:t>SHALL</w:t>
        </w:r>
        <w:r>
          <w:t xml:space="preserve"> contain exactly one [1..1] </w:t>
        </w:r>
        <w:r>
          <w:rPr>
            <w:rStyle w:val="XMLnameBold"/>
          </w:rPr>
          <w:t>low</w:t>
        </w:r>
        <w:bookmarkStart w:id="2177" w:name="C_4515-33030"/>
        <w:r>
          <w:t xml:space="preserve"> (CONF:4515-33030)</w:t>
        </w:r>
        <w:bookmarkEnd w:id="2177"/>
        <w:r>
          <w:t>.</w:t>
        </w:r>
      </w:ins>
    </w:p>
    <w:p w14:paraId="19A91618" w14:textId="77777777" w:rsidR="00440477" w:rsidRDefault="00440477" w:rsidP="00440477">
      <w:pPr>
        <w:numPr>
          <w:ilvl w:val="1"/>
          <w:numId w:val="10"/>
        </w:numPr>
        <w:rPr>
          <w:ins w:id="2178" w:author="Russ Ott" w:date="2022-04-29T10:09:00Z"/>
        </w:rPr>
      </w:pPr>
      <w:ins w:id="2179" w:author="Russ Ott" w:date="2022-04-29T10:09:00Z">
        <w:r>
          <w:t xml:space="preserve">This value </w:t>
        </w:r>
        <w:r>
          <w:rPr>
            <w:rStyle w:val="keyword"/>
          </w:rPr>
          <w:t>SHOULD</w:t>
        </w:r>
        <w:r>
          <w:t xml:space="preserve"> contain zero or one [0..1] </w:t>
        </w:r>
        <w:r>
          <w:rPr>
            <w:rStyle w:val="XMLnameBold"/>
          </w:rPr>
          <w:t>high</w:t>
        </w:r>
        <w:bookmarkStart w:id="2180" w:name="C_4515-33029"/>
        <w:r>
          <w:t xml:space="preserve"> (CONF:4515-33029)</w:t>
        </w:r>
        <w:bookmarkEnd w:id="2180"/>
        <w:r>
          <w:t>.</w:t>
        </w:r>
      </w:ins>
    </w:p>
    <w:p w14:paraId="06C14421" w14:textId="5B654156" w:rsidR="00440477" w:rsidRDefault="00440477" w:rsidP="00440477">
      <w:pPr>
        <w:pStyle w:val="Caption"/>
        <w:ind w:left="130" w:right="115"/>
        <w:rPr>
          <w:ins w:id="2181" w:author="Russ Ott" w:date="2022-04-29T10:09:00Z"/>
        </w:rPr>
      </w:pPr>
      <w:bookmarkStart w:id="2182" w:name="_Toc101450683"/>
      <w:ins w:id="2183" w:author="Russ Ott" w:date="2022-04-29T10:09:00Z">
        <w:r>
          <w:t xml:space="preserve">Figure </w:t>
        </w:r>
        <w:r>
          <w:fldChar w:fldCharType="begin"/>
        </w:r>
        <w:r>
          <w:instrText>SEQ Figure \* ARABIC</w:instrText>
        </w:r>
        <w:r>
          <w:fldChar w:fldCharType="separate"/>
        </w:r>
        <w:r w:rsidR="00F1669B">
          <w:t>9</w:t>
        </w:r>
        <w:r>
          <w:fldChar w:fldCharType="end"/>
        </w:r>
        <w:r>
          <w:t>: Care Team Member Schedule Observation Example</w:t>
        </w:r>
        <w:bookmarkEnd w:id="2182"/>
      </w:ins>
    </w:p>
    <w:p w14:paraId="3F5F5C50" w14:textId="77777777" w:rsidR="00440477" w:rsidRDefault="00440477" w:rsidP="00440477">
      <w:pPr>
        <w:pStyle w:val="Example"/>
        <w:ind w:left="130" w:right="115"/>
        <w:rPr>
          <w:ins w:id="2184" w:author="Russ Ott" w:date="2022-04-29T10:09:00Z"/>
        </w:rPr>
      </w:pPr>
      <w:ins w:id="2185" w:author="Russ Ott" w:date="2022-04-29T10:09:00Z">
        <w:r>
          <w:t>&lt;!-- Care Team Member Schedule Observation (contained in Care Team Member Act) --&gt;</w:t>
        </w:r>
      </w:ins>
    </w:p>
    <w:p w14:paraId="486536FD" w14:textId="77777777" w:rsidR="00440477" w:rsidRDefault="00440477" w:rsidP="00440477">
      <w:pPr>
        <w:pStyle w:val="Example"/>
        <w:ind w:left="130" w:right="115"/>
        <w:rPr>
          <w:ins w:id="2186" w:author="Russ Ott" w:date="2022-04-29T10:09:00Z"/>
        </w:rPr>
      </w:pPr>
      <w:ins w:id="2187" w:author="Russ Ott" w:date="2022-04-29T10:09:00Z">
        <w:r>
          <w:t>&lt;entry&gt;</w:t>
        </w:r>
      </w:ins>
    </w:p>
    <w:p w14:paraId="6DFB5E26" w14:textId="77777777" w:rsidR="00440477" w:rsidRDefault="00440477" w:rsidP="00440477">
      <w:pPr>
        <w:pStyle w:val="Example"/>
        <w:ind w:left="130" w:right="115"/>
        <w:rPr>
          <w:ins w:id="2188" w:author="Russ Ott" w:date="2022-04-29T10:09:00Z"/>
        </w:rPr>
      </w:pPr>
      <w:ins w:id="2189" w:author="Russ Ott" w:date="2022-04-29T10:09:00Z">
        <w:r>
          <w:t xml:space="preserve">    &lt;observation classCode="OBS" moodCode="EVN"&gt;</w:t>
        </w:r>
      </w:ins>
    </w:p>
    <w:p w14:paraId="5F57DAA1" w14:textId="77777777" w:rsidR="00440477" w:rsidRDefault="00440477" w:rsidP="00440477">
      <w:pPr>
        <w:pStyle w:val="Example"/>
        <w:ind w:left="130" w:right="115"/>
        <w:rPr>
          <w:ins w:id="2190" w:author="Russ Ott" w:date="2022-04-29T10:09:00Z"/>
        </w:rPr>
      </w:pPr>
      <w:ins w:id="2191" w:author="Russ Ott" w:date="2022-04-29T10:09:00Z">
        <w:r>
          <w:t xml:space="preserve">        &lt;templateId root="2.16.840.1.113883.10.20.22.4.500.3" extension="2016-06-01"/&gt;</w:t>
        </w:r>
      </w:ins>
    </w:p>
    <w:p w14:paraId="486B3206" w14:textId="77777777" w:rsidR="00440477" w:rsidRDefault="00440477" w:rsidP="00440477">
      <w:pPr>
        <w:pStyle w:val="Example"/>
        <w:ind w:left="130" w:right="115"/>
        <w:rPr>
          <w:ins w:id="2192" w:author="Russ Ott" w:date="2022-04-29T10:09:00Z"/>
        </w:rPr>
      </w:pPr>
      <w:ins w:id="2193" w:author="Russ Ott" w:date="2022-04-29T10:09:00Z">
        <w:r>
          <w:t xml:space="preserve">        &lt;templateId root="2.16.840.1.113883.10.20.22.4.500.3" extension="2022-06-01"/&gt;</w:t>
        </w:r>
      </w:ins>
    </w:p>
    <w:p w14:paraId="536ADA5C" w14:textId="77777777" w:rsidR="00440477" w:rsidRDefault="00440477" w:rsidP="00440477">
      <w:pPr>
        <w:pStyle w:val="Example"/>
        <w:ind w:left="130" w:right="115"/>
        <w:rPr>
          <w:ins w:id="2194" w:author="Russ Ott" w:date="2022-04-29T10:09:00Z"/>
        </w:rPr>
      </w:pPr>
      <w:ins w:id="2195" w:author="Russ Ott" w:date="2022-04-29T10:09:00Z">
        <w:r>
          <w:t xml:space="preserve">        &lt;code code="57203-2" displayName="Episode Timing [CMS Assessment]"</w:t>
        </w:r>
      </w:ins>
    </w:p>
    <w:p w14:paraId="4547CE84" w14:textId="77777777" w:rsidR="00440477" w:rsidRDefault="00440477" w:rsidP="00440477">
      <w:pPr>
        <w:pStyle w:val="Example"/>
        <w:ind w:left="130" w:right="115"/>
        <w:rPr>
          <w:ins w:id="2196" w:author="Russ Ott" w:date="2022-04-29T10:09:00Z"/>
        </w:rPr>
      </w:pPr>
      <w:ins w:id="2197" w:author="Russ Ott" w:date="2022-04-29T10:09:00Z">
        <w:r>
          <w:tab/>
        </w:r>
        <w:r>
          <w:tab/>
        </w:r>
        <w:r>
          <w:tab/>
        </w:r>
        <w:r>
          <w:tab/>
        </w:r>
        <w:r>
          <w:tab/>
        </w:r>
        <w:r>
          <w:tab/>
        </w:r>
        <w:r>
          <w:tab/>
        </w:r>
        <w:r>
          <w:tab/>
          <w:t>codeSystem="2.16.840.1.113883.6.1" codeSystemName="LOINC"/&gt;</w:t>
        </w:r>
      </w:ins>
    </w:p>
    <w:p w14:paraId="6ECA88A6" w14:textId="77777777" w:rsidR="00440477" w:rsidRDefault="00440477" w:rsidP="00440477">
      <w:pPr>
        <w:pStyle w:val="Example"/>
        <w:ind w:left="130" w:right="115"/>
        <w:rPr>
          <w:ins w:id="2198" w:author="Russ Ott" w:date="2022-04-29T10:09:00Z"/>
        </w:rPr>
      </w:pPr>
      <w:ins w:id="2199" w:author="Russ Ott" w:date="2022-04-29T10:09:00Z">
        <w:r>
          <w:t xml:space="preserve">        &lt;text&gt;</w:t>
        </w:r>
      </w:ins>
    </w:p>
    <w:p w14:paraId="6AE93B51" w14:textId="77777777" w:rsidR="00440477" w:rsidRDefault="00440477" w:rsidP="00440477">
      <w:pPr>
        <w:pStyle w:val="Example"/>
        <w:ind w:left="130" w:right="115"/>
        <w:rPr>
          <w:ins w:id="2200" w:author="Russ Ott" w:date="2022-04-29T10:09:00Z"/>
        </w:rPr>
      </w:pPr>
      <w:ins w:id="2201" w:author="Russ Ott" w:date="2022-04-29T10:09:00Z">
        <w:r>
          <w:t xml:space="preserve">            &lt;reference value="#CareTeam_CT"/&gt;</w:t>
        </w:r>
      </w:ins>
    </w:p>
    <w:p w14:paraId="10958BBD" w14:textId="77777777" w:rsidR="00440477" w:rsidRDefault="00440477" w:rsidP="00440477">
      <w:pPr>
        <w:pStyle w:val="Example"/>
        <w:ind w:left="130" w:right="115"/>
        <w:rPr>
          <w:ins w:id="2202" w:author="Russ Ott" w:date="2022-04-29T10:09:00Z"/>
        </w:rPr>
      </w:pPr>
      <w:ins w:id="2203" w:author="Russ Ott" w:date="2022-04-29T10:09:00Z">
        <w:r>
          <w:t xml:space="preserve">        &lt;/text&gt;</w:t>
        </w:r>
      </w:ins>
    </w:p>
    <w:p w14:paraId="541E8822" w14:textId="77777777" w:rsidR="00440477" w:rsidRDefault="00440477" w:rsidP="00440477">
      <w:pPr>
        <w:pStyle w:val="Example"/>
        <w:ind w:left="130" w:right="115"/>
        <w:rPr>
          <w:ins w:id="2204" w:author="Russ Ott" w:date="2022-04-29T10:09:00Z"/>
        </w:rPr>
      </w:pPr>
      <w:ins w:id="2205" w:author="Russ Ott" w:date="2022-04-29T10:09:00Z">
        <w:r>
          <w:t xml:space="preserve">        &lt;statusCode code="completed"/&gt;</w:t>
        </w:r>
      </w:ins>
    </w:p>
    <w:p w14:paraId="32595C37" w14:textId="77777777" w:rsidR="00440477" w:rsidRDefault="00440477" w:rsidP="00440477">
      <w:pPr>
        <w:pStyle w:val="Example"/>
        <w:ind w:left="130" w:right="115"/>
        <w:rPr>
          <w:ins w:id="2206" w:author="Russ Ott" w:date="2022-04-29T10:09:00Z"/>
        </w:rPr>
      </w:pPr>
      <w:ins w:id="2207" w:author="Russ Ott" w:date="2022-04-29T10:09:00Z">
        <w:r>
          <w:t xml:space="preserve">        &lt;value xsi:type="IVL_TS"&gt;</w:t>
        </w:r>
      </w:ins>
    </w:p>
    <w:p w14:paraId="293377FC" w14:textId="77777777" w:rsidR="00440477" w:rsidRDefault="00440477" w:rsidP="00440477">
      <w:pPr>
        <w:pStyle w:val="Example"/>
        <w:ind w:left="130" w:right="115"/>
        <w:rPr>
          <w:ins w:id="2208" w:author="Russ Ott" w:date="2022-04-29T10:09:00Z"/>
        </w:rPr>
      </w:pPr>
      <w:ins w:id="2209" w:author="Russ Ott" w:date="2022-04-29T10:09:00Z">
        <w:r>
          <w:t xml:space="preserve">            &lt;low value="20210401"/&gt;</w:t>
        </w:r>
      </w:ins>
    </w:p>
    <w:p w14:paraId="368EB565" w14:textId="77777777" w:rsidR="00440477" w:rsidRDefault="00440477" w:rsidP="00440477">
      <w:pPr>
        <w:pStyle w:val="Example"/>
        <w:ind w:left="130" w:right="115"/>
        <w:rPr>
          <w:ins w:id="2210" w:author="Russ Ott" w:date="2022-04-29T10:09:00Z"/>
        </w:rPr>
      </w:pPr>
      <w:ins w:id="2211" w:author="Russ Ott" w:date="2022-04-29T10:09:00Z">
        <w:r>
          <w:t xml:space="preserve">            &lt;high value="20210412"/&gt;</w:t>
        </w:r>
      </w:ins>
    </w:p>
    <w:p w14:paraId="1BD1BC09" w14:textId="77777777" w:rsidR="00440477" w:rsidRDefault="00440477" w:rsidP="00440477">
      <w:pPr>
        <w:pStyle w:val="Example"/>
        <w:ind w:left="130" w:right="115"/>
        <w:rPr>
          <w:ins w:id="2212" w:author="Russ Ott" w:date="2022-04-29T10:09:00Z"/>
        </w:rPr>
      </w:pPr>
      <w:ins w:id="2213" w:author="Russ Ott" w:date="2022-04-29T10:09:00Z">
        <w:r>
          <w:t xml:space="preserve">        &lt;/value&gt;</w:t>
        </w:r>
      </w:ins>
    </w:p>
    <w:p w14:paraId="58275EAA" w14:textId="77777777" w:rsidR="00440477" w:rsidRDefault="00440477" w:rsidP="00440477">
      <w:pPr>
        <w:pStyle w:val="Example"/>
        <w:ind w:left="130" w:right="115"/>
        <w:rPr>
          <w:ins w:id="2214" w:author="Russ Ott" w:date="2022-04-29T10:09:00Z"/>
        </w:rPr>
      </w:pPr>
      <w:ins w:id="2215" w:author="Russ Ott" w:date="2022-04-29T10:09:00Z">
        <w:r>
          <w:t xml:space="preserve">    &lt;/observation&gt;</w:t>
        </w:r>
      </w:ins>
    </w:p>
    <w:p w14:paraId="79677ED7" w14:textId="77777777" w:rsidR="00440477" w:rsidRDefault="00440477" w:rsidP="00440477">
      <w:pPr>
        <w:pStyle w:val="Example"/>
        <w:ind w:left="130" w:right="115"/>
        <w:rPr>
          <w:ins w:id="2216" w:author="Russ Ott" w:date="2022-04-29T10:09:00Z"/>
        </w:rPr>
      </w:pPr>
      <w:ins w:id="2217" w:author="Russ Ott" w:date="2022-04-29T10:09:00Z">
        <w:r>
          <w:t>&lt;/entry&gt;</w:t>
        </w:r>
      </w:ins>
    </w:p>
    <w:p w14:paraId="1279EB34" w14:textId="77777777" w:rsidR="00440477" w:rsidRDefault="00440477" w:rsidP="00440477">
      <w:pPr>
        <w:pStyle w:val="BodyText"/>
        <w:rPr>
          <w:ins w:id="2218" w:author="Russ Ott" w:date="2022-04-29T10:09:00Z"/>
        </w:rPr>
      </w:pPr>
    </w:p>
    <w:p w14:paraId="6A40EF59" w14:textId="77777777" w:rsidR="00440477" w:rsidRDefault="00440477" w:rsidP="00440477">
      <w:pPr>
        <w:pStyle w:val="Heading2nospace"/>
      </w:pPr>
      <w:bookmarkStart w:id="2219" w:name="E_Care_Team_Organizer_V2"/>
      <w:bookmarkStart w:id="2220" w:name="_Toc101450657"/>
      <w:bookmarkStart w:id="2221" w:name="E_Care_Team_Organizer"/>
      <w:bookmarkStart w:id="2222" w:name="_Toc83394558"/>
      <w:r>
        <w:t>Care Team Organizer</w:t>
      </w:r>
      <w:bookmarkEnd w:id="2221"/>
      <w:bookmarkEnd w:id="2222"/>
      <w:ins w:id="2223" w:author="Russ Ott" w:date="2022-04-29T10:09:00Z">
        <w:r>
          <w:t xml:space="preserve"> (V2)</w:t>
        </w:r>
      </w:ins>
      <w:bookmarkEnd w:id="2219"/>
      <w:bookmarkEnd w:id="2220"/>
    </w:p>
    <w:p w14:paraId="582B11C8" w14:textId="3C900B32" w:rsidR="00440477" w:rsidRDefault="00440477" w:rsidP="00440477">
      <w:pPr>
        <w:pStyle w:val="BracketData"/>
      </w:pPr>
      <w:r>
        <w:t>[organizer: identifier urn:hl7ii:2.16.840.1.113883.10.20.22.4.500:</w:t>
      </w:r>
      <w:del w:id="2224" w:author="Russ Ott" w:date="2022-04-29T10:09:00Z">
        <w:r w:rsidR="002F5B8D">
          <w:delText>2019-07</w:delText>
        </w:r>
      </w:del>
      <w:ins w:id="2225" w:author="Russ Ott" w:date="2022-04-29T10:09:00Z">
        <w:r>
          <w:t>2022-06</w:t>
        </w:r>
      </w:ins>
      <w:r>
        <w:t>-01 (open)]</w:t>
      </w:r>
    </w:p>
    <w:p w14:paraId="07560771" w14:textId="7D0A4C0F" w:rsidR="00440477" w:rsidRDefault="00440477" w:rsidP="00440477">
      <w:pPr>
        <w:pStyle w:val="Caption"/>
      </w:pPr>
      <w:bookmarkStart w:id="2226" w:name="_Toc101450718"/>
      <w:bookmarkStart w:id="2227" w:name="_Toc82717671"/>
      <w:r>
        <w:t xml:space="preserve">Table </w:t>
      </w:r>
      <w:r>
        <w:fldChar w:fldCharType="begin"/>
      </w:r>
      <w:r>
        <w:instrText>SEQ Table \* ARABIC</w:instrText>
      </w:r>
      <w:r>
        <w:fldChar w:fldCharType="separate"/>
      </w:r>
      <w:del w:id="2228" w:author="Russ Ott" w:date="2022-04-29T10:09:00Z">
        <w:r w:rsidR="002F5B8D">
          <w:delText>10</w:delText>
        </w:r>
      </w:del>
      <w:ins w:id="2229" w:author="Russ Ott" w:date="2022-04-29T10:09:00Z">
        <w:r w:rsidR="00F1669B">
          <w:t>12</w:t>
        </w:r>
      </w:ins>
      <w:r>
        <w:fldChar w:fldCharType="end"/>
      </w:r>
      <w:r>
        <w:t xml:space="preserve">: Care Team Organizer </w:t>
      </w:r>
      <w:ins w:id="2230" w:author="Russ Ott" w:date="2022-04-29T10:09:00Z">
        <w:r>
          <w:t xml:space="preserve">(V2) </w:t>
        </w:r>
      </w:ins>
      <w:r>
        <w:t>Contexts</w:t>
      </w:r>
      <w:bookmarkEnd w:id="2226"/>
      <w:bookmarkEnd w:id="22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11BCA694" w14:textId="77777777" w:rsidTr="00BA7D84">
        <w:trPr>
          <w:cantSplit/>
          <w:tblHeader/>
          <w:jc w:val="center"/>
        </w:trPr>
        <w:tc>
          <w:tcPr>
            <w:tcW w:w="360" w:type="dxa"/>
            <w:shd w:val="clear" w:color="auto" w:fill="E6E6E6"/>
          </w:tcPr>
          <w:p w14:paraId="0A682F1B" w14:textId="77777777" w:rsidR="00440477" w:rsidRDefault="00440477" w:rsidP="00BA7D84">
            <w:pPr>
              <w:pStyle w:val="TableHead"/>
            </w:pPr>
            <w:r>
              <w:t>Contained By:</w:t>
            </w:r>
          </w:p>
        </w:tc>
        <w:tc>
          <w:tcPr>
            <w:tcW w:w="360" w:type="dxa"/>
            <w:shd w:val="clear" w:color="auto" w:fill="E6E6E6"/>
          </w:tcPr>
          <w:p w14:paraId="59E3C2FF" w14:textId="77777777" w:rsidR="00440477" w:rsidRDefault="00440477" w:rsidP="00BA7D84">
            <w:pPr>
              <w:pStyle w:val="TableHead"/>
            </w:pPr>
            <w:r>
              <w:t>Contains:</w:t>
            </w:r>
          </w:p>
        </w:tc>
      </w:tr>
      <w:tr w:rsidR="00440477" w14:paraId="6551C1DD" w14:textId="77777777" w:rsidTr="00BA7D84">
        <w:trPr>
          <w:jc w:val="center"/>
        </w:trPr>
        <w:tc>
          <w:tcPr>
            <w:tcW w:w="360" w:type="dxa"/>
          </w:tcPr>
          <w:p w14:paraId="0D4F2B80" w14:textId="0F14E5EC" w:rsidR="00440477" w:rsidRDefault="00002F64" w:rsidP="00BA7D84">
            <w:pPr>
              <w:pStyle w:val="TableText"/>
            </w:pPr>
            <w:del w:id="2231" w:author="Russ Ott" w:date="2022-04-29T10:09:00Z">
              <w:r>
                <w:fldChar w:fldCharType="begin"/>
              </w:r>
              <w:r>
                <w:delInstrText xml:space="preserve"> HYPERLINK \l "S_Care_Teams_Section" \h </w:delInstrText>
              </w:r>
              <w:r>
                <w:fldChar w:fldCharType="separate"/>
              </w:r>
              <w:r w:rsidR="002F5B8D">
                <w:rPr>
                  <w:rStyle w:val="HyperlinkText9pt"/>
                </w:rPr>
                <w:delText>Care Teams Section</w:delText>
              </w:r>
              <w:r>
                <w:rPr>
                  <w:rStyle w:val="HyperlinkText9pt"/>
                </w:rPr>
                <w:fldChar w:fldCharType="end"/>
              </w:r>
              <w:r w:rsidR="002F5B8D">
                <w:delText xml:space="preserve"> (optional)</w:delText>
              </w:r>
            </w:del>
            <w:ins w:id="2232" w:author="Russ Ott" w:date="2022-04-29T10:09:00Z">
              <w:r>
                <w:fldChar w:fldCharType="begin"/>
              </w:r>
              <w:r>
                <w:instrText xml:space="preserve"> HYPERLINK \l "S_Care_Teams_Section_V2" \h </w:instrText>
              </w:r>
              <w:r>
                <w:fldChar w:fldCharType="separate"/>
              </w:r>
              <w:r w:rsidR="00440477">
                <w:rPr>
                  <w:rStyle w:val="HyperlinkText9pt"/>
                </w:rPr>
                <w:t>Care Teams Section (V2)</w:t>
              </w:r>
              <w:r>
                <w:rPr>
                  <w:rStyle w:val="HyperlinkText9pt"/>
                </w:rPr>
                <w:fldChar w:fldCharType="end"/>
              </w:r>
              <w:r w:rsidR="00440477">
                <w:t xml:space="preserve"> (optional)</w:t>
              </w:r>
            </w:ins>
          </w:p>
        </w:tc>
        <w:tc>
          <w:tcPr>
            <w:tcW w:w="360" w:type="dxa"/>
          </w:tcPr>
          <w:p w14:paraId="314475AA" w14:textId="05679204" w:rsidR="00440477" w:rsidRDefault="00002F64" w:rsidP="00BA7D84">
            <w:pPr>
              <w:pStyle w:val="TableText"/>
            </w:pPr>
            <w:hyperlink w:anchor="E_Note_Activity">
              <w:r w:rsidR="00440477">
                <w:rPr>
                  <w:rStyle w:val="HyperlinkText9pt"/>
                </w:rPr>
                <w:t>Note Activity</w:t>
              </w:r>
            </w:hyperlink>
            <w:r w:rsidR="00440477">
              <w:t xml:space="preserve"> (optional)</w:t>
            </w:r>
          </w:p>
          <w:p w14:paraId="2FC535A0" w14:textId="77777777" w:rsidR="00D87DA5" w:rsidRDefault="00002F64">
            <w:pPr>
              <w:pStyle w:val="TableText"/>
              <w:rPr>
                <w:del w:id="2233" w:author="Russ Ott" w:date="2022-04-29T10:09:00Z"/>
              </w:rPr>
            </w:pPr>
            <w:del w:id="2234" w:author="Russ Ott" w:date="2022-04-29T10:09:00Z">
              <w:r>
                <w:fldChar w:fldCharType="begin"/>
              </w:r>
              <w:r>
                <w:delInstrText xml:space="preserve"> HYPERLINK \l "E_Care_Team_Member_Act" \h </w:delInstrText>
              </w:r>
              <w:r>
                <w:fldChar w:fldCharType="separate"/>
              </w:r>
              <w:r w:rsidR="002F5B8D">
                <w:rPr>
                  <w:rStyle w:val="HyperlinkText9pt"/>
                </w:rPr>
                <w:delText>Care Team Member Act</w:delText>
              </w:r>
              <w:r>
                <w:rPr>
                  <w:rStyle w:val="HyperlinkText9pt"/>
                </w:rPr>
                <w:fldChar w:fldCharType="end"/>
              </w:r>
              <w:r w:rsidR="002F5B8D">
                <w:delText xml:space="preserve"> (required)</w:delText>
              </w:r>
            </w:del>
          </w:p>
          <w:p w14:paraId="2A62BC06" w14:textId="7159684F" w:rsidR="00440477" w:rsidRDefault="00002F64" w:rsidP="00BA7D84">
            <w:pPr>
              <w:pStyle w:val="TableText"/>
              <w:rPr>
                <w:ins w:id="2235" w:author="Russ Ott" w:date="2022-04-29T10:09:00Z"/>
              </w:rPr>
            </w:pPr>
            <w:hyperlink w:anchor="E_Care_Team_Type_Observation">
              <w:r w:rsidR="00440477">
                <w:rPr>
                  <w:rStyle w:val="HyperlinkText9pt"/>
                </w:rPr>
                <w:t>Care Team Type Observation</w:t>
              </w:r>
            </w:hyperlink>
            <w:r w:rsidR="00440477">
              <w:t xml:space="preserve"> (optional)</w:t>
            </w:r>
          </w:p>
          <w:p w14:paraId="28D3EDAD" w14:textId="0E039C22" w:rsidR="00440477" w:rsidRDefault="00002F64" w:rsidP="00BA7D84">
            <w:pPr>
              <w:pStyle w:val="TableText"/>
            </w:pPr>
            <w:ins w:id="2236" w:author="Russ Ott" w:date="2022-04-29T10:09:00Z">
              <w:r>
                <w:fldChar w:fldCharType="begin"/>
              </w:r>
              <w:r>
                <w:instrText xml:space="preserve"> HYPERLINK \l "E_Care_Team_Member_Act_V2" \h </w:instrText>
              </w:r>
              <w:r>
                <w:fldChar w:fldCharType="separate"/>
              </w:r>
              <w:r w:rsidR="00440477">
                <w:rPr>
                  <w:rStyle w:val="HyperlinkText9pt"/>
                </w:rPr>
                <w:t>Care Team Member Act (V2)</w:t>
              </w:r>
              <w:r>
                <w:rPr>
                  <w:rStyle w:val="HyperlinkText9pt"/>
                </w:rPr>
                <w:fldChar w:fldCharType="end"/>
              </w:r>
              <w:r w:rsidR="00440477">
                <w:t xml:space="preserve"> (required)</w:t>
              </w:r>
            </w:ins>
          </w:p>
        </w:tc>
      </w:tr>
    </w:tbl>
    <w:p w14:paraId="0C872816" w14:textId="77777777" w:rsidR="00440477" w:rsidRDefault="00440477" w:rsidP="00440477">
      <w:pPr>
        <w:pStyle w:val="BodyText"/>
      </w:pPr>
    </w:p>
    <w:p w14:paraId="38197D94" w14:textId="77777777" w:rsidR="00440477" w:rsidRDefault="00440477" w:rsidP="00440477">
      <w:r>
        <w:t>This organizer template contains information about a single care team.</w:t>
      </w:r>
      <w:r>
        <w:br/>
        <w:t>The author of the organizer is the person who documented the care team information.</w:t>
      </w:r>
      <w:r>
        <w:br/>
        <w:t>The participants of the organizer are the care team lead(s) and the care team organization.</w:t>
      </w:r>
    </w:p>
    <w:p w14:paraId="44F36956" w14:textId="77777777" w:rsidR="00440477" w:rsidRDefault="00440477" w:rsidP="00440477">
      <w:r>
        <w:t>The components of the organizer contain the following information:</w:t>
      </w:r>
    </w:p>
    <w:p w14:paraId="491CE886" w14:textId="77777777" w:rsidR="00440477" w:rsidRDefault="00440477" w:rsidP="00440477">
      <w:pPr>
        <w:pStyle w:val="ListBullet"/>
      </w:pPr>
      <w:r>
        <w:t>The encounter that caused the care team to be formed</w:t>
      </w:r>
    </w:p>
    <w:p w14:paraId="7511462D" w14:textId="77777777" w:rsidR="00440477" w:rsidRDefault="00440477" w:rsidP="00440477">
      <w:pPr>
        <w:pStyle w:val="ListBullet"/>
      </w:pPr>
      <w:r>
        <w:t>Narrative information about the care team</w:t>
      </w:r>
    </w:p>
    <w:p w14:paraId="32BE22F6" w14:textId="77777777" w:rsidR="00440477" w:rsidRDefault="00440477" w:rsidP="00440477">
      <w:pPr>
        <w:pStyle w:val="ListBullet"/>
      </w:pPr>
      <w:r>
        <w:t>The care team members</w:t>
      </w:r>
    </w:p>
    <w:p w14:paraId="434FFF86" w14:textId="77777777" w:rsidR="00440477" w:rsidRDefault="00440477" w:rsidP="00440477">
      <w:pPr>
        <w:pStyle w:val="ListBullet"/>
      </w:pPr>
      <w:r>
        <w:t>Reasons for the care team</w:t>
      </w:r>
    </w:p>
    <w:p w14:paraId="6F0A8E72" w14:textId="77777777" w:rsidR="00440477" w:rsidRDefault="00440477" w:rsidP="00440477">
      <w:pPr>
        <w:pStyle w:val="ListBullet"/>
      </w:pPr>
      <w:r>
        <w:t>The care team type(s) - a care team can have multiple care team types</w:t>
      </w:r>
    </w:p>
    <w:p w14:paraId="0307924B" w14:textId="3BA6F904" w:rsidR="00440477" w:rsidRDefault="00440477" w:rsidP="00440477">
      <w:pPr>
        <w:pStyle w:val="Caption"/>
      </w:pPr>
      <w:bookmarkStart w:id="2237" w:name="_Toc101450719"/>
      <w:bookmarkStart w:id="2238" w:name="_Toc82717672"/>
      <w:r>
        <w:t xml:space="preserve">Table </w:t>
      </w:r>
      <w:r>
        <w:fldChar w:fldCharType="begin"/>
      </w:r>
      <w:r>
        <w:instrText>SEQ Table \* ARABIC</w:instrText>
      </w:r>
      <w:r>
        <w:fldChar w:fldCharType="separate"/>
      </w:r>
      <w:del w:id="2239" w:author="Russ Ott" w:date="2022-04-29T10:09:00Z">
        <w:r w:rsidR="002F5B8D">
          <w:delText>11</w:delText>
        </w:r>
      </w:del>
      <w:ins w:id="2240" w:author="Russ Ott" w:date="2022-04-29T10:09:00Z">
        <w:r w:rsidR="00F1669B">
          <w:t>13</w:t>
        </w:r>
      </w:ins>
      <w:r>
        <w:fldChar w:fldCharType="end"/>
      </w:r>
      <w:r>
        <w:t xml:space="preserve">: Care Team Organizer </w:t>
      </w:r>
      <w:ins w:id="2241" w:author="Russ Ott" w:date="2022-04-29T10:09:00Z">
        <w:r>
          <w:t xml:space="preserve">(V2) </w:t>
        </w:r>
      </w:ins>
      <w:r>
        <w:t>Constraints Overview</w:t>
      </w:r>
      <w:bookmarkEnd w:id="2237"/>
      <w:bookmarkEnd w:id="22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67CBB9CB" w14:textId="77777777" w:rsidTr="00BA7D84">
        <w:trPr>
          <w:cantSplit/>
          <w:tblHeader/>
          <w:jc w:val="center"/>
        </w:trPr>
        <w:tc>
          <w:tcPr>
            <w:tcW w:w="0" w:type="dxa"/>
            <w:shd w:val="clear" w:color="auto" w:fill="E6E6E6"/>
            <w:noWrap/>
          </w:tcPr>
          <w:p w14:paraId="548409DB" w14:textId="77777777" w:rsidR="00440477" w:rsidRDefault="00440477" w:rsidP="00BA7D84">
            <w:pPr>
              <w:pStyle w:val="TableHead"/>
            </w:pPr>
            <w:r>
              <w:t>XPath</w:t>
            </w:r>
          </w:p>
        </w:tc>
        <w:tc>
          <w:tcPr>
            <w:tcW w:w="720" w:type="dxa"/>
            <w:shd w:val="clear" w:color="auto" w:fill="E6E6E6"/>
            <w:noWrap/>
          </w:tcPr>
          <w:p w14:paraId="687B02C1" w14:textId="77777777" w:rsidR="00440477" w:rsidRDefault="00440477" w:rsidP="00BA7D84">
            <w:pPr>
              <w:pStyle w:val="TableHead"/>
            </w:pPr>
            <w:r>
              <w:t>Card.</w:t>
            </w:r>
          </w:p>
        </w:tc>
        <w:tc>
          <w:tcPr>
            <w:tcW w:w="1152" w:type="dxa"/>
            <w:shd w:val="clear" w:color="auto" w:fill="E6E6E6"/>
            <w:noWrap/>
          </w:tcPr>
          <w:p w14:paraId="5225A20B" w14:textId="77777777" w:rsidR="00440477" w:rsidRDefault="00440477" w:rsidP="00BA7D84">
            <w:pPr>
              <w:pStyle w:val="TableHead"/>
            </w:pPr>
            <w:r>
              <w:t>Verb</w:t>
            </w:r>
          </w:p>
        </w:tc>
        <w:tc>
          <w:tcPr>
            <w:tcW w:w="864" w:type="dxa"/>
            <w:shd w:val="clear" w:color="auto" w:fill="E6E6E6"/>
            <w:noWrap/>
          </w:tcPr>
          <w:p w14:paraId="08C66A79" w14:textId="77777777" w:rsidR="00440477" w:rsidRDefault="00440477" w:rsidP="00BA7D84">
            <w:pPr>
              <w:pStyle w:val="TableHead"/>
            </w:pPr>
            <w:r>
              <w:t>Data Type</w:t>
            </w:r>
          </w:p>
        </w:tc>
        <w:tc>
          <w:tcPr>
            <w:tcW w:w="864" w:type="dxa"/>
            <w:shd w:val="clear" w:color="auto" w:fill="E6E6E6"/>
            <w:noWrap/>
          </w:tcPr>
          <w:p w14:paraId="3EEF5BB4" w14:textId="77777777" w:rsidR="00440477" w:rsidRDefault="00440477" w:rsidP="00BA7D84">
            <w:pPr>
              <w:pStyle w:val="TableHead"/>
            </w:pPr>
            <w:r>
              <w:t>CONF#</w:t>
            </w:r>
          </w:p>
        </w:tc>
        <w:tc>
          <w:tcPr>
            <w:tcW w:w="864" w:type="dxa"/>
            <w:shd w:val="clear" w:color="auto" w:fill="E6E6E6"/>
            <w:noWrap/>
          </w:tcPr>
          <w:p w14:paraId="7F9DE79F" w14:textId="77777777" w:rsidR="00440477" w:rsidRDefault="00440477" w:rsidP="00BA7D84">
            <w:pPr>
              <w:pStyle w:val="TableHead"/>
            </w:pPr>
            <w:r>
              <w:t>Value</w:t>
            </w:r>
          </w:p>
        </w:tc>
      </w:tr>
      <w:tr w:rsidR="00440477" w14:paraId="551E0D18" w14:textId="77777777" w:rsidTr="00BA7D84">
        <w:trPr>
          <w:jc w:val="center"/>
        </w:trPr>
        <w:tc>
          <w:tcPr>
            <w:tcW w:w="10160" w:type="dxa"/>
            <w:gridSpan w:val="6"/>
          </w:tcPr>
          <w:p w14:paraId="0DA3847B" w14:textId="0FABE9A5" w:rsidR="00440477" w:rsidRDefault="00440477" w:rsidP="00BA7D84">
            <w:pPr>
              <w:pStyle w:val="TableText"/>
            </w:pPr>
            <w:r>
              <w:t>organizer (identifier: urn:hl7ii:2.16.840.1.113883.10.20.22.4.500:</w:t>
            </w:r>
            <w:del w:id="2242" w:author="Russ Ott" w:date="2022-04-29T10:09:00Z">
              <w:r w:rsidR="002F5B8D">
                <w:delText>2019-07</w:delText>
              </w:r>
            </w:del>
            <w:ins w:id="2243" w:author="Russ Ott" w:date="2022-04-29T10:09:00Z">
              <w:r>
                <w:t>2022-06</w:t>
              </w:r>
            </w:ins>
            <w:r>
              <w:t>-01)</w:t>
            </w:r>
          </w:p>
        </w:tc>
      </w:tr>
      <w:tr w:rsidR="00440477" w14:paraId="4955EA13" w14:textId="77777777" w:rsidTr="00BA7D84">
        <w:trPr>
          <w:jc w:val="center"/>
        </w:trPr>
        <w:tc>
          <w:tcPr>
            <w:tcW w:w="3345" w:type="dxa"/>
          </w:tcPr>
          <w:p w14:paraId="7CE92436" w14:textId="77777777" w:rsidR="00440477" w:rsidRDefault="00440477" w:rsidP="00BA7D84">
            <w:pPr>
              <w:pStyle w:val="TableText"/>
            </w:pPr>
            <w:r>
              <w:tab/>
              <w:t>@classCode</w:t>
            </w:r>
          </w:p>
        </w:tc>
        <w:tc>
          <w:tcPr>
            <w:tcW w:w="720" w:type="dxa"/>
          </w:tcPr>
          <w:p w14:paraId="171F2B4C" w14:textId="77777777" w:rsidR="00440477" w:rsidRDefault="00440477" w:rsidP="00BA7D84">
            <w:pPr>
              <w:pStyle w:val="TableText"/>
            </w:pPr>
            <w:r>
              <w:t>1..1</w:t>
            </w:r>
          </w:p>
        </w:tc>
        <w:tc>
          <w:tcPr>
            <w:tcW w:w="1152" w:type="dxa"/>
          </w:tcPr>
          <w:p w14:paraId="21CCC9DE" w14:textId="77777777" w:rsidR="00440477" w:rsidRDefault="00440477" w:rsidP="00BA7D84">
            <w:pPr>
              <w:pStyle w:val="TableText"/>
            </w:pPr>
            <w:r>
              <w:t>SHALL</w:t>
            </w:r>
          </w:p>
        </w:tc>
        <w:tc>
          <w:tcPr>
            <w:tcW w:w="864" w:type="dxa"/>
          </w:tcPr>
          <w:p w14:paraId="48691986" w14:textId="77777777" w:rsidR="00440477" w:rsidRDefault="00440477" w:rsidP="00BA7D84">
            <w:pPr>
              <w:pStyle w:val="TableText"/>
            </w:pPr>
          </w:p>
        </w:tc>
        <w:tc>
          <w:tcPr>
            <w:tcW w:w="1104" w:type="dxa"/>
          </w:tcPr>
          <w:p w14:paraId="0304F549" w14:textId="512F1497" w:rsidR="00440477" w:rsidRDefault="00002F64" w:rsidP="00BA7D84">
            <w:pPr>
              <w:pStyle w:val="TableText"/>
            </w:pPr>
            <w:del w:id="2244" w:author="Russ Ott" w:date="2022-04-29T10:09:00Z">
              <w:r>
                <w:fldChar w:fldCharType="begin"/>
              </w:r>
              <w:r>
                <w:delInstrText xml:space="preserve"> HYPERLINK \l "C_4435-124" \h </w:delInstrText>
              </w:r>
              <w:r>
                <w:fldChar w:fldCharType="separate"/>
              </w:r>
              <w:r w:rsidR="002F5B8D">
                <w:rPr>
                  <w:rStyle w:val="HyperlinkText9pt"/>
                </w:rPr>
                <w:delText>4435-124</w:delText>
              </w:r>
              <w:r>
                <w:rPr>
                  <w:rStyle w:val="HyperlinkText9pt"/>
                </w:rPr>
                <w:fldChar w:fldCharType="end"/>
              </w:r>
            </w:del>
            <w:ins w:id="2245" w:author="Russ Ott" w:date="2022-04-29T10:09:00Z">
              <w:r>
                <w:fldChar w:fldCharType="begin"/>
              </w:r>
              <w:r>
                <w:instrText xml:space="preserve"> HYPERLINK \l "C_4515-124" \h </w:instrText>
              </w:r>
              <w:r>
                <w:fldChar w:fldCharType="separate"/>
              </w:r>
              <w:r w:rsidR="00440477">
                <w:rPr>
                  <w:rStyle w:val="HyperlinkText9pt"/>
                </w:rPr>
                <w:t>4515-124</w:t>
              </w:r>
              <w:r>
                <w:rPr>
                  <w:rStyle w:val="HyperlinkText9pt"/>
                </w:rPr>
                <w:fldChar w:fldCharType="end"/>
              </w:r>
            </w:ins>
          </w:p>
        </w:tc>
        <w:tc>
          <w:tcPr>
            <w:tcW w:w="2975" w:type="dxa"/>
          </w:tcPr>
          <w:p w14:paraId="7042AF8F" w14:textId="77777777" w:rsidR="00440477" w:rsidRDefault="00440477" w:rsidP="00BA7D84">
            <w:pPr>
              <w:pStyle w:val="TableText"/>
            </w:pPr>
            <w:r>
              <w:t>urn:oid:2.16.840.1.113883.5.6 (HL7ActClass) = CLUSTER</w:t>
            </w:r>
          </w:p>
        </w:tc>
      </w:tr>
      <w:tr w:rsidR="00440477" w14:paraId="680B6709" w14:textId="77777777" w:rsidTr="00BA7D84">
        <w:trPr>
          <w:jc w:val="center"/>
        </w:trPr>
        <w:tc>
          <w:tcPr>
            <w:tcW w:w="3345" w:type="dxa"/>
          </w:tcPr>
          <w:p w14:paraId="0001C5AE" w14:textId="77777777" w:rsidR="00440477" w:rsidRDefault="00440477" w:rsidP="00BA7D84">
            <w:pPr>
              <w:pStyle w:val="TableText"/>
            </w:pPr>
            <w:r>
              <w:tab/>
              <w:t>@moodCode</w:t>
            </w:r>
          </w:p>
        </w:tc>
        <w:tc>
          <w:tcPr>
            <w:tcW w:w="720" w:type="dxa"/>
          </w:tcPr>
          <w:p w14:paraId="5F095177" w14:textId="77777777" w:rsidR="00440477" w:rsidRDefault="00440477" w:rsidP="00BA7D84">
            <w:pPr>
              <w:pStyle w:val="TableText"/>
            </w:pPr>
            <w:r>
              <w:t>1..1</w:t>
            </w:r>
          </w:p>
        </w:tc>
        <w:tc>
          <w:tcPr>
            <w:tcW w:w="1152" w:type="dxa"/>
          </w:tcPr>
          <w:p w14:paraId="03873759" w14:textId="77777777" w:rsidR="00440477" w:rsidRDefault="00440477" w:rsidP="00BA7D84">
            <w:pPr>
              <w:pStyle w:val="TableText"/>
            </w:pPr>
            <w:r>
              <w:t>SHALL</w:t>
            </w:r>
          </w:p>
        </w:tc>
        <w:tc>
          <w:tcPr>
            <w:tcW w:w="864" w:type="dxa"/>
          </w:tcPr>
          <w:p w14:paraId="75630EFF" w14:textId="77777777" w:rsidR="00440477" w:rsidRDefault="00440477" w:rsidP="00BA7D84">
            <w:pPr>
              <w:pStyle w:val="TableText"/>
            </w:pPr>
          </w:p>
        </w:tc>
        <w:tc>
          <w:tcPr>
            <w:tcW w:w="1104" w:type="dxa"/>
          </w:tcPr>
          <w:p w14:paraId="74433948" w14:textId="1635C0CC" w:rsidR="00440477" w:rsidRDefault="00002F64" w:rsidP="00BA7D84">
            <w:pPr>
              <w:pStyle w:val="TableText"/>
            </w:pPr>
            <w:del w:id="2246" w:author="Russ Ott" w:date="2022-04-29T10:09:00Z">
              <w:r>
                <w:fldChar w:fldCharType="begin"/>
              </w:r>
              <w:r>
                <w:delInstrText xml:space="preserve"> HYPERLINK \l "C_4435-125" \h </w:delInstrText>
              </w:r>
              <w:r>
                <w:fldChar w:fldCharType="separate"/>
              </w:r>
              <w:r w:rsidR="002F5B8D">
                <w:rPr>
                  <w:rStyle w:val="HyperlinkText9pt"/>
                </w:rPr>
                <w:delText>4435-125</w:delText>
              </w:r>
              <w:r>
                <w:rPr>
                  <w:rStyle w:val="HyperlinkText9pt"/>
                </w:rPr>
                <w:fldChar w:fldCharType="end"/>
              </w:r>
            </w:del>
            <w:ins w:id="2247" w:author="Russ Ott" w:date="2022-04-29T10:09:00Z">
              <w:r>
                <w:fldChar w:fldCharType="begin"/>
              </w:r>
              <w:r>
                <w:instrText xml:space="preserve"> HYPERLINK \l "C_4515-125" \h </w:instrText>
              </w:r>
              <w:r>
                <w:fldChar w:fldCharType="separate"/>
              </w:r>
              <w:r w:rsidR="00440477">
                <w:rPr>
                  <w:rStyle w:val="HyperlinkText9pt"/>
                </w:rPr>
                <w:t>4515-125</w:t>
              </w:r>
              <w:r>
                <w:rPr>
                  <w:rStyle w:val="HyperlinkText9pt"/>
                </w:rPr>
                <w:fldChar w:fldCharType="end"/>
              </w:r>
            </w:ins>
          </w:p>
        </w:tc>
        <w:tc>
          <w:tcPr>
            <w:tcW w:w="2975" w:type="dxa"/>
          </w:tcPr>
          <w:p w14:paraId="51F967AE" w14:textId="77777777" w:rsidR="00440477" w:rsidRDefault="00440477" w:rsidP="00BA7D84">
            <w:pPr>
              <w:pStyle w:val="TableText"/>
            </w:pPr>
            <w:r>
              <w:t>urn:oid:2.16.840.1.113883.5.1001 (HL7ActMood) = EVN</w:t>
            </w:r>
          </w:p>
        </w:tc>
      </w:tr>
      <w:tr w:rsidR="00440477" w14:paraId="676B9F25" w14:textId="77777777" w:rsidTr="00BA7D84">
        <w:trPr>
          <w:jc w:val="center"/>
        </w:trPr>
        <w:tc>
          <w:tcPr>
            <w:tcW w:w="3345" w:type="dxa"/>
          </w:tcPr>
          <w:p w14:paraId="187CA288" w14:textId="77777777" w:rsidR="00440477" w:rsidRDefault="00440477" w:rsidP="00BA7D84">
            <w:pPr>
              <w:pStyle w:val="TableText"/>
            </w:pPr>
            <w:r>
              <w:tab/>
              <w:t>templateId</w:t>
            </w:r>
          </w:p>
        </w:tc>
        <w:tc>
          <w:tcPr>
            <w:tcW w:w="720" w:type="dxa"/>
          </w:tcPr>
          <w:p w14:paraId="00740238" w14:textId="77777777" w:rsidR="00440477" w:rsidRDefault="00440477" w:rsidP="00BA7D84">
            <w:pPr>
              <w:pStyle w:val="TableText"/>
            </w:pPr>
            <w:r>
              <w:t>1..1</w:t>
            </w:r>
          </w:p>
        </w:tc>
        <w:tc>
          <w:tcPr>
            <w:tcW w:w="1152" w:type="dxa"/>
          </w:tcPr>
          <w:p w14:paraId="7D85C467" w14:textId="77777777" w:rsidR="00440477" w:rsidRDefault="00440477" w:rsidP="00BA7D84">
            <w:pPr>
              <w:pStyle w:val="TableText"/>
            </w:pPr>
            <w:r>
              <w:t>SHALL</w:t>
            </w:r>
          </w:p>
        </w:tc>
        <w:tc>
          <w:tcPr>
            <w:tcW w:w="864" w:type="dxa"/>
          </w:tcPr>
          <w:p w14:paraId="0FCCAE1D" w14:textId="77777777" w:rsidR="00440477" w:rsidRDefault="00440477" w:rsidP="00BA7D84">
            <w:pPr>
              <w:pStyle w:val="TableText"/>
            </w:pPr>
          </w:p>
        </w:tc>
        <w:tc>
          <w:tcPr>
            <w:tcW w:w="1104" w:type="dxa"/>
          </w:tcPr>
          <w:p w14:paraId="3A4055F1" w14:textId="273200B7" w:rsidR="00440477" w:rsidRDefault="00002F64" w:rsidP="00BA7D84">
            <w:pPr>
              <w:pStyle w:val="TableText"/>
            </w:pPr>
            <w:del w:id="2248" w:author="Russ Ott" w:date="2022-04-29T10:09:00Z">
              <w:r>
                <w:fldChar w:fldCharType="begin"/>
              </w:r>
              <w:r>
                <w:delInstrText xml:space="preserve"> HYPERLINK \l "C_4435-112" \h </w:delInstrText>
              </w:r>
              <w:r>
                <w:fldChar w:fldCharType="separate"/>
              </w:r>
              <w:r w:rsidR="002F5B8D">
                <w:rPr>
                  <w:rStyle w:val="HyperlinkText9pt"/>
                </w:rPr>
                <w:delText>4435-112</w:delText>
              </w:r>
              <w:r>
                <w:rPr>
                  <w:rStyle w:val="HyperlinkText9pt"/>
                </w:rPr>
                <w:fldChar w:fldCharType="end"/>
              </w:r>
            </w:del>
            <w:ins w:id="2249" w:author="Russ Ott" w:date="2022-04-29T10:09:00Z">
              <w:r>
                <w:fldChar w:fldCharType="begin"/>
              </w:r>
              <w:r>
                <w:instrText xml:space="preserve"> HYPERLINK \l "C_</w:instrText>
              </w:r>
              <w:r>
                <w:instrText xml:space="preserve">4515-112" \h </w:instrText>
              </w:r>
              <w:r>
                <w:fldChar w:fldCharType="separate"/>
              </w:r>
              <w:r w:rsidR="00440477">
                <w:rPr>
                  <w:rStyle w:val="HyperlinkText9pt"/>
                </w:rPr>
                <w:t>4515-112</w:t>
              </w:r>
              <w:r>
                <w:rPr>
                  <w:rStyle w:val="HyperlinkText9pt"/>
                </w:rPr>
                <w:fldChar w:fldCharType="end"/>
              </w:r>
            </w:ins>
          </w:p>
        </w:tc>
        <w:tc>
          <w:tcPr>
            <w:tcW w:w="2975" w:type="dxa"/>
          </w:tcPr>
          <w:p w14:paraId="512DDC5C" w14:textId="77777777" w:rsidR="00440477" w:rsidRDefault="00440477" w:rsidP="00BA7D84">
            <w:pPr>
              <w:pStyle w:val="TableText"/>
            </w:pPr>
          </w:p>
        </w:tc>
      </w:tr>
      <w:tr w:rsidR="00440477" w14:paraId="0C73CEAE" w14:textId="77777777" w:rsidTr="00BA7D84">
        <w:trPr>
          <w:jc w:val="center"/>
        </w:trPr>
        <w:tc>
          <w:tcPr>
            <w:tcW w:w="3345" w:type="dxa"/>
          </w:tcPr>
          <w:p w14:paraId="26C53399" w14:textId="77777777" w:rsidR="00440477" w:rsidRDefault="00440477" w:rsidP="00BA7D84">
            <w:pPr>
              <w:pStyle w:val="TableText"/>
            </w:pPr>
            <w:r>
              <w:tab/>
            </w:r>
            <w:r>
              <w:tab/>
              <w:t>@root</w:t>
            </w:r>
          </w:p>
        </w:tc>
        <w:tc>
          <w:tcPr>
            <w:tcW w:w="720" w:type="dxa"/>
          </w:tcPr>
          <w:p w14:paraId="7659304C" w14:textId="77777777" w:rsidR="00440477" w:rsidRDefault="00440477" w:rsidP="00BA7D84">
            <w:pPr>
              <w:pStyle w:val="TableText"/>
            </w:pPr>
            <w:r>
              <w:t>1..1</w:t>
            </w:r>
          </w:p>
        </w:tc>
        <w:tc>
          <w:tcPr>
            <w:tcW w:w="1152" w:type="dxa"/>
          </w:tcPr>
          <w:p w14:paraId="569ECAE5" w14:textId="77777777" w:rsidR="00440477" w:rsidRDefault="00440477" w:rsidP="00BA7D84">
            <w:pPr>
              <w:pStyle w:val="TableText"/>
            </w:pPr>
            <w:r>
              <w:t>SHALL</w:t>
            </w:r>
          </w:p>
        </w:tc>
        <w:tc>
          <w:tcPr>
            <w:tcW w:w="864" w:type="dxa"/>
          </w:tcPr>
          <w:p w14:paraId="24DA93A0" w14:textId="77777777" w:rsidR="00440477" w:rsidRDefault="00440477" w:rsidP="00BA7D84">
            <w:pPr>
              <w:pStyle w:val="TableText"/>
            </w:pPr>
          </w:p>
        </w:tc>
        <w:tc>
          <w:tcPr>
            <w:tcW w:w="1104" w:type="dxa"/>
          </w:tcPr>
          <w:p w14:paraId="705E3232" w14:textId="44524592" w:rsidR="00440477" w:rsidRDefault="00002F64" w:rsidP="00BA7D84">
            <w:pPr>
              <w:pStyle w:val="TableText"/>
            </w:pPr>
            <w:del w:id="2250" w:author="Russ Ott" w:date="2022-04-29T10:09:00Z">
              <w:r>
                <w:fldChar w:fldCharType="begin"/>
              </w:r>
              <w:r>
                <w:delInstrText xml:space="preserve"> HYPERLINK \l "C_4435-117" \h </w:delInstrText>
              </w:r>
              <w:r>
                <w:fldChar w:fldCharType="separate"/>
              </w:r>
              <w:r w:rsidR="002F5B8D">
                <w:rPr>
                  <w:rStyle w:val="HyperlinkText9pt"/>
                </w:rPr>
                <w:delText>4435-117</w:delText>
              </w:r>
              <w:r>
                <w:rPr>
                  <w:rStyle w:val="HyperlinkText9pt"/>
                </w:rPr>
                <w:fldChar w:fldCharType="end"/>
              </w:r>
            </w:del>
            <w:ins w:id="2251" w:author="Russ Ott" w:date="2022-04-29T10:09:00Z">
              <w:r>
                <w:fldChar w:fldCharType="begin"/>
              </w:r>
              <w:r>
                <w:instrText xml:space="preserve"> HYPERLINK \l "C_4515-117" \h </w:instrText>
              </w:r>
              <w:r>
                <w:fldChar w:fldCharType="separate"/>
              </w:r>
              <w:r w:rsidR="00440477">
                <w:rPr>
                  <w:rStyle w:val="HyperlinkText9pt"/>
                </w:rPr>
                <w:t>4515-117</w:t>
              </w:r>
              <w:r>
                <w:rPr>
                  <w:rStyle w:val="HyperlinkText9pt"/>
                </w:rPr>
                <w:fldChar w:fldCharType="end"/>
              </w:r>
            </w:ins>
          </w:p>
        </w:tc>
        <w:tc>
          <w:tcPr>
            <w:tcW w:w="2975" w:type="dxa"/>
          </w:tcPr>
          <w:p w14:paraId="68B89688" w14:textId="77777777" w:rsidR="00440477" w:rsidRDefault="00440477" w:rsidP="00BA7D84">
            <w:pPr>
              <w:pStyle w:val="TableText"/>
            </w:pPr>
            <w:r>
              <w:t>2.16.840.1.113883.10.20.22.4.500</w:t>
            </w:r>
          </w:p>
        </w:tc>
      </w:tr>
      <w:tr w:rsidR="00440477" w14:paraId="279C0095" w14:textId="77777777" w:rsidTr="00BA7D84">
        <w:trPr>
          <w:jc w:val="center"/>
        </w:trPr>
        <w:tc>
          <w:tcPr>
            <w:tcW w:w="3345" w:type="dxa"/>
          </w:tcPr>
          <w:p w14:paraId="51CC9292" w14:textId="77777777" w:rsidR="00440477" w:rsidRDefault="00440477" w:rsidP="00BA7D84">
            <w:pPr>
              <w:pStyle w:val="TableText"/>
            </w:pPr>
            <w:r>
              <w:tab/>
            </w:r>
            <w:r>
              <w:tab/>
              <w:t>@extension</w:t>
            </w:r>
          </w:p>
        </w:tc>
        <w:tc>
          <w:tcPr>
            <w:tcW w:w="720" w:type="dxa"/>
          </w:tcPr>
          <w:p w14:paraId="301FCF12" w14:textId="77777777" w:rsidR="00440477" w:rsidRDefault="00440477" w:rsidP="00BA7D84">
            <w:pPr>
              <w:pStyle w:val="TableText"/>
            </w:pPr>
            <w:r>
              <w:t>1..1</w:t>
            </w:r>
          </w:p>
        </w:tc>
        <w:tc>
          <w:tcPr>
            <w:tcW w:w="1152" w:type="dxa"/>
          </w:tcPr>
          <w:p w14:paraId="4F57ABD2" w14:textId="77777777" w:rsidR="00440477" w:rsidRDefault="00440477" w:rsidP="00BA7D84">
            <w:pPr>
              <w:pStyle w:val="TableText"/>
            </w:pPr>
            <w:r>
              <w:t>SHALL</w:t>
            </w:r>
          </w:p>
        </w:tc>
        <w:tc>
          <w:tcPr>
            <w:tcW w:w="864" w:type="dxa"/>
          </w:tcPr>
          <w:p w14:paraId="71677FA9" w14:textId="77777777" w:rsidR="00440477" w:rsidRDefault="00440477" w:rsidP="00BA7D84">
            <w:pPr>
              <w:pStyle w:val="TableText"/>
            </w:pPr>
          </w:p>
        </w:tc>
        <w:tc>
          <w:tcPr>
            <w:tcW w:w="1104" w:type="dxa"/>
          </w:tcPr>
          <w:p w14:paraId="2A997793" w14:textId="2343CAC2" w:rsidR="00440477" w:rsidRDefault="00002F64" w:rsidP="00BA7D84">
            <w:pPr>
              <w:pStyle w:val="TableText"/>
            </w:pPr>
            <w:del w:id="2252" w:author="Russ Ott" w:date="2022-04-29T10:09:00Z">
              <w:r>
                <w:fldChar w:fldCharType="begin"/>
              </w:r>
              <w:r>
                <w:delInstrText xml:space="preserve"> HYPERLINK \l "C_4435-118" \h </w:delInstrText>
              </w:r>
              <w:r>
                <w:fldChar w:fldCharType="separate"/>
              </w:r>
              <w:r w:rsidR="002F5B8D">
                <w:rPr>
                  <w:rStyle w:val="HyperlinkText9pt"/>
                </w:rPr>
                <w:delText>4435-118</w:delText>
              </w:r>
              <w:r>
                <w:rPr>
                  <w:rStyle w:val="HyperlinkText9pt"/>
                </w:rPr>
                <w:fldChar w:fldCharType="end"/>
              </w:r>
            </w:del>
            <w:ins w:id="2253" w:author="Russ Ott" w:date="2022-04-29T10:09:00Z">
              <w:r>
                <w:fldChar w:fldCharType="begin"/>
              </w:r>
              <w:r>
                <w:instrText xml:space="preserve"> HYPERLINK \l "C_4515-118" \h </w:instrText>
              </w:r>
              <w:r>
                <w:fldChar w:fldCharType="separate"/>
              </w:r>
              <w:r w:rsidR="00440477">
                <w:rPr>
                  <w:rStyle w:val="HyperlinkText9pt"/>
                </w:rPr>
                <w:t>4515-118</w:t>
              </w:r>
              <w:r>
                <w:rPr>
                  <w:rStyle w:val="HyperlinkText9pt"/>
                </w:rPr>
                <w:fldChar w:fldCharType="end"/>
              </w:r>
            </w:ins>
          </w:p>
        </w:tc>
        <w:tc>
          <w:tcPr>
            <w:tcW w:w="2975" w:type="dxa"/>
          </w:tcPr>
          <w:p w14:paraId="5C8CFB92" w14:textId="7AC62A59" w:rsidR="00440477" w:rsidRDefault="002F5B8D" w:rsidP="00BA7D84">
            <w:pPr>
              <w:pStyle w:val="TableText"/>
            </w:pPr>
            <w:del w:id="2254" w:author="Russ Ott" w:date="2022-04-29T10:09:00Z">
              <w:r>
                <w:delText>2019-07</w:delText>
              </w:r>
            </w:del>
            <w:ins w:id="2255" w:author="Russ Ott" w:date="2022-04-29T10:09:00Z">
              <w:r w:rsidR="00440477">
                <w:t>2022-06</w:t>
              </w:r>
            </w:ins>
            <w:r w:rsidR="00440477">
              <w:t>-01</w:t>
            </w:r>
          </w:p>
        </w:tc>
      </w:tr>
      <w:tr w:rsidR="00440477" w14:paraId="0B40C7C5" w14:textId="77777777" w:rsidTr="00BA7D84">
        <w:trPr>
          <w:jc w:val="center"/>
        </w:trPr>
        <w:tc>
          <w:tcPr>
            <w:tcW w:w="3345" w:type="dxa"/>
          </w:tcPr>
          <w:p w14:paraId="26CF273A" w14:textId="77777777" w:rsidR="00440477" w:rsidRDefault="00440477" w:rsidP="00BA7D84">
            <w:pPr>
              <w:pStyle w:val="TableText"/>
            </w:pPr>
            <w:r>
              <w:tab/>
              <w:t>id</w:t>
            </w:r>
          </w:p>
        </w:tc>
        <w:tc>
          <w:tcPr>
            <w:tcW w:w="720" w:type="dxa"/>
          </w:tcPr>
          <w:p w14:paraId="7420A067" w14:textId="77777777" w:rsidR="00440477" w:rsidRDefault="00440477" w:rsidP="00BA7D84">
            <w:pPr>
              <w:pStyle w:val="TableText"/>
            </w:pPr>
            <w:r>
              <w:t>1..*</w:t>
            </w:r>
          </w:p>
        </w:tc>
        <w:tc>
          <w:tcPr>
            <w:tcW w:w="1152" w:type="dxa"/>
          </w:tcPr>
          <w:p w14:paraId="22B6826F" w14:textId="77777777" w:rsidR="00440477" w:rsidRDefault="00440477" w:rsidP="00BA7D84">
            <w:pPr>
              <w:pStyle w:val="TableText"/>
            </w:pPr>
            <w:r>
              <w:t>SHALL</w:t>
            </w:r>
          </w:p>
        </w:tc>
        <w:tc>
          <w:tcPr>
            <w:tcW w:w="864" w:type="dxa"/>
          </w:tcPr>
          <w:p w14:paraId="4EB6AF45" w14:textId="77777777" w:rsidR="00440477" w:rsidRDefault="00440477" w:rsidP="00BA7D84">
            <w:pPr>
              <w:pStyle w:val="TableText"/>
            </w:pPr>
          </w:p>
        </w:tc>
        <w:tc>
          <w:tcPr>
            <w:tcW w:w="1104" w:type="dxa"/>
          </w:tcPr>
          <w:p w14:paraId="516EC6D4" w14:textId="1F53892D" w:rsidR="00440477" w:rsidRDefault="00002F64" w:rsidP="00BA7D84">
            <w:pPr>
              <w:pStyle w:val="TableText"/>
            </w:pPr>
            <w:del w:id="2256" w:author="Russ Ott" w:date="2022-04-29T10:09:00Z">
              <w:r>
                <w:fldChar w:fldCharType="begin"/>
              </w:r>
              <w:r>
                <w:delInstrText xml:space="preserve"> HYPERLINK \l "C_4435-126" \h </w:delInstrText>
              </w:r>
              <w:r>
                <w:fldChar w:fldCharType="separate"/>
              </w:r>
              <w:r w:rsidR="002F5B8D">
                <w:rPr>
                  <w:rStyle w:val="HyperlinkText9pt"/>
                </w:rPr>
                <w:delText>4435-126</w:delText>
              </w:r>
              <w:r>
                <w:rPr>
                  <w:rStyle w:val="HyperlinkText9pt"/>
                </w:rPr>
                <w:fldChar w:fldCharType="end"/>
              </w:r>
            </w:del>
            <w:ins w:id="2257" w:author="Russ Ott" w:date="2022-04-29T10:09:00Z">
              <w:r>
                <w:fldChar w:fldCharType="begin"/>
              </w:r>
              <w:r>
                <w:instrText xml:space="preserve"> HYPERLINK \l "C_4515-126" \h </w:instrText>
              </w:r>
              <w:r>
                <w:fldChar w:fldCharType="separate"/>
              </w:r>
              <w:r w:rsidR="00440477">
                <w:rPr>
                  <w:rStyle w:val="HyperlinkText9pt"/>
                </w:rPr>
                <w:t>4515-126</w:t>
              </w:r>
              <w:r>
                <w:rPr>
                  <w:rStyle w:val="HyperlinkText9pt"/>
                </w:rPr>
                <w:fldChar w:fldCharType="end"/>
              </w:r>
            </w:ins>
          </w:p>
        </w:tc>
        <w:tc>
          <w:tcPr>
            <w:tcW w:w="2975" w:type="dxa"/>
          </w:tcPr>
          <w:p w14:paraId="21CE87E9" w14:textId="77777777" w:rsidR="00440477" w:rsidRDefault="00440477" w:rsidP="00BA7D84">
            <w:pPr>
              <w:pStyle w:val="TableText"/>
            </w:pPr>
          </w:p>
        </w:tc>
      </w:tr>
      <w:tr w:rsidR="00440477" w14:paraId="2CF9E380" w14:textId="77777777" w:rsidTr="00BA7D84">
        <w:trPr>
          <w:jc w:val="center"/>
        </w:trPr>
        <w:tc>
          <w:tcPr>
            <w:tcW w:w="3345" w:type="dxa"/>
          </w:tcPr>
          <w:p w14:paraId="4F3C870A" w14:textId="77777777" w:rsidR="00440477" w:rsidRDefault="00440477" w:rsidP="00BA7D84">
            <w:pPr>
              <w:pStyle w:val="TableText"/>
            </w:pPr>
            <w:r>
              <w:tab/>
              <w:t>code</w:t>
            </w:r>
          </w:p>
        </w:tc>
        <w:tc>
          <w:tcPr>
            <w:tcW w:w="720" w:type="dxa"/>
          </w:tcPr>
          <w:p w14:paraId="6015667E" w14:textId="77777777" w:rsidR="00440477" w:rsidRDefault="00440477" w:rsidP="00BA7D84">
            <w:pPr>
              <w:pStyle w:val="TableText"/>
            </w:pPr>
            <w:r>
              <w:t>1..1</w:t>
            </w:r>
          </w:p>
        </w:tc>
        <w:tc>
          <w:tcPr>
            <w:tcW w:w="1152" w:type="dxa"/>
          </w:tcPr>
          <w:p w14:paraId="3009E423" w14:textId="77777777" w:rsidR="00440477" w:rsidRDefault="00440477" w:rsidP="00BA7D84">
            <w:pPr>
              <w:pStyle w:val="TableText"/>
            </w:pPr>
            <w:r>
              <w:t>SHALL</w:t>
            </w:r>
          </w:p>
        </w:tc>
        <w:tc>
          <w:tcPr>
            <w:tcW w:w="864" w:type="dxa"/>
          </w:tcPr>
          <w:p w14:paraId="0681EFEE" w14:textId="77777777" w:rsidR="00440477" w:rsidRDefault="00440477" w:rsidP="00BA7D84">
            <w:pPr>
              <w:pStyle w:val="TableText"/>
            </w:pPr>
          </w:p>
        </w:tc>
        <w:tc>
          <w:tcPr>
            <w:tcW w:w="1104" w:type="dxa"/>
          </w:tcPr>
          <w:p w14:paraId="41DE2F70" w14:textId="62C24C1A" w:rsidR="00440477" w:rsidRDefault="00002F64" w:rsidP="00BA7D84">
            <w:pPr>
              <w:pStyle w:val="TableText"/>
            </w:pPr>
            <w:del w:id="2258" w:author="Russ Ott" w:date="2022-04-29T10:09:00Z">
              <w:r>
                <w:fldChar w:fldCharType="begin"/>
              </w:r>
              <w:r>
                <w:delInstrText xml:space="preserve"> HYPERLINK \l "C_4435-114" \h </w:delInstrText>
              </w:r>
              <w:r>
                <w:fldChar w:fldCharType="separate"/>
              </w:r>
              <w:r w:rsidR="002F5B8D">
                <w:rPr>
                  <w:rStyle w:val="HyperlinkText9pt"/>
                </w:rPr>
                <w:delText>4435-114</w:delText>
              </w:r>
              <w:r>
                <w:rPr>
                  <w:rStyle w:val="HyperlinkText9pt"/>
                </w:rPr>
                <w:fldChar w:fldCharType="end"/>
              </w:r>
            </w:del>
            <w:ins w:id="2259" w:author="Russ Ott" w:date="2022-04-29T10:09:00Z">
              <w:r>
                <w:fldChar w:fldCharType="begin"/>
              </w:r>
              <w:r>
                <w:instrText xml:space="preserve"> HYPERLINK \l "C_4515-114" \h </w:instrText>
              </w:r>
              <w:r>
                <w:fldChar w:fldCharType="separate"/>
              </w:r>
              <w:r w:rsidR="00440477">
                <w:rPr>
                  <w:rStyle w:val="HyperlinkText9pt"/>
                </w:rPr>
                <w:t>4515-114</w:t>
              </w:r>
              <w:r>
                <w:rPr>
                  <w:rStyle w:val="HyperlinkText9pt"/>
                </w:rPr>
                <w:fldChar w:fldCharType="end"/>
              </w:r>
            </w:ins>
          </w:p>
        </w:tc>
        <w:tc>
          <w:tcPr>
            <w:tcW w:w="2975" w:type="dxa"/>
          </w:tcPr>
          <w:p w14:paraId="03CEBB73" w14:textId="77777777" w:rsidR="00440477" w:rsidRDefault="00440477" w:rsidP="00BA7D84">
            <w:pPr>
              <w:pStyle w:val="TableText"/>
            </w:pPr>
          </w:p>
        </w:tc>
      </w:tr>
      <w:tr w:rsidR="00440477" w14:paraId="35CEC05B" w14:textId="77777777" w:rsidTr="00BA7D84">
        <w:trPr>
          <w:jc w:val="center"/>
        </w:trPr>
        <w:tc>
          <w:tcPr>
            <w:tcW w:w="3345" w:type="dxa"/>
          </w:tcPr>
          <w:p w14:paraId="09996C3C" w14:textId="77777777" w:rsidR="00440477" w:rsidRDefault="00440477" w:rsidP="00BA7D84">
            <w:pPr>
              <w:pStyle w:val="TableText"/>
            </w:pPr>
            <w:r>
              <w:tab/>
            </w:r>
            <w:r>
              <w:tab/>
              <w:t>@code</w:t>
            </w:r>
          </w:p>
        </w:tc>
        <w:tc>
          <w:tcPr>
            <w:tcW w:w="720" w:type="dxa"/>
          </w:tcPr>
          <w:p w14:paraId="5DD9FF41" w14:textId="77777777" w:rsidR="00440477" w:rsidRDefault="00440477" w:rsidP="00BA7D84">
            <w:pPr>
              <w:pStyle w:val="TableText"/>
            </w:pPr>
            <w:r>
              <w:t>1..1</w:t>
            </w:r>
          </w:p>
        </w:tc>
        <w:tc>
          <w:tcPr>
            <w:tcW w:w="1152" w:type="dxa"/>
          </w:tcPr>
          <w:p w14:paraId="0F224911" w14:textId="77777777" w:rsidR="00440477" w:rsidRDefault="00440477" w:rsidP="00BA7D84">
            <w:pPr>
              <w:pStyle w:val="TableText"/>
            </w:pPr>
            <w:r>
              <w:t>SHALL</w:t>
            </w:r>
          </w:p>
        </w:tc>
        <w:tc>
          <w:tcPr>
            <w:tcW w:w="864" w:type="dxa"/>
          </w:tcPr>
          <w:p w14:paraId="3159CC98" w14:textId="77777777" w:rsidR="00440477" w:rsidRDefault="00440477" w:rsidP="00BA7D84">
            <w:pPr>
              <w:pStyle w:val="TableText"/>
            </w:pPr>
          </w:p>
        </w:tc>
        <w:tc>
          <w:tcPr>
            <w:tcW w:w="1104" w:type="dxa"/>
          </w:tcPr>
          <w:p w14:paraId="5D0ABEA1" w14:textId="52EE6998" w:rsidR="00440477" w:rsidRDefault="00002F64" w:rsidP="00BA7D84">
            <w:pPr>
              <w:pStyle w:val="TableText"/>
            </w:pPr>
            <w:del w:id="2260" w:author="Russ Ott" w:date="2022-04-29T10:09:00Z">
              <w:r>
                <w:fldChar w:fldCharType="begin"/>
              </w:r>
              <w:r>
                <w:delInstrText xml:space="preserve"> HYPERLINK \l "C_4435-120" \h </w:delInstrText>
              </w:r>
              <w:r>
                <w:fldChar w:fldCharType="separate"/>
              </w:r>
              <w:r w:rsidR="002F5B8D">
                <w:rPr>
                  <w:rStyle w:val="HyperlinkText9pt"/>
                </w:rPr>
                <w:delText>4435-120</w:delText>
              </w:r>
              <w:r>
                <w:rPr>
                  <w:rStyle w:val="HyperlinkText9pt"/>
                </w:rPr>
                <w:fldChar w:fldCharType="end"/>
              </w:r>
            </w:del>
            <w:ins w:id="2261" w:author="Russ Ott" w:date="2022-04-29T10:09:00Z">
              <w:r>
                <w:fldChar w:fldCharType="begin"/>
              </w:r>
              <w:r>
                <w:instrText xml:space="preserve"> HYPERLINK \l "C_4515-120" \h </w:instrText>
              </w:r>
              <w:r>
                <w:fldChar w:fldCharType="separate"/>
              </w:r>
              <w:r w:rsidR="00440477">
                <w:rPr>
                  <w:rStyle w:val="HyperlinkText9pt"/>
                </w:rPr>
                <w:t>4515-120</w:t>
              </w:r>
              <w:r>
                <w:rPr>
                  <w:rStyle w:val="HyperlinkText9pt"/>
                </w:rPr>
                <w:fldChar w:fldCharType="end"/>
              </w:r>
            </w:ins>
          </w:p>
        </w:tc>
        <w:tc>
          <w:tcPr>
            <w:tcW w:w="2975" w:type="dxa"/>
          </w:tcPr>
          <w:p w14:paraId="00401769" w14:textId="77777777" w:rsidR="00440477" w:rsidRDefault="00440477" w:rsidP="00BA7D84">
            <w:pPr>
              <w:pStyle w:val="TableText"/>
            </w:pPr>
            <w:r>
              <w:t>86744-0</w:t>
            </w:r>
          </w:p>
        </w:tc>
      </w:tr>
      <w:tr w:rsidR="00440477" w14:paraId="7C3F60E3" w14:textId="77777777" w:rsidTr="00BA7D84">
        <w:trPr>
          <w:jc w:val="center"/>
        </w:trPr>
        <w:tc>
          <w:tcPr>
            <w:tcW w:w="3345" w:type="dxa"/>
          </w:tcPr>
          <w:p w14:paraId="57B63927" w14:textId="77777777" w:rsidR="00440477" w:rsidRDefault="00440477" w:rsidP="00BA7D84">
            <w:pPr>
              <w:pStyle w:val="TableText"/>
            </w:pPr>
            <w:r>
              <w:tab/>
            </w:r>
            <w:r>
              <w:tab/>
              <w:t>@codeSystem</w:t>
            </w:r>
          </w:p>
        </w:tc>
        <w:tc>
          <w:tcPr>
            <w:tcW w:w="720" w:type="dxa"/>
          </w:tcPr>
          <w:p w14:paraId="04BB6A15" w14:textId="77777777" w:rsidR="00440477" w:rsidRDefault="00440477" w:rsidP="00BA7D84">
            <w:pPr>
              <w:pStyle w:val="TableText"/>
            </w:pPr>
            <w:r>
              <w:t>1..1</w:t>
            </w:r>
          </w:p>
        </w:tc>
        <w:tc>
          <w:tcPr>
            <w:tcW w:w="1152" w:type="dxa"/>
          </w:tcPr>
          <w:p w14:paraId="24E16419" w14:textId="77777777" w:rsidR="00440477" w:rsidRDefault="00440477" w:rsidP="00BA7D84">
            <w:pPr>
              <w:pStyle w:val="TableText"/>
            </w:pPr>
            <w:r>
              <w:t>SHALL</w:t>
            </w:r>
          </w:p>
        </w:tc>
        <w:tc>
          <w:tcPr>
            <w:tcW w:w="864" w:type="dxa"/>
          </w:tcPr>
          <w:p w14:paraId="75C9DCF5" w14:textId="77777777" w:rsidR="00440477" w:rsidRDefault="00440477" w:rsidP="00BA7D84">
            <w:pPr>
              <w:pStyle w:val="TableText"/>
            </w:pPr>
          </w:p>
        </w:tc>
        <w:tc>
          <w:tcPr>
            <w:tcW w:w="1104" w:type="dxa"/>
          </w:tcPr>
          <w:p w14:paraId="5C2EA6F4" w14:textId="1F55D87E" w:rsidR="00440477" w:rsidRDefault="00002F64" w:rsidP="00BA7D84">
            <w:pPr>
              <w:pStyle w:val="TableText"/>
            </w:pPr>
            <w:del w:id="2262" w:author="Russ Ott" w:date="2022-04-29T10:09:00Z">
              <w:r>
                <w:fldChar w:fldCharType="begin"/>
              </w:r>
              <w:r>
                <w:delInstrText xml:space="preserve"> HYPERLINK \l "C_4435-121" \h </w:delInstrText>
              </w:r>
              <w:r>
                <w:fldChar w:fldCharType="separate"/>
              </w:r>
              <w:r w:rsidR="002F5B8D">
                <w:rPr>
                  <w:rStyle w:val="HyperlinkText9pt"/>
                </w:rPr>
                <w:delText>4435-121</w:delText>
              </w:r>
              <w:r>
                <w:rPr>
                  <w:rStyle w:val="HyperlinkText9pt"/>
                </w:rPr>
                <w:fldChar w:fldCharType="end"/>
              </w:r>
            </w:del>
            <w:ins w:id="2263" w:author="Russ Ott" w:date="2022-04-29T10:09:00Z">
              <w:r>
                <w:fldChar w:fldCharType="begin"/>
              </w:r>
              <w:r>
                <w:instrText xml:space="preserve"> HYPERLINK \l "C_4515-121" \h </w:instrText>
              </w:r>
              <w:r>
                <w:fldChar w:fldCharType="separate"/>
              </w:r>
              <w:r w:rsidR="00440477">
                <w:rPr>
                  <w:rStyle w:val="HyperlinkText9pt"/>
                </w:rPr>
                <w:t>4515-121</w:t>
              </w:r>
              <w:r>
                <w:rPr>
                  <w:rStyle w:val="HyperlinkText9pt"/>
                </w:rPr>
                <w:fldChar w:fldCharType="end"/>
              </w:r>
            </w:ins>
          </w:p>
        </w:tc>
        <w:tc>
          <w:tcPr>
            <w:tcW w:w="2975" w:type="dxa"/>
          </w:tcPr>
          <w:p w14:paraId="04C7B38A" w14:textId="77777777" w:rsidR="00440477" w:rsidRDefault="00440477" w:rsidP="00BA7D84">
            <w:pPr>
              <w:pStyle w:val="TableText"/>
            </w:pPr>
            <w:r>
              <w:t>urn:oid:2.16.840.1.113883.6.1 (LOINC) = 2.16.840.1.113883.6.1</w:t>
            </w:r>
          </w:p>
        </w:tc>
      </w:tr>
      <w:tr w:rsidR="00440477" w14:paraId="058EAEBC" w14:textId="77777777" w:rsidTr="00BA7D84">
        <w:trPr>
          <w:jc w:val="center"/>
        </w:trPr>
        <w:tc>
          <w:tcPr>
            <w:tcW w:w="3345" w:type="dxa"/>
          </w:tcPr>
          <w:p w14:paraId="2674E7AB" w14:textId="77777777" w:rsidR="00440477" w:rsidRDefault="00440477" w:rsidP="00BA7D84">
            <w:pPr>
              <w:pStyle w:val="TableText"/>
            </w:pPr>
            <w:r>
              <w:tab/>
            </w:r>
            <w:r>
              <w:tab/>
              <w:t>originalText</w:t>
            </w:r>
          </w:p>
        </w:tc>
        <w:tc>
          <w:tcPr>
            <w:tcW w:w="720" w:type="dxa"/>
          </w:tcPr>
          <w:p w14:paraId="6DE840B1" w14:textId="3B5F1F4F" w:rsidR="00440477" w:rsidRDefault="002F5B8D" w:rsidP="00BA7D84">
            <w:pPr>
              <w:pStyle w:val="TableText"/>
            </w:pPr>
            <w:del w:id="2264" w:author="Russ Ott" w:date="2022-04-29T10:09:00Z">
              <w:r>
                <w:delText>1</w:delText>
              </w:r>
            </w:del>
            <w:ins w:id="2265" w:author="Russ Ott" w:date="2022-04-29T10:09:00Z">
              <w:r w:rsidR="00440477">
                <w:t>0</w:t>
              </w:r>
            </w:ins>
            <w:r w:rsidR="00440477">
              <w:t>..1</w:t>
            </w:r>
          </w:p>
        </w:tc>
        <w:tc>
          <w:tcPr>
            <w:tcW w:w="1152" w:type="dxa"/>
          </w:tcPr>
          <w:p w14:paraId="0206C1A3" w14:textId="4B40E2C1" w:rsidR="00440477" w:rsidRDefault="002F5B8D" w:rsidP="00BA7D84">
            <w:pPr>
              <w:pStyle w:val="TableText"/>
            </w:pPr>
            <w:del w:id="2266" w:author="Russ Ott" w:date="2022-04-29T10:09:00Z">
              <w:r>
                <w:delText>SHALL</w:delText>
              </w:r>
            </w:del>
            <w:ins w:id="2267" w:author="Russ Ott" w:date="2022-04-29T10:09:00Z">
              <w:r w:rsidR="00440477">
                <w:t>SHOULD</w:t>
              </w:r>
            </w:ins>
          </w:p>
        </w:tc>
        <w:tc>
          <w:tcPr>
            <w:tcW w:w="864" w:type="dxa"/>
          </w:tcPr>
          <w:p w14:paraId="583F3D17" w14:textId="77777777" w:rsidR="00440477" w:rsidRDefault="00440477" w:rsidP="00BA7D84">
            <w:pPr>
              <w:pStyle w:val="TableText"/>
            </w:pPr>
          </w:p>
        </w:tc>
        <w:tc>
          <w:tcPr>
            <w:tcW w:w="1104" w:type="dxa"/>
          </w:tcPr>
          <w:p w14:paraId="0D178203" w14:textId="1347E3C7" w:rsidR="00440477" w:rsidRDefault="00002F64" w:rsidP="00BA7D84">
            <w:pPr>
              <w:pStyle w:val="TableText"/>
            </w:pPr>
            <w:del w:id="2268" w:author="Russ Ott" w:date="2022-04-29T10:09:00Z">
              <w:r>
                <w:fldChar w:fldCharType="begin"/>
              </w:r>
              <w:r>
                <w:delInstrText xml:space="preserve"> HYPERLINK \l "C_4435-154" \h </w:delInstrText>
              </w:r>
              <w:r>
                <w:fldChar w:fldCharType="separate"/>
              </w:r>
              <w:r w:rsidR="002F5B8D">
                <w:rPr>
                  <w:rStyle w:val="HyperlinkText9pt"/>
                </w:rPr>
                <w:delText>4435-154</w:delText>
              </w:r>
              <w:r>
                <w:rPr>
                  <w:rStyle w:val="HyperlinkText9pt"/>
                </w:rPr>
                <w:fldChar w:fldCharType="end"/>
              </w:r>
            </w:del>
            <w:ins w:id="2269" w:author="Russ Ott" w:date="2022-04-29T10:09:00Z">
              <w:r>
                <w:fldChar w:fldCharType="begin"/>
              </w:r>
              <w:r>
                <w:instrText xml:space="preserve"> HYPERLINK \l "C_4515-154" \h </w:instrText>
              </w:r>
              <w:r>
                <w:fldChar w:fldCharType="separate"/>
              </w:r>
              <w:r w:rsidR="00440477">
                <w:rPr>
                  <w:rStyle w:val="HyperlinkText9pt"/>
                </w:rPr>
                <w:t>4515-154</w:t>
              </w:r>
              <w:r>
                <w:rPr>
                  <w:rStyle w:val="HyperlinkText9pt"/>
                </w:rPr>
                <w:fldChar w:fldCharType="end"/>
              </w:r>
            </w:ins>
          </w:p>
        </w:tc>
        <w:tc>
          <w:tcPr>
            <w:tcW w:w="2975" w:type="dxa"/>
          </w:tcPr>
          <w:p w14:paraId="59E371B9" w14:textId="77777777" w:rsidR="00440477" w:rsidRDefault="00440477" w:rsidP="00BA7D84">
            <w:pPr>
              <w:pStyle w:val="TableText"/>
            </w:pPr>
          </w:p>
        </w:tc>
      </w:tr>
      <w:tr w:rsidR="00440477" w14:paraId="3C076752" w14:textId="77777777" w:rsidTr="00BA7D84">
        <w:trPr>
          <w:jc w:val="center"/>
        </w:trPr>
        <w:tc>
          <w:tcPr>
            <w:tcW w:w="3345" w:type="dxa"/>
          </w:tcPr>
          <w:p w14:paraId="4DD224AF" w14:textId="77777777" w:rsidR="00440477" w:rsidRDefault="00440477" w:rsidP="00BA7D84">
            <w:pPr>
              <w:pStyle w:val="TableText"/>
            </w:pPr>
            <w:r>
              <w:tab/>
            </w:r>
            <w:r>
              <w:tab/>
            </w:r>
            <w:r>
              <w:tab/>
              <w:t>reference</w:t>
            </w:r>
          </w:p>
        </w:tc>
        <w:tc>
          <w:tcPr>
            <w:tcW w:w="720" w:type="dxa"/>
          </w:tcPr>
          <w:p w14:paraId="11D624DE" w14:textId="77777777" w:rsidR="00440477" w:rsidRDefault="00440477" w:rsidP="00BA7D84">
            <w:pPr>
              <w:pStyle w:val="TableText"/>
            </w:pPr>
            <w:r>
              <w:t>1..1</w:t>
            </w:r>
          </w:p>
        </w:tc>
        <w:tc>
          <w:tcPr>
            <w:tcW w:w="1152" w:type="dxa"/>
          </w:tcPr>
          <w:p w14:paraId="5F512393" w14:textId="77777777" w:rsidR="00440477" w:rsidRDefault="00440477" w:rsidP="00BA7D84">
            <w:pPr>
              <w:pStyle w:val="TableText"/>
            </w:pPr>
            <w:r>
              <w:t>SHALL</w:t>
            </w:r>
          </w:p>
        </w:tc>
        <w:tc>
          <w:tcPr>
            <w:tcW w:w="864" w:type="dxa"/>
          </w:tcPr>
          <w:p w14:paraId="46CEB0D1" w14:textId="77777777" w:rsidR="00440477" w:rsidRDefault="00440477" w:rsidP="00BA7D84">
            <w:pPr>
              <w:pStyle w:val="TableText"/>
            </w:pPr>
          </w:p>
        </w:tc>
        <w:tc>
          <w:tcPr>
            <w:tcW w:w="1104" w:type="dxa"/>
          </w:tcPr>
          <w:p w14:paraId="026229C8" w14:textId="47F9FEB7" w:rsidR="00440477" w:rsidRDefault="00002F64" w:rsidP="00BA7D84">
            <w:pPr>
              <w:pStyle w:val="TableText"/>
            </w:pPr>
            <w:del w:id="2270" w:author="Russ Ott" w:date="2022-04-29T10:09:00Z">
              <w:r>
                <w:fldChar w:fldCharType="begin"/>
              </w:r>
              <w:r>
                <w:delInstrText xml:space="preserve"> HYPERLINK \l "C_4435-155" \h </w:delInstrText>
              </w:r>
              <w:r>
                <w:fldChar w:fldCharType="separate"/>
              </w:r>
              <w:r w:rsidR="002F5B8D">
                <w:rPr>
                  <w:rStyle w:val="HyperlinkText9pt"/>
                </w:rPr>
                <w:delText>4435-155</w:delText>
              </w:r>
              <w:r>
                <w:rPr>
                  <w:rStyle w:val="HyperlinkText9pt"/>
                </w:rPr>
                <w:fldChar w:fldCharType="end"/>
              </w:r>
            </w:del>
            <w:ins w:id="2271" w:author="Russ Ott" w:date="2022-04-29T10:09:00Z">
              <w:r>
                <w:fldChar w:fldCharType="begin"/>
              </w:r>
              <w:r>
                <w:instrText xml:space="preserve"> HYPERLINK \l "C_4515-155" \h </w:instrText>
              </w:r>
              <w:r>
                <w:fldChar w:fldCharType="separate"/>
              </w:r>
              <w:r w:rsidR="00440477">
                <w:rPr>
                  <w:rStyle w:val="HyperlinkText9pt"/>
                </w:rPr>
                <w:t>4515-155</w:t>
              </w:r>
              <w:r>
                <w:rPr>
                  <w:rStyle w:val="HyperlinkText9pt"/>
                </w:rPr>
                <w:fldChar w:fldCharType="end"/>
              </w:r>
            </w:ins>
          </w:p>
        </w:tc>
        <w:tc>
          <w:tcPr>
            <w:tcW w:w="2975" w:type="dxa"/>
          </w:tcPr>
          <w:p w14:paraId="0AE987B2" w14:textId="77777777" w:rsidR="00440477" w:rsidRDefault="00440477" w:rsidP="00BA7D84">
            <w:pPr>
              <w:pStyle w:val="TableText"/>
            </w:pPr>
          </w:p>
        </w:tc>
      </w:tr>
      <w:tr w:rsidR="00440477" w14:paraId="365A4CD7" w14:textId="77777777" w:rsidTr="00BA7D84">
        <w:trPr>
          <w:jc w:val="center"/>
        </w:trPr>
        <w:tc>
          <w:tcPr>
            <w:tcW w:w="3345" w:type="dxa"/>
          </w:tcPr>
          <w:p w14:paraId="03139358" w14:textId="77777777" w:rsidR="00440477" w:rsidRDefault="00440477" w:rsidP="00BA7D84">
            <w:pPr>
              <w:pStyle w:val="TableText"/>
            </w:pPr>
            <w:r>
              <w:tab/>
            </w:r>
            <w:r>
              <w:tab/>
            </w:r>
            <w:r>
              <w:tab/>
            </w:r>
            <w:r>
              <w:tab/>
              <w:t>@value</w:t>
            </w:r>
          </w:p>
        </w:tc>
        <w:tc>
          <w:tcPr>
            <w:tcW w:w="720" w:type="dxa"/>
          </w:tcPr>
          <w:p w14:paraId="21084401" w14:textId="77777777" w:rsidR="00440477" w:rsidRDefault="00440477" w:rsidP="00BA7D84">
            <w:pPr>
              <w:pStyle w:val="TableText"/>
            </w:pPr>
            <w:r>
              <w:t>1..1</w:t>
            </w:r>
          </w:p>
        </w:tc>
        <w:tc>
          <w:tcPr>
            <w:tcW w:w="1152" w:type="dxa"/>
          </w:tcPr>
          <w:p w14:paraId="55259436" w14:textId="77777777" w:rsidR="00440477" w:rsidRDefault="00440477" w:rsidP="00BA7D84">
            <w:pPr>
              <w:pStyle w:val="TableText"/>
            </w:pPr>
            <w:r>
              <w:t>SHALL</w:t>
            </w:r>
          </w:p>
        </w:tc>
        <w:tc>
          <w:tcPr>
            <w:tcW w:w="864" w:type="dxa"/>
          </w:tcPr>
          <w:p w14:paraId="1DB3AECA" w14:textId="77777777" w:rsidR="00440477" w:rsidRDefault="00440477" w:rsidP="00BA7D84">
            <w:pPr>
              <w:pStyle w:val="TableText"/>
            </w:pPr>
          </w:p>
        </w:tc>
        <w:tc>
          <w:tcPr>
            <w:tcW w:w="1104" w:type="dxa"/>
          </w:tcPr>
          <w:p w14:paraId="114546B0" w14:textId="5CAD9FE0" w:rsidR="00440477" w:rsidRDefault="00002F64" w:rsidP="00BA7D84">
            <w:pPr>
              <w:pStyle w:val="TableText"/>
            </w:pPr>
            <w:del w:id="2272" w:author="Russ Ott" w:date="2022-04-29T10:09:00Z">
              <w:r>
                <w:fldChar w:fldCharType="begin"/>
              </w:r>
              <w:r>
                <w:delInstrText xml:space="preserve"> HYPERLINK \l "C_4435-156" \h </w:delInstrText>
              </w:r>
              <w:r>
                <w:fldChar w:fldCharType="separate"/>
              </w:r>
              <w:r w:rsidR="002F5B8D">
                <w:rPr>
                  <w:rStyle w:val="HyperlinkText9pt"/>
                </w:rPr>
                <w:delText>4435-156</w:delText>
              </w:r>
              <w:r>
                <w:rPr>
                  <w:rStyle w:val="HyperlinkText9pt"/>
                </w:rPr>
                <w:fldChar w:fldCharType="end"/>
              </w:r>
            </w:del>
            <w:ins w:id="2273" w:author="Russ Ott" w:date="2022-04-29T10:09:00Z">
              <w:r>
                <w:fldChar w:fldCharType="begin"/>
              </w:r>
              <w:r>
                <w:instrText xml:space="preserve"> HYPERLINK \l "C_4515-156" \h </w:instrText>
              </w:r>
              <w:r>
                <w:fldChar w:fldCharType="separate"/>
              </w:r>
              <w:r w:rsidR="00440477">
                <w:rPr>
                  <w:rStyle w:val="HyperlinkText9pt"/>
                </w:rPr>
                <w:t>4515-156</w:t>
              </w:r>
              <w:r>
                <w:rPr>
                  <w:rStyle w:val="HyperlinkText9pt"/>
                </w:rPr>
                <w:fldChar w:fldCharType="end"/>
              </w:r>
            </w:ins>
          </w:p>
        </w:tc>
        <w:tc>
          <w:tcPr>
            <w:tcW w:w="2975" w:type="dxa"/>
          </w:tcPr>
          <w:p w14:paraId="29B59678" w14:textId="77777777" w:rsidR="00440477" w:rsidRDefault="00440477" w:rsidP="00BA7D84">
            <w:pPr>
              <w:pStyle w:val="TableText"/>
            </w:pPr>
          </w:p>
        </w:tc>
      </w:tr>
      <w:tr w:rsidR="00440477" w14:paraId="6034D547" w14:textId="77777777" w:rsidTr="00BA7D84">
        <w:trPr>
          <w:jc w:val="center"/>
        </w:trPr>
        <w:tc>
          <w:tcPr>
            <w:tcW w:w="3345" w:type="dxa"/>
          </w:tcPr>
          <w:p w14:paraId="4142A661" w14:textId="77777777" w:rsidR="00440477" w:rsidRDefault="00440477" w:rsidP="00BA7D84">
            <w:pPr>
              <w:pStyle w:val="TableText"/>
            </w:pPr>
            <w:r>
              <w:tab/>
              <w:t>statusCode</w:t>
            </w:r>
          </w:p>
        </w:tc>
        <w:tc>
          <w:tcPr>
            <w:tcW w:w="720" w:type="dxa"/>
          </w:tcPr>
          <w:p w14:paraId="34F59BA6" w14:textId="77777777" w:rsidR="00440477" w:rsidRDefault="00440477" w:rsidP="00BA7D84">
            <w:pPr>
              <w:pStyle w:val="TableText"/>
            </w:pPr>
            <w:r>
              <w:t>1..1</w:t>
            </w:r>
          </w:p>
        </w:tc>
        <w:tc>
          <w:tcPr>
            <w:tcW w:w="1152" w:type="dxa"/>
          </w:tcPr>
          <w:p w14:paraId="4D6102ED" w14:textId="77777777" w:rsidR="00440477" w:rsidRDefault="00440477" w:rsidP="00BA7D84">
            <w:pPr>
              <w:pStyle w:val="TableText"/>
            </w:pPr>
            <w:r>
              <w:t>SHALL</w:t>
            </w:r>
          </w:p>
        </w:tc>
        <w:tc>
          <w:tcPr>
            <w:tcW w:w="864" w:type="dxa"/>
          </w:tcPr>
          <w:p w14:paraId="1DBA0CDA" w14:textId="77777777" w:rsidR="00440477" w:rsidRDefault="00440477" w:rsidP="00BA7D84">
            <w:pPr>
              <w:pStyle w:val="TableText"/>
            </w:pPr>
          </w:p>
        </w:tc>
        <w:tc>
          <w:tcPr>
            <w:tcW w:w="1104" w:type="dxa"/>
          </w:tcPr>
          <w:p w14:paraId="058BB701" w14:textId="0BDB35B6" w:rsidR="00440477" w:rsidRDefault="00002F64" w:rsidP="00BA7D84">
            <w:pPr>
              <w:pStyle w:val="TableText"/>
            </w:pPr>
            <w:del w:id="2274" w:author="Russ Ott" w:date="2022-04-29T10:09:00Z">
              <w:r>
                <w:fldChar w:fldCharType="begin"/>
              </w:r>
              <w:r>
                <w:delInstrText xml:space="preserve"> HYPERLINK \l "C_4435-113" \h </w:delInstrText>
              </w:r>
              <w:r>
                <w:fldChar w:fldCharType="separate"/>
              </w:r>
              <w:r w:rsidR="002F5B8D">
                <w:rPr>
                  <w:rStyle w:val="HyperlinkText9pt"/>
                </w:rPr>
                <w:delText>4435-113</w:delText>
              </w:r>
              <w:r>
                <w:rPr>
                  <w:rStyle w:val="HyperlinkText9pt"/>
                </w:rPr>
                <w:fldChar w:fldCharType="end"/>
              </w:r>
            </w:del>
            <w:ins w:id="2275" w:author="Russ Ott" w:date="2022-04-29T10:09:00Z">
              <w:r>
                <w:fldChar w:fldCharType="begin"/>
              </w:r>
              <w:r>
                <w:instrText xml:space="preserve"> HYPERLINK \l "C_4515-113" \h </w:instrText>
              </w:r>
              <w:r>
                <w:fldChar w:fldCharType="separate"/>
              </w:r>
              <w:r w:rsidR="00440477">
                <w:rPr>
                  <w:rStyle w:val="HyperlinkText9pt"/>
                </w:rPr>
                <w:t>4515-113</w:t>
              </w:r>
              <w:r>
                <w:rPr>
                  <w:rStyle w:val="HyperlinkText9pt"/>
                </w:rPr>
                <w:fldChar w:fldCharType="end"/>
              </w:r>
            </w:ins>
          </w:p>
        </w:tc>
        <w:tc>
          <w:tcPr>
            <w:tcW w:w="2975" w:type="dxa"/>
          </w:tcPr>
          <w:p w14:paraId="5BF8507E" w14:textId="77777777" w:rsidR="00440477" w:rsidRDefault="00440477" w:rsidP="00BA7D84">
            <w:pPr>
              <w:pStyle w:val="TableText"/>
            </w:pPr>
          </w:p>
        </w:tc>
      </w:tr>
      <w:tr w:rsidR="00440477" w14:paraId="4F807784" w14:textId="77777777" w:rsidTr="00BA7D84">
        <w:trPr>
          <w:jc w:val="center"/>
        </w:trPr>
        <w:tc>
          <w:tcPr>
            <w:tcW w:w="3345" w:type="dxa"/>
          </w:tcPr>
          <w:p w14:paraId="65E6E706" w14:textId="77777777" w:rsidR="00440477" w:rsidRDefault="00440477" w:rsidP="00BA7D84">
            <w:pPr>
              <w:pStyle w:val="TableText"/>
            </w:pPr>
            <w:r>
              <w:tab/>
            </w:r>
            <w:r>
              <w:tab/>
              <w:t>@code</w:t>
            </w:r>
          </w:p>
        </w:tc>
        <w:tc>
          <w:tcPr>
            <w:tcW w:w="720" w:type="dxa"/>
          </w:tcPr>
          <w:p w14:paraId="6639B009" w14:textId="77777777" w:rsidR="00440477" w:rsidRDefault="00440477" w:rsidP="00BA7D84">
            <w:pPr>
              <w:pStyle w:val="TableText"/>
            </w:pPr>
            <w:r>
              <w:t>1..1</w:t>
            </w:r>
          </w:p>
        </w:tc>
        <w:tc>
          <w:tcPr>
            <w:tcW w:w="1152" w:type="dxa"/>
          </w:tcPr>
          <w:p w14:paraId="4E2347D3" w14:textId="77777777" w:rsidR="00440477" w:rsidRDefault="00440477" w:rsidP="00BA7D84">
            <w:pPr>
              <w:pStyle w:val="TableText"/>
            </w:pPr>
            <w:r>
              <w:t>SHALL</w:t>
            </w:r>
          </w:p>
        </w:tc>
        <w:tc>
          <w:tcPr>
            <w:tcW w:w="864" w:type="dxa"/>
          </w:tcPr>
          <w:p w14:paraId="3A873B7A" w14:textId="77777777" w:rsidR="00440477" w:rsidRDefault="00440477" w:rsidP="00BA7D84">
            <w:pPr>
              <w:pStyle w:val="TableText"/>
            </w:pPr>
          </w:p>
        </w:tc>
        <w:tc>
          <w:tcPr>
            <w:tcW w:w="1104" w:type="dxa"/>
          </w:tcPr>
          <w:p w14:paraId="71017848" w14:textId="73A838B8" w:rsidR="00440477" w:rsidRDefault="00002F64" w:rsidP="00BA7D84">
            <w:pPr>
              <w:pStyle w:val="TableText"/>
            </w:pPr>
            <w:del w:id="2276" w:author="Russ Ott" w:date="2022-04-29T10:09:00Z">
              <w:r>
                <w:fldChar w:fldCharType="begin"/>
              </w:r>
              <w:r>
                <w:delInstrText xml:space="preserve"> HYPERLINK \l "C_4435-119" \h </w:delInstrText>
              </w:r>
              <w:r>
                <w:fldChar w:fldCharType="separate"/>
              </w:r>
              <w:r w:rsidR="002F5B8D">
                <w:rPr>
                  <w:rStyle w:val="HyperlinkText9pt"/>
                </w:rPr>
                <w:delText>4435-119</w:delText>
              </w:r>
              <w:r>
                <w:rPr>
                  <w:rStyle w:val="HyperlinkText9pt"/>
                </w:rPr>
                <w:fldChar w:fldCharType="end"/>
              </w:r>
            </w:del>
            <w:ins w:id="2277" w:author="Russ Ott" w:date="2022-04-29T10:09:00Z">
              <w:r>
                <w:fldChar w:fldCharType="begin"/>
              </w:r>
              <w:r>
                <w:instrText xml:space="preserve"> HYPERLINK \l "C_4515-119" \h </w:instrText>
              </w:r>
              <w:r>
                <w:fldChar w:fldCharType="separate"/>
              </w:r>
              <w:r w:rsidR="00440477">
                <w:rPr>
                  <w:rStyle w:val="HyperlinkText9pt"/>
                </w:rPr>
                <w:t>4515-119</w:t>
              </w:r>
              <w:r>
                <w:rPr>
                  <w:rStyle w:val="HyperlinkText9pt"/>
                </w:rPr>
                <w:fldChar w:fldCharType="end"/>
              </w:r>
            </w:ins>
          </w:p>
        </w:tc>
        <w:tc>
          <w:tcPr>
            <w:tcW w:w="2975" w:type="dxa"/>
          </w:tcPr>
          <w:p w14:paraId="60704E80" w14:textId="77777777" w:rsidR="00440477" w:rsidRDefault="00440477" w:rsidP="00BA7D84">
            <w:pPr>
              <w:pStyle w:val="TableText"/>
            </w:pPr>
            <w:r>
              <w:t>urn:oid:2.16.840.1.113883.1.11.15933 (ActStatus)</w:t>
            </w:r>
          </w:p>
        </w:tc>
      </w:tr>
      <w:tr w:rsidR="00440477" w14:paraId="1BAD7986" w14:textId="77777777" w:rsidTr="00BA7D84">
        <w:trPr>
          <w:jc w:val="center"/>
        </w:trPr>
        <w:tc>
          <w:tcPr>
            <w:tcW w:w="3345" w:type="dxa"/>
          </w:tcPr>
          <w:p w14:paraId="0E75D5D4" w14:textId="77777777" w:rsidR="00440477" w:rsidRDefault="00440477" w:rsidP="00BA7D84">
            <w:pPr>
              <w:pStyle w:val="TableText"/>
            </w:pPr>
            <w:r>
              <w:tab/>
              <w:t>effectiveTime</w:t>
            </w:r>
          </w:p>
        </w:tc>
        <w:tc>
          <w:tcPr>
            <w:tcW w:w="720" w:type="dxa"/>
          </w:tcPr>
          <w:p w14:paraId="5998D572" w14:textId="77777777" w:rsidR="00440477" w:rsidRDefault="00440477" w:rsidP="00BA7D84">
            <w:pPr>
              <w:pStyle w:val="TableText"/>
            </w:pPr>
            <w:r>
              <w:t>1..1</w:t>
            </w:r>
          </w:p>
        </w:tc>
        <w:tc>
          <w:tcPr>
            <w:tcW w:w="1152" w:type="dxa"/>
          </w:tcPr>
          <w:p w14:paraId="57414F6E" w14:textId="77777777" w:rsidR="00440477" w:rsidRDefault="00440477" w:rsidP="00BA7D84">
            <w:pPr>
              <w:pStyle w:val="TableText"/>
            </w:pPr>
            <w:r>
              <w:t>SHALL</w:t>
            </w:r>
          </w:p>
        </w:tc>
        <w:tc>
          <w:tcPr>
            <w:tcW w:w="864" w:type="dxa"/>
          </w:tcPr>
          <w:p w14:paraId="7F9100B4" w14:textId="77777777" w:rsidR="00440477" w:rsidRDefault="00440477" w:rsidP="00BA7D84">
            <w:pPr>
              <w:pStyle w:val="TableText"/>
            </w:pPr>
          </w:p>
        </w:tc>
        <w:tc>
          <w:tcPr>
            <w:tcW w:w="1104" w:type="dxa"/>
          </w:tcPr>
          <w:p w14:paraId="78D5001C" w14:textId="1794CE20" w:rsidR="00440477" w:rsidRDefault="00002F64" w:rsidP="00BA7D84">
            <w:pPr>
              <w:pStyle w:val="TableText"/>
            </w:pPr>
            <w:del w:id="2278" w:author="Russ Ott" w:date="2022-04-29T10:09:00Z">
              <w:r>
                <w:fldChar w:fldCharType="begin"/>
              </w:r>
              <w:r>
                <w:delInstrText xml:space="preserve"> HYPERLINK \l "C_4435-127" \h </w:delInstrText>
              </w:r>
              <w:r>
                <w:fldChar w:fldCharType="separate"/>
              </w:r>
              <w:r w:rsidR="002F5B8D">
                <w:rPr>
                  <w:rStyle w:val="HyperlinkText9pt"/>
                </w:rPr>
                <w:delText>4435-127</w:delText>
              </w:r>
              <w:r>
                <w:rPr>
                  <w:rStyle w:val="HyperlinkText9pt"/>
                </w:rPr>
                <w:fldChar w:fldCharType="end"/>
              </w:r>
            </w:del>
            <w:ins w:id="2279" w:author="Russ Ott" w:date="2022-04-29T10:09:00Z">
              <w:r>
                <w:fldChar w:fldCharType="begin"/>
              </w:r>
              <w:r>
                <w:instrText xml:space="preserve"> HYPERLINK \l "C_4515-127" \h </w:instrText>
              </w:r>
              <w:r>
                <w:fldChar w:fldCharType="separate"/>
              </w:r>
              <w:r w:rsidR="00440477">
                <w:rPr>
                  <w:rStyle w:val="HyperlinkText9pt"/>
                </w:rPr>
                <w:t>4515-127</w:t>
              </w:r>
              <w:r>
                <w:rPr>
                  <w:rStyle w:val="HyperlinkText9pt"/>
                </w:rPr>
                <w:fldChar w:fldCharType="end"/>
              </w:r>
            </w:ins>
          </w:p>
        </w:tc>
        <w:tc>
          <w:tcPr>
            <w:tcW w:w="2975" w:type="dxa"/>
          </w:tcPr>
          <w:p w14:paraId="1E7222CB" w14:textId="77777777" w:rsidR="00440477" w:rsidRDefault="00440477" w:rsidP="00BA7D84">
            <w:pPr>
              <w:pStyle w:val="TableText"/>
            </w:pPr>
          </w:p>
        </w:tc>
      </w:tr>
      <w:tr w:rsidR="00440477" w14:paraId="115269C7" w14:textId="77777777" w:rsidTr="00BA7D84">
        <w:trPr>
          <w:jc w:val="center"/>
        </w:trPr>
        <w:tc>
          <w:tcPr>
            <w:tcW w:w="3345" w:type="dxa"/>
          </w:tcPr>
          <w:p w14:paraId="691BD0DC" w14:textId="77777777" w:rsidR="00440477" w:rsidRDefault="00440477" w:rsidP="00BA7D84">
            <w:pPr>
              <w:pStyle w:val="TableText"/>
            </w:pPr>
            <w:r>
              <w:tab/>
            </w:r>
            <w:r>
              <w:tab/>
              <w:t>low</w:t>
            </w:r>
          </w:p>
        </w:tc>
        <w:tc>
          <w:tcPr>
            <w:tcW w:w="720" w:type="dxa"/>
          </w:tcPr>
          <w:p w14:paraId="6B287730" w14:textId="77777777" w:rsidR="00440477" w:rsidRDefault="00440477" w:rsidP="00BA7D84">
            <w:pPr>
              <w:pStyle w:val="TableText"/>
            </w:pPr>
            <w:r>
              <w:t>1..1</w:t>
            </w:r>
          </w:p>
        </w:tc>
        <w:tc>
          <w:tcPr>
            <w:tcW w:w="1152" w:type="dxa"/>
          </w:tcPr>
          <w:p w14:paraId="0A716287" w14:textId="77777777" w:rsidR="00440477" w:rsidRDefault="00440477" w:rsidP="00BA7D84">
            <w:pPr>
              <w:pStyle w:val="TableText"/>
            </w:pPr>
            <w:r>
              <w:t>SHALL</w:t>
            </w:r>
          </w:p>
        </w:tc>
        <w:tc>
          <w:tcPr>
            <w:tcW w:w="864" w:type="dxa"/>
          </w:tcPr>
          <w:p w14:paraId="3ADD92B6" w14:textId="77777777" w:rsidR="00440477" w:rsidRDefault="00440477" w:rsidP="00BA7D84">
            <w:pPr>
              <w:pStyle w:val="TableText"/>
            </w:pPr>
          </w:p>
        </w:tc>
        <w:tc>
          <w:tcPr>
            <w:tcW w:w="1104" w:type="dxa"/>
          </w:tcPr>
          <w:p w14:paraId="61521666" w14:textId="42B46F07" w:rsidR="00440477" w:rsidRDefault="00002F64" w:rsidP="00BA7D84">
            <w:pPr>
              <w:pStyle w:val="TableText"/>
            </w:pPr>
            <w:del w:id="2280" w:author="Russ Ott" w:date="2022-04-29T10:09:00Z">
              <w:r>
                <w:fldChar w:fldCharType="begin"/>
              </w:r>
              <w:r>
                <w:delInstrText xml:space="preserve"> HYPERLINK \l "C_4435-157" \h </w:delInstrText>
              </w:r>
              <w:r>
                <w:fldChar w:fldCharType="separate"/>
              </w:r>
              <w:r w:rsidR="002F5B8D">
                <w:rPr>
                  <w:rStyle w:val="HyperlinkText9pt"/>
                </w:rPr>
                <w:delText>4435-157</w:delText>
              </w:r>
              <w:r>
                <w:rPr>
                  <w:rStyle w:val="HyperlinkText9pt"/>
                </w:rPr>
                <w:fldChar w:fldCharType="end"/>
              </w:r>
            </w:del>
            <w:ins w:id="2281" w:author="Russ Ott" w:date="2022-04-29T10:09:00Z">
              <w:r>
                <w:fldChar w:fldCharType="begin"/>
              </w:r>
              <w:r>
                <w:instrText xml:space="preserve"> HYPERLINK \l "C_4515-157" \h </w:instrText>
              </w:r>
              <w:r>
                <w:fldChar w:fldCharType="separate"/>
              </w:r>
              <w:r w:rsidR="00440477">
                <w:rPr>
                  <w:rStyle w:val="HyperlinkText9pt"/>
                </w:rPr>
                <w:t>4515-157</w:t>
              </w:r>
              <w:r>
                <w:rPr>
                  <w:rStyle w:val="HyperlinkText9pt"/>
                </w:rPr>
                <w:fldChar w:fldCharType="end"/>
              </w:r>
            </w:ins>
          </w:p>
        </w:tc>
        <w:tc>
          <w:tcPr>
            <w:tcW w:w="2975" w:type="dxa"/>
          </w:tcPr>
          <w:p w14:paraId="25322F6F" w14:textId="77777777" w:rsidR="00440477" w:rsidRDefault="00440477" w:rsidP="00BA7D84">
            <w:pPr>
              <w:pStyle w:val="TableText"/>
            </w:pPr>
          </w:p>
        </w:tc>
      </w:tr>
      <w:tr w:rsidR="00440477" w14:paraId="3F58B118" w14:textId="77777777" w:rsidTr="00BA7D84">
        <w:trPr>
          <w:jc w:val="center"/>
        </w:trPr>
        <w:tc>
          <w:tcPr>
            <w:tcW w:w="3345" w:type="dxa"/>
          </w:tcPr>
          <w:p w14:paraId="21B0B077" w14:textId="77777777" w:rsidR="00440477" w:rsidRDefault="00440477" w:rsidP="00BA7D84">
            <w:pPr>
              <w:pStyle w:val="TableText"/>
            </w:pPr>
            <w:r>
              <w:tab/>
            </w:r>
            <w:r>
              <w:tab/>
              <w:t>high</w:t>
            </w:r>
          </w:p>
        </w:tc>
        <w:tc>
          <w:tcPr>
            <w:tcW w:w="720" w:type="dxa"/>
          </w:tcPr>
          <w:p w14:paraId="126E8F6A" w14:textId="77777777" w:rsidR="00440477" w:rsidRDefault="00440477" w:rsidP="00BA7D84">
            <w:pPr>
              <w:pStyle w:val="TableText"/>
            </w:pPr>
            <w:r>
              <w:t>0..1</w:t>
            </w:r>
          </w:p>
        </w:tc>
        <w:tc>
          <w:tcPr>
            <w:tcW w:w="1152" w:type="dxa"/>
          </w:tcPr>
          <w:p w14:paraId="3680823E" w14:textId="77777777" w:rsidR="00440477" w:rsidRDefault="00440477" w:rsidP="00BA7D84">
            <w:pPr>
              <w:pStyle w:val="TableText"/>
            </w:pPr>
            <w:r>
              <w:t>MAY</w:t>
            </w:r>
          </w:p>
        </w:tc>
        <w:tc>
          <w:tcPr>
            <w:tcW w:w="864" w:type="dxa"/>
          </w:tcPr>
          <w:p w14:paraId="7B1148DB" w14:textId="77777777" w:rsidR="00440477" w:rsidRDefault="00440477" w:rsidP="00BA7D84">
            <w:pPr>
              <w:pStyle w:val="TableText"/>
            </w:pPr>
          </w:p>
        </w:tc>
        <w:tc>
          <w:tcPr>
            <w:tcW w:w="1104" w:type="dxa"/>
          </w:tcPr>
          <w:p w14:paraId="6124EC92" w14:textId="1F142B5F" w:rsidR="00440477" w:rsidRDefault="00002F64" w:rsidP="00BA7D84">
            <w:pPr>
              <w:pStyle w:val="TableText"/>
            </w:pPr>
            <w:del w:id="2282" w:author="Russ Ott" w:date="2022-04-29T10:09:00Z">
              <w:r>
                <w:fldChar w:fldCharType="begin"/>
              </w:r>
              <w:r>
                <w:delInstrText xml:space="preserve"> HYPERLINK \l "C_4435-158" \h </w:delInstrText>
              </w:r>
              <w:r>
                <w:fldChar w:fldCharType="separate"/>
              </w:r>
              <w:r w:rsidR="002F5B8D">
                <w:rPr>
                  <w:rStyle w:val="HyperlinkText9pt"/>
                </w:rPr>
                <w:delText>4435-158</w:delText>
              </w:r>
              <w:r>
                <w:rPr>
                  <w:rStyle w:val="HyperlinkText9pt"/>
                </w:rPr>
                <w:fldChar w:fldCharType="end"/>
              </w:r>
            </w:del>
            <w:ins w:id="2283" w:author="Russ Ott" w:date="2022-04-29T10:09:00Z">
              <w:r>
                <w:fldChar w:fldCharType="begin"/>
              </w:r>
              <w:r>
                <w:instrText xml:space="preserve"> HYPERLINK \l "C_4515-158" \h </w:instrText>
              </w:r>
              <w:r>
                <w:fldChar w:fldCharType="separate"/>
              </w:r>
              <w:r w:rsidR="00440477">
                <w:rPr>
                  <w:rStyle w:val="HyperlinkText9pt"/>
                </w:rPr>
                <w:t>4515-158</w:t>
              </w:r>
              <w:r>
                <w:rPr>
                  <w:rStyle w:val="HyperlinkText9pt"/>
                </w:rPr>
                <w:fldChar w:fldCharType="end"/>
              </w:r>
            </w:ins>
          </w:p>
        </w:tc>
        <w:tc>
          <w:tcPr>
            <w:tcW w:w="2975" w:type="dxa"/>
          </w:tcPr>
          <w:p w14:paraId="60949659" w14:textId="77777777" w:rsidR="00440477" w:rsidRDefault="00440477" w:rsidP="00BA7D84">
            <w:pPr>
              <w:pStyle w:val="TableText"/>
            </w:pPr>
          </w:p>
        </w:tc>
      </w:tr>
      <w:tr w:rsidR="00440477" w14:paraId="57E636CC" w14:textId="77777777" w:rsidTr="00BA7D84">
        <w:trPr>
          <w:jc w:val="center"/>
        </w:trPr>
        <w:tc>
          <w:tcPr>
            <w:tcW w:w="3345" w:type="dxa"/>
          </w:tcPr>
          <w:p w14:paraId="488EBA9D" w14:textId="77777777" w:rsidR="00440477" w:rsidRDefault="00440477" w:rsidP="00BA7D84">
            <w:pPr>
              <w:pStyle w:val="TableText"/>
            </w:pPr>
            <w:r>
              <w:tab/>
              <w:t>author</w:t>
            </w:r>
          </w:p>
        </w:tc>
        <w:tc>
          <w:tcPr>
            <w:tcW w:w="720" w:type="dxa"/>
          </w:tcPr>
          <w:p w14:paraId="2699EB29" w14:textId="77777777" w:rsidR="00440477" w:rsidRDefault="00440477" w:rsidP="00BA7D84">
            <w:pPr>
              <w:pStyle w:val="TableText"/>
            </w:pPr>
            <w:r>
              <w:t>0..*</w:t>
            </w:r>
          </w:p>
        </w:tc>
        <w:tc>
          <w:tcPr>
            <w:tcW w:w="1152" w:type="dxa"/>
          </w:tcPr>
          <w:p w14:paraId="79DF3A5D" w14:textId="77777777" w:rsidR="00440477" w:rsidRDefault="00440477" w:rsidP="00BA7D84">
            <w:pPr>
              <w:pStyle w:val="TableText"/>
            </w:pPr>
            <w:r>
              <w:t>SHOULD</w:t>
            </w:r>
          </w:p>
        </w:tc>
        <w:tc>
          <w:tcPr>
            <w:tcW w:w="864" w:type="dxa"/>
          </w:tcPr>
          <w:p w14:paraId="03CF0404" w14:textId="77777777" w:rsidR="00440477" w:rsidRDefault="00440477" w:rsidP="00BA7D84">
            <w:pPr>
              <w:pStyle w:val="TableText"/>
            </w:pPr>
          </w:p>
        </w:tc>
        <w:tc>
          <w:tcPr>
            <w:tcW w:w="1104" w:type="dxa"/>
          </w:tcPr>
          <w:p w14:paraId="37D9B53E" w14:textId="63D0AE75" w:rsidR="00440477" w:rsidRDefault="00002F64" w:rsidP="00BA7D84">
            <w:pPr>
              <w:pStyle w:val="TableText"/>
            </w:pPr>
            <w:del w:id="2284" w:author="Russ Ott" w:date="2022-04-29T10:09:00Z">
              <w:r>
                <w:fldChar w:fldCharType="begin"/>
              </w:r>
              <w:r>
                <w:delInstrText xml:space="preserve"> HYPERLINK \l "C_4435-116" \h </w:delInstrText>
              </w:r>
              <w:r>
                <w:fldChar w:fldCharType="separate"/>
              </w:r>
              <w:r w:rsidR="002F5B8D">
                <w:rPr>
                  <w:rStyle w:val="HyperlinkText9pt"/>
                </w:rPr>
                <w:delText>4435-116</w:delText>
              </w:r>
              <w:r>
                <w:rPr>
                  <w:rStyle w:val="HyperlinkText9pt"/>
                </w:rPr>
                <w:fldChar w:fldCharType="end"/>
              </w:r>
            </w:del>
            <w:ins w:id="2285" w:author="Russ Ott" w:date="2022-04-29T10:09:00Z">
              <w:r>
                <w:fldChar w:fldCharType="begin"/>
              </w:r>
              <w:r>
                <w:instrText xml:space="preserve"> HYPERLINK \l "C_4515-116" \h </w:instrText>
              </w:r>
              <w:r>
                <w:fldChar w:fldCharType="separate"/>
              </w:r>
              <w:r w:rsidR="00440477">
                <w:rPr>
                  <w:rStyle w:val="HyperlinkText9pt"/>
                </w:rPr>
                <w:t>4515-116</w:t>
              </w:r>
              <w:r>
                <w:rPr>
                  <w:rStyle w:val="HyperlinkText9pt"/>
                </w:rPr>
                <w:fldChar w:fldCharType="end"/>
              </w:r>
            </w:ins>
          </w:p>
        </w:tc>
        <w:tc>
          <w:tcPr>
            <w:tcW w:w="2975" w:type="dxa"/>
          </w:tcPr>
          <w:p w14:paraId="360AD04F" w14:textId="77777777" w:rsidR="00440477" w:rsidRDefault="00440477" w:rsidP="00BA7D84">
            <w:pPr>
              <w:pStyle w:val="TableText"/>
            </w:pPr>
            <w:r>
              <w:t>Author Participation (identifier: urn:oid:2.16.840.1.113883.10.20.22.4.119</w:t>
            </w:r>
          </w:p>
        </w:tc>
      </w:tr>
      <w:tr w:rsidR="00440477" w14:paraId="4D11888F" w14:textId="77777777" w:rsidTr="00BA7D84">
        <w:trPr>
          <w:jc w:val="center"/>
        </w:trPr>
        <w:tc>
          <w:tcPr>
            <w:tcW w:w="3345" w:type="dxa"/>
          </w:tcPr>
          <w:p w14:paraId="35D1109E" w14:textId="77777777" w:rsidR="00440477" w:rsidRDefault="00440477" w:rsidP="00BA7D84">
            <w:pPr>
              <w:pStyle w:val="TableText"/>
            </w:pPr>
            <w:r>
              <w:tab/>
              <w:t>participant</w:t>
            </w:r>
          </w:p>
        </w:tc>
        <w:tc>
          <w:tcPr>
            <w:tcW w:w="720" w:type="dxa"/>
          </w:tcPr>
          <w:p w14:paraId="30775571" w14:textId="77777777" w:rsidR="00440477" w:rsidRDefault="00440477" w:rsidP="00BA7D84">
            <w:pPr>
              <w:pStyle w:val="TableText"/>
            </w:pPr>
            <w:r>
              <w:t>0..*</w:t>
            </w:r>
          </w:p>
        </w:tc>
        <w:tc>
          <w:tcPr>
            <w:tcW w:w="1152" w:type="dxa"/>
          </w:tcPr>
          <w:p w14:paraId="6D1593EF" w14:textId="77777777" w:rsidR="00440477" w:rsidRDefault="00440477" w:rsidP="00BA7D84">
            <w:pPr>
              <w:pStyle w:val="TableText"/>
            </w:pPr>
            <w:r>
              <w:t>SHOULD</w:t>
            </w:r>
          </w:p>
        </w:tc>
        <w:tc>
          <w:tcPr>
            <w:tcW w:w="864" w:type="dxa"/>
          </w:tcPr>
          <w:p w14:paraId="6FD92764" w14:textId="77777777" w:rsidR="00440477" w:rsidRDefault="00440477" w:rsidP="00BA7D84">
            <w:pPr>
              <w:pStyle w:val="TableText"/>
            </w:pPr>
          </w:p>
        </w:tc>
        <w:tc>
          <w:tcPr>
            <w:tcW w:w="1104" w:type="dxa"/>
          </w:tcPr>
          <w:p w14:paraId="78C912FF" w14:textId="57C19B44" w:rsidR="00440477" w:rsidRDefault="00002F64" w:rsidP="00BA7D84">
            <w:pPr>
              <w:pStyle w:val="TableText"/>
            </w:pPr>
            <w:del w:id="2286" w:author="Russ Ott" w:date="2022-04-29T10:09:00Z">
              <w:r>
                <w:fldChar w:fldCharType="begin"/>
              </w:r>
              <w:r>
                <w:delInstrText xml:space="preserve"> HYPERLINK \l "C_4435-128" \h </w:delInstrText>
              </w:r>
              <w:r>
                <w:fldChar w:fldCharType="separate"/>
              </w:r>
              <w:r w:rsidR="002F5B8D">
                <w:rPr>
                  <w:rStyle w:val="HyperlinkText9pt"/>
                </w:rPr>
                <w:delText>4435-128</w:delText>
              </w:r>
              <w:r>
                <w:rPr>
                  <w:rStyle w:val="HyperlinkText9pt"/>
                </w:rPr>
                <w:fldChar w:fldCharType="end"/>
              </w:r>
            </w:del>
            <w:ins w:id="2287" w:author="Russ Ott" w:date="2022-04-29T10:09:00Z">
              <w:r>
                <w:fldChar w:fldCharType="begin"/>
              </w:r>
              <w:r>
                <w:instrText xml:space="preserve"> HYPERLINK \l "C_4515-128" \h </w:instrText>
              </w:r>
              <w:r>
                <w:fldChar w:fldCharType="separate"/>
              </w:r>
              <w:r w:rsidR="00440477">
                <w:rPr>
                  <w:rStyle w:val="HyperlinkText9pt"/>
                </w:rPr>
                <w:t>4515-128</w:t>
              </w:r>
              <w:r>
                <w:rPr>
                  <w:rStyle w:val="HyperlinkText9pt"/>
                </w:rPr>
                <w:fldChar w:fldCharType="end"/>
              </w:r>
            </w:ins>
          </w:p>
        </w:tc>
        <w:tc>
          <w:tcPr>
            <w:tcW w:w="2975" w:type="dxa"/>
          </w:tcPr>
          <w:p w14:paraId="54EAC196" w14:textId="77777777" w:rsidR="00440477" w:rsidRDefault="00440477" w:rsidP="00BA7D84">
            <w:pPr>
              <w:pStyle w:val="TableText"/>
            </w:pPr>
          </w:p>
        </w:tc>
      </w:tr>
      <w:tr w:rsidR="00440477" w14:paraId="416BBAF2" w14:textId="77777777" w:rsidTr="00BA7D84">
        <w:trPr>
          <w:jc w:val="center"/>
        </w:trPr>
        <w:tc>
          <w:tcPr>
            <w:tcW w:w="3345" w:type="dxa"/>
          </w:tcPr>
          <w:p w14:paraId="34B0B376" w14:textId="77777777" w:rsidR="00440477" w:rsidRDefault="00440477" w:rsidP="00BA7D84">
            <w:pPr>
              <w:pStyle w:val="TableText"/>
            </w:pPr>
            <w:r>
              <w:tab/>
            </w:r>
            <w:r>
              <w:tab/>
              <w:t>@typeCode</w:t>
            </w:r>
          </w:p>
        </w:tc>
        <w:tc>
          <w:tcPr>
            <w:tcW w:w="720" w:type="dxa"/>
          </w:tcPr>
          <w:p w14:paraId="79E183B7" w14:textId="77777777" w:rsidR="00440477" w:rsidRDefault="00440477" w:rsidP="00BA7D84">
            <w:pPr>
              <w:pStyle w:val="TableText"/>
            </w:pPr>
            <w:r>
              <w:t>1..1</w:t>
            </w:r>
          </w:p>
        </w:tc>
        <w:tc>
          <w:tcPr>
            <w:tcW w:w="1152" w:type="dxa"/>
          </w:tcPr>
          <w:p w14:paraId="5B86F91E" w14:textId="77777777" w:rsidR="00440477" w:rsidRDefault="00440477" w:rsidP="00BA7D84">
            <w:pPr>
              <w:pStyle w:val="TableText"/>
            </w:pPr>
            <w:r>
              <w:t>SHALL</w:t>
            </w:r>
          </w:p>
        </w:tc>
        <w:tc>
          <w:tcPr>
            <w:tcW w:w="864" w:type="dxa"/>
          </w:tcPr>
          <w:p w14:paraId="640FD4A1" w14:textId="77777777" w:rsidR="00440477" w:rsidRDefault="00440477" w:rsidP="00BA7D84">
            <w:pPr>
              <w:pStyle w:val="TableText"/>
            </w:pPr>
          </w:p>
        </w:tc>
        <w:tc>
          <w:tcPr>
            <w:tcW w:w="1104" w:type="dxa"/>
          </w:tcPr>
          <w:p w14:paraId="4E5D116F" w14:textId="396E5499" w:rsidR="00440477" w:rsidRDefault="00002F64" w:rsidP="00BA7D84">
            <w:pPr>
              <w:pStyle w:val="TableText"/>
            </w:pPr>
            <w:del w:id="2288" w:author="Russ Ott" w:date="2022-04-29T10:09:00Z">
              <w:r>
                <w:fldChar w:fldCharType="begin"/>
              </w:r>
              <w:r>
                <w:delInstrText xml:space="preserve"> HYPERLINK \l "C_4435-129" \h </w:delInstrText>
              </w:r>
              <w:r>
                <w:fldChar w:fldCharType="separate"/>
              </w:r>
              <w:r w:rsidR="002F5B8D">
                <w:rPr>
                  <w:rStyle w:val="HyperlinkText9pt"/>
                </w:rPr>
                <w:delText>4435-129</w:delText>
              </w:r>
              <w:r>
                <w:rPr>
                  <w:rStyle w:val="HyperlinkText9pt"/>
                </w:rPr>
                <w:fldChar w:fldCharType="end"/>
              </w:r>
            </w:del>
            <w:ins w:id="2289" w:author="Russ Ott" w:date="2022-04-29T10:09:00Z">
              <w:r>
                <w:fldChar w:fldCharType="begin"/>
              </w:r>
              <w:r>
                <w:instrText xml:space="preserve"> HYPERLINK \l "C_4515-129" \h </w:instrText>
              </w:r>
              <w:r>
                <w:fldChar w:fldCharType="separate"/>
              </w:r>
              <w:r w:rsidR="00440477">
                <w:rPr>
                  <w:rStyle w:val="HyperlinkText9pt"/>
                </w:rPr>
                <w:t>4515-129</w:t>
              </w:r>
              <w:r>
                <w:rPr>
                  <w:rStyle w:val="HyperlinkText9pt"/>
                </w:rPr>
                <w:fldChar w:fldCharType="end"/>
              </w:r>
            </w:ins>
          </w:p>
        </w:tc>
        <w:tc>
          <w:tcPr>
            <w:tcW w:w="2975" w:type="dxa"/>
          </w:tcPr>
          <w:p w14:paraId="6372AD35" w14:textId="77777777" w:rsidR="00440477" w:rsidRDefault="00440477" w:rsidP="00BA7D84">
            <w:pPr>
              <w:pStyle w:val="TableText"/>
            </w:pPr>
            <w:r>
              <w:t>urn:oid:2.16.840.1.113883.5.90 (HL7ParticipationType) = PPRF</w:t>
            </w:r>
          </w:p>
        </w:tc>
      </w:tr>
      <w:tr w:rsidR="00440477" w14:paraId="47D37D69" w14:textId="77777777" w:rsidTr="00BA7D84">
        <w:trPr>
          <w:jc w:val="center"/>
        </w:trPr>
        <w:tc>
          <w:tcPr>
            <w:tcW w:w="3345" w:type="dxa"/>
          </w:tcPr>
          <w:p w14:paraId="5CEFB6F2" w14:textId="77777777" w:rsidR="00440477" w:rsidRDefault="00440477" w:rsidP="00BA7D84">
            <w:pPr>
              <w:pStyle w:val="TableText"/>
            </w:pPr>
            <w:r>
              <w:tab/>
            </w:r>
            <w:r>
              <w:tab/>
              <w:t>sdtc:functionCode</w:t>
            </w:r>
          </w:p>
        </w:tc>
        <w:tc>
          <w:tcPr>
            <w:tcW w:w="720" w:type="dxa"/>
          </w:tcPr>
          <w:p w14:paraId="734A445E" w14:textId="77777777" w:rsidR="00440477" w:rsidRDefault="00440477" w:rsidP="00BA7D84">
            <w:pPr>
              <w:pStyle w:val="TableText"/>
            </w:pPr>
            <w:r>
              <w:t>0..1</w:t>
            </w:r>
          </w:p>
        </w:tc>
        <w:tc>
          <w:tcPr>
            <w:tcW w:w="1152" w:type="dxa"/>
          </w:tcPr>
          <w:p w14:paraId="032DBDEB" w14:textId="77777777" w:rsidR="00440477" w:rsidRDefault="00440477" w:rsidP="00BA7D84">
            <w:pPr>
              <w:pStyle w:val="TableText"/>
            </w:pPr>
            <w:r>
              <w:t>MAY</w:t>
            </w:r>
          </w:p>
        </w:tc>
        <w:tc>
          <w:tcPr>
            <w:tcW w:w="864" w:type="dxa"/>
          </w:tcPr>
          <w:p w14:paraId="0CDB85EA" w14:textId="77777777" w:rsidR="00440477" w:rsidRDefault="00440477" w:rsidP="00BA7D84">
            <w:pPr>
              <w:pStyle w:val="TableText"/>
            </w:pPr>
          </w:p>
        </w:tc>
        <w:tc>
          <w:tcPr>
            <w:tcW w:w="1104" w:type="dxa"/>
          </w:tcPr>
          <w:p w14:paraId="5CAD158F" w14:textId="58B043B4" w:rsidR="00440477" w:rsidRDefault="00002F64" w:rsidP="00BA7D84">
            <w:pPr>
              <w:pStyle w:val="TableText"/>
            </w:pPr>
            <w:del w:id="2290" w:author="Russ Ott" w:date="2022-04-29T10:09:00Z">
              <w:r>
                <w:fldChar w:fldCharType="begin"/>
              </w:r>
              <w:r>
                <w:delInstrText xml:space="preserve"> HYPERLINK \l "C_4435-130" \h </w:delInstrText>
              </w:r>
              <w:r>
                <w:fldChar w:fldCharType="separate"/>
              </w:r>
              <w:r w:rsidR="002F5B8D">
                <w:rPr>
                  <w:rStyle w:val="HyperlinkText9pt"/>
                </w:rPr>
                <w:delText>4435-130</w:delText>
              </w:r>
              <w:r>
                <w:rPr>
                  <w:rStyle w:val="HyperlinkText9pt"/>
                </w:rPr>
                <w:fldChar w:fldCharType="end"/>
              </w:r>
            </w:del>
            <w:ins w:id="2291" w:author="Russ Ott" w:date="2022-04-29T10:09:00Z">
              <w:r>
                <w:fldChar w:fldCharType="begin"/>
              </w:r>
              <w:r>
                <w:instrText xml:space="preserve"> HYPERLINK \l "C_4515-130" \h </w:instrText>
              </w:r>
              <w:r>
                <w:fldChar w:fldCharType="separate"/>
              </w:r>
              <w:r w:rsidR="00440477">
                <w:rPr>
                  <w:rStyle w:val="HyperlinkText9pt"/>
                </w:rPr>
                <w:t>4515-130</w:t>
              </w:r>
              <w:r>
                <w:rPr>
                  <w:rStyle w:val="HyperlinkText9pt"/>
                </w:rPr>
                <w:fldChar w:fldCharType="end"/>
              </w:r>
            </w:ins>
          </w:p>
        </w:tc>
        <w:tc>
          <w:tcPr>
            <w:tcW w:w="2975" w:type="dxa"/>
          </w:tcPr>
          <w:p w14:paraId="7720FE94" w14:textId="77777777" w:rsidR="00440477" w:rsidRDefault="00440477" w:rsidP="00BA7D84">
            <w:pPr>
              <w:pStyle w:val="TableText"/>
            </w:pPr>
            <w:r>
              <w:t>urn:oid:2.16.840.1.113762.1.4.1099.30 (Care Team Member Function)</w:t>
            </w:r>
          </w:p>
        </w:tc>
      </w:tr>
      <w:tr w:rsidR="00440477" w14:paraId="232A656B" w14:textId="77777777" w:rsidTr="00BA7D84">
        <w:trPr>
          <w:jc w:val="center"/>
        </w:trPr>
        <w:tc>
          <w:tcPr>
            <w:tcW w:w="3345" w:type="dxa"/>
          </w:tcPr>
          <w:p w14:paraId="177EF28C" w14:textId="77777777" w:rsidR="00440477" w:rsidRDefault="00440477" w:rsidP="00BA7D84">
            <w:pPr>
              <w:pStyle w:val="TableText"/>
            </w:pPr>
            <w:r>
              <w:tab/>
            </w:r>
            <w:r>
              <w:tab/>
              <w:t>participantRole</w:t>
            </w:r>
          </w:p>
        </w:tc>
        <w:tc>
          <w:tcPr>
            <w:tcW w:w="720" w:type="dxa"/>
          </w:tcPr>
          <w:p w14:paraId="7C2BB0AF" w14:textId="77777777" w:rsidR="00440477" w:rsidRDefault="00440477" w:rsidP="00BA7D84">
            <w:pPr>
              <w:pStyle w:val="TableText"/>
            </w:pPr>
            <w:r>
              <w:t>1..1</w:t>
            </w:r>
          </w:p>
        </w:tc>
        <w:tc>
          <w:tcPr>
            <w:tcW w:w="1152" w:type="dxa"/>
          </w:tcPr>
          <w:p w14:paraId="332622E2" w14:textId="77777777" w:rsidR="00440477" w:rsidRDefault="00440477" w:rsidP="00BA7D84">
            <w:pPr>
              <w:pStyle w:val="TableText"/>
            </w:pPr>
            <w:r>
              <w:t>SHALL</w:t>
            </w:r>
          </w:p>
        </w:tc>
        <w:tc>
          <w:tcPr>
            <w:tcW w:w="864" w:type="dxa"/>
          </w:tcPr>
          <w:p w14:paraId="591514F0" w14:textId="77777777" w:rsidR="00440477" w:rsidRDefault="00440477" w:rsidP="00BA7D84">
            <w:pPr>
              <w:pStyle w:val="TableText"/>
            </w:pPr>
          </w:p>
        </w:tc>
        <w:tc>
          <w:tcPr>
            <w:tcW w:w="1104" w:type="dxa"/>
          </w:tcPr>
          <w:p w14:paraId="18D1170D" w14:textId="7D222D39" w:rsidR="00440477" w:rsidRDefault="00002F64" w:rsidP="00BA7D84">
            <w:pPr>
              <w:pStyle w:val="TableText"/>
            </w:pPr>
            <w:del w:id="2292" w:author="Russ Ott" w:date="2022-04-29T10:09:00Z">
              <w:r>
                <w:fldChar w:fldCharType="begin"/>
              </w:r>
              <w:r>
                <w:delInstrText xml:space="preserve"> HYPERLINK \l "C_4435-131" \h </w:delInstrText>
              </w:r>
              <w:r>
                <w:fldChar w:fldCharType="separate"/>
              </w:r>
              <w:r w:rsidR="002F5B8D">
                <w:rPr>
                  <w:rStyle w:val="HyperlinkText9pt"/>
                </w:rPr>
                <w:delText>4435-131</w:delText>
              </w:r>
              <w:r>
                <w:rPr>
                  <w:rStyle w:val="HyperlinkText9pt"/>
                </w:rPr>
                <w:fldChar w:fldCharType="end"/>
              </w:r>
            </w:del>
            <w:ins w:id="2293" w:author="Russ Ott" w:date="2022-04-29T10:09:00Z">
              <w:r>
                <w:fldChar w:fldCharType="begin"/>
              </w:r>
              <w:r>
                <w:instrText xml:space="preserve"> HYPERLINK \l "C_4515-131" \h </w:instrText>
              </w:r>
              <w:r>
                <w:fldChar w:fldCharType="separate"/>
              </w:r>
              <w:r w:rsidR="00440477">
                <w:rPr>
                  <w:rStyle w:val="HyperlinkText9pt"/>
                </w:rPr>
                <w:t>4515-131</w:t>
              </w:r>
              <w:r>
                <w:rPr>
                  <w:rStyle w:val="HyperlinkText9pt"/>
                </w:rPr>
                <w:fldChar w:fldCharType="end"/>
              </w:r>
            </w:ins>
          </w:p>
        </w:tc>
        <w:tc>
          <w:tcPr>
            <w:tcW w:w="2975" w:type="dxa"/>
          </w:tcPr>
          <w:p w14:paraId="286E1BBA" w14:textId="77777777" w:rsidR="00440477" w:rsidRDefault="00440477" w:rsidP="00BA7D84">
            <w:pPr>
              <w:pStyle w:val="TableText"/>
            </w:pPr>
          </w:p>
        </w:tc>
      </w:tr>
      <w:tr w:rsidR="00440477" w14:paraId="32E40E2E" w14:textId="77777777" w:rsidTr="00BA7D84">
        <w:trPr>
          <w:jc w:val="center"/>
        </w:trPr>
        <w:tc>
          <w:tcPr>
            <w:tcW w:w="3345" w:type="dxa"/>
          </w:tcPr>
          <w:p w14:paraId="2C819237" w14:textId="77777777" w:rsidR="00440477" w:rsidRDefault="00440477" w:rsidP="00BA7D84">
            <w:pPr>
              <w:pStyle w:val="TableText"/>
            </w:pPr>
            <w:r>
              <w:tab/>
            </w:r>
            <w:r>
              <w:tab/>
            </w:r>
            <w:r>
              <w:tab/>
              <w:t>id</w:t>
            </w:r>
          </w:p>
        </w:tc>
        <w:tc>
          <w:tcPr>
            <w:tcW w:w="720" w:type="dxa"/>
          </w:tcPr>
          <w:p w14:paraId="01D30161" w14:textId="77777777" w:rsidR="00440477" w:rsidRDefault="00440477" w:rsidP="00BA7D84">
            <w:pPr>
              <w:pStyle w:val="TableText"/>
            </w:pPr>
            <w:r>
              <w:t>1..*</w:t>
            </w:r>
          </w:p>
        </w:tc>
        <w:tc>
          <w:tcPr>
            <w:tcW w:w="1152" w:type="dxa"/>
          </w:tcPr>
          <w:p w14:paraId="16E89EF6" w14:textId="77777777" w:rsidR="00440477" w:rsidRDefault="00440477" w:rsidP="00BA7D84">
            <w:pPr>
              <w:pStyle w:val="TableText"/>
            </w:pPr>
            <w:r>
              <w:t>SHALL</w:t>
            </w:r>
          </w:p>
        </w:tc>
        <w:tc>
          <w:tcPr>
            <w:tcW w:w="864" w:type="dxa"/>
          </w:tcPr>
          <w:p w14:paraId="75270A19" w14:textId="77777777" w:rsidR="00440477" w:rsidRDefault="00440477" w:rsidP="00BA7D84">
            <w:pPr>
              <w:pStyle w:val="TableText"/>
            </w:pPr>
          </w:p>
        </w:tc>
        <w:tc>
          <w:tcPr>
            <w:tcW w:w="1104" w:type="dxa"/>
          </w:tcPr>
          <w:p w14:paraId="75BB63E7" w14:textId="232DE5EF" w:rsidR="00440477" w:rsidRDefault="00002F64" w:rsidP="00BA7D84">
            <w:pPr>
              <w:pStyle w:val="TableText"/>
            </w:pPr>
            <w:del w:id="2294" w:author="Russ Ott" w:date="2022-04-29T10:09:00Z">
              <w:r>
                <w:fldChar w:fldCharType="begin"/>
              </w:r>
              <w:r>
                <w:delInstrText xml:space="preserve"> HYPERLINK \l "C_4435-132" \h </w:delInstrText>
              </w:r>
              <w:r>
                <w:fldChar w:fldCharType="separate"/>
              </w:r>
              <w:r w:rsidR="002F5B8D">
                <w:rPr>
                  <w:rStyle w:val="HyperlinkText9pt"/>
                </w:rPr>
                <w:delText>4435-132</w:delText>
              </w:r>
              <w:r>
                <w:rPr>
                  <w:rStyle w:val="HyperlinkText9pt"/>
                </w:rPr>
                <w:fldChar w:fldCharType="end"/>
              </w:r>
            </w:del>
            <w:ins w:id="2295" w:author="Russ Ott" w:date="2022-04-29T10:09:00Z">
              <w:r>
                <w:fldChar w:fldCharType="begin"/>
              </w:r>
              <w:r>
                <w:instrText xml:space="preserve"> HYPERLINK \l "C_4515-132" \h </w:instrText>
              </w:r>
              <w:r>
                <w:fldChar w:fldCharType="separate"/>
              </w:r>
              <w:r w:rsidR="00440477">
                <w:rPr>
                  <w:rStyle w:val="HyperlinkText9pt"/>
                </w:rPr>
                <w:t>4515-132</w:t>
              </w:r>
              <w:r>
                <w:rPr>
                  <w:rStyle w:val="HyperlinkText9pt"/>
                </w:rPr>
                <w:fldChar w:fldCharType="end"/>
              </w:r>
            </w:ins>
          </w:p>
        </w:tc>
        <w:tc>
          <w:tcPr>
            <w:tcW w:w="2975" w:type="dxa"/>
          </w:tcPr>
          <w:p w14:paraId="30F49AD1" w14:textId="77777777" w:rsidR="00440477" w:rsidRDefault="00440477" w:rsidP="00BA7D84">
            <w:pPr>
              <w:pStyle w:val="TableText"/>
            </w:pPr>
          </w:p>
        </w:tc>
      </w:tr>
      <w:tr w:rsidR="00440477" w14:paraId="3BBA71D9" w14:textId="77777777" w:rsidTr="00BA7D84">
        <w:trPr>
          <w:jc w:val="center"/>
        </w:trPr>
        <w:tc>
          <w:tcPr>
            <w:tcW w:w="3345" w:type="dxa"/>
          </w:tcPr>
          <w:p w14:paraId="7200D4C6" w14:textId="77777777" w:rsidR="00440477" w:rsidRDefault="00440477" w:rsidP="00BA7D84">
            <w:pPr>
              <w:pStyle w:val="TableText"/>
            </w:pPr>
            <w:r>
              <w:tab/>
              <w:t>participant</w:t>
            </w:r>
          </w:p>
        </w:tc>
        <w:tc>
          <w:tcPr>
            <w:tcW w:w="720" w:type="dxa"/>
          </w:tcPr>
          <w:p w14:paraId="24EF9682" w14:textId="77777777" w:rsidR="00440477" w:rsidRDefault="00440477" w:rsidP="00BA7D84">
            <w:pPr>
              <w:pStyle w:val="TableText"/>
            </w:pPr>
            <w:r>
              <w:t>0..*</w:t>
            </w:r>
          </w:p>
        </w:tc>
        <w:tc>
          <w:tcPr>
            <w:tcW w:w="1152" w:type="dxa"/>
          </w:tcPr>
          <w:p w14:paraId="166DC655" w14:textId="77777777" w:rsidR="00440477" w:rsidRDefault="00440477" w:rsidP="00BA7D84">
            <w:pPr>
              <w:pStyle w:val="TableText"/>
            </w:pPr>
            <w:r>
              <w:t>MAY</w:t>
            </w:r>
          </w:p>
        </w:tc>
        <w:tc>
          <w:tcPr>
            <w:tcW w:w="864" w:type="dxa"/>
          </w:tcPr>
          <w:p w14:paraId="0C5E5AD6" w14:textId="77777777" w:rsidR="00440477" w:rsidRDefault="00440477" w:rsidP="00BA7D84">
            <w:pPr>
              <w:pStyle w:val="TableText"/>
            </w:pPr>
          </w:p>
        </w:tc>
        <w:tc>
          <w:tcPr>
            <w:tcW w:w="1104" w:type="dxa"/>
          </w:tcPr>
          <w:p w14:paraId="1ACF80D0" w14:textId="32DACFFA" w:rsidR="00440477" w:rsidRDefault="00002F64" w:rsidP="00BA7D84">
            <w:pPr>
              <w:pStyle w:val="TableText"/>
            </w:pPr>
            <w:del w:id="2296" w:author="Russ Ott" w:date="2022-04-29T10:09:00Z">
              <w:r>
                <w:fldChar w:fldCharType="begin"/>
              </w:r>
              <w:r>
                <w:delInstrText xml:space="preserve"> HYPERLINK \l "C_4435-134" \h </w:delInstrText>
              </w:r>
              <w:r>
                <w:fldChar w:fldCharType="separate"/>
              </w:r>
              <w:r w:rsidR="002F5B8D">
                <w:rPr>
                  <w:rStyle w:val="HyperlinkText9pt"/>
                </w:rPr>
                <w:delText>4435-134</w:delText>
              </w:r>
              <w:r>
                <w:rPr>
                  <w:rStyle w:val="HyperlinkText9pt"/>
                </w:rPr>
                <w:fldChar w:fldCharType="end"/>
              </w:r>
            </w:del>
            <w:ins w:id="2297" w:author="Russ Ott" w:date="2022-04-29T10:09:00Z">
              <w:r>
                <w:fldChar w:fldCharType="begin"/>
              </w:r>
              <w:r>
                <w:instrText xml:space="preserve"> HYPERLINK \l "C_4515-134" \h </w:instrText>
              </w:r>
              <w:r>
                <w:fldChar w:fldCharType="separate"/>
              </w:r>
              <w:r w:rsidR="00440477">
                <w:rPr>
                  <w:rStyle w:val="HyperlinkText9pt"/>
                </w:rPr>
                <w:t>4515-134</w:t>
              </w:r>
              <w:r>
                <w:rPr>
                  <w:rStyle w:val="HyperlinkText9pt"/>
                </w:rPr>
                <w:fldChar w:fldCharType="end"/>
              </w:r>
            </w:ins>
          </w:p>
        </w:tc>
        <w:tc>
          <w:tcPr>
            <w:tcW w:w="2975" w:type="dxa"/>
          </w:tcPr>
          <w:p w14:paraId="258D6077" w14:textId="77777777" w:rsidR="00440477" w:rsidRDefault="00440477" w:rsidP="00BA7D84">
            <w:pPr>
              <w:pStyle w:val="TableText"/>
            </w:pPr>
          </w:p>
        </w:tc>
      </w:tr>
      <w:tr w:rsidR="00440477" w14:paraId="46B392E5" w14:textId="77777777" w:rsidTr="00BA7D84">
        <w:trPr>
          <w:jc w:val="center"/>
        </w:trPr>
        <w:tc>
          <w:tcPr>
            <w:tcW w:w="3345" w:type="dxa"/>
          </w:tcPr>
          <w:p w14:paraId="7AAE69A5" w14:textId="77777777" w:rsidR="00440477" w:rsidRDefault="00440477" w:rsidP="00BA7D84">
            <w:pPr>
              <w:pStyle w:val="TableText"/>
            </w:pPr>
            <w:r>
              <w:tab/>
            </w:r>
            <w:r>
              <w:tab/>
              <w:t>@typeCode</w:t>
            </w:r>
          </w:p>
        </w:tc>
        <w:tc>
          <w:tcPr>
            <w:tcW w:w="720" w:type="dxa"/>
          </w:tcPr>
          <w:p w14:paraId="1017DAA7" w14:textId="77777777" w:rsidR="00440477" w:rsidRDefault="00440477" w:rsidP="00BA7D84">
            <w:pPr>
              <w:pStyle w:val="TableText"/>
            </w:pPr>
            <w:r>
              <w:t>1..1</w:t>
            </w:r>
          </w:p>
        </w:tc>
        <w:tc>
          <w:tcPr>
            <w:tcW w:w="1152" w:type="dxa"/>
          </w:tcPr>
          <w:p w14:paraId="7E2BE7F2" w14:textId="77777777" w:rsidR="00440477" w:rsidRDefault="00440477" w:rsidP="00BA7D84">
            <w:pPr>
              <w:pStyle w:val="TableText"/>
            </w:pPr>
            <w:r>
              <w:t>SHALL</w:t>
            </w:r>
          </w:p>
        </w:tc>
        <w:tc>
          <w:tcPr>
            <w:tcW w:w="864" w:type="dxa"/>
          </w:tcPr>
          <w:p w14:paraId="756E205A" w14:textId="77777777" w:rsidR="00440477" w:rsidRDefault="00440477" w:rsidP="00BA7D84">
            <w:pPr>
              <w:pStyle w:val="TableText"/>
            </w:pPr>
          </w:p>
        </w:tc>
        <w:tc>
          <w:tcPr>
            <w:tcW w:w="1104" w:type="dxa"/>
          </w:tcPr>
          <w:p w14:paraId="1CDC1D33" w14:textId="0F696E9C" w:rsidR="00440477" w:rsidRDefault="00002F64" w:rsidP="00BA7D84">
            <w:pPr>
              <w:pStyle w:val="TableText"/>
            </w:pPr>
            <w:del w:id="2298" w:author="Russ Ott" w:date="2022-04-29T10:09:00Z">
              <w:r>
                <w:fldChar w:fldCharType="begin"/>
              </w:r>
              <w:r>
                <w:delInstrText xml:space="preserve"> HYPERLINK \l "C_4435-137" \h </w:delInstrText>
              </w:r>
              <w:r>
                <w:fldChar w:fldCharType="separate"/>
              </w:r>
              <w:r w:rsidR="002F5B8D">
                <w:rPr>
                  <w:rStyle w:val="HyperlinkText9pt"/>
                </w:rPr>
                <w:delText>4435-137</w:delText>
              </w:r>
              <w:r>
                <w:rPr>
                  <w:rStyle w:val="HyperlinkText9pt"/>
                </w:rPr>
                <w:fldChar w:fldCharType="end"/>
              </w:r>
            </w:del>
            <w:ins w:id="2299" w:author="Russ Ott" w:date="2022-04-29T10:09:00Z">
              <w:r>
                <w:fldChar w:fldCharType="begin"/>
              </w:r>
              <w:r>
                <w:instrText xml:space="preserve"> HYPERLINK \l "C_4515-137" \h </w:instrText>
              </w:r>
              <w:r>
                <w:fldChar w:fldCharType="separate"/>
              </w:r>
              <w:r w:rsidR="00440477">
                <w:rPr>
                  <w:rStyle w:val="HyperlinkText9pt"/>
                </w:rPr>
                <w:t>4515-137</w:t>
              </w:r>
              <w:r>
                <w:rPr>
                  <w:rStyle w:val="HyperlinkText9pt"/>
                </w:rPr>
                <w:fldChar w:fldCharType="end"/>
              </w:r>
            </w:ins>
          </w:p>
        </w:tc>
        <w:tc>
          <w:tcPr>
            <w:tcW w:w="2975" w:type="dxa"/>
          </w:tcPr>
          <w:p w14:paraId="4358F4C9" w14:textId="77777777" w:rsidR="00440477" w:rsidRDefault="00440477" w:rsidP="00BA7D84">
            <w:pPr>
              <w:pStyle w:val="TableText"/>
            </w:pPr>
            <w:r>
              <w:t>urn:oid:2.16.840.1.113883.5.90 (HL7ParticipationType) = LOC</w:t>
            </w:r>
          </w:p>
        </w:tc>
      </w:tr>
      <w:tr w:rsidR="00440477" w14:paraId="3081D2C6" w14:textId="77777777" w:rsidTr="00BA7D84">
        <w:trPr>
          <w:jc w:val="center"/>
        </w:trPr>
        <w:tc>
          <w:tcPr>
            <w:tcW w:w="3345" w:type="dxa"/>
          </w:tcPr>
          <w:p w14:paraId="721726CB" w14:textId="77777777" w:rsidR="00440477" w:rsidRDefault="00440477" w:rsidP="00BA7D84">
            <w:pPr>
              <w:pStyle w:val="TableText"/>
            </w:pPr>
            <w:r>
              <w:tab/>
            </w:r>
            <w:r>
              <w:tab/>
              <w:t>participantRole</w:t>
            </w:r>
          </w:p>
        </w:tc>
        <w:tc>
          <w:tcPr>
            <w:tcW w:w="720" w:type="dxa"/>
          </w:tcPr>
          <w:p w14:paraId="7D381E26" w14:textId="77777777" w:rsidR="00440477" w:rsidRDefault="00440477" w:rsidP="00BA7D84">
            <w:pPr>
              <w:pStyle w:val="TableText"/>
            </w:pPr>
            <w:r>
              <w:t>1..1</w:t>
            </w:r>
          </w:p>
        </w:tc>
        <w:tc>
          <w:tcPr>
            <w:tcW w:w="1152" w:type="dxa"/>
          </w:tcPr>
          <w:p w14:paraId="6CE980ED" w14:textId="77777777" w:rsidR="00440477" w:rsidRDefault="00440477" w:rsidP="00BA7D84">
            <w:pPr>
              <w:pStyle w:val="TableText"/>
            </w:pPr>
            <w:r>
              <w:t>SHALL</w:t>
            </w:r>
          </w:p>
        </w:tc>
        <w:tc>
          <w:tcPr>
            <w:tcW w:w="864" w:type="dxa"/>
          </w:tcPr>
          <w:p w14:paraId="5503FE4E" w14:textId="77777777" w:rsidR="00440477" w:rsidRDefault="00440477" w:rsidP="00BA7D84">
            <w:pPr>
              <w:pStyle w:val="TableText"/>
            </w:pPr>
          </w:p>
        </w:tc>
        <w:tc>
          <w:tcPr>
            <w:tcW w:w="1104" w:type="dxa"/>
          </w:tcPr>
          <w:p w14:paraId="153FDA12" w14:textId="5AC50068" w:rsidR="00440477" w:rsidRDefault="00002F64" w:rsidP="00BA7D84">
            <w:pPr>
              <w:pStyle w:val="TableText"/>
            </w:pPr>
            <w:del w:id="2300" w:author="Russ Ott" w:date="2022-04-29T10:09:00Z">
              <w:r>
                <w:fldChar w:fldCharType="begin"/>
              </w:r>
              <w:r>
                <w:delInstrText xml:space="preserve"> HYPERLINK \l "C_4435-135" \h </w:delInstrText>
              </w:r>
              <w:r>
                <w:fldChar w:fldCharType="separate"/>
              </w:r>
              <w:r w:rsidR="002F5B8D">
                <w:rPr>
                  <w:rStyle w:val="HyperlinkText9pt"/>
                </w:rPr>
                <w:delText>4435-135</w:delText>
              </w:r>
              <w:r>
                <w:rPr>
                  <w:rStyle w:val="HyperlinkText9pt"/>
                </w:rPr>
                <w:fldChar w:fldCharType="end"/>
              </w:r>
            </w:del>
            <w:ins w:id="2301" w:author="Russ Ott" w:date="2022-04-29T10:09:00Z">
              <w:r>
                <w:fldChar w:fldCharType="begin"/>
              </w:r>
              <w:r>
                <w:instrText xml:space="preserve"> HYPERLINK \l "C_4515-135" \h </w:instrText>
              </w:r>
              <w:r>
                <w:fldChar w:fldCharType="separate"/>
              </w:r>
              <w:r w:rsidR="00440477">
                <w:rPr>
                  <w:rStyle w:val="HyperlinkText9pt"/>
                </w:rPr>
                <w:t>4515-135</w:t>
              </w:r>
              <w:r>
                <w:rPr>
                  <w:rStyle w:val="HyperlinkText9pt"/>
                </w:rPr>
                <w:fldChar w:fldCharType="end"/>
              </w:r>
            </w:ins>
          </w:p>
        </w:tc>
        <w:tc>
          <w:tcPr>
            <w:tcW w:w="2975" w:type="dxa"/>
          </w:tcPr>
          <w:p w14:paraId="4D9D8EF3" w14:textId="77777777" w:rsidR="00440477" w:rsidRDefault="00440477" w:rsidP="00BA7D84">
            <w:pPr>
              <w:pStyle w:val="TableText"/>
            </w:pPr>
          </w:p>
        </w:tc>
      </w:tr>
      <w:tr w:rsidR="00440477" w14:paraId="0E86F8C6" w14:textId="77777777" w:rsidTr="00BA7D84">
        <w:trPr>
          <w:jc w:val="center"/>
        </w:trPr>
        <w:tc>
          <w:tcPr>
            <w:tcW w:w="3345" w:type="dxa"/>
          </w:tcPr>
          <w:p w14:paraId="7F7FCF3E" w14:textId="77777777" w:rsidR="00440477" w:rsidRDefault="00440477" w:rsidP="00BA7D84">
            <w:pPr>
              <w:pStyle w:val="TableText"/>
            </w:pPr>
            <w:r>
              <w:tab/>
            </w:r>
            <w:r>
              <w:tab/>
            </w:r>
            <w:r>
              <w:tab/>
              <w:t>id</w:t>
            </w:r>
          </w:p>
        </w:tc>
        <w:tc>
          <w:tcPr>
            <w:tcW w:w="720" w:type="dxa"/>
          </w:tcPr>
          <w:p w14:paraId="653E6B24" w14:textId="77777777" w:rsidR="00440477" w:rsidRDefault="00440477" w:rsidP="00BA7D84">
            <w:pPr>
              <w:pStyle w:val="TableText"/>
            </w:pPr>
            <w:r>
              <w:t>1..*</w:t>
            </w:r>
          </w:p>
        </w:tc>
        <w:tc>
          <w:tcPr>
            <w:tcW w:w="1152" w:type="dxa"/>
          </w:tcPr>
          <w:p w14:paraId="26A13A64" w14:textId="77777777" w:rsidR="00440477" w:rsidRDefault="00440477" w:rsidP="00BA7D84">
            <w:pPr>
              <w:pStyle w:val="TableText"/>
            </w:pPr>
            <w:r>
              <w:t>SHALL</w:t>
            </w:r>
          </w:p>
        </w:tc>
        <w:tc>
          <w:tcPr>
            <w:tcW w:w="864" w:type="dxa"/>
          </w:tcPr>
          <w:p w14:paraId="1249E0E7" w14:textId="77777777" w:rsidR="00440477" w:rsidRDefault="00440477" w:rsidP="00BA7D84">
            <w:pPr>
              <w:pStyle w:val="TableText"/>
            </w:pPr>
          </w:p>
        </w:tc>
        <w:tc>
          <w:tcPr>
            <w:tcW w:w="1104" w:type="dxa"/>
          </w:tcPr>
          <w:p w14:paraId="3745B7D7" w14:textId="52AD764A" w:rsidR="00440477" w:rsidRDefault="00002F64" w:rsidP="00BA7D84">
            <w:pPr>
              <w:pStyle w:val="TableText"/>
            </w:pPr>
            <w:del w:id="2302" w:author="Russ Ott" w:date="2022-04-29T10:09:00Z">
              <w:r>
                <w:fldChar w:fldCharType="begin"/>
              </w:r>
              <w:r>
                <w:delInstrText xml:space="preserve"> HYPERLINK \l "C_4435-138" \h </w:delInstrText>
              </w:r>
              <w:r>
                <w:fldChar w:fldCharType="separate"/>
              </w:r>
              <w:r w:rsidR="002F5B8D">
                <w:rPr>
                  <w:rStyle w:val="HyperlinkText9pt"/>
                </w:rPr>
                <w:delText>4435-138</w:delText>
              </w:r>
              <w:r>
                <w:rPr>
                  <w:rStyle w:val="HyperlinkText9pt"/>
                </w:rPr>
                <w:fldChar w:fldCharType="end"/>
              </w:r>
            </w:del>
            <w:ins w:id="2303" w:author="Russ Ott" w:date="2022-04-29T10:09:00Z">
              <w:r>
                <w:fldChar w:fldCharType="begin"/>
              </w:r>
              <w:r>
                <w:instrText xml:space="preserve"> HYPERLINK \l "C_4515-138" \h </w:instrText>
              </w:r>
              <w:r>
                <w:fldChar w:fldCharType="separate"/>
              </w:r>
              <w:r w:rsidR="00440477">
                <w:rPr>
                  <w:rStyle w:val="HyperlinkText9pt"/>
                </w:rPr>
                <w:t>4515-138</w:t>
              </w:r>
              <w:r>
                <w:rPr>
                  <w:rStyle w:val="HyperlinkText9pt"/>
                </w:rPr>
                <w:fldChar w:fldCharType="end"/>
              </w:r>
            </w:ins>
          </w:p>
        </w:tc>
        <w:tc>
          <w:tcPr>
            <w:tcW w:w="2975" w:type="dxa"/>
          </w:tcPr>
          <w:p w14:paraId="08AA763F" w14:textId="77777777" w:rsidR="00440477" w:rsidRDefault="00440477" w:rsidP="00BA7D84">
            <w:pPr>
              <w:pStyle w:val="TableText"/>
            </w:pPr>
          </w:p>
        </w:tc>
      </w:tr>
      <w:tr w:rsidR="00440477" w14:paraId="4708733F" w14:textId="77777777" w:rsidTr="00BA7D84">
        <w:trPr>
          <w:jc w:val="center"/>
        </w:trPr>
        <w:tc>
          <w:tcPr>
            <w:tcW w:w="3345" w:type="dxa"/>
          </w:tcPr>
          <w:p w14:paraId="6B028C02" w14:textId="77777777" w:rsidR="00440477" w:rsidRDefault="00440477" w:rsidP="00BA7D84">
            <w:pPr>
              <w:pStyle w:val="TableText"/>
            </w:pPr>
            <w:r>
              <w:tab/>
            </w:r>
            <w:r>
              <w:tab/>
            </w:r>
            <w:r>
              <w:tab/>
              <w:t>addr</w:t>
            </w:r>
          </w:p>
        </w:tc>
        <w:tc>
          <w:tcPr>
            <w:tcW w:w="720" w:type="dxa"/>
          </w:tcPr>
          <w:p w14:paraId="5BC21EE3" w14:textId="77777777" w:rsidR="00440477" w:rsidRDefault="00440477" w:rsidP="00BA7D84">
            <w:pPr>
              <w:pStyle w:val="TableText"/>
            </w:pPr>
            <w:r>
              <w:t>0..1</w:t>
            </w:r>
          </w:p>
        </w:tc>
        <w:tc>
          <w:tcPr>
            <w:tcW w:w="1152" w:type="dxa"/>
          </w:tcPr>
          <w:p w14:paraId="4127D58A" w14:textId="77777777" w:rsidR="00440477" w:rsidRDefault="00440477" w:rsidP="00BA7D84">
            <w:pPr>
              <w:pStyle w:val="TableText"/>
            </w:pPr>
            <w:r>
              <w:t>SHOULD</w:t>
            </w:r>
          </w:p>
        </w:tc>
        <w:tc>
          <w:tcPr>
            <w:tcW w:w="864" w:type="dxa"/>
          </w:tcPr>
          <w:p w14:paraId="3037D844" w14:textId="77777777" w:rsidR="00440477" w:rsidRDefault="00440477" w:rsidP="00BA7D84">
            <w:pPr>
              <w:pStyle w:val="TableText"/>
            </w:pPr>
          </w:p>
        </w:tc>
        <w:tc>
          <w:tcPr>
            <w:tcW w:w="1104" w:type="dxa"/>
          </w:tcPr>
          <w:p w14:paraId="697066F7" w14:textId="639FCCEC" w:rsidR="00440477" w:rsidRDefault="00002F64" w:rsidP="00BA7D84">
            <w:pPr>
              <w:pStyle w:val="TableText"/>
            </w:pPr>
            <w:del w:id="2304" w:author="Russ Ott" w:date="2022-04-29T10:09:00Z">
              <w:r>
                <w:fldChar w:fldCharType="begin"/>
              </w:r>
              <w:r>
                <w:delInstrText xml:space="preserve"> HYPERLINK \l "C_4435-139" \h </w:delInstrText>
              </w:r>
              <w:r>
                <w:fldChar w:fldCharType="separate"/>
              </w:r>
              <w:r w:rsidR="002F5B8D">
                <w:rPr>
                  <w:rStyle w:val="HyperlinkText9pt"/>
                </w:rPr>
                <w:delText>4435-139</w:delText>
              </w:r>
              <w:r>
                <w:rPr>
                  <w:rStyle w:val="HyperlinkText9pt"/>
                </w:rPr>
                <w:fldChar w:fldCharType="end"/>
              </w:r>
            </w:del>
            <w:ins w:id="2305" w:author="Russ Ott" w:date="2022-04-29T10:09:00Z">
              <w:r>
                <w:fldChar w:fldCharType="begin"/>
              </w:r>
              <w:r>
                <w:instrText xml:space="preserve"> HYPERLINK \l "C_4515-139" \h </w:instrText>
              </w:r>
              <w:r>
                <w:fldChar w:fldCharType="separate"/>
              </w:r>
              <w:r w:rsidR="00440477">
                <w:rPr>
                  <w:rStyle w:val="HyperlinkText9pt"/>
                </w:rPr>
                <w:t>4515-139</w:t>
              </w:r>
              <w:r>
                <w:rPr>
                  <w:rStyle w:val="HyperlinkText9pt"/>
                </w:rPr>
                <w:fldChar w:fldCharType="end"/>
              </w:r>
            </w:ins>
          </w:p>
        </w:tc>
        <w:tc>
          <w:tcPr>
            <w:tcW w:w="2975" w:type="dxa"/>
          </w:tcPr>
          <w:p w14:paraId="182B0FC3" w14:textId="77777777" w:rsidR="00440477" w:rsidRDefault="00440477" w:rsidP="00BA7D84">
            <w:pPr>
              <w:pStyle w:val="TableText"/>
            </w:pPr>
          </w:p>
        </w:tc>
      </w:tr>
      <w:tr w:rsidR="00440477" w14:paraId="62D3AB98" w14:textId="77777777" w:rsidTr="00BA7D84">
        <w:trPr>
          <w:jc w:val="center"/>
        </w:trPr>
        <w:tc>
          <w:tcPr>
            <w:tcW w:w="3345" w:type="dxa"/>
          </w:tcPr>
          <w:p w14:paraId="2A3A15B3" w14:textId="77777777" w:rsidR="00440477" w:rsidRDefault="00440477" w:rsidP="00BA7D84">
            <w:pPr>
              <w:pStyle w:val="TableText"/>
            </w:pPr>
            <w:r>
              <w:tab/>
            </w:r>
            <w:r>
              <w:tab/>
            </w:r>
            <w:r>
              <w:tab/>
              <w:t>telecom</w:t>
            </w:r>
          </w:p>
        </w:tc>
        <w:tc>
          <w:tcPr>
            <w:tcW w:w="720" w:type="dxa"/>
          </w:tcPr>
          <w:p w14:paraId="115F3764" w14:textId="77777777" w:rsidR="00440477" w:rsidRDefault="00440477" w:rsidP="00BA7D84">
            <w:pPr>
              <w:pStyle w:val="TableText"/>
            </w:pPr>
            <w:r>
              <w:t>0..*</w:t>
            </w:r>
          </w:p>
        </w:tc>
        <w:tc>
          <w:tcPr>
            <w:tcW w:w="1152" w:type="dxa"/>
          </w:tcPr>
          <w:p w14:paraId="0CDCB61F" w14:textId="77777777" w:rsidR="00440477" w:rsidRDefault="00440477" w:rsidP="00BA7D84">
            <w:pPr>
              <w:pStyle w:val="TableText"/>
            </w:pPr>
            <w:r>
              <w:t>SHOULD</w:t>
            </w:r>
          </w:p>
        </w:tc>
        <w:tc>
          <w:tcPr>
            <w:tcW w:w="864" w:type="dxa"/>
          </w:tcPr>
          <w:p w14:paraId="0A437EFC" w14:textId="77777777" w:rsidR="00440477" w:rsidRDefault="00440477" w:rsidP="00BA7D84">
            <w:pPr>
              <w:pStyle w:val="TableText"/>
            </w:pPr>
          </w:p>
        </w:tc>
        <w:tc>
          <w:tcPr>
            <w:tcW w:w="1104" w:type="dxa"/>
          </w:tcPr>
          <w:p w14:paraId="5A6B341B" w14:textId="048563FD" w:rsidR="00440477" w:rsidRDefault="00002F64" w:rsidP="00BA7D84">
            <w:pPr>
              <w:pStyle w:val="TableText"/>
            </w:pPr>
            <w:del w:id="2306" w:author="Russ Ott" w:date="2022-04-29T10:09:00Z">
              <w:r>
                <w:fldChar w:fldCharType="begin"/>
              </w:r>
              <w:r>
                <w:delInstrText xml:space="preserve"> HYPERLINK \l "C_4435-140" \h </w:delInstrText>
              </w:r>
              <w:r>
                <w:fldChar w:fldCharType="separate"/>
              </w:r>
              <w:r w:rsidR="002F5B8D">
                <w:rPr>
                  <w:rStyle w:val="HyperlinkText9pt"/>
                </w:rPr>
                <w:delText>4435-140</w:delText>
              </w:r>
              <w:r>
                <w:rPr>
                  <w:rStyle w:val="HyperlinkText9pt"/>
                </w:rPr>
                <w:fldChar w:fldCharType="end"/>
              </w:r>
            </w:del>
            <w:ins w:id="2307" w:author="Russ Ott" w:date="2022-04-29T10:09:00Z">
              <w:r>
                <w:fldChar w:fldCharType="begin"/>
              </w:r>
              <w:r>
                <w:instrText xml:space="preserve"> HYPERLINK \l "C_4515-140" \h </w:instrText>
              </w:r>
              <w:r>
                <w:fldChar w:fldCharType="separate"/>
              </w:r>
              <w:r w:rsidR="00440477">
                <w:rPr>
                  <w:rStyle w:val="HyperlinkText9pt"/>
                </w:rPr>
                <w:t>4515-140</w:t>
              </w:r>
              <w:r>
                <w:rPr>
                  <w:rStyle w:val="HyperlinkText9pt"/>
                </w:rPr>
                <w:fldChar w:fldCharType="end"/>
              </w:r>
            </w:ins>
          </w:p>
        </w:tc>
        <w:tc>
          <w:tcPr>
            <w:tcW w:w="2975" w:type="dxa"/>
          </w:tcPr>
          <w:p w14:paraId="5DBAD03D" w14:textId="77777777" w:rsidR="00440477" w:rsidRDefault="00440477" w:rsidP="00BA7D84">
            <w:pPr>
              <w:pStyle w:val="TableText"/>
            </w:pPr>
          </w:p>
        </w:tc>
      </w:tr>
      <w:tr w:rsidR="00440477" w14:paraId="0F4CA409" w14:textId="77777777" w:rsidTr="00BA7D84">
        <w:trPr>
          <w:jc w:val="center"/>
        </w:trPr>
        <w:tc>
          <w:tcPr>
            <w:tcW w:w="3345" w:type="dxa"/>
          </w:tcPr>
          <w:p w14:paraId="6D6AD496" w14:textId="77777777" w:rsidR="00440477" w:rsidRDefault="00440477" w:rsidP="00BA7D84">
            <w:pPr>
              <w:pStyle w:val="TableText"/>
            </w:pPr>
            <w:r>
              <w:tab/>
            </w:r>
            <w:r>
              <w:tab/>
            </w:r>
            <w:r>
              <w:tab/>
              <w:t>playingEntity</w:t>
            </w:r>
          </w:p>
        </w:tc>
        <w:tc>
          <w:tcPr>
            <w:tcW w:w="720" w:type="dxa"/>
          </w:tcPr>
          <w:p w14:paraId="366A6DB0" w14:textId="77777777" w:rsidR="00440477" w:rsidRDefault="00440477" w:rsidP="00BA7D84">
            <w:pPr>
              <w:pStyle w:val="TableText"/>
            </w:pPr>
            <w:r>
              <w:t>1..1</w:t>
            </w:r>
          </w:p>
        </w:tc>
        <w:tc>
          <w:tcPr>
            <w:tcW w:w="1152" w:type="dxa"/>
          </w:tcPr>
          <w:p w14:paraId="2BFEC1B2" w14:textId="77777777" w:rsidR="00440477" w:rsidRDefault="00440477" w:rsidP="00BA7D84">
            <w:pPr>
              <w:pStyle w:val="TableText"/>
            </w:pPr>
            <w:r>
              <w:t>SHALL</w:t>
            </w:r>
          </w:p>
        </w:tc>
        <w:tc>
          <w:tcPr>
            <w:tcW w:w="864" w:type="dxa"/>
          </w:tcPr>
          <w:p w14:paraId="67598B73" w14:textId="77777777" w:rsidR="00440477" w:rsidRDefault="00440477" w:rsidP="00BA7D84">
            <w:pPr>
              <w:pStyle w:val="TableText"/>
            </w:pPr>
          </w:p>
        </w:tc>
        <w:tc>
          <w:tcPr>
            <w:tcW w:w="1104" w:type="dxa"/>
          </w:tcPr>
          <w:p w14:paraId="7147A70C" w14:textId="0C5983C1" w:rsidR="00440477" w:rsidRDefault="00002F64" w:rsidP="00BA7D84">
            <w:pPr>
              <w:pStyle w:val="TableText"/>
            </w:pPr>
            <w:del w:id="2308" w:author="Russ Ott" w:date="2022-04-29T10:09:00Z">
              <w:r>
                <w:fldChar w:fldCharType="begin"/>
              </w:r>
              <w:r>
                <w:delInstrText xml:space="preserve"> HYPERLINK \l "C_4435-136" \h </w:delInstrText>
              </w:r>
              <w:r>
                <w:fldChar w:fldCharType="separate"/>
              </w:r>
              <w:r w:rsidR="002F5B8D">
                <w:rPr>
                  <w:rStyle w:val="HyperlinkText9pt"/>
                </w:rPr>
                <w:delText>4435-136</w:delText>
              </w:r>
              <w:r>
                <w:rPr>
                  <w:rStyle w:val="HyperlinkText9pt"/>
                </w:rPr>
                <w:fldChar w:fldCharType="end"/>
              </w:r>
            </w:del>
            <w:ins w:id="2309" w:author="Russ Ott" w:date="2022-04-29T10:09:00Z">
              <w:r>
                <w:fldChar w:fldCharType="begin"/>
              </w:r>
              <w:r>
                <w:instrText xml:space="preserve"> HYPERLINK \l "C_4515-136" \h </w:instrText>
              </w:r>
              <w:r>
                <w:fldChar w:fldCharType="separate"/>
              </w:r>
              <w:r w:rsidR="00440477">
                <w:rPr>
                  <w:rStyle w:val="HyperlinkText9pt"/>
                </w:rPr>
                <w:t>4515-136</w:t>
              </w:r>
              <w:r>
                <w:rPr>
                  <w:rStyle w:val="HyperlinkText9pt"/>
                </w:rPr>
                <w:fldChar w:fldCharType="end"/>
              </w:r>
            </w:ins>
          </w:p>
        </w:tc>
        <w:tc>
          <w:tcPr>
            <w:tcW w:w="2975" w:type="dxa"/>
          </w:tcPr>
          <w:p w14:paraId="64E06341" w14:textId="77777777" w:rsidR="00440477" w:rsidRDefault="00440477" w:rsidP="00BA7D84">
            <w:pPr>
              <w:pStyle w:val="TableText"/>
            </w:pPr>
          </w:p>
        </w:tc>
      </w:tr>
      <w:tr w:rsidR="00440477" w14:paraId="7C87FF23" w14:textId="77777777" w:rsidTr="00BA7D84">
        <w:trPr>
          <w:jc w:val="center"/>
        </w:trPr>
        <w:tc>
          <w:tcPr>
            <w:tcW w:w="3345" w:type="dxa"/>
          </w:tcPr>
          <w:p w14:paraId="0A3DA492" w14:textId="77777777" w:rsidR="00440477" w:rsidRDefault="00440477" w:rsidP="00BA7D84">
            <w:pPr>
              <w:pStyle w:val="TableText"/>
            </w:pPr>
            <w:r>
              <w:tab/>
            </w:r>
            <w:r>
              <w:tab/>
            </w:r>
            <w:r>
              <w:tab/>
            </w:r>
            <w:r>
              <w:tab/>
              <w:t>@classCode</w:t>
            </w:r>
          </w:p>
        </w:tc>
        <w:tc>
          <w:tcPr>
            <w:tcW w:w="720" w:type="dxa"/>
          </w:tcPr>
          <w:p w14:paraId="79DF2A76" w14:textId="77777777" w:rsidR="00440477" w:rsidRDefault="00440477" w:rsidP="00BA7D84">
            <w:pPr>
              <w:pStyle w:val="TableText"/>
            </w:pPr>
            <w:r>
              <w:t>1..1</w:t>
            </w:r>
          </w:p>
        </w:tc>
        <w:tc>
          <w:tcPr>
            <w:tcW w:w="1152" w:type="dxa"/>
          </w:tcPr>
          <w:p w14:paraId="016CDE44" w14:textId="77777777" w:rsidR="00440477" w:rsidRDefault="00440477" w:rsidP="00BA7D84">
            <w:pPr>
              <w:pStyle w:val="TableText"/>
            </w:pPr>
            <w:r>
              <w:t>SHALL</w:t>
            </w:r>
          </w:p>
        </w:tc>
        <w:tc>
          <w:tcPr>
            <w:tcW w:w="864" w:type="dxa"/>
          </w:tcPr>
          <w:p w14:paraId="489791AC" w14:textId="77777777" w:rsidR="00440477" w:rsidRDefault="00440477" w:rsidP="00BA7D84">
            <w:pPr>
              <w:pStyle w:val="TableText"/>
            </w:pPr>
          </w:p>
        </w:tc>
        <w:tc>
          <w:tcPr>
            <w:tcW w:w="1104" w:type="dxa"/>
          </w:tcPr>
          <w:p w14:paraId="79BC4B73" w14:textId="61204858" w:rsidR="00440477" w:rsidRDefault="00002F64" w:rsidP="00BA7D84">
            <w:pPr>
              <w:pStyle w:val="TableText"/>
            </w:pPr>
            <w:del w:id="2310" w:author="Russ Ott" w:date="2022-04-29T10:09:00Z">
              <w:r>
                <w:fldChar w:fldCharType="begin"/>
              </w:r>
              <w:r>
                <w:delInstrText xml:space="preserve"> HYPERLINK \l "C_4435-141" \h </w:delInstrText>
              </w:r>
              <w:r>
                <w:fldChar w:fldCharType="separate"/>
              </w:r>
              <w:r w:rsidR="002F5B8D">
                <w:rPr>
                  <w:rStyle w:val="HyperlinkText9pt"/>
                </w:rPr>
                <w:delText>4435-141</w:delText>
              </w:r>
              <w:r>
                <w:rPr>
                  <w:rStyle w:val="HyperlinkText9pt"/>
                </w:rPr>
                <w:fldChar w:fldCharType="end"/>
              </w:r>
            </w:del>
            <w:ins w:id="2311" w:author="Russ Ott" w:date="2022-04-29T10:09:00Z">
              <w:r>
                <w:fldChar w:fldCharType="begin"/>
              </w:r>
              <w:r>
                <w:instrText xml:space="preserve"> HYPERLINK \l "C_4515-141" \h </w:instrText>
              </w:r>
              <w:r>
                <w:fldChar w:fldCharType="separate"/>
              </w:r>
              <w:r w:rsidR="00440477">
                <w:rPr>
                  <w:rStyle w:val="HyperlinkText9pt"/>
                </w:rPr>
                <w:t>4515-141</w:t>
              </w:r>
              <w:r>
                <w:rPr>
                  <w:rStyle w:val="HyperlinkText9pt"/>
                </w:rPr>
                <w:fldChar w:fldCharType="end"/>
              </w:r>
            </w:ins>
          </w:p>
        </w:tc>
        <w:tc>
          <w:tcPr>
            <w:tcW w:w="2975" w:type="dxa"/>
          </w:tcPr>
          <w:p w14:paraId="47A76985" w14:textId="77777777" w:rsidR="00440477" w:rsidRDefault="00440477" w:rsidP="00BA7D84">
            <w:pPr>
              <w:pStyle w:val="TableText"/>
            </w:pPr>
            <w:r>
              <w:t>urn:oid:2.16.840.1.113883.5.41 (HL7EntityClass) = PLC</w:t>
            </w:r>
          </w:p>
        </w:tc>
      </w:tr>
      <w:tr w:rsidR="00440477" w14:paraId="6EC49D0B" w14:textId="77777777" w:rsidTr="00BA7D84">
        <w:trPr>
          <w:jc w:val="center"/>
        </w:trPr>
        <w:tc>
          <w:tcPr>
            <w:tcW w:w="3345" w:type="dxa"/>
          </w:tcPr>
          <w:p w14:paraId="0853CA2B" w14:textId="77777777" w:rsidR="00440477" w:rsidRDefault="00440477" w:rsidP="00BA7D84">
            <w:pPr>
              <w:pStyle w:val="TableText"/>
            </w:pPr>
            <w:r>
              <w:tab/>
            </w:r>
            <w:r>
              <w:tab/>
            </w:r>
            <w:r>
              <w:tab/>
            </w:r>
            <w:r>
              <w:tab/>
              <w:t>name</w:t>
            </w:r>
          </w:p>
        </w:tc>
        <w:tc>
          <w:tcPr>
            <w:tcW w:w="720" w:type="dxa"/>
          </w:tcPr>
          <w:p w14:paraId="117F8F31" w14:textId="77777777" w:rsidR="00440477" w:rsidRDefault="00440477" w:rsidP="00BA7D84">
            <w:pPr>
              <w:pStyle w:val="TableText"/>
            </w:pPr>
            <w:r>
              <w:t>1..1</w:t>
            </w:r>
          </w:p>
        </w:tc>
        <w:tc>
          <w:tcPr>
            <w:tcW w:w="1152" w:type="dxa"/>
          </w:tcPr>
          <w:p w14:paraId="65A50DC9" w14:textId="77777777" w:rsidR="00440477" w:rsidRDefault="00440477" w:rsidP="00BA7D84">
            <w:pPr>
              <w:pStyle w:val="TableText"/>
            </w:pPr>
            <w:r>
              <w:t>SHALL</w:t>
            </w:r>
          </w:p>
        </w:tc>
        <w:tc>
          <w:tcPr>
            <w:tcW w:w="864" w:type="dxa"/>
          </w:tcPr>
          <w:p w14:paraId="080EC0B3" w14:textId="77777777" w:rsidR="00440477" w:rsidRDefault="00440477" w:rsidP="00BA7D84">
            <w:pPr>
              <w:pStyle w:val="TableText"/>
            </w:pPr>
          </w:p>
        </w:tc>
        <w:tc>
          <w:tcPr>
            <w:tcW w:w="1104" w:type="dxa"/>
          </w:tcPr>
          <w:p w14:paraId="39033CFD" w14:textId="2E8451E1" w:rsidR="00440477" w:rsidRDefault="00002F64" w:rsidP="00BA7D84">
            <w:pPr>
              <w:pStyle w:val="TableText"/>
            </w:pPr>
            <w:del w:id="2312" w:author="Russ Ott" w:date="2022-04-29T10:09:00Z">
              <w:r>
                <w:fldChar w:fldCharType="begin"/>
              </w:r>
              <w:r>
                <w:delInstrText xml:space="preserve"> HYPERLINK \l "C_4435-142" \h </w:delInstrText>
              </w:r>
              <w:r>
                <w:fldChar w:fldCharType="separate"/>
              </w:r>
              <w:r w:rsidR="002F5B8D">
                <w:rPr>
                  <w:rStyle w:val="HyperlinkText9pt"/>
                </w:rPr>
                <w:delText>4435-142</w:delText>
              </w:r>
              <w:r>
                <w:rPr>
                  <w:rStyle w:val="HyperlinkText9pt"/>
                </w:rPr>
                <w:fldChar w:fldCharType="end"/>
              </w:r>
            </w:del>
            <w:ins w:id="2313" w:author="Russ Ott" w:date="2022-04-29T10:09:00Z">
              <w:r>
                <w:fldChar w:fldCharType="begin"/>
              </w:r>
              <w:r>
                <w:instrText xml:space="preserve"> HYPERLINK \l "C_4515-142" \h </w:instrText>
              </w:r>
              <w:r>
                <w:fldChar w:fldCharType="separate"/>
              </w:r>
              <w:r w:rsidR="00440477">
                <w:rPr>
                  <w:rStyle w:val="HyperlinkText9pt"/>
                </w:rPr>
                <w:t>4515-142</w:t>
              </w:r>
              <w:r>
                <w:rPr>
                  <w:rStyle w:val="HyperlinkText9pt"/>
                </w:rPr>
                <w:fldChar w:fldCharType="end"/>
              </w:r>
            </w:ins>
          </w:p>
        </w:tc>
        <w:tc>
          <w:tcPr>
            <w:tcW w:w="2975" w:type="dxa"/>
          </w:tcPr>
          <w:p w14:paraId="4C4784F6" w14:textId="77777777" w:rsidR="00440477" w:rsidRDefault="00440477" w:rsidP="00BA7D84">
            <w:pPr>
              <w:pStyle w:val="TableText"/>
            </w:pPr>
          </w:p>
        </w:tc>
      </w:tr>
      <w:tr w:rsidR="00440477" w14:paraId="163B2C32" w14:textId="77777777" w:rsidTr="00BA7D84">
        <w:trPr>
          <w:jc w:val="center"/>
        </w:trPr>
        <w:tc>
          <w:tcPr>
            <w:tcW w:w="3345" w:type="dxa"/>
          </w:tcPr>
          <w:p w14:paraId="07C99A5F" w14:textId="77777777" w:rsidR="00440477" w:rsidRDefault="00440477" w:rsidP="00BA7D84">
            <w:pPr>
              <w:pStyle w:val="TableText"/>
            </w:pPr>
            <w:r>
              <w:tab/>
              <w:t>component</w:t>
            </w:r>
          </w:p>
        </w:tc>
        <w:tc>
          <w:tcPr>
            <w:tcW w:w="720" w:type="dxa"/>
          </w:tcPr>
          <w:p w14:paraId="5C33ED3A" w14:textId="77777777" w:rsidR="00440477" w:rsidRDefault="00440477" w:rsidP="00BA7D84">
            <w:pPr>
              <w:pStyle w:val="TableText"/>
            </w:pPr>
            <w:r>
              <w:t>0..*</w:t>
            </w:r>
          </w:p>
        </w:tc>
        <w:tc>
          <w:tcPr>
            <w:tcW w:w="1152" w:type="dxa"/>
          </w:tcPr>
          <w:p w14:paraId="4F20A52F" w14:textId="77777777" w:rsidR="00440477" w:rsidRDefault="00440477" w:rsidP="00BA7D84">
            <w:pPr>
              <w:pStyle w:val="TableText"/>
            </w:pPr>
            <w:r>
              <w:t>MAY</w:t>
            </w:r>
          </w:p>
        </w:tc>
        <w:tc>
          <w:tcPr>
            <w:tcW w:w="864" w:type="dxa"/>
          </w:tcPr>
          <w:p w14:paraId="326DD11E" w14:textId="77777777" w:rsidR="00440477" w:rsidRDefault="00440477" w:rsidP="00BA7D84">
            <w:pPr>
              <w:pStyle w:val="TableText"/>
            </w:pPr>
          </w:p>
        </w:tc>
        <w:tc>
          <w:tcPr>
            <w:tcW w:w="1104" w:type="dxa"/>
          </w:tcPr>
          <w:p w14:paraId="39FC4BF5" w14:textId="2545EC86" w:rsidR="00440477" w:rsidRDefault="00002F64" w:rsidP="00BA7D84">
            <w:pPr>
              <w:pStyle w:val="TableText"/>
            </w:pPr>
            <w:del w:id="2314" w:author="Russ Ott" w:date="2022-04-29T10:09:00Z">
              <w:r>
                <w:fldChar w:fldCharType="begin"/>
              </w:r>
              <w:r>
                <w:delInstrText xml:space="preserve"> HYPERLINK \l "C_4435-110" \h </w:delInstrText>
              </w:r>
              <w:r>
                <w:fldChar w:fldCharType="separate"/>
              </w:r>
              <w:r w:rsidR="002F5B8D">
                <w:rPr>
                  <w:rStyle w:val="HyperlinkText9pt"/>
                </w:rPr>
                <w:delText>4435-110</w:delText>
              </w:r>
              <w:r>
                <w:rPr>
                  <w:rStyle w:val="HyperlinkText9pt"/>
                </w:rPr>
                <w:fldChar w:fldCharType="end"/>
              </w:r>
            </w:del>
            <w:ins w:id="2315" w:author="Russ Ott" w:date="2022-04-29T10:09:00Z">
              <w:r>
                <w:fldChar w:fldCharType="begin"/>
              </w:r>
              <w:r>
                <w:instrText xml:space="preserve"> HYPERLINK \l "C_4515-110" \h </w:instrText>
              </w:r>
              <w:r>
                <w:fldChar w:fldCharType="separate"/>
              </w:r>
              <w:r w:rsidR="00440477">
                <w:rPr>
                  <w:rStyle w:val="HyperlinkText9pt"/>
                </w:rPr>
                <w:t>4515-110</w:t>
              </w:r>
              <w:r>
                <w:rPr>
                  <w:rStyle w:val="HyperlinkText9pt"/>
                </w:rPr>
                <w:fldChar w:fldCharType="end"/>
              </w:r>
            </w:ins>
          </w:p>
        </w:tc>
        <w:tc>
          <w:tcPr>
            <w:tcW w:w="2975" w:type="dxa"/>
          </w:tcPr>
          <w:p w14:paraId="1EFACA9A" w14:textId="77777777" w:rsidR="00440477" w:rsidRDefault="00440477" w:rsidP="00BA7D84">
            <w:pPr>
              <w:pStyle w:val="TableText"/>
            </w:pPr>
          </w:p>
        </w:tc>
      </w:tr>
      <w:tr w:rsidR="00440477" w14:paraId="5A64E45C" w14:textId="77777777" w:rsidTr="00BA7D84">
        <w:trPr>
          <w:jc w:val="center"/>
        </w:trPr>
        <w:tc>
          <w:tcPr>
            <w:tcW w:w="3345" w:type="dxa"/>
          </w:tcPr>
          <w:p w14:paraId="771B411E" w14:textId="77777777" w:rsidR="00440477" w:rsidRDefault="00440477" w:rsidP="00BA7D84">
            <w:pPr>
              <w:pStyle w:val="TableText"/>
            </w:pPr>
            <w:r>
              <w:tab/>
            </w:r>
            <w:r>
              <w:tab/>
              <w:t>observation</w:t>
            </w:r>
          </w:p>
        </w:tc>
        <w:tc>
          <w:tcPr>
            <w:tcW w:w="720" w:type="dxa"/>
          </w:tcPr>
          <w:p w14:paraId="6B9E1C9F" w14:textId="77777777" w:rsidR="00440477" w:rsidRDefault="00440477" w:rsidP="00BA7D84">
            <w:pPr>
              <w:pStyle w:val="TableText"/>
            </w:pPr>
            <w:r>
              <w:t>1..1</w:t>
            </w:r>
          </w:p>
        </w:tc>
        <w:tc>
          <w:tcPr>
            <w:tcW w:w="1152" w:type="dxa"/>
          </w:tcPr>
          <w:p w14:paraId="2BBD025D" w14:textId="77777777" w:rsidR="00440477" w:rsidRDefault="00440477" w:rsidP="00BA7D84">
            <w:pPr>
              <w:pStyle w:val="TableText"/>
            </w:pPr>
            <w:r>
              <w:t>SHALL</w:t>
            </w:r>
          </w:p>
        </w:tc>
        <w:tc>
          <w:tcPr>
            <w:tcW w:w="864" w:type="dxa"/>
          </w:tcPr>
          <w:p w14:paraId="0D107458" w14:textId="77777777" w:rsidR="00440477" w:rsidRDefault="00440477" w:rsidP="00BA7D84">
            <w:pPr>
              <w:pStyle w:val="TableText"/>
            </w:pPr>
          </w:p>
        </w:tc>
        <w:tc>
          <w:tcPr>
            <w:tcW w:w="1104" w:type="dxa"/>
          </w:tcPr>
          <w:p w14:paraId="4B4BFD2E" w14:textId="068F849C" w:rsidR="00440477" w:rsidRDefault="00002F64" w:rsidP="00BA7D84">
            <w:pPr>
              <w:pStyle w:val="TableText"/>
            </w:pPr>
            <w:del w:id="2316" w:author="Russ Ott" w:date="2022-04-29T10:09:00Z">
              <w:r>
                <w:fldChar w:fldCharType="begin"/>
              </w:r>
              <w:r>
                <w:delInstrText xml:space="preserve"> HYPERLINK \l "C_4435-163" \h </w:delInstrText>
              </w:r>
              <w:r>
                <w:fldChar w:fldCharType="separate"/>
              </w:r>
              <w:r w:rsidR="002F5B8D">
                <w:rPr>
                  <w:rStyle w:val="HyperlinkText9pt"/>
                </w:rPr>
                <w:delText>4435-163</w:delText>
              </w:r>
              <w:r>
                <w:rPr>
                  <w:rStyle w:val="HyperlinkText9pt"/>
                </w:rPr>
                <w:fldChar w:fldCharType="end"/>
              </w:r>
            </w:del>
            <w:ins w:id="2317" w:author="Russ Ott" w:date="2022-04-29T10:09:00Z">
              <w:r>
                <w:fldChar w:fldCharType="begin"/>
              </w:r>
              <w:r>
                <w:instrText xml:space="preserve"> HYPERLINK \l "C_4515-163" \h </w:instrText>
              </w:r>
              <w:r>
                <w:fldChar w:fldCharType="separate"/>
              </w:r>
              <w:r w:rsidR="00440477">
                <w:rPr>
                  <w:rStyle w:val="HyperlinkText9pt"/>
                </w:rPr>
                <w:t>4515-163</w:t>
              </w:r>
              <w:r>
                <w:rPr>
                  <w:rStyle w:val="HyperlinkText9pt"/>
                </w:rPr>
                <w:fldChar w:fldCharType="end"/>
              </w:r>
            </w:ins>
          </w:p>
        </w:tc>
        <w:tc>
          <w:tcPr>
            <w:tcW w:w="2975" w:type="dxa"/>
          </w:tcPr>
          <w:p w14:paraId="3D3CA3CE" w14:textId="45FE1C6A" w:rsidR="00440477" w:rsidRDefault="00002F64" w:rsidP="00BA7D84">
            <w:pPr>
              <w:pStyle w:val="TableText"/>
            </w:pPr>
            <w:hyperlink w:anchor="E_Care_Team_Type_Observation">
              <w:r w:rsidR="00440477">
                <w:rPr>
                  <w:rStyle w:val="HyperlinkText9pt"/>
                </w:rPr>
                <w:t>Care Team Type Observation (identifier: urn:hl7ii:2.16.840.1.113883.10.20.22.4.500.2:2019-07-01</w:t>
              </w:r>
            </w:hyperlink>
          </w:p>
        </w:tc>
      </w:tr>
      <w:tr w:rsidR="00440477" w14:paraId="3FFD3926" w14:textId="77777777" w:rsidTr="00BA7D84">
        <w:trPr>
          <w:jc w:val="center"/>
        </w:trPr>
        <w:tc>
          <w:tcPr>
            <w:tcW w:w="3345" w:type="dxa"/>
          </w:tcPr>
          <w:p w14:paraId="6B99850C" w14:textId="77777777" w:rsidR="00440477" w:rsidRDefault="00440477" w:rsidP="00BA7D84">
            <w:pPr>
              <w:pStyle w:val="TableText"/>
            </w:pPr>
            <w:r>
              <w:tab/>
              <w:t>component</w:t>
            </w:r>
          </w:p>
        </w:tc>
        <w:tc>
          <w:tcPr>
            <w:tcW w:w="720" w:type="dxa"/>
          </w:tcPr>
          <w:p w14:paraId="7B91FF36" w14:textId="77777777" w:rsidR="00440477" w:rsidRDefault="00440477" w:rsidP="00BA7D84">
            <w:pPr>
              <w:pStyle w:val="TableText"/>
            </w:pPr>
            <w:r>
              <w:t>0..*</w:t>
            </w:r>
          </w:p>
        </w:tc>
        <w:tc>
          <w:tcPr>
            <w:tcW w:w="1152" w:type="dxa"/>
          </w:tcPr>
          <w:p w14:paraId="2AF8C383" w14:textId="77777777" w:rsidR="00440477" w:rsidRDefault="00440477" w:rsidP="00BA7D84">
            <w:pPr>
              <w:pStyle w:val="TableText"/>
            </w:pPr>
            <w:r>
              <w:t>MAY</w:t>
            </w:r>
          </w:p>
        </w:tc>
        <w:tc>
          <w:tcPr>
            <w:tcW w:w="864" w:type="dxa"/>
          </w:tcPr>
          <w:p w14:paraId="24714D09" w14:textId="77777777" w:rsidR="00440477" w:rsidRDefault="00440477" w:rsidP="00BA7D84">
            <w:pPr>
              <w:pStyle w:val="TableText"/>
            </w:pPr>
          </w:p>
        </w:tc>
        <w:tc>
          <w:tcPr>
            <w:tcW w:w="1104" w:type="dxa"/>
          </w:tcPr>
          <w:p w14:paraId="29A520F2" w14:textId="4ADF036D" w:rsidR="00440477" w:rsidRDefault="00002F64" w:rsidP="00BA7D84">
            <w:pPr>
              <w:pStyle w:val="TableText"/>
            </w:pPr>
            <w:del w:id="2318" w:author="Russ Ott" w:date="2022-04-29T10:09:00Z">
              <w:r>
                <w:fldChar w:fldCharType="begin"/>
              </w:r>
              <w:r>
                <w:delInstrText xml:space="preserve"> HYPERLINK \l "C_4435-146" \h </w:delInstrText>
              </w:r>
              <w:r>
                <w:fldChar w:fldCharType="separate"/>
              </w:r>
              <w:r w:rsidR="002F5B8D">
                <w:rPr>
                  <w:rStyle w:val="HyperlinkText9pt"/>
                </w:rPr>
                <w:delText>4435-146</w:delText>
              </w:r>
              <w:r>
                <w:rPr>
                  <w:rStyle w:val="HyperlinkText9pt"/>
                </w:rPr>
                <w:fldChar w:fldCharType="end"/>
              </w:r>
            </w:del>
            <w:ins w:id="2319" w:author="Russ Ott" w:date="2022-04-29T10:09:00Z">
              <w:r>
                <w:fldChar w:fldCharType="begin"/>
              </w:r>
              <w:r>
                <w:instrText xml:space="preserve"> HYPERLINK \l "C_4515-146" \h </w:instrText>
              </w:r>
              <w:r>
                <w:fldChar w:fldCharType="separate"/>
              </w:r>
              <w:r w:rsidR="00440477">
                <w:rPr>
                  <w:rStyle w:val="HyperlinkText9pt"/>
                </w:rPr>
                <w:t>4515-146</w:t>
              </w:r>
              <w:r>
                <w:rPr>
                  <w:rStyle w:val="HyperlinkText9pt"/>
                </w:rPr>
                <w:fldChar w:fldCharType="end"/>
              </w:r>
            </w:ins>
          </w:p>
        </w:tc>
        <w:tc>
          <w:tcPr>
            <w:tcW w:w="2975" w:type="dxa"/>
          </w:tcPr>
          <w:p w14:paraId="3EEDB31D" w14:textId="77777777" w:rsidR="00440477" w:rsidRDefault="00440477" w:rsidP="00BA7D84">
            <w:pPr>
              <w:pStyle w:val="TableText"/>
            </w:pPr>
          </w:p>
        </w:tc>
      </w:tr>
      <w:tr w:rsidR="00440477" w14:paraId="7DC97A86" w14:textId="77777777" w:rsidTr="00BA7D84">
        <w:trPr>
          <w:jc w:val="center"/>
        </w:trPr>
        <w:tc>
          <w:tcPr>
            <w:tcW w:w="3345" w:type="dxa"/>
          </w:tcPr>
          <w:p w14:paraId="708649EF" w14:textId="77777777" w:rsidR="00440477" w:rsidRDefault="00440477" w:rsidP="00BA7D84">
            <w:pPr>
              <w:pStyle w:val="TableText"/>
            </w:pPr>
            <w:r>
              <w:tab/>
            </w:r>
            <w:r>
              <w:tab/>
              <w:t>act</w:t>
            </w:r>
          </w:p>
        </w:tc>
        <w:tc>
          <w:tcPr>
            <w:tcW w:w="720" w:type="dxa"/>
          </w:tcPr>
          <w:p w14:paraId="6ACF3B93" w14:textId="77777777" w:rsidR="00440477" w:rsidRDefault="00440477" w:rsidP="00BA7D84">
            <w:pPr>
              <w:pStyle w:val="TableText"/>
            </w:pPr>
            <w:r>
              <w:t>1..1</w:t>
            </w:r>
          </w:p>
        </w:tc>
        <w:tc>
          <w:tcPr>
            <w:tcW w:w="1152" w:type="dxa"/>
          </w:tcPr>
          <w:p w14:paraId="2B2D6A05" w14:textId="77777777" w:rsidR="00440477" w:rsidRDefault="00440477" w:rsidP="00BA7D84">
            <w:pPr>
              <w:pStyle w:val="TableText"/>
            </w:pPr>
            <w:r>
              <w:t>SHALL</w:t>
            </w:r>
          </w:p>
        </w:tc>
        <w:tc>
          <w:tcPr>
            <w:tcW w:w="864" w:type="dxa"/>
          </w:tcPr>
          <w:p w14:paraId="0848FFC9" w14:textId="77777777" w:rsidR="00440477" w:rsidRDefault="00440477" w:rsidP="00BA7D84">
            <w:pPr>
              <w:pStyle w:val="TableText"/>
            </w:pPr>
          </w:p>
        </w:tc>
        <w:tc>
          <w:tcPr>
            <w:tcW w:w="1104" w:type="dxa"/>
          </w:tcPr>
          <w:p w14:paraId="73897DCF" w14:textId="6893539F" w:rsidR="00440477" w:rsidRDefault="00002F64" w:rsidP="00BA7D84">
            <w:pPr>
              <w:pStyle w:val="TableText"/>
            </w:pPr>
            <w:del w:id="2320" w:author="Russ Ott" w:date="2022-04-29T10:09:00Z">
              <w:r>
                <w:fldChar w:fldCharType="begin"/>
              </w:r>
              <w:r>
                <w:delInstrText xml:space="preserve"> HYPERLINK \l "C_4435-147</w:delInstrText>
              </w:r>
              <w:r>
                <w:delInstrText xml:space="preserve">" \h </w:delInstrText>
              </w:r>
              <w:r>
                <w:fldChar w:fldCharType="separate"/>
              </w:r>
              <w:r w:rsidR="002F5B8D">
                <w:rPr>
                  <w:rStyle w:val="HyperlinkText9pt"/>
                </w:rPr>
                <w:delText>4435-147</w:delText>
              </w:r>
              <w:r>
                <w:rPr>
                  <w:rStyle w:val="HyperlinkText9pt"/>
                </w:rPr>
                <w:fldChar w:fldCharType="end"/>
              </w:r>
            </w:del>
            <w:ins w:id="2321" w:author="Russ Ott" w:date="2022-04-29T10:09:00Z">
              <w:r>
                <w:fldChar w:fldCharType="begin"/>
              </w:r>
              <w:r>
                <w:instrText xml:space="preserve"> HYPERLINK \l "C_4515-147" \h </w:instrText>
              </w:r>
              <w:r>
                <w:fldChar w:fldCharType="separate"/>
              </w:r>
              <w:r w:rsidR="00440477">
                <w:rPr>
                  <w:rStyle w:val="HyperlinkText9pt"/>
                </w:rPr>
                <w:t>4515-147</w:t>
              </w:r>
              <w:r>
                <w:rPr>
                  <w:rStyle w:val="HyperlinkText9pt"/>
                </w:rPr>
                <w:fldChar w:fldCharType="end"/>
              </w:r>
            </w:ins>
          </w:p>
        </w:tc>
        <w:tc>
          <w:tcPr>
            <w:tcW w:w="2975" w:type="dxa"/>
          </w:tcPr>
          <w:p w14:paraId="7CAC6C73" w14:textId="77777777" w:rsidR="00440477" w:rsidRDefault="00440477" w:rsidP="00BA7D84">
            <w:pPr>
              <w:pStyle w:val="TableText"/>
            </w:pPr>
            <w:r>
              <w:t>Entry Reference (identifier: urn:oid:2.16.840.1.113883.10.20.22.4.122</w:t>
            </w:r>
          </w:p>
        </w:tc>
      </w:tr>
      <w:tr w:rsidR="00440477" w14:paraId="438D7471" w14:textId="77777777" w:rsidTr="00BA7D84">
        <w:trPr>
          <w:jc w:val="center"/>
        </w:trPr>
        <w:tc>
          <w:tcPr>
            <w:tcW w:w="3345" w:type="dxa"/>
          </w:tcPr>
          <w:p w14:paraId="356E6589" w14:textId="77777777" w:rsidR="00440477" w:rsidRDefault="00440477" w:rsidP="00BA7D84">
            <w:pPr>
              <w:pStyle w:val="TableText"/>
            </w:pPr>
            <w:r>
              <w:tab/>
              <w:t>component</w:t>
            </w:r>
          </w:p>
        </w:tc>
        <w:tc>
          <w:tcPr>
            <w:tcW w:w="720" w:type="dxa"/>
          </w:tcPr>
          <w:p w14:paraId="673A002D" w14:textId="77777777" w:rsidR="00440477" w:rsidRDefault="00440477" w:rsidP="00BA7D84">
            <w:pPr>
              <w:pStyle w:val="TableText"/>
            </w:pPr>
            <w:r>
              <w:t>0..*</w:t>
            </w:r>
          </w:p>
        </w:tc>
        <w:tc>
          <w:tcPr>
            <w:tcW w:w="1152" w:type="dxa"/>
          </w:tcPr>
          <w:p w14:paraId="37259C29" w14:textId="77777777" w:rsidR="00440477" w:rsidRDefault="00440477" w:rsidP="00BA7D84">
            <w:pPr>
              <w:pStyle w:val="TableText"/>
            </w:pPr>
            <w:r>
              <w:t>MAY</w:t>
            </w:r>
          </w:p>
        </w:tc>
        <w:tc>
          <w:tcPr>
            <w:tcW w:w="864" w:type="dxa"/>
          </w:tcPr>
          <w:p w14:paraId="38E49441" w14:textId="77777777" w:rsidR="00440477" w:rsidRDefault="00440477" w:rsidP="00BA7D84">
            <w:pPr>
              <w:pStyle w:val="TableText"/>
            </w:pPr>
          </w:p>
        </w:tc>
        <w:tc>
          <w:tcPr>
            <w:tcW w:w="1104" w:type="dxa"/>
          </w:tcPr>
          <w:p w14:paraId="341866C4" w14:textId="76FBF198" w:rsidR="00440477" w:rsidRDefault="00002F64" w:rsidP="00BA7D84">
            <w:pPr>
              <w:pStyle w:val="TableText"/>
            </w:pPr>
            <w:del w:id="2322" w:author="Russ Ott" w:date="2022-04-29T10:09:00Z">
              <w:r>
                <w:fldChar w:fldCharType="begin"/>
              </w:r>
              <w:r>
                <w:delInstrText xml:space="preserve"> HYPERLINK \l "C_4435-148" \h </w:delInstrText>
              </w:r>
              <w:r>
                <w:fldChar w:fldCharType="separate"/>
              </w:r>
              <w:r w:rsidR="002F5B8D">
                <w:rPr>
                  <w:rStyle w:val="HyperlinkText9pt"/>
                </w:rPr>
                <w:delText>4435-148</w:delText>
              </w:r>
              <w:r>
                <w:rPr>
                  <w:rStyle w:val="HyperlinkText9pt"/>
                </w:rPr>
                <w:fldChar w:fldCharType="end"/>
              </w:r>
            </w:del>
            <w:ins w:id="2323" w:author="Russ Ott" w:date="2022-04-29T10:09:00Z">
              <w:r>
                <w:fldChar w:fldCharType="begin"/>
              </w:r>
              <w:r>
                <w:instrText xml:space="preserve"> HYPERLINK \l "C_4515-148" \h </w:instrText>
              </w:r>
              <w:r>
                <w:fldChar w:fldCharType="separate"/>
              </w:r>
              <w:r w:rsidR="00440477">
                <w:rPr>
                  <w:rStyle w:val="HyperlinkText9pt"/>
                </w:rPr>
                <w:t>4515-148</w:t>
              </w:r>
              <w:r>
                <w:rPr>
                  <w:rStyle w:val="HyperlinkText9pt"/>
                </w:rPr>
                <w:fldChar w:fldCharType="end"/>
              </w:r>
            </w:ins>
          </w:p>
        </w:tc>
        <w:tc>
          <w:tcPr>
            <w:tcW w:w="2975" w:type="dxa"/>
          </w:tcPr>
          <w:p w14:paraId="272B4F49" w14:textId="77777777" w:rsidR="00440477" w:rsidRDefault="00440477" w:rsidP="00BA7D84">
            <w:pPr>
              <w:pStyle w:val="TableText"/>
            </w:pPr>
          </w:p>
        </w:tc>
      </w:tr>
      <w:tr w:rsidR="00440477" w14:paraId="13F1781B" w14:textId="77777777" w:rsidTr="00BA7D84">
        <w:trPr>
          <w:jc w:val="center"/>
        </w:trPr>
        <w:tc>
          <w:tcPr>
            <w:tcW w:w="3345" w:type="dxa"/>
          </w:tcPr>
          <w:p w14:paraId="24B8F37C" w14:textId="77777777" w:rsidR="00440477" w:rsidRDefault="00440477" w:rsidP="00BA7D84">
            <w:pPr>
              <w:pStyle w:val="TableText"/>
            </w:pPr>
            <w:r>
              <w:tab/>
            </w:r>
            <w:r>
              <w:tab/>
              <w:t>encounter</w:t>
            </w:r>
          </w:p>
        </w:tc>
        <w:tc>
          <w:tcPr>
            <w:tcW w:w="720" w:type="dxa"/>
          </w:tcPr>
          <w:p w14:paraId="6661AD1E" w14:textId="77777777" w:rsidR="00440477" w:rsidRDefault="00440477" w:rsidP="00BA7D84">
            <w:pPr>
              <w:pStyle w:val="TableText"/>
            </w:pPr>
            <w:r>
              <w:t>1..1</w:t>
            </w:r>
          </w:p>
        </w:tc>
        <w:tc>
          <w:tcPr>
            <w:tcW w:w="1152" w:type="dxa"/>
          </w:tcPr>
          <w:p w14:paraId="4C3B4644" w14:textId="77777777" w:rsidR="00440477" w:rsidRDefault="00440477" w:rsidP="00BA7D84">
            <w:pPr>
              <w:pStyle w:val="TableText"/>
            </w:pPr>
            <w:r>
              <w:t>SHALL</w:t>
            </w:r>
          </w:p>
        </w:tc>
        <w:tc>
          <w:tcPr>
            <w:tcW w:w="864" w:type="dxa"/>
          </w:tcPr>
          <w:p w14:paraId="19038DE6" w14:textId="77777777" w:rsidR="00440477" w:rsidRDefault="00440477" w:rsidP="00BA7D84">
            <w:pPr>
              <w:pStyle w:val="TableText"/>
            </w:pPr>
          </w:p>
        </w:tc>
        <w:tc>
          <w:tcPr>
            <w:tcW w:w="1104" w:type="dxa"/>
          </w:tcPr>
          <w:p w14:paraId="38677950" w14:textId="3A705792" w:rsidR="00440477" w:rsidRDefault="00002F64" w:rsidP="00BA7D84">
            <w:pPr>
              <w:pStyle w:val="TableText"/>
            </w:pPr>
            <w:del w:id="2324" w:author="Russ Ott" w:date="2022-04-29T10:09:00Z">
              <w:r>
                <w:fldChar w:fldCharType="begin"/>
              </w:r>
              <w:r>
                <w:delInstrText xml:space="preserve"> HYPERLINK \l "C_4435-164" \h </w:delInstrText>
              </w:r>
              <w:r>
                <w:fldChar w:fldCharType="separate"/>
              </w:r>
              <w:r w:rsidR="002F5B8D">
                <w:rPr>
                  <w:rStyle w:val="HyperlinkText9pt"/>
                </w:rPr>
                <w:delText>4435-164</w:delText>
              </w:r>
              <w:r>
                <w:rPr>
                  <w:rStyle w:val="HyperlinkText9pt"/>
                </w:rPr>
                <w:fldChar w:fldCharType="end"/>
              </w:r>
            </w:del>
            <w:ins w:id="2325" w:author="Russ Ott" w:date="2022-04-29T10:09:00Z">
              <w:r>
                <w:fldChar w:fldCharType="begin"/>
              </w:r>
              <w:r>
                <w:instrText xml:space="preserve"> HYPERLINK \l "C_4515-164" \h </w:instrText>
              </w:r>
              <w:r>
                <w:fldChar w:fldCharType="separate"/>
              </w:r>
              <w:r w:rsidR="00440477">
                <w:rPr>
                  <w:rStyle w:val="HyperlinkText9pt"/>
                </w:rPr>
                <w:t>4515-164</w:t>
              </w:r>
              <w:r>
                <w:rPr>
                  <w:rStyle w:val="HyperlinkText9pt"/>
                </w:rPr>
                <w:fldChar w:fldCharType="end"/>
              </w:r>
            </w:ins>
          </w:p>
        </w:tc>
        <w:tc>
          <w:tcPr>
            <w:tcW w:w="2975" w:type="dxa"/>
          </w:tcPr>
          <w:p w14:paraId="74A5B3D9" w14:textId="77777777" w:rsidR="00440477" w:rsidRDefault="00440477" w:rsidP="00BA7D84">
            <w:pPr>
              <w:pStyle w:val="TableText"/>
            </w:pPr>
          </w:p>
        </w:tc>
      </w:tr>
      <w:tr w:rsidR="00440477" w14:paraId="794283C0" w14:textId="77777777" w:rsidTr="00BA7D84">
        <w:trPr>
          <w:jc w:val="center"/>
        </w:trPr>
        <w:tc>
          <w:tcPr>
            <w:tcW w:w="3345" w:type="dxa"/>
          </w:tcPr>
          <w:p w14:paraId="3199696B" w14:textId="77777777" w:rsidR="00440477" w:rsidRDefault="00440477" w:rsidP="00BA7D84">
            <w:pPr>
              <w:pStyle w:val="TableText"/>
            </w:pPr>
            <w:r>
              <w:tab/>
            </w:r>
            <w:r>
              <w:tab/>
            </w:r>
            <w:r>
              <w:tab/>
              <w:t>id</w:t>
            </w:r>
          </w:p>
        </w:tc>
        <w:tc>
          <w:tcPr>
            <w:tcW w:w="720" w:type="dxa"/>
          </w:tcPr>
          <w:p w14:paraId="656DFDE4" w14:textId="77777777" w:rsidR="00440477" w:rsidRDefault="00440477" w:rsidP="00BA7D84">
            <w:pPr>
              <w:pStyle w:val="TableText"/>
            </w:pPr>
            <w:r>
              <w:t>1..*</w:t>
            </w:r>
          </w:p>
        </w:tc>
        <w:tc>
          <w:tcPr>
            <w:tcW w:w="1152" w:type="dxa"/>
          </w:tcPr>
          <w:p w14:paraId="47B213BB" w14:textId="77777777" w:rsidR="00440477" w:rsidRDefault="00440477" w:rsidP="00BA7D84">
            <w:pPr>
              <w:pStyle w:val="TableText"/>
            </w:pPr>
            <w:r>
              <w:t>SHALL</w:t>
            </w:r>
          </w:p>
        </w:tc>
        <w:tc>
          <w:tcPr>
            <w:tcW w:w="864" w:type="dxa"/>
          </w:tcPr>
          <w:p w14:paraId="15ABC919" w14:textId="77777777" w:rsidR="00440477" w:rsidRDefault="00440477" w:rsidP="00BA7D84">
            <w:pPr>
              <w:pStyle w:val="TableText"/>
            </w:pPr>
          </w:p>
        </w:tc>
        <w:tc>
          <w:tcPr>
            <w:tcW w:w="1104" w:type="dxa"/>
          </w:tcPr>
          <w:p w14:paraId="7A4E8797" w14:textId="02DC3F8E" w:rsidR="00440477" w:rsidRDefault="00002F64" w:rsidP="00BA7D84">
            <w:pPr>
              <w:pStyle w:val="TableText"/>
            </w:pPr>
            <w:del w:id="2326" w:author="Russ Ott" w:date="2022-04-29T10:09:00Z">
              <w:r>
                <w:fldChar w:fldCharType="begin"/>
              </w:r>
              <w:r>
                <w:delInstrText xml:space="preserve"> HYPERLINK \l "C_4435-165" \h </w:delInstrText>
              </w:r>
              <w:r>
                <w:fldChar w:fldCharType="separate"/>
              </w:r>
              <w:r w:rsidR="002F5B8D">
                <w:rPr>
                  <w:rStyle w:val="HyperlinkText9pt"/>
                </w:rPr>
                <w:delText>4435-165</w:delText>
              </w:r>
              <w:r>
                <w:rPr>
                  <w:rStyle w:val="HyperlinkText9pt"/>
                </w:rPr>
                <w:fldChar w:fldCharType="end"/>
              </w:r>
            </w:del>
            <w:ins w:id="2327" w:author="Russ Ott" w:date="2022-04-29T10:09:00Z">
              <w:r>
                <w:fldChar w:fldCharType="begin"/>
              </w:r>
              <w:r>
                <w:instrText xml:space="preserve"> HYPERLINK \l "C_4515-165" \h </w:instrText>
              </w:r>
              <w:r>
                <w:fldChar w:fldCharType="separate"/>
              </w:r>
              <w:r w:rsidR="00440477">
                <w:rPr>
                  <w:rStyle w:val="HyperlinkText9pt"/>
                </w:rPr>
                <w:t>4515-165</w:t>
              </w:r>
              <w:r>
                <w:rPr>
                  <w:rStyle w:val="HyperlinkText9pt"/>
                </w:rPr>
                <w:fldChar w:fldCharType="end"/>
              </w:r>
            </w:ins>
          </w:p>
        </w:tc>
        <w:tc>
          <w:tcPr>
            <w:tcW w:w="2975" w:type="dxa"/>
          </w:tcPr>
          <w:p w14:paraId="31B49EF2" w14:textId="77777777" w:rsidR="00440477" w:rsidRDefault="00440477" w:rsidP="00BA7D84">
            <w:pPr>
              <w:pStyle w:val="TableText"/>
            </w:pPr>
          </w:p>
        </w:tc>
      </w:tr>
      <w:tr w:rsidR="00440477" w14:paraId="2D5A110D" w14:textId="77777777" w:rsidTr="00BA7D84">
        <w:trPr>
          <w:jc w:val="center"/>
        </w:trPr>
        <w:tc>
          <w:tcPr>
            <w:tcW w:w="3345" w:type="dxa"/>
          </w:tcPr>
          <w:p w14:paraId="07C554CA" w14:textId="77777777" w:rsidR="00440477" w:rsidRDefault="00440477" w:rsidP="00BA7D84">
            <w:pPr>
              <w:pStyle w:val="TableText"/>
            </w:pPr>
            <w:r>
              <w:tab/>
              <w:t>component</w:t>
            </w:r>
          </w:p>
        </w:tc>
        <w:tc>
          <w:tcPr>
            <w:tcW w:w="720" w:type="dxa"/>
          </w:tcPr>
          <w:p w14:paraId="38527C8F" w14:textId="77777777" w:rsidR="00440477" w:rsidRDefault="00440477" w:rsidP="00BA7D84">
            <w:pPr>
              <w:pStyle w:val="TableText"/>
            </w:pPr>
            <w:r>
              <w:t>0..1</w:t>
            </w:r>
          </w:p>
        </w:tc>
        <w:tc>
          <w:tcPr>
            <w:tcW w:w="1152" w:type="dxa"/>
          </w:tcPr>
          <w:p w14:paraId="4F81561C" w14:textId="77777777" w:rsidR="00440477" w:rsidRDefault="00440477" w:rsidP="00BA7D84">
            <w:pPr>
              <w:pStyle w:val="TableText"/>
            </w:pPr>
            <w:r>
              <w:t>MAY</w:t>
            </w:r>
          </w:p>
        </w:tc>
        <w:tc>
          <w:tcPr>
            <w:tcW w:w="864" w:type="dxa"/>
          </w:tcPr>
          <w:p w14:paraId="2FD15A0C" w14:textId="77777777" w:rsidR="00440477" w:rsidRDefault="00440477" w:rsidP="00BA7D84">
            <w:pPr>
              <w:pStyle w:val="TableText"/>
            </w:pPr>
          </w:p>
        </w:tc>
        <w:tc>
          <w:tcPr>
            <w:tcW w:w="1104" w:type="dxa"/>
          </w:tcPr>
          <w:p w14:paraId="0D784B17" w14:textId="567ED0F3" w:rsidR="00440477" w:rsidRDefault="00002F64" w:rsidP="00BA7D84">
            <w:pPr>
              <w:pStyle w:val="TableText"/>
            </w:pPr>
            <w:del w:id="2328" w:author="Russ Ott" w:date="2022-04-29T10:09:00Z">
              <w:r>
                <w:fldChar w:fldCharType="begin"/>
              </w:r>
              <w:r>
                <w:delInstrText xml:space="preserve"> HYPERLINK \l "C_4435-150" \h </w:delInstrText>
              </w:r>
              <w:r>
                <w:fldChar w:fldCharType="separate"/>
              </w:r>
              <w:r w:rsidR="002F5B8D">
                <w:rPr>
                  <w:rStyle w:val="HyperlinkText9pt"/>
                </w:rPr>
                <w:delText>4435-150</w:delText>
              </w:r>
              <w:r>
                <w:rPr>
                  <w:rStyle w:val="HyperlinkText9pt"/>
                </w:rPr>
                <w:fldChar w:fldCharType="end"/>
              </w:r>
            </w:del>
            <w:ins w:id="2329" w:author="Russ Ott" w:date="2022-04-29T10:09:00Z">
              <w:r>
                <w:fldChar w:fldCharType="begin"/>
              </w:r>
              <w:r>
                <w:instrText xml:space="preserve"> HYPERLINK \l "C_4515-150" \h </w:instrText>
              </w:r>
              <w:r>
                <w:fldChar w:fldCharType="separate"/>
              </w:r>
              <w:r w:rsidR="00440477">
                <w:rPr>
                  <w:rStyle w:val="HyperlinkText9pt"/>
                </w:rPr>
                <w:t>4515-150</w:t>
              </w:r>
              <w:r>
                <w:rPr>
                  <w:rStyle w:val="HyperlinkText9pt"/>
                </w:rPr>
                <w:fldChar w:fldCharType="end"/>
              </w:r>
            </w:ins>
          </w:p>
        </w:tc>
        <w:tc>
          <w:tcPr>
            <w:tcW w:w="2975" w:type="dxa"/>
          </w:tcPr>
          <w:p w14:paraId="5AE564D4" w14:textId="77777777" w:rsidR="00440477" w:rsidRDefault="00440477" w:rsidP="00BA7D84">
            <w:pPr>
              <w:pStyle w:val="TableText"/>
            </w:pPr>
          </w:p>
        </w:tc>
      </w:tr>
      <w:tr w:rsidR="00440477" w14:paraId="01BC3697" w14:textId="77777777" w:rsidTr="00BA7D84">
        <w:trPr>
          <w:jc w:val="center"/>
        </w:trPr>
        <w:tc>
          <w:tcPr>
            <w:tcW w:w="3345" w:type="dxa"/>
          </w:tcPr>
          <w:p w14:paraId="734CF91C" w14:textId="77777777" w:rsidR="00440477" w:rsidRDefault="00440477" w:rsidP="00BA7D84">
            <w:pPr>
              <w:pStyle w:val="TableText"/>
            </w:pPr>
            <w:r>
              <w:tab/>
            </w:r>
            <w:r>
              <w:tab/>
              <w:t>act</w:t>
            </w:r>
          </w:p>
        </w:tc>
        <w:tc>
          <w:tcPr>
            <w:tcW w:w="720" w:type="dxa"/>
          </w:tcPr>
          <w:p w14:paraId="6AFD9BC2" w14:textId="77777777" w:rsidR="00440477" w:rsidRDefault="00440477" w:rsidP="00BA7D84">
            <w:pPr>
              <w:pStyle w:val="TableText"/>
            </w:pPr>
            <w:r>
              <w:t>1..1</w:t>
            </w:r>
          </w:p>
        </w:tc>
        <w:tc>
          <w:tcPr>
            <w:tcW w:w="1152" w:type="dxa"/>
          </w:tcPr>
          <w:p w14:paraId="1E4D5398" w14:textId="77777777" w:rsidR="00440477" w:rsidRDefault="00440477" w:rsidP="00BA7D84">
            <w:pPr>
              <w:pStyle w:val="TableText"/>
            </w:pPr>
            <w:r>
              <w:t>SHALL</w:t>
            </w:r>
          </w:p>
        </w:tc>
        <w:tc>
          <w:tcPr>
            <w:tcW w:w="864" w:type="dxa"/>
          </w:tcPr>
          <w:p w14:paraId="178CBA46" w14:textId="77777777" w:rsidR="00440477" w:rsidRDefault="00440477" w:rsidP="00BA7D84">
            <w:pPr>
              <w:pStyle w:val="TableText"/>
            </w:pPr>
          </w:p>
        </w:tc>
        <w:tc>
          <w:tcPr>
            <w:tcW w:w="1104" w:type="dxa"/>
          </w:tcPr>
          <w:p w14:paraId="0CD2D0EC" w14:textId="5A22D41E" w:rsidR="00440477" w:rsidRDefault="00002F64" w:rsidP="00BA7D84">
            <w:pPr>
              <w:pStyle w:val="TableText"/>
            </w:pPr>
            <w:del w:id="2330" w:author="Russ Ott" w:date="2022-04-29T10:09:00Z">
              <w:r>
                <w:fldChar w:fldCharType="begin"/>
              </w:r>
              <w:r>
                <w:delInstrText xml:space="preserve"> HYPERLINK \l "C_4435-151" \h </w:delInstrText>
              </w:r>
              <w:r>
                <w:fldChar w:fldCharType="separate"/>
              </w:r>
              <w:r w:rsidR="002F5B8D">
                <w:rPr>
                  <w:rStyle w:val="HyperlinkText9pt"/>
                </w:rPr>
                <w:delText>4435-151</w:delText>
              </w:r>
              <w:r>
                <w:rPr>
                  <w:rStyle w:val="HyperlinkText9pt"/>
                </w:rPr>
                <w:fldChar w:fldCharType="end"/>
              </w:r>
            </w:del>
            <w:ins w:id="2331" w:author="Russ Ott" w:date="2022-04-29T10:09:00Z">
              <w:r>
                <w:fldChar w:fldCharType="begin"/>
              </w:r>
              <w:r>
                <w:instrText xml:space="preserve"> HYPERLINK \l "C_4515-151" \h </w:instrText>
              </w:r>
              <w:r>
                <w:fldChar w:fldCharType="separate"/>
              </w:r>
              <w:r w:rsidR="00440477">
                <w:rPr>
                  <w:rStyle w:val="HyperlinkText9pt"/>
                </w:rPr>
                <w:t>4515-151</w:t>
              </w:r>
              <w:r>
                <w:rPr>
                  <w:rStyle w:val="HyperlinkText9pt"/>
                </w:rPr>
                <w:fldChar w:fldCharType="end"/>
              </w:r>
            </w:ins>
          </w:p>
        </w:tc>
        <w:tc>
          <w:tcPr>
            <w:tcW w:w="2975" w:type="dxa"/>
          </w:tcPr>
          <w:p w14:paraId="0EA597C6" w14:textId="339F2724" w:rsidR="00440477" w:rsidRDefault="00002F64" w:rsidP="00BA7D84">
            <w:pPr>
              <w:pStyle w:val="TableText"/>
            </w:pPr>
            <w:hyperlink w:anchor="E_Note_Activity">
              <w:r w:rsidR="00440477">
                <w:rPr>
                  <w:rStyle w:val="HyperlinkText9pt"/>
                </w:rPr>
                <w:t>Note Activity (identifier: urn:hl7ii:2.16.840.1.113883.10.20.22.4.202:2016-11-01</w:t>
              </w:r>
            </w:hyperlink>
          </w:p>
        </w:tc>
      </w:tr>
      <w:tr w:rsidR="00440477" w14:paraId="6F29E323" w14:textId="77777777" w:rsidTr="00BA7D84">
        <w:trPr>
          <w:jc w:val="center"/>
        </w:trPr>
        <w:tc>
          <w:tcPr>
            <w:tcW w:w="3345" w:type="dxa"/>
          </w:tcPr>
          <w:p w14:paraId="2C86E00D" w14:textId="77777777" w:rsidR="00440477" w:rsidRDefault="00440477" w:rsidP="00BA7D84">
            <w:pPr>
              <w:pStyle w:val="TableText"/>
            </w:pPr>
            <w:r>
              <w:tab/>
              <w:t>component</w:t>
            </w:r>
          </w:p>
        </w:tc>
        <w:tc>
          <w:tcPr>
            <w:tcW w:w="720" w:type="dxa"/>
          </w:tcPr>
          <w:p w14:paraId="4D4E181C" w14:textId="77777777" w:rsidR="00440477" w:rsidRDefault="00440477" w:rsidP="00BA7D84">
            <w:pPr>
              <w:pStyle w:val="TableText"/>
            </w:pPr>
            <w:r>
              <w:t>1..*</w:t>
            </w:r>
          </w:p>
        </w:tc>
        <w:tc>
          <w:tcPr>
            <w:tcW w:w="1152" w:type="dxa"/>
          </w:tcPr>
          <w:p w14:paraId="47FFBC4B" w14:textId="77777777" w:rsidR="00440477" w:rsidRDefault="00440477" w:rsidP="00BA7D84">
            <w:pPr>
              <w:pStyle w:val="TableText"/>
            </w:pPr>
            <w:r>
              <w:t>SHALL</w:t>
            </w:r>
          </w:p>
        </w:tc>
        <w:tc>
          <w:tcPr>
            <w:tcW w:w="864" w:type="dxa"/>
          </w:tcPr>
          <w:p w14:paraId="38E76615" w14:textId="77777777" w:rsidR="00440477" w:rsidRDefault="00440477" w:rsidP="00BA7D84">
            <w:pPr>
              <w:pStyle w:val="TableText"/>
            </w:pPr>
          </w:p>
        </w:tc>
        <w:tc>
          <w:tcPr>
            <w:tcW w:w="1104" w:type="dxa"/>
          </w:tcPr>
          <w:p w14:paraId="20440F7E" w14:textId="05306B94" w:rsidR="00440477" w:rsidRDefault="00002F64" w:rsidP="00BA7D84">
            <w:pPr>
              <w:pStyle w:val="TableText"/>
            </w:pPr>
            <w:del w:id="2332" w:author="Russ Ott" w:date="2022-04-29T10:09:00Z">
              <w:r>
                <w:fldChar w:fldCharType="begin"/>
              </w:r>
              <w:r>
                <w:delInstrText xml:space="preserve"> HYPERLINK \l "C_4435-152" \h </w:delInstrText>
              </w:r>
              <w:r>
                <w:fldChar w:fldCharType="separate"/>
              </w:r>
              <w:r w:rsidR="002F5B8D">
                <w:rPr>
                  <w:rStyle w:val="HyperlinkText9pt"/>
                </w:rPr>
                <w:delText>4435-152</w:delText>
              </w:r>
              <w:r>
                <w:rPr>
                  <w:rStyle w:val="HyperlinkText9pt"/>
                </w:rPr>
                <w:fldChar w:fldCharType="end"/>
              </w:r>
            </w:del>
            <w:ins w:id="2333" w:author="Russ Ott" w:date="2022-04-29T10:09:00Z">
              <w:r>
                <w:fldChar w:fldCharType="begin"/>
              </w:r>
              <w:r>
                <w:instrText xml:space="preserve"> HYPERLINK \l "C_4515-152" \h </w:instrText>
              </w:r>
              <w:r>
                <w:fldChar w:fldCharType="separate"/>
              </w:r>
              <w:r w:rsidR="00440477">
                <w:rPr>
                  <w:rStyle w:val="HyperlinkText9pt"/>
                </w:rPr>
                <w:t>4515-152</w:t>
              </w:r>
              <w:r>
                <w:rPr>
                  <w:rStyle w:val="HyperlinkText9pt"/>
                </w:rPr>
                <w:fldChar w:fldCharType="end"/>
              </w:r>
            </w:ins>
          </w:p>
        </w:tc>
        <w:tc>
          <w:tcPr>
            <w:tcW w:w="2975" w:type="dxa"/>
          </w:tcPr>
          <w:p w14:paraId="6E1322C5" w14:textId="77777777" w:rsidR="00440477" w:rsidRDefault="00440477" w:rsidP="00BA7D84">
            <w:pPr>
              <w:pStyle w:val="TableText"/>
            </w:pPr>
          </w:p>
        </w:tc>
      </w:tr>
      <w:tr w:rsidR="00440477" w14:paraId="3C5B65E7" w14:textId="77777777" w:rsidTr="00BA7D84">
        <w:trPr>
          <w:jc w:val="center"/>
        </w:trPr>
        <w:tc>
          <w:tcPr>
            <w:tcW w:w="3345" w:type="dxa"/>
          </w:tcPr>
          <w:p w14:paraId="34FBB46B" w14:textId="77777777" w:rsidR="00440477" w:rsidRDefault="00440477" w:rsidP="00BA7D84">
            <w:pPr>
              <w:pStyle w:val="TableText"/>
            </w:pPr>
            <w:r>
              <w:tab/>
            </w:r>
            <w:r>
              <w:tab/>
              <w:t>act</w:t>
            </w:r>
          </w:p>
        </w:tc>
        <w:tc>
          <w:tcPr>
            <w:tcW w:w="720" w:type="dxa"/>
          </w:tcPr>
          <w:p w14:paraId="37454CB5" w14:textId="77777777" w:rsidR="00440477" w:rsidRDefault="00440477" w:rsidP="00BA7D84">
            <w:pPr>
              <w:pStyle w:val="TableText"/>
            </w:pPr>
            <w:r>
              <w:t>1..1</w:t>
            </w:r>
          </w:p>
        </w:tc>
        <w:tc>
          <w:tcPr>
            <w:tcW w:w="1152" w:type="dxa"/>
          </w:tcPr>
          <w:p w14:paraId="789C7B71" w14:textId="77777777" w:rsidR="00440477" w:rsidRDefault="00440477" w:rsidP="00BA7D84">
            <w:pPr>
              <w:pStyle w:val="TableText"/>
            </w:pPr>
            <w:r>
              <w:t>SHALL</w:t>
            </w:r>
          </w:p>
        </w:tc>
        <w:tc>
          <w:tcPr>
            <w:tcW w:w="864" w:type="dxa"/>
          </w:tcPr>
          <w:p w14:paraId="26388707" w14:textId="77777777" w:rsidR="00440477" w:rsidRDefault="00440477" w:rsidP="00BA7D84">
            <w:pPr>
              <w:pStyle w:val="TableText"/>
            </w:pPr>
          </w:p>
        </w:tc>
        <w:tc>
          <w:tcPr>
            <w:tcW w:w="1104" w:type="dxa"/>
          </w:tcPr>
          <w:p w14:paraId="61A0DD73" w14:textId="2D9BB6BA" w:rsidR="00440477" w:rsidRDefault="00002F64" w:rsidP="00BA7D84">
            <w:pPr>
              <w:pStyle w:val="TableText"/>
            </w:pPr>
            <w:del w:id="2334" w:author="Russ Ott" w:date="2022-04-29T10:09:00Z">
              <w:r>
                <w:fldChar w:fldCharType="begin"/>
              </w:r>
              <w:r>
                <w:delInstrText xml:space="preserve"> HYPERLINK \l "C_4435-166" \h </w:delInstrText>
              </w:r>
              <w:r>
                <w:fldChar w:fldCharType="separate"/>
              </w:r>
              <w:r w:rsidR="002F5B8D">
                <w:rPr>
                  <w:rStyle w:val="HyperlinkText9pt"/>
                </w:rPr>
                <w:delText>4435-166</w:delText>
              </w:r>
              <w:r>
                <w:rPr>
                  <w:rStyle w:val="HyperlinkText9pt"/>
                </w:rPr>
                <w:fldChar w:fldCharType="end"/>
              </w:r>
            </w:del>
            <w:ins w:id="2335" w:author="Russ Ott" w:date="2022-04-29T10:09:00Z">
              <w:r>
                <w:fldChar w:fldCharType="begin"/>
              </w:r>
              <w:r>
                <w:instrText xml:space="preserve"> HYPERLINK \l "C_4515-166" \h </w:instrText>
              </w:r>
              <w:r>
                <w:fldChar w:fldCharType="separate"/>
              </w:r>
              <w:r w:rsidR="00440477">
                <w:rPr>
                  <w:rStyle w:val="HyperlinkText9pt"/>
                </w:rPr>
                <w:t>4515-166</w:t>
              </w:r>
              <w:r>
                <w:rPr>
                  <w:rStyle w:val="HyperlinkText9pt"/>
                </w:rPr>
                <w:fldChar w:fldCharType="end"/>
              </w:r>
            </w:ins>
          </w:p>
        </w:tc>
        <w:tc>
          <w:tcPr>
            <w:tcW w:w="2975" w:type="dxa"/>
          </w:tcPr>
          <w:p w14:paraId="735C70AC" w14:textId="49BDCC9F" w:rsidR="00440477" w:rsidRDefault="00002F64" w:rsidP="00BA7D84">
            <w:pPr>
              <w:pStyle w:val="TableText"/>
            </w:pPr>
            <w:del w:id="2336" w:author="Russ Ott" w:date="2022-04-29T10:09:00Z">
              <w:r>
                <w:fldChar w:fldCharType="begin"/>
              </w:r>
              <w:r>
                <w:delInstrText xml:space="preserve"> HYPERLINK \l "E_Care_Team_Member_Act" \h </w:delInstrText>
              </w:r>
              <w:r>
                <w:fldChar w:fldCharType="separate"/>
              </w:r>
              <w:r w:rsidR="002F5B8D">
                <w:rPr>
                  <w:rStyle w:val="HyperlinkText9pt"/>
                </w:rPr>
                <w:delText>Care Team Member Act (identifier: urn:hl7ii:2.16.840.1.113883.10.20.22.4.500.1:2019-07-01</w:delText>
              </w:r>
              <w:r>
                <w:rPr>
                  <w:rStyle w:val="HyperlinkText9pt"/>
                </w:rPr>
                <w:fldChar w:fldCharType="end"/>
              </w:r>
            </w:del>
            <w:ins w:id="2337" w:author="Russ Ott" w:date="2022-04-29T10:09:00Z">
              <w:r>
                <w:fldChar w:fldCharType="begin"/>
              </w:r>
              <w:r>
                <w:instrText xml:space="preserve"> HYPERLINK \l "E_Care_Team_Member_Act_V2" \h </w:instrText>
              </w:r>
              <w:r>
                <w:fldChar w:fldCharType="separate"/>
              </w:r>
              <w:r w:rsidR="00440477">
                <w:rPr>
                  <w:rStyle w:val="HyperlinkText9pt"/>
                </w:rPr>
                <w:t>Care Team Member Act (V2) (identifier: urn:hl7ii:2.16.840.1.113883.10.20.22.4.500.1:2022-06-01</w:t>
              </w:r>
              <w:r>
                <w:rPr>
                  <w:rStyle w:val="HyperlinkText9pt"/>
                </w:rPr>
                <w:fldChar w:fldCharType="end"/>
              </w:r>
            </w:ins>
          </w:p>
        </w:tc>
      </w:tr>
    </w:tbl>
    <w:p w14:paraId="19612CA8" w14:textId="77777777" w:rsidR="00440477" w:rsidRDefault="00440477" w:rsidP="00440477">
      <w:pPr>
        <w:pStyle w:val="BodyText"/>
      </w:pPr>
    </w:p>
    <w:p w14:paraId="3FFAE56C" w14:textId="115FBB71"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rPr>
          <w:rStyle w:val="keyword"/>
        </w:rPr>
        <w:t xml:space="preserve"> STATIC</w:t>
      </w:r>
      <w:r>
        <w:t>)</w:t>
      </w:r>
      <w:bookmarkStart w:id="2338" w:name="C_4515-124"/>
      <w:r>
        <w:t xml:space="preserve"> (CONF:</w:t>
      </w:r>
      <w:del w:id="2339" w:author="Russ Ott" w:date="2022-04-29T10:09:00Z">
        <w:r w:rsidR="002F5B8D">
          <w:delText>4435</w:delText>
        </w:r>
      </w:del>
      <w:ins w:id="2340" w:author="Russ Ott" w:date="2022-04-29T10:09:00Z">
        <w:r>
          <w:t>4515</w:t>
        </w:r>
      </w:ins>
      <w:r>
        <w:t>-124)</w:t>
      </w:r>
      <w:bookmarkEnd w:id="2338"/>
      <w:r>
        <w:t>.</w:t>
      </w:r>
    </w:p>
    <w:p w14:paraId="17404983" w14:textId="20A6A310"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341" w:name="C_4515-125"/>
      <w:r>
        <w:t xml:space="preserve"> (CONF:</w:t>
      </w:r>
      <w:del w:id="2342" w:author="Russ Ott" w:date="2022-04-29T10:09:00Z">
        <w:r w:rsidR="002F5B8D">
          <w:delText>4435</w:delText>
        </w:r>
      </w:del>
      <w:ins w:id="2343" w:author="Russ Ott" w:date="2022-04-29T10:09:00Z">
        <w:r>
          <w:t>4515</w:t>
        </w:r>
      </w:ins>
      <w:r>
        <w:t>-125)</w:t>
      </w:r>
      <w:bookmarkEnd w:id="2341"/>
      <w:r>
        <w:t>.</w:t>
      </w:r>
    </w:p>
    <w:p w14:paraId="1850E1F0" w14:textId="33CA5B74" w:rsidR="00440477" w:rsidRDefault="00440477" w:rsidP="00440477">
      <w:pPr>
        <w:numPr>
          <w:ilvl w:val="0"/>
          <w:numId w:val="10"/>
        </w:numPr>
      </w:pPr>
      <w:r>
        <w:rPr>
          <w:rStyle w:val="keyword"/>
        </w:rPr>
        <w:t>SHALL</w:t>
      </w:r>
      <w:r>
        <w:t xml:space="preserve"> contain exactly one [1..1] </w:t>
      </w:r>
      <w:r>
        <w:rPr>
          <w:rStyle w:val="XMLnameBold"/>
        </w:rPr>
        <w:t>templateId</w:t>
      </w:r>
      <w:bookmarkStart w:id="2344" w:name="C_4515-112"/>
      <w:r>
        <w:t xml:space="preserve"> (CONF:</w:t>
      </w:r>
      <w:del w:id="2345" w:author="Russ Ott" w:date="2022-04-29T10:09:00Z">
        <w:r w:rsidR="002F5B8D">
          <w:delText>4435</w:delText>
        </w:r>
      </w:del>
      <w:ins w:id="2346" w:author="Russ Ott" w:date="2022-04-29T10:09:00Z">
        <w:r>
          <w:t>4515</w:t>
        </w:r>
      </w:ins>
      <w:r>
        <w:t>-112)</w:t>
      </w:r>
      <w:bookmarkEnd w:id="2344"/>
      <w:r>
        <w:t xml:space="preserve"> such that it</w:t>
      </w:r>
    </w:p>
    <w:p w14:paraId="71F86244" w14:textId="75234548"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"2.16.840.1.113883.10.20.22.4.500"</w:t>
      </w:r>
      <w:bookmarkStart w:id="2347" w:name="C_4515-117"/>
      <w:r>
        <w:t xml:space="preserve"> (CONF:</w:t>
      </w:r>
      <w:del w:id="2348" w:author="Russ Ott" w:date="2022-04-29T10:09:00Z">
        <w:r w:rsidR="002F5B8D">
          <w:delText>4435</w:delText>
        </w:r>
      </w:del>
      <w:ins w:id="2349" w:author="Russ Ott" w:date="2022-04-29T10:09:00Z">
        <w:r>
          <w:t>4515</w:t>
        </w:r>
      </w:ins>
      <w:r>
        <w:t>-117)</w:t>
      </w:r>
      <w:bookmarkEnd w:id="2347"/>
      <w:r>
        <w:t>.</w:t>
      </w:r>
    </w:p>
    <w:p w14:paraId="60DEBFBD" w14:textId="78434B68"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w:t>
      </w:r>
      <w:del w:id="2350" w:author="Russ Ott" w:date="2022-04-29T10:09:00Z">
        <w:r w:rsidR="002F5B8D">
          <w:rPr>
            <w:rStyle w:val="XMLname"/>
          </w:rPr>
          <w:delText>2019-07</w:delText>
        </w:r>
      </w:del>
      <w:ins w:id="2351" w:author="Russ Ott" w:date="2022-04-29T10:09:00Z">
        <w:r>
          <w:rPr>
            <w:rStyle w:val="XMLname"/>
          </w:rPr>
          <w:t>2022-06</w:t>
        </w:r>
      </w:ins>
      <w:r>
        <w:rPr>
          <w:rStyle w:val="XMLname"/>
        </w:rPr>
        <w:t>-01"</w:t>
      </w:r>
      <w:bookmarkStart w:id="2352" w:name="C_4515-118"/>
      <w:r>
        <w:t xml:space="preserve"> (CONF:</w:t>
      </w:r>
      <w:del w:id="2353" w:author="Russ Ott" w:date="2022-04-29T10:09:00Z">
        <w:r w:rsidR="002F5B8D">
          <w:delText>4435</w:delText>
        </w:r>
      </w:del>
      <w:ins w:id="2354" w:author="Russ Ott" w:date="2022-04-29T10:09:00Z">
        <w:r>
          <w:t>4515</w:t>
        </w:r>
      </w:ins>
      <w:r>
        <w:t>-118)</w:t>
      </w:r>
      <w:bookmarkEnd w:id="2352"/>
      <w:r>
        <w:t>.</w:t>
      </w:r>
    </w:p>
    <w:p w14:paraId="5C6EAB5F" w14:textId="48B0BAD5" w:rsidR="00440477" w:rsidRDefault="00440477" w:rsidP="00440477">
      <w:pPr>
        <w:numPr>
          <w:ilvl w:val="0"/>
          <w:numId w:val="10"/>
        </w:numPr>
      </w:pPr>
      <w:r>
        <w:rPr>
          <w:rStyle w:val="keyword"/>
        </w:rPr>
        <w:t>SHALL</w:t>
      </w:r>
      <w:r>
        <w:t xml:space="preserve"> contain at least one [1..*] </w:t>
      </w:r>
      <w:r>
        <w:rPr>
          <w:rStyle w:val="XMLnameBold"/>
        </w:rPr>
        <w:t>id</w:t>
      </w:r>
      <w:bookmarkStart w:id="2355" w:name="C_4515-126"/>
      <w:r>
        <w:t xml:space="preserve"> (CONF:</w:t>
      </w:r>
      <w:del w:id="2356" w:author="Russ Ott" w:date="2022-04-29T10:09:00Z">
        <w:r w:rsidR="002F5B8D">
          <w:delText>4435</w:delText>
        </w:r>
      </w:del>
      <w:ins w:id="2357" w:author="Russ Ott" w:date="2022-04-29T10:09:00Z">
        <w:r>
          <w:t>4515</w:t>
        </w:r>
      </w:ins>
      <w:r>
        <w:t>-126)</w:t>
      </w:r>
      <w:bookmarkEnd w:id="2355"/>
      <w:r>
        <w:t>.</w:t>
      </w:r>
    </w:p>
    <w:p w14:paraId="1CB14311" w14:textId="3EFC6681" w:rsidR="00440477" w:rsidRDefault="00440477" w:rsidP="00440477">
      <w:pPr>
        <w:numPr>
          <w:ilvl w:val="0"/>
          <w:numId w:val="10"/>
        </w:numPr>
      </w:pPr>
      <w:r>
        <w:rPr>
          <w:rStyle w:val="keyword"/>
        </w:rPr>
        <w:t>SHALL</w:t>
      </w:r>
      <w:r>
        <w:t xml:space="preserve"> contain exactly one [1..1] </w:t>
      </w:r>
      <w:r>
        <w:rPr>
          <w:rStyle w:val="XMLnameBold"/>
        </w:rPr>
        <w:t>code</w:t>
      </w:r>
      <w:bookmarkStart w:id="2358" w:name="C_4515-114"/>
      <w:r>
        <w:t xml:space="preserve"> (CONF:</w:t>
      </w:r>
      <w:del w:id="2359" w:author="Russ Ott" w:date="2022-04-29T10:09:00Z">
        <w:r w:rsidR="002F5B8D">
          <w:delText>4435</w:delText>
        </w:r>
      </w:del>
      <w:ins w:id="2360" w:author="Russ Ott" w:date="2022-04-29T10:09:00Z">
        <w:r>
          <w:t>4515</w:t>
        </w:r>
      </w:ins>
      <w:r>
        <w:t>-114)</w:t>
      </w:r>
      <w:bookmarkEnd w:id="2358"/>
      <w:r>
        <w:t>.</w:t>
      </w:r>
    </w:p>
    <w:p w14:paraId="576697B3" w14:textId="73F536A1"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id="2361" w:name="C_4515-120"/>
      <w:r>
        <w:t xml:space="preserve"> (CONF:</w:t>
      </w:r>
      <w:del w:id="2362" w:author="Russ Ott" w:date="2022-04-29T10:09:00Z">
        <w:r w:rsidR="002F5B8D">
          <w:delText>4435</w:delText>
        </w:r>
      </w:del>
      <w:ins w:id="2363" w:author="Russ Ott" w:date="2022-04-29T10:09:00Z">
        <w:r>
          <w:t>4515</w:t>
        </w:r>
      </w:ins>
      <w:r>
        <w:t>-120)</w:t>
      </w:r>
      <w:bookmarkEnd w:id="2361"/>
      <w:r>
        <w:t>.</w:t>
      </w:r>
    </w:p>
    <w:p w14:paraId="15D69488" w14:textId="213DC18A"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id="2364" w:name="C_4515-121"/>
      <w:r>
        <w:t xml:space="preserve"> (CONF:</w:t>
      </w:r>
      <w:del w:id="2365" w:author="Russ Ott" w:date="2022-04-29T10:09:00Z">
        <w:r w:rsidR="002F5B8D">
          <w:delText>4435</w:delText>
        </w:r>
      </w:del>
      <w:ins w:id="2366" w:author="Russ Ott" w:date="2022-04-29T10:09:00Z">
        <w:r>
          <w:t>4515</w:t>
        </w:r>
      </w:ins>
      <w:r>
        <w:t>-121)</w:t>
      </w:r>
      <w:bookmarkEnd w:id="2364"/>
      <w:r>
        <w:t>.</w:t>
      </w:r>
    </w:p>
    <w:p w14:paraId="640CEB76" w14:textId="61427C6D" w:rsidR="00440477" w:rsidRDefault="00440477" w:rsidP="00440477">
      <w:pPr>
        <w:numPr>
          <w:ilvl w:val="1"/>
          <w:numId w:val="10"/>
        </w:numPr>
      </w:pPr>
      <w:r>
        <w:t xml:space="preserve">This code </w:t>
      </w:r>
      <w:del w:id="2367" w:author="Russ Ott" w:date="2022-04-29T10:09:00Z">
        <w:r w:rsidR="002F5B8D">
          <w:rPr>
            <w:rStyle w:val="keyword"/>
          </w:rPr>
          <w:delText>SHALL</w:delText>
        </w:r>
      </w:del>
      <w:ins w:id="2368" w:author="Russ Ott" w:date="2022-04-29T10:09:00Z">
        <w:r>
          <w:rPr>
            <w:rStyle w:val="keyword"/>
          </w:rPr>
          <w:t>SHOULD</w:t>
        </w:r>
      </w:ins>
      <w:r>
        <w:t xml:space="preserve"> contain </w:t>
      </w:r>
      <w:del w:id="2369" w:author="Russ Ott" w:date="2022-04-29T10:09:00Z">
        <w:r w:rsidR="002F5B8D">
          <w:delText>exactly</w:delText>
        </w:r>
      </w:del>
      <w:ins w:id="2370" w:author="Russ Ott" w:date="2022-04-29T10:09:00Z">
        <w:r>
          <w:t>zero or</w:t>
        </w:r>
      </w:ins>
      <w:r>
        <w:t xml:space="preserve"> one [</w:t>
      </w:r>
      <w:del w:id="2371" w:author="Russ Ott" w:date="2022-04-29T10:09:00Z">
        <w:r w:rsidR="002F5B8D">
          <w:delText>1</w:delText>
        </w:r>
      </w:del>
      <w:ins w:id="2372" w:author="Russ Ott" w:date="2022-04-29T10:09:00Z">
        <w:r>
          <w:t>0</w:t>
        </w:r>
      </w:ins>
      <w:r>
        <w:t xml:space="preserve">..1] </w:t>
      </w:r>
      <w:r>
        <w:rPr>
          <w:rStyle w:val="XMLnameBold"/>
        </w:rPr>
        <w:t>originalText</w:t>
      </w:r>
      <w:bookmarkStart w:id="2373" w:name="C_4515-154"/>
      <w:r>
        <w:t xml:space="preserve"> (CONF:</w:t>
      </w:r>
      <w:del w:id="2374" w:author="Russ Ott" w:date="2022-04-29T10:09:00Z">
        <w:r w:rsidR="002F5B8D">
          <w:delText>4435</w:delText>
        </w:r>
      </w:del>
      <w:ins w:id="2375" w:author="Russ Ott" w:date="2022-04-29T10:09:00Z">
        <w:r>
          <w:t>4515</w:t>
        </w:r>
      </w:ins>
      <w:r>
        <w:t>-154)</w:t>
      </w:r>
      <w:bookmarkEnd w:id="2373"/>
      <w:r>
        <w:t xml:space="preserve"> such that it</w:t>
      </w:r>
    </w:p>
    <w:p w14:paraId="5EB207B3" w14:textId="4EAC40AE" w:rsidR="00440477" w:rsidRDefault="00440477" w:rsidP="00440477">
      <w:pPr>
        <w:numPr>
          <w:ilvl w:val="2"/>
          <w:numId w:val="10"/>
        </w:numPr>
      </w:pPr>
      <w:r>
        <w:rPr>
          <w:rStyle w:val="keyword"/>
        </w:rPr>
        <w:t>SHALL</w:t>
      </w:r>
      <w:r>
        <w:t xml:space="preserve"> contain exactly one [1..1] </w:t>
      </w:r>
      <w:r>
        <w:rPr>
          <w:rStyle w:val="XMLnameBold"/>
        </w:rPr>
        <w:t>reference</w:t>
      </w:r>
      <w:bookmarkStart w:id="2376" w:name="C_4515-155"/>
      <w:r>
        <w:t xml:space="preserve"> (CONF:</w:t>
      </w:r>
      <w:del w:id="2377" w:author="Russ Ott" w:date="2022-04-29T10:09:00Z">
        <w:r w:rsidR="002F5B8D">
          <w:delText>4435</w:delText>
        </w:r>
      </w:del>
      <w:ins w:id="2378" w:author="Russ Ott" w:date="2022-04-29T10:09:00Z">
        <w:r>
          <w:t>4515</w:t>
        </w:r>
      </w:ins>
      <w:r>
        <w:t>-155)</w:t>
      </w:r>
      <w:bookmarkEnd w:id="2376"/>
      <w:r>
        <w:t>.</w:t>
      </w:r>
    </w:p>
    <w:p w14:paraId="6EDE4533" w14:textId="77777777" w:rsidR="00440477" w:rsidRDefault="00440477" w:rsidP="00440477">
      <w:pPr>
        <w:pStyle w:val="BodyText"/>
        <w:spacing w:before="120"/>
      </w:pPr>
      <w:r>
        <w:t>The value attribute references the narrative in section.text where the care team name is rendered.</w:t>
      </w:r>
      <w:ins w:id="2379" w:author="Russ Ott" w:date="2022-04-29T10:09:00Z">
        <w:r>
          <w:t xml:space="preserve"> The intention of this reference is to clarify which care team this Organizer refers to.</w:t>
        </w:r>
      </w:ins>
    </w:p>
    <w:p w14:paraId="6011BA4C" w14:textId="413A404F" w:rsidR="00440477" w:rsidRDefault="00440477" w:rsidP="00440477">
      <w:pPr>
        <w:numPr>
          <w:ilvl w:val="3"/>
          <w:numId w:val="10"/>
        </w:numPr>
      </w:pPr>
      <w:r>
        <w:t xml:space="preserve">This reference </w:t>
      </w:r>
      <w:r>
        <w:rPr>
          <w:rStyle w:val="keyword"/>
        </w:rPr>
        <w:t>SHALL</w:t>
      </w:r>
      <w:r>
        <w:t xml:space="preserve"> contain exactly one [1..1] </w:t>
      </w:r>
      <w:r>
        <w:rPr>
          <w:rStyle w:val="XMLnameBold"/>
        </w:rPr>
        <w:t>@value</w:t>
      </w:r>
      <w:bookmarkStart w:id="2380" w:name="C_4515-156"/>
      <w:r>
        <w:t xml:space="preserve"> (CONF:</w:t>
      </w:r>
      <w:del w:id="2381" w:author="Russ Ott" w:date="2022-04-29T10:09:00Z">
        <w:r w:rsidR="002F5B8D">
          <w:delText>4435</w:delText>
        </w:r>
      </w:del>
      <w:ins w:id="2382" w:author="Russ Ott" w:date="2022-04-29T10:09:00Z">
        <w:r>
          <w:t>4515</w:t>
        </w:r>
      </w:ins>
      <w:r>
        <w:t>-156)</w:t>
      </w:r>
      <w:bookmarkEnd w:id="2380"/>
      <w:r>
        <w:t>.</w:t>
      </w:r>
    </w:p>
    <w:p w14:paraId="2324F0B8" w14:textId="72C1DC28" w:rsidR="00440477" w:rsidRDefault="00440477" w:rsidP="00440477">
      <w:pPr>
        <w:numPr>
          <w:ilvl w:val="0"/>
          <w:numId w:val="10"/>
        </w:numPr>
      </w:pPr>
      <w:r>
        <w:rPr>
          <w:rStyle w:val="keyword"/>
        </w:rPr>
        <w:t>SHALL</w:t>
      </w:r>
      <w:r>
        <w:t xml:space="preserve"> contain exactly one [1..1] </w:t>
      </w:r>
      <w:r>
        <w:rPr>
          <w:rStyle w:val="XMLnameBold"/>
        </w:rPr>
        <w:t>statusCode</w:t>
      </w:r>
      <w:bookmarkStart w:id="2383" w:name="C_4515-113"/>
      <w:r>
        <w:t xml:space="preserve"> (CONF:</w:t>
      </w:r>
      <w:del w:id="2384" w:author="Russ Ott" w:date="2022-04-29T10:09:00Z">
        <w:r w:rsidR="002F5B8D">
          <w:delText>4435</w:delText>
        </w:r>
      </w:del>
      <w:ins w:id="2385" w:author="Russ Ott" w:date="2022-04-29T10:09:00Z">
        <w:r>
          <w:t>4515</w:t>
        </w:r>
      </w:ins>
      <w:r>
        <w:t>-113)</w:t>
      </w:r>
      <w:bookmarkEnd w:id="2383"/>
      <w:r>
        <w:t>.</w:t>
      </w:r>
    </w:p>
    <w:p w14:paraId="5B338707" w14:textId="1227D2FC"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id="2386" w:name="C_4515-119"/>
      <w:r>
        <w:t xml:space="preserve"> (CONF:</w:t>
      </w:r>
      <w:del w:id="2387" w:author="Russ Ott" w:date="2022-04-29T10:09:00Z">
        <w:r w:rsidR="002F5B8D">
          <w:delText>4435</w:delText>
        </w:r>
      </w:del>
      <w:ins w:id="2388" w:author="Russ Ott" w:date="2022-04-29T10:09:00Z">
        <w:r>
          <w:t>4515</w:t>
        </w:r>
      </w:ins>
      <w:r>
        <w:t>-119)</w:t>
      </w:r>
      <w:bookmarkEnd w:id="2386"/>
      <w:r>
        <w:t>.</w:t>
      </w:r>
      <w:r>
        <w:br/>
        <w:t>Note: When statusCode has a value set, its value MAY be rendered in the narrative.</w:t>
      </w:r>
    </w:p>
    <w:p w14:paraId="62CFFC9F" w14:textId="1CD5C91E" w:rsidR="00440477" w:rsidRDefault="00440477" w:rsidP="00440477">
      <w:pPr>
        <w:numPr>
          <w:ilvl w:val="0"/>
          <w:numId w:val="10"/>
        </w:numPr>
      </w:pPr>
      <w:r>
        <w:rPr>
          <w:rStyle w:val="keyword"/>
        </w:rPr>
        <w:t>SHALL</w:t>
      </w:r>
      <w:r>
        <w:t xml:space="preserve"> contain exactly one [1..1] </w:t>
      </w:r>
      <w:r>
        <w:rPr>
          <w:rStyle w:val="XMLnameBold"/>
        </w:rPr>
        <w:t>effectiveTime</w:t>
      </w:r>
      <w:bookmarkStart w:id="2389" w:name="C_4515-127"/>
      <w:r>
        <w:t xml:space="preserve"> (CONF:</w:t>
      </w:r>
      <w:del w:id="2390" w:author="Russ Ott" w:date="2022-04-29T10:09:00Z">
        <w:r w:rsidR="002F5B8D">
          <w:delText>4435</w:delText>
        </w:r>
      </w:del>
      <w:ins w:id="2391" w:author="Russ Ott" w:date="2022-04-29T10:09:00Z">
        <w:r>
          <w:t>4515</w:t>
        </w:r>
      </w:ins>
      <w:r>
        <w:t>-127)</w:t>
      </w:r>
      <w:bookmarkEnd w:id="2389"/>
      <w:r>
        <w:t>.</w:t>
      </w:r>
    </w:p>
    <w:p w14:paraId="601B3ADF" w14:textId="509146E2" w:rsidR="00440477" w:rsidRDefault="00440477" w:rsidP="00440477">
      <w:pPr>
        <w:numPr>
          <w:ilvl w:val="1"/>
          <w:numId w:val="10"/>
        </w:numPr>
      </w:pPr>
      <w:r>
        <w:t xml:space="preserve">This effectiveTime </w:t>
      </w:r>
      <w:r>
        <w:rPr>
          <w:rStyle w:val="keyword"/>
        </w:rPr>
        <w:t>SHALL</w:t>
      </w:r>
      <w:r>
        <w:t xml:space="preserve"> contain exactly one [1..1] </w:t>
      </w:r>
      <w:r>
        <w:rPr>
          <w:rStyle w:val="XMLnameBold"/>
        </w:rPr>
        <w:t>low</w:t>
      </w:r>
      <w:bookmarkStart w:id="2392" w:name="C_4515-157"/>
      <w:r>
        <w:t xml:space="preserve"> (CONF:</w:t>
      </w:r>
      <w:del w:id="2393" w:author="Russ Ott" w:date="2022-04-29T10:09:00Z">
        <w:r w:rsidR="002F5B8D">
          <w:delText>4435</w:delText>
        </w:r>
      </w:del>
      <w:ins w:id="2394" w:author="Russ Ott" w:date="2022-04-29T10:09:00Z">
        <w:r>
          <w:t>4515</w:t>
        </w:r>
      </w:ins>
      <w:r>
        <w:t>-157)</w:t>
      </w:r>
      <w:bookmarkEnd w:id="2392"/>
      <w:r>
        <w:t>.</w:t>
      </w:r>
    </w:p>
    <w:p w14:paraId="0FAE786C" w14:textId="705934C6" w:rsidR="00440477" w:rsidRDefault="00440477" w:rsidP="00440477">
      <w:pPr>
        <w:numPr>
          <w:ilvl w:val="1"/>
          <w:numId w:val="10"/>
        </w:numPr>
      </w:pPr>
      <w:r>
        <w:t xml:space="preserve">This effectiveTime </w:t>
      </w:r>
      <w:r>
        <w:rPr>
          <w:rStyle w:val="keyword"/>
        </w:rPr>
        <w:t>MAY</w:t>
      </w:r>
      <w:r>
        <w:t xml:space="preserve"> contain zero or one [0..1] </w:t>
      </w:r>
      <w:r>
        <w:rPr>
          <w:rStyle w:val="XMLnameBold"/>
        </w:rPr>
        <w:t>high</w:t>
      </w:r>
      <w:bookmarkStart w:id="2395" w:name="C_4515-158"/>
      <w:r>
        <w:t xml:space="preserve"> (CONF:</w:t>
      </w:r>
      <w:del w:id="2396" w:author="Russ Ott" w:date="2022-04-29T10:09:00Z">
        <w:r w:rsidR="002F5B8D">
          <w:delText>4435</w:delText>
        </w:r>
      </w:del>
      <w:ins w:id="2397" w:author="Russ Ott" w:date="2022-04-29T10:09:00Z">
        <w:r>
          <w:t>4515</w:t>
        </w:r>
      </w:ins>
      <w:r>
        <w:t>-158)</w:t>
      </w:r>
      <w:bookmarkEnd w:id="2395"/>
      <w:r>
        <w:t>.</w:t>
      </w:r>
    </w:p>
    <w:p w14:paraId="334E80EE" w14:textId="294A869E" w:rsidR="00440477" w:rsidRDefault="00440477" w:rsidP="00440477">
      <w:pPr>
        <w:numPr>
          <w:ilvl w:val="0"/>
          <w:numId w:val="10"/>
        </w:numPr>
      </w:pPr>
      <w:r>
        <w:rPr>
          <w:rStyle w:val="keyword"/>
        </w:rPr>
        <w:t>SHOULD</w:t>
      </w:r>
      <w:r>
        <w:t xml:space="preserve"> contain zero or more [0..*] Author Participation</w:t>
      </w:r>
      <w:r>
        <w:rPr>
          <w:rStyle w:val="XMLname"/>
        </w:rPr>
        <w:t xml:space="preserve"> (identifier: urn:oid:2.16.840.1.113883.10.20.22.4.119)</w:t>
      </w:r>
      <w:bookmarkStart w:id="2398" w:name="C_4515-116"/>
      <w:r>
        <w:t xml:space="preserve"> (CONF:</w:t>
      </w:r>
      <w:del w:id="2399" w:author="Russ Ott" w:date="2022-04-29T10:09:00Z">
        <w:r w:rsidR="002F5B8D">
          <w:delText>4435</w:delText>
        </w:r>
      </w:del>
      <w:ins w:id="2400" w:author="Russ Ott" w:date="2022-04-29T10:09:00Z">
        <w:r>
          <w:t>4515</w:t>
        </w:r>
      </w:ins>
      <w:r>
        <w:t>-116)</w:t>
      </w:r>
      <w:bookmarkEnd w:id="2398"/>
      <w:r>
        <w:t>.</w:t>
      </w:r>
    </w:p>
    <w:p w14:paraId="65B4FF0E" w14:textId="77777777" w:rsidR="00440477" w:rsidRDefault="00440477" w:rsidP="00440477">
      <w:pPr>
        <w:pStyle w:val="BodyText"/>
        <w:spacing w:before="120"/>
        <w:rPr>
          <w:ins w:id="2401" w:author="Russ Ott" w:date="2022-04-29T10:09:00Z"/>
        </w:rPr>
      </w:pPr>
      <w:ins w:id="2402" w:author="Russ Ott" w:date="2022-04-29T10:09:00Z">
        <w:r>
          <w:t>This Participant represents the Care Team lead.</w:t>
        </w:r>
      </w:ins>
    </w:p>
    <w:p w14:paraId="6BA998B2" w14:textId="2B1B2A73" w:rsidR="00440477" w:rsidRDefault="00440477" w:rsidP="00440477">
      <w:pPr>
        <w:numPr>
          <w:ilvl w:val="0"/>
          <w:numId w:val="10"/>
        </w:numPr>
      </w:pPr>
      <w:r>
        <w:rPr>
          <w:rStyle w:val="keyword"/>
        </w:rPr>
        <w:t>SHOULD</w:t>
      </w:r>
      <w:r>
        <w:t xml:space="preserve"> contain zero or more [0..*] </w:t>
      </w:r>
      <w:r>
        <w:rPr>
          <w:rStyle w:val="XMLnameBold"/>
        </w:rPr>
        <w:t>participant</w:t>
      </w:r>
      <w:bookmarkStart w:id="2403" w:name="C_4515-128"/>
      <w:r>
        <w:t xml:space="preserve"> (CONF:</w:t>
      </w:r>
      <w:del w:id="2404" w:author="Russ Ott" w:date="2022-04-29T10:09:00Z">
        <w:r w:rsidR="002F5B8D">
          <w:delText>4435</w:delText>
        </w:r>
      </w:del>
      <w:ins w:id="2405" w:author="Russ Ott" w:date="2022-04-29T10:09:00Z">
        <w:r>
          <w:t>4515</w:t>
        </w:r>
      </w:ins>
      <w:r>
        <w:t>-128)</w:t>
      </w:r>
      <w:bookmarkEnd w:id="2403"/>
      <w:r>
        <w:t xml:space="preserve"> such that it</w:t>
      </w:r>
    </w:p>
    <w:p w14:paraId="6453D1FC" w14:textId="4C384974"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"PPRF"</w:t>
      </w:r>
      <w:r>
        <w:t xml:space="preserve"> Primary Performer (CodeSystem: </w:t>
      </w:r>
      <w:r>
        <w:rPr>
          <w:rStyle w:val="XMLname"/>
        </w:rPr>
        <w:t>HL7ParticipationType urn:oid:2.16.840.1.113883.5.90</w:t>
      </w:r>
      <w:r>
        <w:t>)</w:t>
      </w:r>
      <w:bookmarkStart w:id="2406" w:name="C_4515-129"/>
      <w:r>
        <w:t xml:space="preserve"> (CONF:</w:t>
      </w:r>
      <w:del w:id="2407" w:author="Russ Ott" w:date="2022-04-29T10:09:00Z">
        <w:r w:rsidR="002F5B8D">
          <w:delText>4435</w:delText>
        </w:r>
      </w:del>
      <w:ins w:id="2408" w:author="Russ Ott" w:date="2022-04-29T10:09:00Z">
        <w:r>
          <w:t>4515</w:t>
        </w:r>
      </w:ins>
      <w:r>
        <w:t>-129)</w:t>
      </w:r>
      <w:bookmarkEnd w:id="2406"/>
      <w:r>
        <w:t>.</w:t>
      </w:r>
    </w:p>
    <w:p w14:paraId="7EAB8AFB" w14:textId="2666D284" w:rsidR="00440477" w:rsidRDefault="00440477" w:rsidP="00440477">
      <w:pPr>
        <w:numPr>
          <w:ilvl w:val="1"/>
          <w:numId w:val="10"/>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2409" w:name="C_4515-130"/>
      <w:r>
        <w:t xml:space="preserve"> (CONF:</w:t>
      </w:r>
      <w:del w:id="2410" w:author="Russ Ott" w:date="2022-04-29T10:09:00Z">
        <w:r w:rsidR="002F5B8D">
          <w:delText>4435</w:delText>
        </w:r>
      </w:del>
      <w:ins w:id="2411" w:author="Russ Ott" w:date="2022-04-29T10:09:00Z">
        <w:r>
          <w:t>4515</w:t>
        </w:r>
      </w:ins>
      <w:r>
        <w:t>-130)</w:t>
      </w:r>
      <w:bookmarkEnd w:id="2409"/>
      <w:r>
        <w:t>.</w:t>
      </w:r>
      <w:r>
        <w:br/>
        <w:t>Note: Describes the person's, caregiver's or health care provider's functional role on the care team.</w:t>
      </w:r>
    </w:p>
    <w:p w14:paraId="15FFC89B" w14:textId="51A6D098" w:rsidR="00440477" w:rsidRDefault="00440477" w:rsidP="00440477">
      <w:pPr>
        <w:numPr>
          <w:ilvl w:val="1"/>
          <w:numId w:val="10"/>
        </w:numPr>
      </w:pPr>
      <w:r>
        <w:rPr>
          <w:rStyle w:val="keyword"/>
        </w:rPr>
        <w:t>SHALL</w:t>
      </w:r>
      <w:r>
        <w:t xml:space="preserve"> contain exactly one [1..1] </w:t>
      </w:r>
      <w:r>
        <w:rPr>
          <w:rStyle w:val="XMLnameBold"/>
        </w:rPr>
        <w:t>participantRole</w:t>
      </w:r>
      <w:bookmarkStart w:id="2412" w:name="C_4515-131"/>
      <w:r>
        <w:t xml:space="preserve"> (CONF:</w:t>
      </w:r>
      <w:del w:id="2413" w:author="Russ Ott" w:date="2022-04-29T10:09:00Z">
        <w:r w:rsidR="002F5B8D">
          <w:delText>4435</w:delText>
        </w:r>
      </w:del>
      <w:ins w:id="2414" w:author="Russ Ott" w:date="2022-04-29T10:09:00Z">
        <w:r>
          <w:t>4515</w:t>
        </w:r>
      </w:ins>
      <w:r>
        <w:t>-131)</w:t>
      </w:r>
      <w:bookmarkEnd w:id="2412"/>
      <w:r>
        <w:t>.</w:t>
      </w:r>
    </w:p>
    <w:p w14:paraId="10BF9AE2" w14:textId="079D2B5E" w:rsidR="00440477" w:rsidRDefault="00440477" w:rsidP="00440477">
      <w:pPr>
        <w:numPr>
          <w:ilvl w:val="2"/>
          <w:numId w:val="10"/>
        </w:numPr>
      </w:pPr>
      <w:r>
        <w:t xml:space="preserve">This participantRole </w:t>
      </w:r>
      <w:r>
        <w:rPr>
          <w:rStyle w:val="keyword"/>
        </w:rPr>
        <w:t>SHALL</w:t>
      </w:r>
      <w:r>
        <w:t xml:space="preserve"> contain at least one [1..*] </w:t>
      </w:r>
      <w:r>
        <w:rPr>
          <w:rStyle w:val="XMLnameBold"/>
        </w:rPr>
        <w:t>id</w:t>
      </w:r>
      <w:bookmarkStart w:id="2415" w:name="C_4515-132"/>
      <w:r>
        <w:t xml:space="preserve"> (CONF:</w:t>
      </w:r>
      <w:del w:id="2416" w:author="Russ Ott" w:date="2022-04-29T10:09:00Z">
        <w:r w:rsidR="002F5B8D">
          <w:delText>4435</w:delText>
        </w:r>
      </w:del>
      <w:ins w:id="2417" w:author="Russ Ott" w:date="2022-04-29T10:09:00Z">
        <w:r>
          <w:t>4515</w:t>
        </w:r>
      </w:ins>
      <w:r>
        <w:t>-132)</w:t>
      </w:r>
      <w:bookmarkEnd w:id="2415"/>
      <w:r>
        <w:t>.</w:t>
      </w:r>
    </w:p>
    <w:p w14:paraId="21A588E6" w14:textId="7348197B" w:rsidR="00440477" w:rsidRDefault="00440477" w:rsidP="00440477">
      <w:pPr>
        <w:numPr>
          <w:ilvl w:val="3"/>
          <w:numId w:val="10"/>
        </w:numPr>
      </w:pPr>
      <w:r>
        <w:t>This id</w:t>
      </w:r>
      <w:r>
        <w:rPr>
          <w:rPrChange w:id="2418" w:author="Russ Ott" w:date="2022-04-29T10:09:00Z">
            <w:rPr>
              <w:rStyle w:val="keyword"/>
            </w:rPr>
          </w:rPrChange>
        </w:rPr>
        <w:t xml:space="preserve"> </w:t>
      </w:r>
      <w:r>
        <w:rPr>
          <w:rStyle w:val="keyword"/>
        </w:rPr>
        <w:t>SHALL</w:t>
      </w:r>
      <w:r>
        <w:rPr>
          <w:rPrChange w:id="2419" w:author="Russ Ott" w:date="2022-04-29T10:09:00Z">
            <w:rPr>
              <w:rStyle w:val="keyword"/>
            </w:rPr>
          </w:rPrChange>
        </w:rPr>
        <w:t xml:space="preserve"> </w:t>
      </w:r>
      <w:r>
        <w:t xml:space="preserve">match </w:t>
      </w:r>
      <w:ins w:id="2420" w:author="Russ Ott" w:date="2022-04-29T10:09:00Z">
        <w:r>
          <w:t xml:space="preserve">a performer/assignedEntity/id of </w:t>
        </w:r>
      </w:ins>
      <w:r>
        <w:t xml:space="preserve">at least one </w:t>
      </w:r>
      <w:del w:id="2421" w:author="Russ Ott" w:date="2022-04-29T10:09:00Z">
        <w:r w:rsidR="002F5B8D">
          <w:delText xml:space="preserve">of the member's id in the </w:delText>
        </w:r>
      </w:del>
      <w:r>
        <w:t xml:space="preserve">Care Team Member </w:t>
      </w:r>
      <w:ins w:id="2422" w:author="Russ Ott" w:date="2022-04-29T10:09:00Z">
        <w:r>
          <w:t>described in component/</w:t>
        </w:r>
      </w:ins>
      <w:r>
        <w:t xml:space="preserve">act </w:t>
      </w:r>
      <w:del w:id="2423" w:author="Russ Ott" w:date="2022-04-29T10:09:00Z">
        <w:r w:rsidR="002F5B8D">
          <w:delText xml:space="preserve">template </w:delText>
        </w:r>
      </w:del>
      <w:r>
        <w:t>(CONF:</w:t>
      </w:r>
      <w:del w:id="2424" w:author="Russ Ott" w:date="2022-04-29T10:09:00Z">
        <w:r w:rsidR="002F5B8D">
          <w:delText>4435</w:delText>
        </w:r>
      </w:del>
      <w:ins w:id="2425" w:author="Russ Ott" w:date="2022-04-29T10:09:00Z">
        <w:r>
          <w:t>4515</w:t>
        </w:r>
      </w:ins>
      <w:r>
        <w:t>-133).</w:t>
      </w:r>
    </w:p>
    <w:p w14:paraId="6681AD41" w14:textId="300674E7" w:rsidR="00440477" w:rsidRDefault="00440477" w:rsidP="00440477">
      <w:pPr>
        <w:numPr>
          <w:ilvl w:val="0"/>
          <w:numId w:val="10"/>
        </w:numPr>
      </w:pPr>
      <w:r>
        <w:rPr>
          <w:rStyle w:val="keyword"/>
        </w:rPr>
        <w:t>MAY</w:t>
      </w:r>
      <w:r>
        <w:t xml:space="preserve"> contain zero or more [0..*] </w:t>
      </w:r>
      <w:r>
        <w:rPr>
          <w:rStyle w:val="XMLnameBold"/>
        </w:rPr>
        <w:t>participant</w:t>
      </w:r>
      <w:bookmarkStart w:id="2426" w:name="C_4515-134"/>
      <w:r>
        <w:t xml:space="preserve"> (CONF:</w:t>
      </w:r>
      <w:del w:id="2427" w:author="Russ Ott" w:date="2022-04-29T10:09:00Z">
        <w:r w:rsidR="002F5B8D">
          <w:delText>4435</w:delText>
        </w:r>
      </w:del>
      <w:ins w:id="2428" w:author="Russ Ott" w:date="2022-04-29T10:09:00Z">
        <w:r>
          <w:t>4515</w:t>
        </w:r>
      </w:ins>
      <w:r>
        <w:t>-134)</w:t>
      </w:r>
      <w:bookmarkEnd w:id="2426"/>
      <w:r>
        <w:t xml:space="preserve"> such that it</w:t>
      </w:r>
    </w:p>
    <w:p w14:paraId="17E07E51" w14:textId="02BF8715"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429" w:name="C_4515-137"/>
      <w:r>
        <w:t xml:space="preserve"> (CONF:</w:t>
      </w:r>
      <w:del w:id="2430" w:author="Russ Ott" w:date="2022-04-29T10:09:00Z">
        <w:r w:rsidR="002F5B8D">
          <w:delText>4435</w:delText>
        </w:r>
      </w:del>
      <w:ins w:id="2431" w:author="Russ Ott" w:date="2022-04-29T10:09:00Z">
        <w:r>
          <w:t>4515</w:t>
        </w:r>
      </w:ins>
      <w:r>
        <w:t>-137)</w:t>
      </w:r>
      <w:bookmarkEnd w:id="2429"/>
      <w:r>
        <w:t>.</w:t>
      </w:r>
    </w:p>
    <w:p w14:paraId="1A5AABE4" w14:textId="08ADD6D9" w:rsidR="00440477" w:rsidRDefault="00440477" w:rsidP="00440477">
      <w:pPr>
        <w:numPr>
          <w:ilvl w:val="1"/>
          <w:numId w:val="10"/>
        </w:numPr>
      </w:pPr>
      <w:r>
        <w:rPr>
          <w:rStyle w:val="keyword"/>
        </w:rPr>
        <w:t>SHALL</w:t>
      </w:r>
      <w:r>
        <w:t xml:space="preserve"> contain exactly one [1..1] </w:t>
      </w:r>
      <w:r>
        <w:rPr>
          <w:rStyle w:val="XMLnameBold"/>
        </w:rPr>
        <w:t>participantRole</w:t>
      </w:r>
      <w:bookmarkStart w:id="2432" w:name="C_4515-135"/>
      <w:r>
        <w:t xml:space="preserve"> (CONF:</w:t>
      </w:r>
      <w:del w:id="2433" w:author="Russ Ott" w:date="2022-04-29T10:09:00Z">
        <w:r w:rsidR="002F5B8D">
          <w:delText>4435</w:delText>
        </w:r>
      </w:del>
      <w:ins w:id="2434" w:author="Russ Ott" w:date="2022-04-29T10:09:00Z">
        <w:r>
          <w:t>4515</w:t>
        </w:r>
      </w:ins>
      <w:r>
        <w:t>-135)</w:t>
      </w:r>
      <w:bookmarkEnd w:id="2432"/>
      <w:r>
        <w:t>.</w:t>
      </w:r>
    </w:p>
    <w:p w14:paraId="238101BA" w14:textId="1017E860" w:rsidR="00440477" w:rsidRDefault="00440477" w:rsidP="00440477">
      <w:pPr>
        <w:numPr>
          <w:ilvl w:val="2"/>
          <w:numId w:val="10"/>
        </w:numPr>
      </w:pPr>
      <w:r>
        <w:t xml:space="preserve">This participantRole </w:t>
      </w:r>
      <w:r>
        <w:rPr>
          <w:rStyle w:val="keyword"/>
        </w:rPr>
        <w:t>SHALL</w:t>
      </w:r>
      <w:r>
        <w:t xml:space="preserve"> contain at least one [1..*] </w:t>
      </w:r>
      <w:r>
        <w:rPr>
          <w:rStyle w:val="XMLnameBold"/>
        </w:rPr>
        <w:t>id</w:t>
      </w:r>
      <w:bookmarkStart w:id="2435" w:name="C_4515-138"/>
      <w:r>
        <w:t xml:space="preserve"> (CONF:</w:t>
      </w:r>
      <w:del w:id="2436" w:author="Russ Ott" w:date="2022-04-29T10:09:00Z">
        <w:r w:rsidR="002F5B8D">
          <w:delText>4435</w:delText>
        </w:r>
      </w:del>
      <w:ins w:id="2437" w:author="Russ Ott" w:date="2022-04-29T10:09:00Z">
        <w:r>
          <w:t>4515</w:t>
        </w:r>
      </w:ins>
      <w:r>
        <w:t>-138)</w:t>
      </w:r>
      <w:bookmarkEnd w:id="2435"/>
      <w:r>
        <w:t>.</w:t>
      </w:r>
    </w:p>
    <w:p w14:paraId="272C0361" w14:textId="003A756C" w:rsidR="00440477" w:rsidRDefault="00440477" w:rsidP="00440477">
      <w:pPr>
        <w:numPr>
          <w:ilvl w:val="2"/>
          <w:numId w:val="10"/>
        </w:numPr>
      </w:pPr>
      <w:r>
        <w:t xml:space="preserve">This participantRole </w:t>
      </w:r>
      <w:r>
        <w:rPr>
          <w:rStyle w:val="keyword"/>
        </w:rPr>
        <w:t>SHOULD</w:t>
      </w:r>
      <w:r>
        <w:t xml:space="preserve"> contain zero or one [0..1] </w:t>
      </w:r>
      <w:r>
        <w:rPr>
          <w:rStyle w:val="XMLnameBold"/>
        </w:rPr>
        <w:t>addr</w:t>
      </w:r>
      <w:bookmarkStart w:id="2438" w:name="C_4515-139"/>
      <w:r>
        <w:t xml:space="preserve"> (CONF:</w:t>
      </w:r>
      <w:del w:id="2439" w:author="Russ Ott" w:date="2022-04-29T10:09:00Z">
        <w:r w:rsidR="002F5B8D">
          <w:delText>4435</w:delText>
        </w:r>
      </w:del>
      <w:ins w:id="2440" w:author="Russ Ott" w:date="2022-04-29T10:09:00Z">
        <w:r>
          <w:t>4515</w:t>
        </w:r>
      </w:ins>
      <w:r>
        <w:t>-139)</w:t>
      </w:r>
      <w:bookmarkEnd w:id="2438"/>
      <w:r>
        <w:t>.</w:t>
      </w:r>
    </w:p>
    <w:p w14:paraId="5E8A6CAA" w14:textId="5DB7708F" w:rsidR="00440477" w:rsidRDefault="00440477" w:rsidP="00440477">
      <w:pPr>
        <w:numPr>
          <w:ilvl w:val="2"/>
          <w:numId w:val="10"/>
        </w:numPr>
      </w:pPr>
      <w:r>
        <w:t xml:space="preserve">This participantRole </w:t>
      </w:r>
      <w:r>
        <w:rPr>
          <w:rStyle w:val="keyword"/>
        </w:rPr>
        <w:t>SHOULD</w:t>
      </w:r>
      <w:r>
        <w:t xml:space="preserve"> contain zero or more [0..*] </w:t>
      </w:r>
      <w:r>
        <w:rPr>
          <w:rStyle w:val="XMLnameBold"/>
        </w:rPr>
        <w:t>telecom</w:t>
      </w:r>
      <w:bookmarkStart w:id="2441" w:name="C_4515-140"/>
      <w:r>
        <w:t xml:space="preserve"> (CONF:</w:t>
      </w:r>
      <w:del w:id="2442" w:author="Russ Ott" w:date="2022-04-29T10:09:00Z">
        <w:r w:rsidR="002F5B8D">
          <w:delText>4435</w:delText>
        </w:r>
      </w:del>
      <w:ins w:id="2443" w:author="Russ Ott" w:date="2022-04-29T10:09:00Z">
        <w:r>
          <w:t>4515</w:t>
        </w:r>
      </w:ins>
      <w:r>
        <w:t>-140)</w:t>
      </w:r>
      <w:bookmarkEnd w:id="2441"/>
      <w:r>
        <w:t>.</w:t>
      </w:r>
    </w:p>
    <w:p w14:paraId="7F779A15" w14:textId="6166089C" w:rsidR="00440477" w:rsidRDefault="00440477" w:rsidP="00440477">
      <w:pPr>
        <w:numPr>
          <w:ilvl w:val="2"/>
          <w:numId w:val="10"/>
        </w:numPr>
      </w:pPr>
      <w:r>
        <w:t xml:space="preserve">This participantRole </w:t>
      </w:r>
      <w:r>
        <w:rPr>
          <w:rStyle w:val="keyword"/>
        </w:rPr>
        <w:t>SHALL</w:t>
      </w:r>
      <w:r>
        <w:t xml:space="preserve"> contain exactly one [1..1] </w:t>
      </w:r>
      <w:r>
        <w:rPr>
          <w:rStyle w:val="XMLnameBold"/>
        </w:rPr>
        <w:t>playingEntity</w:t>
      </w:r>
      <w:bookmarkStart w:id="2444" w:name="C_4515-136"/>
      <w:r>
        <w:t xml:space="preserve"> (CONF:</w:t>
      </w:r>
      <w:del w:id="2445" w:author="Russ Ott" w:date="2022-04-29T10:09:00Z">
        <w:r w:rsidR="002F5B8D">
          <w:delText>4435</w:delText>
        </w:r>
      </w:del>
      <w:ins w:id="2446" w:author="Russ Ott" w:date="2022-04-29T10:09:00Z">
        <w:r>
          <w:t>4515</w:t>
        </w:r>
      </w:ins>
      <w:r>
        <w:t>-136)</w:t>
      </w:r>
      <w:bookmarkEnd w:id="2444"/>
      <w:r>
        <w:t>.</w:t>
      </w:r>
    </w:p>
    <w:p w14:paraId="2A5F2026" w14:textId="2265335F" w:rsidR="00440477" w:rsidRDefault="00440477" w:rsidP="00440477">
      <w:pPr>
        <w:numPr>
          <w:ilvl w:val="3"/>
          <w:numId w:val="10"/>
        </w:numPr>
      </w:pPr>
      <w:r>
        <w:t xml:space="preserve">This playingEntity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2447" w:name="C_4515-141"/>
      <w:r>
        <w:t xml:space="preserve"> (CONF:</w:t>
      </w:r>
      <w:del w:id="2448" w:author="Russ Ott" w:date="2022-04-29T10:09:00Z">
        <w:r w:rsidR="002F5B8D">
          <w:delText>4435</w:delText>
        </w:r>
      </w:del>
      <w:ins w:id="2449" w:author="Russ Ott" w:date="2022-04-29T10:09:00Z">
        <w:r>
          <w:t>4515</w:t>
        </w:r>
      </w:ins>
      <w:r>
        <w:t>-141)</w:t>
      </w:r>
      <w:bookmarkEnd w:id="2447"/>
      <w:r>
        <w:t>.</w:t>
      </w:r>
    </w:p>
    <w:p w14:paraId="1E6129D9" w14:textId="1F70902A" w:rsidR="00440477" w:rsidRDefault="00440477" w:rsidP="00440477">
      <w:pPr>
        <w:numPr>
          <w:ilvl w:val="3"/>
          <w:numId w:val="10"/>
        </w:numPr>
      </w:pPr>
      <w:r>
        <w:t xml:space="preserve">This playingEntity </w:t>
      </w:r>
      <w:r>
        <w:rPr>
          <w:rStyle w:val="keyword"/>
        </w:rPr>
        <w:t>SHALL</w:t>
      </w:r>
      <w:r>
        <w:t xml:space="preserve"> contain exactly one [1..1] </w:t>
      </w:r>
      <w:r>
        <w:rPr>
          <w:rStyle w:val="XMLnameBold"/>
        </w:rPr>
        <w:t>name</w:t>
      </w:r>
      <w:bookmarkStart w:id="2450" w:name="C_4515-142"/>
      <w:r>
        <w:t xml:space="preserve"> (CONF:</w:t>
      </w:r>
      <w:del w:id="2451" w:author="Russ Ott" w:date="2022-04-29T10:09:00Z">
        <w:r w:rsidR="002F5B8D">
          <w:delText>4435</w:delText>
        </w:r>
      </w:del>
      <w:ins w:id="2452" w:author="Russ Ott" w:date="2022-04-29T10:09:00Z">
        <w:r>
          <w:t>4515</w:t>
        </w:r>
      </w:ins>
      <w:r>
        <w:t>-142)</w:t>
      </w:r>
      <w:bookmarkEnd w:id="2450"/>
      <w:r>
        <w:t>.</w:t>
      </w:r>
    </w:p>
    <w:p w14:paraId="108F2DB8" w14:textId="3C576E21" w:rsidR="00440477" w:rsidRDefault="00440477" w:rsidP="00440477">
      <w:pPr>
        <w:numPr>
          <w:ilvl w:val="0"/>
          <w:numId w:val="10"/>
        </w:numPr>
      </w:pPr>
      <w:r>
        <w:rPr>
          <w:rStyle w:val="keyword"/>
        </w:rPr>
        <w:t>MAY</w:t>
      </w:r>
      <w:r>
        <w:t xml:space="preserve"> contain zero or more [0..*] </w:t>
      </w:r>
      <w:r>
        <w:rPr>
          <w:rStyle w:val="XMLnameBold"/>
        </w:rPr>
        <w:t>component</w:t>
      </w:r>
      <w:bookmarkStart w:id="2453" w:name="C_4515-110"/>
      <w:r>
        <w:t xml:space="preserve"> (CONF:</w:t>
      </w:r>
      <w:del w:id="2454" w:author="Russ Ott" w:date="2022-04-29T10:09:00Z">
        <w:r w:rsidR="002F5B8D">
          <w:delText>4435</w:delText>
        </w:r>
      </w:del>
      <w:ins w:id="2455" w:author="Russ Ott" w:date="2022-04-29T10:09:00Z">
        <w:r>
          <w:t>4515</w:t>
        </w:r>
      </w:ins>
      <w:r>
        <w:t>-110)</w:t>
      </w:r>
      <w:bookmarkEnd w:id="2453"/>
      <w:r>
        <w:t xml:space="preserve"> such that it</w:t>
      </w:r>
    </w:p>
    <w:p w14:paraId="5FD9B50C" w14:textId="0128BDC9" w:rsidR="00440477" w:rsidRDefault="00440477" w:rsidP="00440477">
      <w:pPr>
        <w:numPr>
          <w:ilvl w:val="1"/>
          <w:numId w:val="10"/>
        </w:numPr>
      </w:pPr>
      <w:r>
        <w:rPr>
          <w:rStyle w:val="keyword"/>
        </w:rPr>
        <w:t>SHALL</w:t>
      </w:r>
      <w:r>
        <w:t xml:space="preserve"> contain exactly one [1..1]  </w:t>
      </w:r>
      <w:hyperlink w:anchor="E_Care_Team_Type_Observation">
        <w:r>
          <w:rPr>
            <w:rStyle w:val="HyperlinkCourierBold"/>
          </w:rPr>
          <w:t>Care Team Type Observation</w:t>
        </w:r>
      </w:hyperlink>
      <w:r>
        <w:rPr>
          <w:rStyle w:val="XMLname"/>
        </w:rPr>
        <w:t xml:space="preserve"> (identifier: urn:hl7ii:2.16.840.1.113883.10.20.22.4.500.2:2019-07-01)</w:t>
      </w:r>
      <w:bookmarkStart w:id="2456" w:name="C_4515-163"/>
      <w:r>
        <w:t xml:space="preserve"> (CONF:</w:t>
      </w:r>
      <w:del w:id="2457" w:author="Russ Ott" w:date="2022-04-29T10:09:00Z">
        <w:r w:rsidR="002F5B8D">
          <w:delText>4435</w:delText>
        </w:r>
      </w:del>
      <w:ins w:id="2458" w:author="Russ Ott" w:date="2022-04-29T10:09:00Z">
        <w:r>
          <w:t>4515</w:t>
        </w:r>
      </w:ins>
      <w:r>
        <w:t>-163)</w:t>
      </w:r>
      <w:bookmarkEnd w:id="2456"/>
      <w:r>
        <w:t>.</w:t>
      </w:r>
    </w:p>
    <w:p w14:paraId="3E0378F5" w14:textId="77777777" w:rsidR="00440477" w:rsidRDefault="00440477" w:rsidP="00440477">
      <w:pPr>
        <w:pStyle w:val="BodyText"/>
        <w:spacing w:before="120"/>
      </w:pPr>
      <w:r>
        <w:t>The following components represent the reasons for the existence of the care team.</w:t>
      </w:r>
      <w:r>
        <w:br/>
        <w:t>These entry references are typically a health concern, risk concern or problem but can also be some other entry present in the document.</w:t>
      </w:r>
    </w:p>
    <w:p w14:paraId="2644228D" w14:textId="13057AAD" w:rsidR="00440477" w:rsidRDefault="00440477" w:rsidP="00440477">
      <w:pPr>
        <w:numPr>
          <w:ilvl w:val="0"/>
          <w:numId w:val="10"/>
        </w:numPr>
      </w:pPr>
      <w:r>
        <w:rPr>
          <w:rStyle w:val="keyword"/>
        </w:rPr>
        <w:t>MAY</w:t>
      </w:r>
      <w:r>
        <w:t xml:space="preserve"> contain zero or more [0..*] </w:t>
      </w:r>
      <w:r>
        <w:rPr>
          <w:rStyle w:val="XMLnameBold"/>
        </w:rPr>
        <w:t>component</w:t>
      </w:r>
      <w:bookmarkStart w:id="2459" w:name="C_4515-146"/>
      <w:r>
        <w:t xml:space="preserve"> (CONF:</w:t>
      </w:r>
      <w:del w:id="2460" w:author="Russ Ott" w:date="2022-04-29T10:09:00Z">
        <w:r w:rsidR="002F5B8D">
          <w:delText>4435</w:delText>
        </w:r>
      </w:del>
      <w:ins w:id="2461" w:author="Russ Ott" w:date="2022-04-29T10:09:00Z">
        <w:r>
          <w:t>4515</w:t>
        </w:r>
      </w:ins>
      <w:r>
        <w:t>-146)</w:t>
      </w:r>
      <w:bookmarkEnd w:id="2459"/>
      <w:r>
        <w:t xml:space="preserve"> such that it</w:t>
      </w:r>
    </w:p>
    <w:p w14:paraId="1EEE4302" w14:textId="543FEA3B"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2462" w:name="C_4515-147"/>
      <w:r>
        <w:t xml:space="preserve"> (CONF:</w:t>
      </w:r>
      <w:del w:id="2463" w:author="Russ Ott" w:date="2022-04-29T10:09:00Z">
        <w:r w:rsidR="002F5B8D">
          <w:delText>4435</w:delText>
        </w:r>
      </w:del>
      <w:ins w:id="2464" w:author="Russ Ott" w:date="2022-04-29T10:09:00Z">
        <w:r>
          <w:t>4515</w:t>
        </w:r>
      </w:ins>
      <w:r>
        <w:t>-147)</w:t>
      </w:r>
      <w:bookmarkEnd w:id="2462"/>
      <w:r>
        <w:t>.</w:t>
      </w:r>
    </w:p>
    <w:p w14:paraId="358D57A7" w14:textId="3309C54B" w:rsidR="00440477" w:rsidRDefault="00440477" w:rsidP="00440477">
      <w:pPr>
        <w:numPr>
          <w:ilvl w:val="0"/>
          <w:numId w:val="10"/>
        </w:numPr>
      </w:pPr>
      <w:r>
        <w:rPr>
          <w:rStyle w:val="keyword"/>
        </w:rPr>
        <w:t>MAY</w:t>
      </w:r>
      <w:r>
        <w:t xml:space="preserve"> contain zero or more [0..*] </w:t>
      </w:r>
      <w:r>
        <w:rPr>
          <w:rStyle w:val="XMLnameBold"/>
        </w:rPr>
        <w:t>component</w:t>
      </w:r>
      <w:bookmarkStart w:id="2465" w:name="C_4515-148"/>
      <w:r>
        <w:t xml:space="preserve"> (CONF:</w:t>
      </w:r>
      <w:del w:id="2466" w:author="Russ Ott" w:date="2022-04-29T10:09:00Z">
        <w:r w:rsidR="002F5B8D">
          <w:delText>4435</w:delText>
        </w:r>
      </w:del>
      <w:ins w:id="2467" w:author="Russ Ott" w:date="2022-04-29T10:09:00Z">
        <w:r>
          <w:t>4515</w:t>
        </w:r>
      </w:ins>
      <w:r>
        <w:t>-148)</w:t>
      </w:r>
      <w:bookmarkEnd w:id="2465"/>
      <w:r>
        <w:t xml:space="preserve"> such that it</w:t>
      </w:r>
    </w:p>
    <w:p w14:paraId="0A6876CA" w14:textId="18E2A6F7" w:rsidR="00440477" w:rsidRDefault="00440477" w:rsidP="00440477">
      <w:pPr>
        <w:numPr>
          <w:ilvl w:val="1"/>
          <w:numId w:val="10"/>
        </w:numPr>
      </w:pPr>
      <w:r>
        <w:rPr>
          <w:rStyle w:val="keyword"/>
        </w:rPr>
        <w:t>SHALL</w:t>
      </w:r>
      <w:r>
        <w:t xml:space="preserve"> contain exactly one [1..1] </w:t>
      </w:r>
      <w:r>
        <w:rPr>
          <w:rStyle w:val="XMLnameBold"/>
        </w:rPr>
        <w:t>encounter</w:t>
      </w:r>
      <w:bookmarkStart w:id="2468" w:name="C_4515-164"/>
      <w:r>
        <w:t xml:space="preserve"> (CONF:</w:t>
      </w:r>
      <w:del w:id="2469" w:author="Russ Ott" w:date="2022-04-29T10:09:00Z">
        <w:r w:rsidR="002F5B8D">
          <w:delText>4435</w:delText>
        </w:r>
      </w:del>
      <w:ins w:id="2470" w:author="Russ Ott" w:date="2022-04-29T10:09:00Z">
        <w:r>
          <w:t>4515</w:t>
        </w:r>
      </w:ins>
      <w:r>
        <w:t>-164)</w:t>
      </w:r>
      <w:bookmarkEnd w:id="2468"/>
      <w:r>
        <w:t>.</w:t>
      </w:r>
    </w:p>
    <w:p w14:paraId="64A1E40B" w14:textId="4A2C079B" w:rsidR="00440477" w:rsidRDefault="00440477" w:rsidP="00440477">
      <w:pPr>
        <w:numPr>
          <w:ilvl w:val="2"/>
          <w:numId w:val="10"/>
        </w:numPr>
      </w:pPr>
      <w:r>
        <w:t xml:space="preserve">This encounter </w:t>
      </w:r>
      <w:r>
        <w:rPr>
          <w:rStyle w:val="keyword"/>
        </w:rPr>
        <w:t>SHALL</w:t>
      </w:r>
      <w:r>
        <w:t xml:space="preserve"> contain at least one [1..*] </w:t>
      </w:r>
      <w:r>
        <w:rPr>
          <w:rStyle w:val="XMLnameBold"/>
        </w:rPr>
        <w:t>id</w:t>
      </w:r>
      <w:bookmarkStart w:id="2471" w:name="C_4515-165"/>
      <w:r>
        <w:t xml:space="preserve"> (CONF:</w:t>
      </w:r>
      <w:del w:id="2472" w:author="Russ Ott" w:date="2022-04-29T10:09:00Z">
        <w:r w:rsidR="002F5B8D">
          <w:delText>4435</w:delText>
        </w:r>
      </w:del>
      <w:ins w:id="2473" w:author="Russ Ott" w:date="2022-04-29T10:09:00Z">
        <w:r>
          <w:t>4515</w:t>
        </w:r>
      </w:ins>
      <w:r>
        <w:t>-165)</w:t>
      </w:r>
      <w:bookmarkEnd w:id="2471"/>
      <w:r>
        <w:t>.</w:t>
      </w:r>
      <w:r>
        <w:br/>
        <w:t>Note: 1.</w:t>
      </w:r>
      <w:r>
        <w:tab/>
        <w:t>If the id does not match an encounter/id from an encounter elsewhere within the same document and the id does not contain @nullFlavor=NA, then this entry SHALL conform to the Encounter Activity (V3) (identifier: urn:hl7ii:2.16.840.1.113883.10.20.22.4.49:2015-08-01) (CONF:4435-145).</w:t>
      </w:r>
    </w:p>
    <w:p w14:paraId="31B670D5" w14:textId="162C8FCA" w:rsidR="00440477" w:rsidRDefault="00440477" w:rsidP="00440477">
      <w:pPr>
        <w:numPr>
          <w:ilvl w:val="0"/>
          <w:numId w:val="10"/>
        </w:numPr>
      </w:pPr>
      <w:r>
        <w:rPr>
          <w:rStyle w:val="keyword"/>
        </w:rPr>
        <w:t>MAY</w:t>
      </w:r>
      <w:r>
        <w:t xml:space="preserve"> contain zero or one [0..1] </w:t>
      </w:r>
      <w:r>
        <w:rPr>
          <w:rStyle w:val="XMLnameBold"/>
        </w:rPr>
        <w:t>component</w:t>
      </w:r>
      <w:bookmarkStart w:id="2474" w:name="C_4515-150"/>
      <w:r>
        <w:t xml:space="preserve"> (CONF:</w:t>
      </w:r>
      <w:del w:id="2475" w:author="Russ Ott" w:date="2022-04-29T10:09:00Z">
        <w:r w:rsidR="002F5B8D">
          <w:delText>4435</w:delText>
        </w:r>
      </w:del>
      <w:ins w:id="2476" w:author="Russ Ott" w:date="2022-04-29T10:09:00Z">
        <w:r>
          <w:t>4515</w:t>
        </w:r>
      </w:ins>
      <w:r>
        <w:t>-150)</w:t>
      </w:r>
      <w:bookmarkEnd w:id="2474"/>
      <w:r>
        <w:t xml:space="preserve"> such that it</w:t>
      </w:r>
    </w:p>
    <w:p w14:paraId="3F13785E" w14:textId="469500FD" w:rsidR="00440477" w:rsidRDefault="00440477" w:rsidP="00440477">
      <w:pPr>
        <w:numPr>
          <w:ilvl w:val="1"/>
          <w:numId w:val="10"/>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2477" w:name="C_4515-151"/>
      <w:r>
        <w:t xml:space="preserve"> (CONF:</w:t>
      </w:r>
      <w:del w:id="2478" w:author="Russ Ott" w:date="2022-04-29T10:09:00Z">
        <w:r w:rsidR="002F5B8D">
          <w:delText>4435</w:delText>
        </w:r>
      </w:del>
      <w:ins w:id="2479" w:author="Russ Ott" w:date="2022-04-29T10:09:00Z">
        <w:r>
          <w:t>4515</w:t>
        </w:r>
      </w:ins>
      <w:r>
        <w:t>-151)</w:t>
      </w:r>
      <w:bookmarkEnd w:id="2477"/>
      <w:r>
        <w:t>.</w:t>
      </w:r>
    </w:p>
    <w:p w14:paraId="68FD7195" w14:textId="5D53C41F" w:rsidR="00440477" w:rsidRDefault="00440477" w:rsidP="00440477">
      <w:pPr>
        <w:numPr>
          <w:ilvl w:val="0"/>
          <w:numId w:val="10"/>
        </w:numPr>
      </w:pPr>
      <w:r>
        <w:rPr>
          <w:rStyle w:val="keyword"/>
        </w:rPr>
        <w:t>SHALL</w:t>
      </w:r>
      <w:r>
        <w:t xml:space="preserve"> contain at least one [1..*] </w:t>
      </w:r>
      <w:r>
        <w:rPr>
          <w:rStyle w:val="XMLnameBold"/>
        </w:rPr>
        <w:t>component</w:t>
      </w:r>
      <w:bookmarkStart w:id="2480" w:name="C_4515-152"/>
      <w:r>
        <w:t xml:space="preserve"> (CONF:</w:t>
      </w:r>
      <w:del w:id="2481" w:author="Russ Ott" w:date="2022-04-29T10:09:00Z">
        <w:r w:rsidR="002F5B8D">
          <w:delText>4435</w:delText>
        </w:r>
      </w:del>
      <w:ins w:id="2482" w:author="Russ Ott" w:date="2022-04-29T10:09:00Z">
        <w:r>
          <w:t>4515</w:t>
        </w:r>
      </w:ins>
      <w:r>
        <w:t>-152)</w:t>
      </w:r>
      <w:bookmarkEnd w:id="2480"/>
      <w:r>
        <w:t xml:space="preserve"> such that it</w:t>
      </w:r>
    </w:p>
    <w:p w14:paraId="5DFB4D40" w14:textId="017B9F85" w:rsidR="00440477" w:rsidRDefault="00440477" w:rsidP="00440477">
      <w:pPr>
        <w:numPr>
          <w:ilvl w:val="1"/>
          <w:numId w:val="10"/>
        </w:numPr>
      </w:pPr>
      <w:r>
        <w:rPr>
          <w:rStyle w:val="keyword"/>
        </w:rPr>
        <w:t>SHALL</w:t>
      </w:r>
      <w:r>
        <w:t xml:space="preserve"> contain exactly one [1..1]  </w:t>
      </w:r>
      <w:del w:id="2483" w:author="Russ Ott" w:date="2022-04-29T10:09:00Z">
        <w:r w:rsidR="00002F64">
          <w:fldChar w:fldCharType="begin"/>
        </w:r>
        <w:r w:rsidR="00002F64">
          <w:delInstrText xml:space="preserve"> HYPERLINK \l "E_Care_Team_Member_Act" \h </w:delInstrText>
        </w:r>
        <w:r w:rsidR="00002F64">
          <w:fldChar w:fldCharType="separate"/>
        </w:r>
        <w:r w:rsidR="002F5B8D">
          <w:rPr>
            <w:rStyle w:val="HyperlinkCourierBold"/>
          </w:rPr>
          <w:delText>Care Team Member Act</w:delText>
        </w:r>
        <w:r w:rsidR="00002F64">
          <w:rPr>
            <w:rStyle w:val="HyperlinkCourierBold"/>
          </w:rPr>
          <w:fldChar w:fldCharType="end"/>
        </w:r>
      </w:del>
      <w:ins w:id="2484" w:author="Russ Ott" w:date="2022-04-29T10:09:00Z">
        <w:r w:rsidR="00002F64">
          <w:fldChar w:fldCharType="begin"/>
        </w:r>
        <w:r w:rsidR="00002F64">
          <w:instrText xml:space="preserve"> HYPER</w:instrText>
        </w:r>
        <w:r w:rsidR="00002F64">
          <w:instrText xml:space="preserve">LINK \l "E_Care_Team_Member_Act_V2" \h </w:instrText>
        </w:r>
        <w:r w:rsidR="00002F64">
          <w:fldChar w:fldCharType="separate"/>
        </w:r>
        <w:r>
          <w:rPr>
            <w:rStyle w:val="HyperlinkCourierBold"/>
          </w:rPr>
          <w:t>Care Team Member Act (V2)</w:t>
        </w:r>
        <w:r w:rsidR="00002F64">
          <w:rPr>
            <w:rStyle w:val="HyperlinkCourierBold"/>
          </w:rPr>
          <w:fldChar w:fldCharType="end"/>
        </w:r>
      </w:ins>
      <w:r>
        <w:rPr>
          <w:rStyle w:val="XMLname"/>
        </w:rPr>
        <w:t xml:space="preserve"> (identifier: urn:hl7ii:2.16.840.1.113883.10.20.22.4.500.1:</w:t>
      </w:r>
      <w:del w:id="2485" w:author="Russ Ott" w:date="2022-04-29T10:09:00Z">
        <w:r w:rsidR="002F5B8D">
          <w:rPr>
            <w:rStyle w:val="XMLname"/>
          </w:rPr>
          <w:delText>2019-07</w:delText>
        </w:r>
      </w:del>
      <w:ins w:id="2486" w:author="Russ Ott" w:date="2022-04-29T10:09:00Z">
        <w:r>
          <w:rPr>
            <w:rStyle w:val="XMLname"/>
          </w:rPr>
          <w:t>2022-06</w:t>
        </w:r>
      </w:ins>
      <w:r>
        <w:rPr>
          <w:rStyle w:val="XMLname"/>
        </w:rPr>
        <w:t>-01)</w:t>
      </w:r>
      <w:bookmarkStart w:id="2487" w:name="C_4515-166"/>
      <w:r>
        <w:t xml:space="preserve"> (CONF:</w:t>
      </w:r>
      <w:del w:id="2488" w:author="Russ Ott" w:date="2022-04-29T10:09:00Z">
        <w:r w:rsidR="002F5B8D">
          <w:delText>4435</w:delText>
        </w:r>
      </w:del>
      <w:ins w:id="2489" w:author="Russ Ott" w:date="2022-04-29T10:09:00Z">
        <w:r>
          <w:t>4515</w:t>
        </w:r>
      </w:ins>
      <w:r>
        <w:t>-166)</w:t>
      </w:r>
      <w:bookmarkEnd w:id="2487"/>
      <w:r>
        <w:t>.</w:t>
      </w:r>
    </w:p>
    <w:p w14:paraId="0CCF6E37" w14:textId="5AB55011" w:rsidR="00440477" w:rsidRDefault="00440477" w:rsidP="00440477">
      <w:pPr>
        <w:pStyle w:val="Caption"/>
        <w:ind w:left="130" w:right="115"/>
      </w:pPr>
      <w:bookmarkStart w:id="2490" w:name="_Toc101450684"/>
      <w:bookmarkStart w:id="2491" w:name="_Toc83394569"/>
      <w:r>
        <w:t xml:space="preserve">Figure </w:t>
      </w:r>
      <w:r>
        <w:fldChar w:fldCharType="begin"/>
      </w:r>
      <w:r>
        <w:instrText>SEQ Figure \* ARABIC</w:instrText>
      </w:r>
      <w:r>
        <w:fldChar w:fldCharType="separate"/>
      </w:r>
      <w:del w:id="2492" w:author="Russ Ott" w:date="2022-04-29T10:09:00Z">
        <w:r w:rsidR="002F5B8D">
          <w:delText>5</w:delText>
        </w:r>
      </w:del>
      <w:ins w:id="2493" w:author="Russ Ott" w:date="2022-04-29T10:09:00Z">
        <w:r w:rsidR="00F1669B">
          <w:t>10</w:t>
        </w:r>
      </w:ins>
      <w:r>
        <w:fldChar w:fldCharType="end"/>
      </w:r>
      <w:r>
        <w:t>: Care Team Organizer Example</w:t>
      </w:r>
      <w:bookmarkEnd w:id="2490"/>
      <w:del w:id="2494" w:author="Russ Ott" w:date="2022-04-29T10:09:00Z">
        <w:r w:rsidR="002F5B8D">
          <w:delText xml:space="preserve"> 1</w:delText>
        </w:r>
      </w:del>
      <w:bookmarkEnd w:id="2491"/>
    </w:p>
    <w:p w14:paraId="0CC3DEEB" w14:textId="77777777" w:rsidR="00440477" w:rsidRDefault="00440477" w:rsidP="00440477">
      <w:pPr>
        <w:pStyle w:val="Example"/>
        <w:ind w:left="130" w:right="115"/>
      </w:pPr>
      <w:r>
        <w:t>&lt;!--Care Team Organizer--&gt;</w:t>
      </w:r>
    </w:p>
    <w:p w14:paraId="514B93EB" w14:textId="78CD92C9" w:rsidR="00440477" w:rsidRDefault="002F5B8D" w:rsidP="00440477">
      <w:pPr>
        <w:pStyle w:val="Example"/>
        <w:ind w:left="130" w:right="115"/>
      </w:pPr>
      <w:del w:id="2495" w:author="Russ Ott" w:date="2022-04-29T10:09:00Z">
        <w:r>
          <w:delText xml:space="preserve">          </w:delText>
        </w:r>
      </w:del>
      <w:r w:rsidR="00440477">
        <w:t>&lt;entry&gt;</w:t>
      </w:r>
    </w:p>
    <w:p w14:paraId="5B768133" w14:textId="01851778" w:rsidR="00440477" w:rsidRDefault="002F5B8D" w:rsidP="00440477">
      <w:pPr>
        <w:pStyle w:val="Example"/>
        <w:ind w:left="130" w:right="115"/>
      </w:pPr>
      <w:del w:id="2496" w:author="Russ Ott" w:date="2022-04-29T10:09:00Z">
        <w:r>
          <w:delText xml:space="preserve">        </w:delText>
        </w:r>
      </w:del>
      <w:r w:rsidR="00440477">
        <w:t xml:space="preserve">    &lt;organizer classCode="CLUSTER" moodCode="EVN"&gt;</w:t>
      </w:r>
    </w:p>
    <w:p w14:paraId="6C4771C4" w14:textId="1E2DB749" w:rsidR="00440477" w:rsidRDefault="002F5B8D" w:rsidP="00440477">
      <w:pPr>
        <w:pStyle w:val="Example"/>
        <w:ind w:left="130" w:right="115"/>
        <w:rPr>
          <w:ins w:id="2497" w:author="Russ Ott" w:date="2022-04-29T10:09:00Z"/>
        </w:rPr>
      </w:pPr>
      <w:del w:id="2498" w:author="Russ Ott" w:date="2022-04-29T10:09:00Z">
        <w:r>
          <w:delText xml:space="preserve">        </w:delText>
        </w:r>
      </w:del>
      <w:r w:rsidR="00440477">
        <w:t xml:space="preserve">        &lt;templateId root="2.16.840.1.113883.10.20.22.4.500"</w:t>
      </w:r>
      <w:del w:id="2499" w:author="Russ Ott" w:date="2022-04-29T10:09:00Z">
        <w:r>
          <w:delText xml:space="preserve"> </w:delText>
        </w:r>
      </w:del>
    </w:p>
    <w:p w14:paraId="0BE47028" w14:textId="77777777" w:rsidR="00440477" w:rsidRDefault="00440477" w:rsidP="00440477">
      <w:pPr>
        <w:pStyle w:val="Example"/>
        <w:ind w:left="130" w:right="115"/>
      </w:pPr>
      <w:ins w:id="2500" w:author="Russ Ott" w:date="2022-04-29T10:09:00Z">
        <w:r>
          <w:tab/>
        </w:r>
        <w:r>
          <w:tab/>
        </w:r>
        <w:r>
          <w:tab/>
        </w:r>
        <w:r>
          <w:tab/>
        </w:r>
        <w:r>
          <w:tab/>
        </w:r>
        <w:r>
          <w:tab/>
        </w:r>
        <w:r>
          <w:tab/>
        </w:r>
        <w:r>
          <w:tab/>
        </w:r>
      </w:ins>
      <w:r>
        <w:t>extension="2019-07-01"/&gt;</w:t>
      </w:r>
    </w:p>
    <w:p w14:paraId="55AF5D10" w14:textId="5ADD30E7" w:rsidR="00440477" w:rsidRDefault="002F5B8D" w:rsidP="00440477">
      <w:pPr>
        <w:pStyle w:val="Example"/>
        <w:ind w:left="130" w:right="115"/>
        <w:rPr>
          <w:ins w:id="2501" w:author="Russ Ott" w:date="2022-04-29T10:09:00Z"/>
        </w:rPr>
      </w:pPr>
      <w:del w:id="2502" w:author="Russ Ott" w:date="2022-04-29T10:09:00Z">
        <w:r>
          <w:delText xml:space="preserve">      </w:delText>
        </w:r>
      </w:del>
      <w:ins w:id="2503" w:author="Russ Ott" w:date="2022-04-29T10:09:00Z">
        <w:r w:rsidR="00440477">
          <w:t xml:space="preserve">        &lt;templateId root="2.16.840.1.113883.10.20.22.4.500"</w:t>
        </w:r>
      </w:ins>
    </w:p>
    <w:p w14:paraId="439200EF" w14:textId="77777777" w:rsidR="00440477" w:rsidRDefault="00440477" w:rsidP="00440477">
      <w:pPr>
        <w:pStyle w:val="Example"/>
        <w:ind w:left="130" w:right="115"/>
        <w:rPr>
          <w:ins w:id="2504" w:author="Russ Ott" w:date="2022-04-29T10:09:00Z"/>
        </w:rPr>
      </w:pPr>
      <w:ins w:id="2505" w:author="Russ Ott" w:date="2022-04-29T10:09:00Z">
        <w:r>
          <w:tab/>
        </w:r>
        <w:r>
          <w:tab/>
        </w:r>
        <w:r>
          <w:tab/>
        </w:r>
        <w:r>
          <w:tab/>
        </w:r>
        <w:r>
          <w:tab/>
        </w:r>
        <w:r>
          <w:tab/>
        </w:r>
        <w:r>
          <w:tab/>
        </w:r>
        <w:r>
          <w:tab/>
          <w:t>extension="2022-06-01"/&gt;</w:t>
        </w:r>
      </w:ins>
    </w:p>
    <w:p w14:paraId="533AADA9" w14:textId="77777777" w:rsidR="00440477" w:rsidRDefault="00440477" w:rsidP="00440477">
      <w:pPr>
        <w:pStyle w:val="Example"/>
        <w:ind w:left="130" w:right="115"/>
      </w:pPr>
      <w:r>
        <w:t xml:space="preserve">        &lt;!--NEW Care Team Organizer Entry Template ID and extension--&gt;</w:t>
      </w:r>
    </w:p>
    <w:p w14:paraId="0D250843" w14:textId="72A9EF66" w:rsidR="00440477" w:rsidRDefault="002F5B8D" w:rsidP="00440477">
      <w:pPr>
        <w:pStyle w:val="Example"/>
        <w:ind w:left="130" w:right="115"/>
      </w:pPr>
      <w:del w:id="2506" w:author="Russ Ott" w:date="2022-04-29T10:09:00Z">
        <w:r>
          <w:delText xml:space="preserve">      </w:delText>
        </w:r>
      </w:del>
      <w:r w:rsidR="00440477">
        <w:t xml:space="preserve">        &lt;id root="1.1.1.1.1.1"/&gt;</w:t>
      </w:r>
    </w:p>
    <w:p w14:paraId="60BA99FA" w14:textId="7121EF0A" w:rsidR="00440477" w:rsidRDefault="002F5B8D" w:rsidP="00440477">
      <w:pPr>
        <w:pStyle w:val="Example"/>
        <w:ind w:left="130" w:right="115"/>
        <w:rPr>
          <w:ins w:id="2507" w:author="Russ Ott" w:date="2022-04-29T10:09:00Z"/>
        </w:rPr>
      </w:pPr>
      <w:del w:id="2508" w:author="Russ Ott" w:date="2022-04-29T10:09:00Z">
        <w:r>
          <w:delText xml:space="preserve">      </w:delText>
        </w:r>
      </w:del>
      <w:r w:rsidR="00440477">
        <w:t xml:space="preserve">        &lt;code code="86744-0" codeSystem="2.16.840.1.113883.6.1"</w:t>
      </w:r>
      <w:del w:id="2509" w:author="Russ Ott" w:date="2022-04-29T10:09:00Z">
        <w:r>
          <w:delText xml:space="preserve"> </w:delText>
        </w:r>
      </w:del>
    </w:p>
    <w:p w14:paraId="71B1E907" w14:textId="77777777" w:rsidR="00440477" w:rsidRDefault="00440477" w:rsidP="00440477">
      <w:pPr>
        <w:pStyle w:val="Example"/>
        <w:ind w:left="130" w:right="115"/>
      </w:pPr>
      <w:ins w:id="2510" w:author="Russ Ott" w:date="2022-04-29T10:09:00Z">
        <w:r>
          <w:tab/>
        </w:r>
        <w:r>
          <w:tab/>
        </w:r>
        <w:r>
          <w:tab/>
        </w:r>
        <w:r>
          <w:tab/>
        </w:r>
        <w:r>
          <w:tab/>
        </w:r>
        <w:r>
          <w:tab/>
        </w:r>
        <w:r>
          <w:tab/>
        </w:r>
        <w:r>
          <w:tab/>
        </w:r>
      </w:ins>
      <w:r>
        <w:t>codeSystemName="LOINC" displayName="Care Team"&gt;</w:t>
      </w:r>
    </w:p>
    <w:p w14:paraId="5145B03F" w14:textId="46A241AA" w:rsidR="00440477" w:rsidRDefault="002F5B8D" w:rsidP="00440477">
      <w:pPr>
        <w:pStyle w:val="Example"/>
        <w:ind w:left="130" w:right="115"/>
        <w:rPr>
          <w:ins w:id="2511" w:author="Russ Ott" w:date="2022-04-29T10:09:00Z"/>
        </w:rPr>
      </w:pPr>
      <w:del w:id="2512" w:author="Russ Ott" w:date="2022-04-29T10:09:00Z">
        <w:r>
          <w:delText xml:space="preserve">    </w:delText>
        </w:r>
      </w:del>
      <w:r w:rsidR="00440477">
        <w:t xml:space="preserve">            &lt;originalText</w:t>
      </w:r>
      <w:del w:id="2513" w:author="Russ Ott" w:date="2022-04-29T10:09:00Z">
        <w:r>
          <w:delText>&gt;&lt;</w:delText>
        </w:r>
      </w:del>
      <w:ins w:id="2514" w:author="Russ Ott" w:date="2022-04-29T10:09:00Z">
        <w:r w:rsidR="00440477">
          <w:t>&gt;</w:t>
        </w:r>
      </w:ins>
    </w:p>
    <w:p w14:paraId="798740B8" w14:textId="59BDEDD3" w:rsidR="00440477" w:rsidRDefault="00440477" w:rsidP="00440477">
      <w:pPr>
        <w:pStyle w:val="Example"/>
        <w:ind w:left="130" w:right="115"/>
        <w:rPr>
          <w:ins w:id="2515" w:author="Russ Ott" w:date="2022-04-29T10:09:00Z"/>
        </w:rPr>
      </w:pPr>
      <w:ins w:id="2516" w:author="Russ Ott" w:date="2022-04-29T10:09:00Z">
        <w:r>
          <w:t xml:space="preserve">                &lt;</w:t>
        </w:r>
      </w:ins>
      <w:r>
        <w:t>reference value="#CareTeamName1</w:t>
      </w:r>
      <w:del w:id="2517" w:author="Russ Ott" w:date="2022-04-29T10:09:00Z">
        <w:r w:rsidR="002F5B8D">
          <w:delText>"&gt;&lt;/reference&gt;&lt;/</w:delText>
        </w:r>
      </w:del>
      <w:ins w:id="2518" w:author="Russ Ott" w:date="2022-04-29T10:09:00Z">
        <w:r>
          <w:t>"/&gt;</w:t>
        </w:r>
      </w:ins>
    </w:p>
    <w:p w14:paraId="54CAB8E5" w14:textId="77777777" w:rsidR="00440477" w:rsidRDefault="00440477" w:rsidP="00440477">
      <w:pPr>
        <w:pStyle w:val="Example"/>
        <w:ind w:left="130" w:right="115"/>
      </w:pPr>
      <w:ins w:id="2519" w:author="Russ Ott" w:date="2022-04-29T10:09:00Z">
        <w:r>
          <w:t xml:space="preserve">            &lt;/</w:t>
        </w:r>
      </w:ins>
      <w:r>
        <w:t>originalText&gt;</w:t>
      </w:r>
    </w:p>
    <w:p w14:paraId="00241252" w14:textId="66599409" w:rsidR="00440477" w:rsidRDefault="002F5B8D" w:rsidP="00440477">
      <w:pPr>
        <w:pStyle w:val="Example"/>
        <w:ind w:left="130" w:right="115"/>
      </w:pPr>
      <w:del w:id="2520" w:author="Russ Ott" w:date="2022-04-29T10:09:00Z">
        <w:r>
          <w:delText xml:space="preserve">      </w:delText>
        </w:r>
      </w:del>
      <w:r w:rsidR="00440477">
        <w:t xml:space="preserve">        &lt;/code&gt;</w:t>
      </w:r>
    </w:p>
    <w:p w14:paraId="02DF8133" w14:textId="15911C0D" w:rsidR="00440477" w:rsidRDefault="002F5B8D" w:rsidP="00440477">
      <w:pPr>
        <w:pStyle w:val="Example"/>
        <w:ind w:left="130" w:right="115"/>
      </w:pPr>
      <w:del w:id="2521" w:author="Russ Ott" w:date="2022-04-29T10:09:00Z">
        <w:r>
          <w:delText xml:space="preserve">      </w:delText>
        </w:r>
      </w:del>
      <w:r w:rsidR="00440477">
        <w:t xml:space="preserve">        &lt;!--Care Team Status - https://vsac.nlm.nih.gov/valueset/2.16.840.1.113883.1.11.15933/expansion--&gt;</w:t>
      </w:r>
    </w:p>
    <w:p w14:paraId="536C37DA" w14:textId="7AEDDF15" w:rsidR="00440477" w:rsidRDefault="002F5B8D" w:rsidP="00440477">
      <w:pPr>
        <w:pStyle w:val="Example"/>
        <w:ind w:left="130" w:right="115"/>
      </w:pPr>
      <w:del w:id="2522" w:author="Russ Ott" w:date="2022-04-29T10:09:00Z">
        <w:r>
          <w:delText xml:space="preserve">      </w:delText>
        </w:r>
      </w:del>
      <w:r w:rsidR="00440477">
        <w:t xml:space="preserve">        &lt;statusCode code="active"/&gt;</w:t>
      </w:r>
    </w:p>
    <w:p w14:paraId="79A7827E" w14:textId="129429F5" w:rsidR="00440477" w:rsidRDefault="002F5B8D" w:rsidP="00440477">
      <w:pPr>
        <w:pStyle w:val="Example"/>
        <w:ind w:left="130" w:right="115"/>
      </w:pPr>
      <w:del w:id="2523" w:author="Russ Ott" w:date="2022-04-29T10:09:00Z">
        <w:r>
          <w:delText xml:space="preserve">        </w:delText>
        </w:r>
      </w:del>
      <w:r w:rsidR="00440477">
        <w:t xml:space="preserve">        &lt;effectiveTime&gt;</w:t>
      </w:r>
    </w:p>
    <w:p w14:paraId="2A4613A9" w14:textId="591A6342" w:rsidR="00440477" w:rsidRDefault="002F5B8D" w:rsidP="00440477">
      <w:pPr>
        <w:pStyle w:val="Example"/>
        <w:ind w:left="130" w:right="115"/>
      </w:pPr>
      <w:del w:id="2524" w:author="Russ Ott" w:date="2022-04-29T10:09:00Z">
        <w:r>
          <w:delText xml:space="preserve">        </w:delText>
        </w:r>
      </w:del>
      <w:r w:rsidR="00440477">
        <w:t xml:space="preserve">            &lt;low value="201810081426-0500"/&gt;</w:t>
      </w:r>
    </w:p>
    <w:p w14:paraId="5D6D05D9" w14:textId="645ED136" w:rsidR="00440477" w:rsidRDefault="002F5B8D" w:rsidP="00440477">
      <w:pPr>
        <w:pStyle w:val="Example"/>
        <w:ind w:left="130" w:right="115"/>
      </w:pPr>
      <w:del w:id="2525" w:author="Russ Ott" w:date="2022-04-29T10:09:00Z">
        <w:r>
          <w:delText xml:space="preserve">        </w:delText>
        </w:r>
      </w:del>
      <w:r w:rsidR="00440477">
        <w:t xml:space="preserve">        &lt;/effectiveTime&gt;</w:t>
      </w:r>
    </w:p>
    <w:p w14:paraId="3A862C4D" w14:textId="248CF696" w:rsidR="00440477" w:rsidRDefault="002F5B8D" w:rsidP="00440477">
      <w:pPr>
        <w:pStyle w:val="Example"/>
        <w:ind w:left="130" w:right="115"/>
      </w:pPr>
      <w:del w:id="2526" w:author="Russ Ott" w:date="2022-04-29T10:09:00Z">
        <w:r>
          <w:delText xml:space="preserve">      </w:delText>
        </w:r>
      </w:del>
      <w:r w:rsidR="00440477">
        <w:t xml:space="preserve">        &lt;!-- This participant is the Care Team Lead (1..1)--&gt;</w:t>
      </w:r>
    </w:p>
    <w:p w14:paraId="485E50FA" w14:textId="4EDC9688" w:rsidR="00440477" w:rsidRDefault="002F5B8D" w:rsidP="00440477">
      <w:pPr>
        <w:pStyle w:val="Example"/>
        <w:ind w:left="130" w:right="115"/>
      </w:pPr>
      <w:del w:id="2527" w:author="Russ Ott" w:date="2022-04-29T10:09:00Z">
        <w:r>
          <w:delText xml:space="preserve">      </w:delText>
        </w:r>
      </w:del>
      <w:r w:rsidR="00440477">
        <w:t xml:space="preserve">        &lt;!-- Care Team Lead is one of the contained care team members in the list of care team members--&gt;</w:t>
      </w:r>
    </w:p>
    <w:p w14:paraId="655559D7" w14:textId="7F87C887" w:rsidR="00440477" w:rsidRDefault="00440477" w:rsidP="00440477">
      <w:pPr>
        <w:pStyle w:val="Example"/>
        <w:ind w:left="130" w:right="115"/>
      </w:pPr>
      <w:r>
        <w:t xml:space="preserve">        </w:t>
      </w:r>
      <w:del w:id="2528" w:author="Russ Ott" w:date="2022-04-29T10:09:00Z">
        <w:r w:rsidR="002F5B8D">
          <w:delText xml:space="preserve">      &lt;!--&lt;</w:delText>
        </w:r>
      </w:del>
      <w:ins w:id="2529" w:author="Russ Ott" w:date="2022-04-29T10:09:00Z">
        <w:r>
          <w:t>&lt;</w:t>
        </w:r>
      </w:ins>
      <w:r>
        <w:t>participant typeCode="PPRF"&gt;</w:t>
      </w:r>
    </w:p>
    <w:p w14:paraId="166470D6" w14:textId="1724DD2E" w:rsidR="00440477" w:rsidRDefault="002F5B8D" w:rsidP="00440477">
      <w:pPr>
        <w:pStyle w:val="Example"/>
        <w:ind w:left="130" w:right="115"/>
        <w:rPr>
          <w:moveTo w:id="2530" w:author="Russ Ott" w:date="2022-04-29T10:09:00Z"/>
        </w:rPr>
      </w:pPr>
      <w:del w:id="2531" w:author="Russ Ott" w:date="2022-04-29T10:09:00Z">
        <w:r>
          <w:delText xml:space="preserve">                &lt;!-\-&lt;</w:delText>
        </w:r>
      </w:del>
      <w:moveToRangeStart w:id="2532" w:author="Russ Ott" w:date="2022-04-29T10:09:00Z" w:name="move102119412"/>
      <w:moveTo w:id="2533" w:author="Russ Ott" w:date="2022-04-29T10:09:00Z">
        <w:r w:rsidR="00440477">
          <w:t xml:space="preserve">            &lt;participantRole&gt;</w:t>
        </w:r>
      </w:moveTo>
    </w:p>
    <w:moveToRangeEnd w:id="2532"/>
    <w:p w14:paraId="26499284" w14:textId="7C45E42E" w:rsidR="00440477" w:rsidRDefault="00440477" w:rsidP="00440477">
      <w:pPr>
        <w:pStyle w:val="Example"/>
        <w:ind w:left="130" w:right="115"/>
      </w:pPr>
      <w:ins w:id="2534" w:author="Russ Ott" w:date="2022-04-29T10:09:00Z">
        <w:r>
          <w:t xml:space="preserve">                &lt;!--&lt;</w:t>
        </w:r>
      </w:ins>
      <w:r>
        <w:t>This id matches at least one of the member's id in the Care Team Member act template</w:t>
      </w:r>
      <w:del w:id="2535" w:author="Russ Ott" w:date="2022-04-29T10:09:00Z">
        <w:r w:rsidR="002F5B8D">
          <w:delText>&gt;-\-&gt;</w:delText>
        </w:r>
      </w:del>
      <w:ins w:id="2536" w:author="Russ Ott" w:date="2022-04-29T10:09:00Z">
        <w:r>
          <w:t>--&gt;</w:t>
        </w:r>
      </w:ins>
    </w:p>
    <w:p w14:paraId="2DC35757" w14:textId="77777777" w:rsidR="00440477" w:rsidRDefault="002F5B8D" w:rsidP="00440477">
      <w:pPr>
        <w:pStyle w:val="Example"/>
        <w:ind w:left="130" w:right="115"/>
        <w:rPr>
          <w:moveFrom w:id="2537" w:author="Russ Ott" w:date="2022-04-29T10:09:00Z"/>
        </w:rPr>
      </w:pPr>
      <w:del w:id="2538" w:author="Russ Ott" w:date="2022-04-29T10:09:00Z">
        <w:r>
          <w:delText xml:space="preserve">    </w:delText>
        </w:r>
      </w:del>
      <w:moveFromRangeStart w:id="2539" w:author="Russ Ott" w:date="2022-04-29T10:09:00Z" w:name="move102119412"/>
      <w:moveFrom w:id="2540" w:author="Russ Ott" w:date="2022-04-29T10:09:00Z">
        <w:r w:rsidR="00440477">
          <w:t xml:space="preserve">            &lt;participantRole&gt;</w:t>
        </w:r>
      </w:moveFrom>
    </w:p>
    <w:moveFromRangeEnd w:id="2539"/>
    <w:p w14:paraId="6F86A472" w14:textId="56A9F16D" w:rsidR="00440477" w:rsidRDefault="002F5B8D" w:rsidP="00440477">
      <w:pPr>
        <w:pStyle w:val="Example"/>
        <w:ind w:left="130" w:right="115"/>
      </w:pPr>
      <w:del w:id="2541" w:author="Russ Ott" w:date="2022-04-29T10:09:00Z">
        <w:r>
          <w:delText xml:space="preserve">  </w:delText>
        </w:r>
      </w:del>
      <w:r w:rsidR="00440477">
        <w:t xml:space="preserve">                &lt;id root="1.5.5.5.5.5.5"/&gt;</w:t>
      </w:r>
    </w:p>
    <w:p w14:paraId="1B5FA918" w14:textId="509FC31B" w:rsidR="00440477" w:rsidRDefault="002F5B8D" w:rsidP="00440477">
      <w:pPr>
        <w:pStyle w:val="Example"/>
        <w:ind w:left="130" w:right="115"/>
      </w:pPr>
      <w:del w:id="2542" w:author="Russ Ott" w:date="2022-04-29T10:09:00Z">
        <w:r>
          <w:delText xml:space="preserve">    </w:delText>
        </w:r>
      </w:del>
      <w:r w:rsidR="00440477">
        <w:t xml:space="preserve">            &lt;/participantRole&gt;</w:t>
      </w:r>
    </w:p>
    <w:p w14:paraId="3FE6C4FA" w14:textId="2F690115" w:rsidR="00440477" w:rsidRDefault="002F5B8D" w:rsidP="00440477">
      <w:pPr>
        <w:pStyle w:val="Example"/>
        <w:ind w:left="130" w:right="115"/>
      </w:pPr>
      <w:del w:id="2543" w:author="Russ Ott" w:date="2022-04-29T10:09:00Z">
        <w:r>
          <w:delText xml:space="preserve">      </w:delText>
        </w:r>
      </w:del>
      <w:r w:rsidR="00440477">
        <w:t xml:space="preserve">        &lt;/participant</w:t>
      </w:r>
      <w:del w:id="2544" w:author="Russ Ott" w:date="2022-04-29T10:09:00Z">
        <w:r>
          <w:delText>&gt;--&gt;</w:delText>
        </w:r>
      </w:del>
      <w:ins w:id="2545" w:author="Russ Ott" w:date="2022-04-29T10:09:00Z">
        <w:r w:rsidR="00440477">
          <w:t>&gt;</w:t>
        </w:r>
      </w:ins>
    </w:p>
    <w:p w14:paraId="131F7AB2" w14:textId="6A5B4BD5" w:rsidR="00440477" w:rsidRDefault="002F5B8D" w:rsidP="00440477">
      <w:pPr>
        <w:pStyle w:val="Example"/>
        <w:ind w:left="130" w:right="115"/>
      </w:pPr>
      <w:del w:id="2546" w:author="Russ Ott" w:date="2022-04-29T10:09:00Z">
        <w:r>
          <w:delText xml:space="preserve">      </w:delText>
        </w:r>
      </w:del>
      <w:r w:rsidR="00440477">
        <w:t xml:space="preserve">        &lt;!-- #1 Care Team Member Act - This component is a care team member who is a provider --&gt;</w:t>
      </w:r>
    </w:p>
    <w:p w14:paraId="39B2CA44" w14:textId="4B7915FA" w:rsidR="00440477" w:rsidRDefault="002F5B8D" w:rsidP="00440477">
      <w:pPr>
        <w:pStyle w:val="Example"/>
        <w:ind w:left="130" w:right="115"/>
      </w:pPr>
      <w:del w:id="2547" w:author="Russ Ott" w:date="2022-04-29T10:09:00Z">
        <w:r>
          <w:delText xml:space="preserve">      </w:delText>
        </w:r>
      </w:del>
      <w:r w:rsidR="00440477">
        <w:t xml:space="preserve">        &lt;component&gt;</w:t>
      </w:r>
    </w:p>
    <w:p w14:paraId="1B06771C" w14:textId="7F4CEB5D" w:rsidR="00440477" w:rsidRDefault="002F5B8D" w:rsidP="00440477">
      <w:pPr>
        <w:pStyle w:val="Example"/>
        <w:ind w:left="130" w:right="115"/>
      </w:pPr>
      <w:del w:id="2548" w:author="Russ Ott" w:date="2022-04-29T10:09:00Z">
        <w:r>
          <w:delText xml:space="preserve">    </w:delText>
        </w:r>
      </w:del>
      <w:r w:rsidR="00440477">
        <w:t xml:space="preserve">            &lt;act classCode="PCPR" moodCode="EVN"&gt;</w:t>
      </w:r>
    </w:p>
    <w:p w14:paraId="62142FEE" w14:textId="02A450E7" w:rsidR="00440477" w:rsidRDefault="002F5B8D" w:rsidP="00440477">
      <w:pPr>
        <w:pStyle w:val="Example"/>
        <w:ind w:left="130" w:right="115"/>
        <w:rPr>
          <w:ins w:id="2549" w:author="Russ Ott" w:date="2022-04-29T10:09:00Z"/>
        </w:rPr>
      </w:pPr>
      <w:del w:id="2550" w:author="Russ Ott" w:date="2022-04-29T10:09:00Z">
        <w:r>
          <w:delText xml:space="preserve">    </w:delText>
        </w:r>
      </w:del>
      <w:r w:rsidR="00440477">
        <w:t xml:space="preserve">                &lt;templateId root="2.16.840.1.113883.10.20.22.4.500.1"</w:t>
      </w:r>
      <w:del w:id="2551" w:author="Russ Ott" w:date="2022-04-29T10:09:00Z">
        <w:r>
          <w:delText xml:space="preserve"> </w:delText>
        </w:r>
      </w:del>
    </w:p>
    <w:p w14:paraId="3B7FB798" w14:textId="77777777" w:rsidR="00440477" w:rsidRDefault="00440477" w:rsidP="00440477">
      <w:pPr>
        <w:pStyle w:val="Example"/>
        <w:ind w:left="130" w:right="115"/>
      </w:pPr>
      <w:ins w:id="2552" w:author="Russ Ott" w:date="2022-04-29T10:09:00Z">
        <w:r>
          <w:tab/>
        </w:r>
        <w:r>
          <w:tab/>
        </w:r>
        <w:r>
          <w:tab/>
        </w:r>
        <w:r>
          <w:tab/>
        </w:r>
        <w:r>
          <w:tab/>
        </w:r>
        <w:r>
          <w:tab/>
        </w:r>
        <w:r>
          <w:tab/>
        </w:r>
        <w:r>
          <w:tab/>
        </w:r>
        <w:r>
          <w:tab/>
        </w:r>
        <w:r>
          <w:tab/>
        </w:r>
      </w:ins>
      <w:r>
        <w:t>extension="2019-07-01"/&gt;</w:t>
      </w:r>
    </w:p>
    <w:p w14:paraId="2DB31EE8" w14:textId="74C06A9B" w:rsidR="00440477" w:rsidRDefault="002F5B8D" w:rsidP="00440477">
      <w:pPr>
        <w:pStyle w:val="Example"/>
        <w:ind w:left="130" w:right="115"/>
        <w:rPr>
          <w:ins w:id="2553" w:author="Russ Ott" w:date="2022-04-29T10:09:00Z"/>
        </w:rPr>
      </w:pPr>
      <w:del w:id="2554" w:author="Russ Ott" w:date="2022-04-29T10:09:00Z">
        <w:r>
          <w:delText xml:space="preserve">  </w:delText>
        </w:r>
      </w:del>
      <w:ins w:id="2555" w:author="Russ Ott" w:date="2022-04-29T10:09:00Z">
        <w:r w:rsidR="00440477">
          <w:t xml:space="preserve">                &lt;templateId root="2.16.840.1.113883.10.20.22.4.500.1"</w:t>
        </w:r>
      </w:ins>
    </w:p>
    <w:p w14:paraId="4BB57835" w14:textId="77777777" w:rsidR="00440477" w:rsidRDefault="00440477" w:rsidP="00440477">
      <w:pPr>
        <w:pStyle w:val="Example"/>
        <w:ind w:left="130" w:right="115"/>
        <w:rPr>
          <w:ins w:id="2556" w:author="Russ Ott" w:date="2022-04-29T10:09:00Z"/>
        </w:rPr>
      </w:pPr>
      <w:ins w:id="2557" w:author="Russ Ott" w:date="2022-04-29T10:09:00Z">
        <w:r>
          <w:tab/>
        </w:r>
        <w:r>
          <w:tab/>
        </w:r>
        <w:r>
          <w:tab/>
        </w:r>
        <w:r>
          <w:tab/>
        </w:r>
        <w:r>
          <w:tab/>
        </w:r>
        <w:r>
          <w:tab/>
        </w:r>
        <w:r>
          <w:tab/>
        </w:r>
        <w:r>
          <w:tab/>
        </w:r>
        <w:r>
          <w:tab/>
        </w:r>
        <w:r>
          <w:tab/>
          <w:t>extension="2022-06-01"/&gt;</w:t>
        </w:r>
      </w:ins>
    </w:p>
    <w:p w14:paraId="0BD15F80" w14:textId="77777777" w:rsidR="00440477" w:rsidRDefault="00440477" w:rsidP="00440477">
      <w:pPr>
        <w:pStyle w:val="Example"/>
        <w:ind w:left="130" w:right="115"/>
      </w:pPr>
      <w:r>
        <w:t xml:space="preserve">                &lt;id root="1.5.5.5.5.5.5"/&gt;</w:t>
      </w:r>
    </w:p>
    <w:p w14:paraId="7A496798" w14:textId="27F88DBB" w:rsidR="00440477" w:rsidRDefault="002F5B8D" w:rsidP="00440477">
      <w:pPr>
        <w:pStyle w:val="Example"/>
        <w:ind w:left="130" w:right="115"/>
        <w:rPr>
          <w:ins w:id="2558" w:author="Russ Ott" w:date="2022-04-29T10:09:00Z"/>
        </w:rPr>
      </w:pPr>
      <w:del w:id="2559" w:author="Russ Ott" w:date="2022-04-29T10:09:00Z">
        <w:r>
          <w:delText xml:space="preserve">  </w:delText>
        </w:r>
      </w:del>
      <w:r w:rsidR="00440477">
        <w:t xml:space="preserve">                &lt;code code="85847-2" codeSystem="2.16.840.1.113883.6.1"</w:t>
      </w:r>
      <w:del w:id="2560" w:author="Russ Ott" w:date="2022-04-29T10:09:00Z">
        <w:r>
          <w:delText xml:space="preserve"> </w:delText>
        </w:r>
      </w:del>
    </w:p>
    <w:p w14:paraId="6D1837F7" w14:textId="77777777" w:rsidR="00440477" w:rsidRDefault="00440477" w:rsidP="00440477">
      <w:pPr>
        <w:pStyle w:val="Example"/>
        <w:ind w:left="130" w:right="115"/>
      </w:pPr>
      <w:ins w:id="2561" w:author="Russ Ott" w:date="2022-04-29T10:09:00Z">
        <w:r>
          <w:tab/>
        </w:r>
        <w:r>
          <w:tab/>
        </w:r>
        <w:r>
          <w:tab/>
        </w:r>
        <w:r>
          <w:tab/>
        </w:r>
        <w:r>
          <w:tab/>
        </w:r>
        <w:r>
          <w:tab/>
        </w:r>
        <w:r>
          <w:tab/>
        </w:r>
        <w:r>
          <w:tab/>
        </w:r>
        <w:r>
          <w:tab/>
        </w:r>
        <w:r>
          <w:tab/>
        </w:r>
      </w:ins>
      <w:r>
        <w:t>codeSystemName="LOINC" displayName="Care Team Information"/&gt;</w:t>
      </w:r>
    </w:p>
    <w:p w14:paraId="5527E169" w14:textId="05620BD0" w:rsidR="00440477" w:rsidRDefault="002F5B8D" w:rsidP="00440477">
      <w:pPr>
        <w:pStyle w:val="Example"/>
        <w:ind w:left="130" w:right="115"/>
      </w:pPr>
      <w:del w:id="2562" w:author="Russ Ott" w:date="2022-04-29T10:09:00Z">
        <w:r>
          <w:delText xml:space="preserve">  </w:delText>
        </w:r>
      </w:del>
      <w:r w:rsidR="00440477">
        <w:t xml:space="preserve">                &lt;!--Care Team Member Status - https://vsac.nlm.nih.gov/valueset/2.16.840.1.113883.1.11.15933/expansion--&gt;</w:t>
      </w:r>
    </w:p>
    <w:p w14:paraId="75FF5B86" w14:textId="1D6BEBFA" w:rsidR="00440477" w:rsidRDefault="002F5B8D" w:rsidP="00440477">
      <w:pPr>
        <w:pStyle w:val="Example"/>
        <w:ind w:left="130" w:right="115"/>
      </w:pPr>
      <w:del w:id="2563" w:author="Russ Ott" w:date="2022-04-29T10:09:00Z">
        <w:r>
          <w:delText xml:space="preserve">  </w:delText>
        </w:r>
      </w:del>
      <w:r w:rsidR="00440477">
        <w:t xml:space="preserve">                &lt;statusCode code="active"/&gt;</w:t>
      </w:r>
    </w:p>
    <w:p w14:paraId="60671079" w14:textId="50489F40" w:rsidR="00440477" w:rsidRDefault="002F5B8D" w:rsidP="00440477">
      <w:pPr>
        <w:pStyle w:val="Example"/>
        <w:ind w:left="130" w:right="115"/>
      </w:pPr>
      <w:del w:id="2564" w:author="Russ Ott" w:date="2022-04-29T10:09:00Z">
        <w:r>
          <w:delText xml:space="preserve">  </w:delText>
        </w:r>
      </w:del>
      <w:r w:rsidR="00440477">
        <w:t xml:space="preserve">                &lt;effectiveTime xsi:type="IVL_TS"&gt;</w:t>
      </w:r>
    </w:p>
    <w:p w14:paraId="6CEFE844" w14:textId="77777777" w:rsidR="00440477" w:rsidRDefault="00440477" w:rsidP="00440477">
      <w:pPr>
        <w:pStyle w:val="Example"/>
        <w:ind w:left="130" w:right="115"/>
      </w:pPr>
      <w:r>
        <w:t xml:space="preserve">                    &lt;low value="201810081426-0500"/&gt;</w:t>
      </w:r>
    </w:p>
    <w:p w14:paraId="4AAE71A3" w14:textId="0D123464" w:rsidR="00440477" w:rsidRDefault="002F5B8D" w:rsidP="00440477">
      <w:pPr>
        <w:pStyle w:val="Example"/>
        <w:ind w:left="130" w:right="115"/>
      </w:pPr>
      <w:del w:id="2565" w:author="Russ Ott" w:date="2022-04-29T10:09:00Z">
        <w:r>
          <w:delText xml:space="preserve">  </w:delText>
        </w:r>
      </w:del>
      <w:r w:rsidR="00440477">
        <w:t xml:space="preserve">                &lt;/effectiveTime&gt;</w:t>
      </w:r>
    </w:p>
    <w:p w14:paraId="214A5AA6" w14:textId="0E70A783" w:rsidR="00440477" w:rsidRDefault="002F5B8D" w:rsidP="00440477">
      <w:pPr>
        <w:pStyle w:val="Example"/>
        <w:ind w:left="130" w:right="115"/>
      </w:pPr>
      <w:del w:id="2566" w:author="Russ Ott" w:date="2022-04-29T10:09:00Z">
        <w:r>
          <w:delText xml:space="preserve">  </w:delText>
        </w:r>
      </w:del>
      <w:r w:rsidR="00440477">
        <w:t xml:space="preserve">                &lt;!--Attributes about the provider member - name--&gt;</w:t>
      </w:r>
    </w:p>
    <w:p w14:paraId="3C846361" w14:textId="12D71580" w:rsidR="00440477" w:rsidRDefault="002F5B8D" w:rsidP="00440477">
      <w:pPr>
        <w:pStyle w:val="Example"/>
        <w:ind w:left="130" w:right="115"/>
      </w:pPr>
      <w:del w:id="2567" w:author="Russ Ott" w:date="2022-04-29T10:09:00Z">
        <w:r>
          <w:delText xml:space="preserve">  </w:delText>
        </w:r>
      </w:del>
      <w:r w:rsidR="00440477">
        <w:t xml:space="preserve">                &lt;performer typeCode="PRF"&gt;</w:t>
      </w:r>
    </w:p>
    <w:p w14:paraId="3DE5483F" w14:textId="606078DC" w:rsidR="00440477" w:rsidRDefault="002F5B8D" w:rsidP="00440477">
      <w:pPr>
        <w:pStyle w:val="Example"/>
        <w:ind w:left="130" w:right="115"/>
        <w:rPr>
          <w:ins w:id="2568" w:author="Russ Ott" w:date="2022-04-29T10:09:00Z"/>
        </w:rPr>
      </w:pPr>
      <w:del w:id="2569" w:author="Russ Ott" w:date="2022-04-29T10:09:00Z">
        <w:r>
          <w:delText xml:space="preserve">  </w:delText>
        </w:r>
      </w:del>
      <w:r w:rsidR="00440477">
        <w:t xml:space="preserve">                    &lt;functionCode</w:t>
      </w:r>
    </w:p>
    <w:p w14:paraId="201161B8" w14:textId="700973F3" w:rsidR="00440477" w:rsidRDefault="00440477" w:rsidP="00440477">
      <w:pPr>
        <w:pStyle w:val="Example"/>
        <w:ind w:left="130" w:right="115"/>
        <w:rPr>
          <w:ins w:id="2570" w:author="Russ Ott" w:date="2022-04-29T10:09:00Z"/>
        </w:rPr>
      </w:pPr>
      <w:ins w:id="2571" w:author="Russ Ott" w:date="2022-04-29T10:09:00Z">
        <w:r>
          <w:t xml:space="preserve">                       </w:t>
        </w:r>
      </w:ins>
      <w:r>
        <w:t xml:space="preserve"> xmlns="urn:hl7-org:sdtc" code="PCP"</w:t>
      </w:r>
      <w:del w:id="2572" w:author="Russ Ott" w:date="2022-04-29T10:09:00Z">
        <w:r w:rsidR="002F5B8D">
          <w:delText xml:space="preserve"> </w:delText>
        </w:r>
      </w:del>
    </w:p>
    <w:p w14:paraId="55DE9899" w14:textId="77777777" w:rsidR="00440477" w:rsidRDefault="00440477" w:rsidP="00440477">
      <w:pPr>
        <w:pStyle w:val="Example"/>
        <w:ind w:left="130" w:right="115"/>
      </w:pPr>
      <w:ins w:id="2573" w:author="Russ Ott" w:date="2022-04-29T10:09:00Z">
        <w:r>
          <w:tab/>
        </w:r>
        <w:r>
          <w:tab/>
        </w:r>
        <w:r>
          <w:tab/>
        </w:r>
        <w:r>
          <w:tab/>
        </w:r>
        <w:r>
          <w:tab/>
        </w:r>
        <w:r>
          <w:tab/>
        </w:r>
        <w:r>
          <w:tab/>
        </w:r>
        <w:r>
          <w:tab/>
        </w:r>
        <w:r>
          <w:tab/>
        </w:r>
        <w:r>
          <w:tab/>
        </w:r>
        <w:r>
          <w:tab/>
        </w:r>
      </w:ins>
      <w:r>
        <w:t>displayName="primary care physician"</w:t>
      </w:r>
    </w:p>
    <w:p w14:paraId="57910DBB" w14:textId="0D32CF43" w:rsidR="00440477" w:rsidRDefault="002F5B8D" w:rsidP="00440477">
      <w:pPr>
        <w:pStyle w:val="Example"/>
        <w:ind w:left="130" w:right="115"/>
        <w:rPr>
          <w:ins w:id="2574" w:author="Russ Ott" w:date="2022-04-29T10:09:00Z"/>
        </w:rPr>
      </w:pPr>
      <w:del w:id="2575" w:author="Russ Ott" w:date="2022-04-29T10:09:00Z">
        <w:r>
          <w:delText xml:space="preserve">                          </w:delText>
        </w:r>
      </w:del>
      <w:ins w:id="2576" w:author="Russ Ott" w:date="2022-04-29T10:09:00Z">
        <w:r w:rsidR="00440477">
          <w:tab/>
        </w:r>
        <w:r w:rsidR="00440477">
          <w:tab/>
        </w:r>
        <w:r w:rsidR="00440477">
          <w:tab/>
        </w:r>
        <w:r w:rsidR="00440477">
          <w:tab/>
        </w:r>
        <w:r w:rsidR="00440477">
          <w:tab/>
        </w:r>
        <w:r w:rsidR="00440477">
          <w:tab/>
        </w:r>
        <w:r w:rsidR="00440477">
          <w:tab/>
        </w:r>
        <w:r w:rsidR="00440477">
          <w:tab/>
        </w:r>
        <w:r w:rsidR="00440477">
          <w:tab/>
        </w:r>
        <w:r w:rsidR="00440477">
          <w:tab/>
        </w:r>
        <w:r w:rsidR="00440477">
          <w:tab/>
        </w:r>
      </w:ins>
      <w:r w:rsidR="00440477">
        <w:t>codeSystem="2.16.840.1.113883.5.88"</w:t>
      </w:r>
      <w:del w:id="2577" w:author="Russ Ott" w:date="2022-04-29T10:09:00Z">
        <w:r>
          <w:delText xml:space="preserve"> </w:delText>
        </w:r>
      </w:del>
    </w:p>
    <w:p w14:paraId="72C8AB34" w14:textId="77777777" w:rsidR="00440477" w:rsidRDefault="00440477" w:rsidP="00440477">
      <w:pPr>
        <w:pStyle w:val="Example"/>
        <w:ind w:left="130" w:right="115"/>
      </w:pPr>
      <w:ins w:id="2578" w:author="Russ Ott" w:date="2022-04-29T10:09:00Z">
        <w:r>
          <w:tab/>
        </w:r>
        <w:r>
          <w:tab/>
        </w:r>
        <w:r>
          <w:tab/>
        </w:r>
        <w:r>
          <w:tab/>
        </w:r>
        <w:r>
          <w:tab/>
        </w:r>
        <w:r>
          <w:tab/>
        </w:r>
        <w:r>
          <w:tab/>
        </w:r>
        <w:r>
          <w:tab/>
        </w:r>
        <w:r>
          <w:tab/>
        </w:r>
        <w:r>
          <w:tab/>
        </w:r>
        <w:r>
          <w:tab/>
        </w:r>
      </w:ins>
      <w:r>
        <w:t>codeSystemName="ParticipationFunction"&gt;</w:t>
      </w:r>
    </w:p>
    <w:p w14:paraId="175CD5CA" w14:textId="7145FFB9" w:rsidR="00440477" w:rsidRDefault="002F5B8D" w:rsidP="00440477">
      <w:pPr>
        <w:pStyle w:val="Example"/>
        <w:ind w:left="130" w:right="115"/>
        <w:rPr>
          <w:ins w:id="2579" w:author="Russ Ott" w:date="2022-04-29T10:09:00Z"/>
        </w:rPr>
      </w:pPr>
      <w:del w:id="2580" w:author="Russ Ott" w:date="2022-04-29T10:09:00Z">
        <w:r>
          <w:delText xml:space="preserve">  </w:delText>
        </w:r>
      </w:del>
      <w:r w:rsidR="00440477">
        <w:t xml:space="preserve">                        &lt;originalText</w:t>
      </w:r>
    </w:p>
    <w:p w14:paraId="5F826F70" w14:textId="77777777" w:rsidR="00440477" w:rsidRDefault="00440477" w:rsidP="00440477">
      <w:pPr>
        <w:pStyle w:val="Example"/>
        <w:ind w:left="130" w:right="115"/>
      </w:pPr>
      <w:ins w:id="2581" w:author="Russ Ott" w:date="2022-04-29T10:09:00Z">
        <w:r>
          <w:t xml:space="preserve">                           </w:t>
        </w:r>
      </w:ins>
      <w:r>
        <w:t xml:space="preserve"> xmlns="urn:hl7-org:v3"&gt;</w:t>
      </w:r>
    </w:p>
    <w:p w14:paraId="29F9F959" w14:textId="62343E49" w:rsidR="00440477" w:rsidRDefault="002F5B8D" w:rsidP="00440477">
      <w:pPr>
        <w:pStyle w:val="Example"/>
        <w:ind w:left="130" w:right="115"/>
      </w:pPr>
      <w:del w:id="2582" w:author="Russ Ott" w:date="2022-04-29T10:09:00Z">
        <w:r>
          <w:delText xml:space="preserve">  </w:delText>
        </w:r>
      </w:del>
      <w:r w:rsidR="00440477">
        <w:t xml:space="preserve">                            &lt;reference value="#CT1_M01</w:t>
      </w:r>
      <w:del w:id="2583" w:author="Russ Ott" w:date="2022-04-29T10:09:00Z">
        <w:r>
          <w:delText>"&gt;&lt;/reference&gt;</w:delText>
        </w:r>
      </w:del>
      <w:ins w:id="2584" w:author="Russ Ott" w:date="2022-04-29T10:09:00Z">
        <w:r w:rsidR="00440477">
          <w:t>"/&gt;</w:t>
        </w:r>
      </w:ins>
    </w:p>
    <w:p w14:paraId="75DFA71E" w14:textId="09466FE8" w:rsidR="00440477" w:rsidRDefault="002F5B8D" w:rsidP="00440477">
      <w:pPr>
        <w:pStyle w:val="Example"/>
        <w:ind w:left="130" w:right="115"/>
      </w:pPr>
      <w:del w:id="2585" w:author="Russ Ott" w:date="2022-04-29T10:09:00Z">
        <w:r>
          <w:delText xml:space="preserve">  </w:delText>
        </w:r>
      </w:del>
      <w:r w:rsidR="00440477">
        <w:t xml:space="preserve">                        &lt;/originalText&gt;</w:t>
      </w:r>
    </w:p>
    <w:p w14:paraId="201B174C" w14:textId="6E3FD4A5" w:rsidR="00440477" w:rsidRDefault="002F5B8D" w:rsidP="00440477">
      <w:pPr>
        <w:pStyle w:val="Example"/>
        <w:ind w:left="130" w:right="115"/>
        <w:rPr>
          <w:ins w:id="2586" w:author="Russ Ott" w:date="2022-04-29T10:09:00Z"/>
        </w:rPr>
      </w:pPr>
      <w:del w:id="2587" w:author="Russ Ott" w:date="2022-04-29T10:09:00Z">
        <w:r>
          <w:delText xml:space="preserve">  </w:delText>
        </w:r>
      </w:del>
      <w:r w:rsidR="00440477">
        <w:t xml:space="preserve">                    &lt;/functionCode&gt;</w:t>
      </w:r>
    </w:p>
    <w:p w14:paraId="4A597994" w14:textId="77777777" w:rsidR="00440477" w:rsidRDefault="00440477" w:rsidP="00440477">
      <w:pPr>
        <w:pStyle w:val="Example"/>
        <w:ind w:left="130" w:right="115"/>
      </w:pPr>
      <w:ins w:id="2588" w:author="Russ Ott" w:date="2022-04-29T10:09:00Z">
        <w:r>
          <w:t xml:space="preserve">                   </w:t>
        </w:r>
      </w:ins>
      <w:r>
        <w:t xml:space="preserve"> &lt;!-- A care team member role --&gt;</w:t>
      </w:r>
    </w:p>
    <w:p w14:paraId="6599FABB" w14:textId="77777777" w:rsidR="00440477" w:rsidRDefault="00440477" w:rsidP="00440477">
      <w:pPr>
        <w:pStyle w:val="Example"/>
        <w:ind w:left="130" w:right="115"/>
      </w:pPr>
      <w:r>
        <w:t xml:space="preserve">                    &lt;assignedEntity&gt;</w:t>
      </w:r>
    </w:p>
    <w:p w14:paraId="5F34BB36" w14:textId="21CDB514" w:rsidR="00440477" w:rsidRDefault="00440477" w:rsidP="00440477">
      <w:pPr>
        <w:pStyle w:val="Example"/>
        <w:ind w:left="130" w:right="115"/>
      </w:pPr>
      <w:r>
        <w:t xml:space="preserve">                        &lt;id root="B00B14E8-CDE4-48EA-8A09-01BC4945122A"</w:t>
      </w:r>
      <w:del w:id="2589" w:author="Russ Ott" w:date="2022-04-29T10:09:00Z">
        <w:r w:rsidR="002F5B8D">
          <w:delText xml:space="preserve"> extension="1"/&gt;</w:delText>
        </w:r>
      </w:del>
    </w:p>
    <w:p w14:paraId="04FEFA4F" w14:textId="77777777" w:rsidR="00440477" w:rsidRDefault="00440477" w:rsidP="00440477">
      <w:pPr>
        <w:pStyle w:val="Example"/>
        <w:ind w:left="130" w:right="115"/>
        <w:rPr>
          <w:ins w:id="2590" w:author="Russ Ott" w:date="2022-04-29T10:09:00Z"/>
        </w:rPr>
      </w:pPr>
      <w:ins w:id="2591" w:author="Russ Ott" w:date="2022-04-29T10:09:00Z">
        <w:r>
          <w:tab/>
        </w:r>
        <w:r>
          <w:tab/>
        </w:r>
        <w:r>
          <w:tab/>
        </w:r>
        <w:r>
          <w:tab/>
        </w:r>
        <w:r>
          <w:tab/>
        </w:r>
        <w:r>
          <w:tab/>
        </w:r>
        <w:r>
          <w:tab/>
        </w:r>
        <w:r>
          <w:tab/>
        </w:r>
        <w:r>
          <w:tab/>
        </w:r>
        <w:r>
          <w:tab/>
        </w:r>
        <w:r>
          <w:tab/>
        </w:r>
        <w:r>
          <w:tab/>
          <w:t>extension="1"/&gt;</w:t>
        </w:r>
      </w:ins>
    </w:p>
    <w:p w14:paraId="44D56D8F" w14:textId="77777777" w:rsidR="00440477" w:rsidRDefault="00440477" w:rsidP="00440477">
      <w:pPr>
        <w:pStyle w:val="Example"/>
        <w:ind w:left="130" w:right="115"/>
      </w:pPr>
      <w:r>
        <w:t xml:space="preserve">                        &lt;id root="1.5.5.5.5.5.5"/&gt;</w:t>
      </w:r>
    </w:p>
    <w:p w14:paraId="4AD8DE04" w14:textId="77777777" w:rsidR="00440477" w:rsidRDefault="00440477" w:rsidP="00440477">
      <w:pPr>
        <w:pStyle w:val="Example"/>
        <w:ind w:left="130" w:right="115"/>
      </w:pPr>
      <w:ins w:id="2592" w:author="Russ Ott" w:date="2022-04-29T10:09:00Z">
        <w:r>
          <w:t xml:space="preserve">  </w:t>
        </w:r>
      </w:ins>
      <w:r>
        <w:t xml:space="preserve">                      &lt;assignedPerson&gt;</w:t>
      </w:r>
    </w:p>
    <w:p w14:paraId="7CCA1BD6" w14:textId="6BA892E9" w:rsidR="00440477" w:rsidRDefault="00440477" w:rsidP="00440477">
      <w:pPr>
        <w:pStyle w:val="Example"/>
        <w:ind w:left="130" w:right="115"/>
        <w:rPr>
          <w:ins w:id="2593" w:author="Russ Ott" w:date="2022-04-29T10:09:00Z"/>
        </w:rPr>
      </w:pPr>
      <w:ins w:id="2594" w:author="Russ Ott" w:date="2022-04-29T10:09:00Z">
        <w:r>
          <w:t xml:space="preserve">    </w:t>
        </w:r>
      </w:ins>
      <w:r>
        <w:t xml:space="preserve">                        &lt;name</w:t>
      </w:r>
      <w:del w:id="2595" w:author="Russ Ott" w:date="2022-04-29T10:09:00Z">
        <w:r w:rsidR="002F5B8D">
          <w:delText>&gt;&lt;</w:delText>
        </w:r>
      </w:del>
      <w:ins w:id="2596" w:author="Russ Ott" w:date="2022-04-29T10:09:00Z">
        <w:r>
          <w:t>&gt;</w:t>
        </w:r>
      </w:ins>
    </w:p>
    <w:p w14:paraId="709ADF85" w14:textId="3D18DBE5" w:rsidR="00440477" w:rsidRDefault="00440477" w:rsidP="00440477">
      <w:pPr>
        <w:pStyle w:val="Example"/>
        <w:ind w:left="130" w:right="115"/>
        <w:rPr>
          <w:ins w:id="2597" w:author="Russ Ott" w:date="2022-04-29T10:09:00Z"/>
        </w:rPr>
      </w:pPr>
      <w:ins w:id="2598" w:author="Russ Ott" w:date="2022-04-29T10:09:00Z">
        <w:r>
          <w:t xml:space="preserve">                                &lt;</w:t>
        </w:r>
      </w:ins>
      <w:r>
        <w:t>given&gt;John&lt;/given</w:t>
      </w:r>
      <w:del w:id="2599" w:author="Russ Ott" w:date="2022-04-29T10:09:00Z">
        <w:r w:rsidR="002F5B8D">
          <w:delText>&gt;&lt;</w:delText>
        </w:r>
      </w:del>
      <w:ins w:id="2600" w:author="Russ Ott" w:date="2022-04-29T10:09:00Z">
        <w:r>
          <w:t>&gt;</w:t>
        </w:r>
      </w:ins>
    </w:p>
    <w:p w14:paraId="007DD80C" w14:textId="7DB8C5B7" w:rsidR="00440477" w:rsidRDefault="00440477" w:rsidP="00440477">
      <w:pPr>
        <w:pStyle w:val="Example"/>
        <w:ind w:left="130" w:right="115"/>
        <w:rPr>
          <w:ins w:id="2601" w:author="Russ Ott" w:date="2022-04-29T10:09:00Z"/>
        </w:rPr>
      </w:pPr>
      <w:ins w:id="2602" w:author="Russ Ott" w:date="2022-04-29T10:09:00Z">
        <w:r>
          <w:t xml:space="preserve">                                &lt;</w:t>
        </w:r>
      </w:ins>
      <w:r>
        <w:t>given&gt;D&lt;/given</w:t>
      </w:r>
      <w:del w:id="2603" w:author="Russ Ott" w:date="2022-04-29T10:09:00Z">
        <w:r w:rsidR="002F5B8D">
          <w:delText>&gt;&lt;</w:delText>
        </w:r>
      </w:del>
      <w:ins w:id="2604" w:author="Russ Ott" w:date="2022-04-29T10:09:00Z">
        <w:r>
          <w:t>&gt;</w:t>
        </w:r>
      </w:ins>
    </w:p>
    <w:p w14:paraId="76D5F908" w14:textId="34860267" w:rsidR="00440477" w:rsidRDefault="00440477" w:rsidP="00440477">
      <w:pPr>
        <w:pStyle w:val="Example"/>
        <w:ind w:left="130" w:right="115"/>
        <w:rPr>
          <w:ins w:id="2605" w:author="Russ Ott" w:date="2022-04-29T10:09:00Z"/>
        </w:rPr>
      </w:pPr>
      <w:ins w:id="2606" w:author="Russ Ott" w:date="2022-04-29T10:09:00Z">
        <w:r>
          <w:t xml:space="preserve">                                &lt;</w:t>
        </w:r>
      </w:ins>
      <w:r>
        <w:t>family&gt;Smith&lt;/family</w:t>
      </w:r>
      <w:del w:id="2607" w:author="Russ Ott" w:date="2022-04-29T10:09:00Z">
        <w:r w:rsidR="002F5B8D">
          <w:delText>&gt;,&lt;</w:delText>
        </w:r>
      </w:del>
      <w:ins w:id="2608" w:author="Russ Ott" w:date="2022-04-29T10:09:00Z">
        <w:r>
          <w:t xml:space="preserve">&gt;, </w:t>
        </w:r>
      </w:ins>
    </w:p>
    <w:p w14:paraId="09BF9C5A" w14:textId="77777777" w:rsidR="00440477" w:rsidRDefault="00440477" w:rsidP="00440477">
      <w:pPr>
        <w:pStyle w:val="Example"/>
        <w:ind w:left="130" w:right="115"/>
        <w:rPr>
          <w:ins w:id="2609" w:author="Russ Ott" w:date="2022-04-29T10:09:00Z"/>
        </w:rPr>
      </w:pPr>
      <w:ins w:id="2610" w:author="Russ Ott" w:date="2022-04-29T10:09:00Z">
        <w:r>
          <w:t xml:space="preserve">                                &lt;</w:t>
        </w:r>
      </w:ins>
      <w:r>
        <w:t>suffix&gt;MD&lt;/suffix&gt;</w:t>
      </w:r>
    </w:p>
    <w:p w14:paraId="16DDCBB1" w14:textId="77777777" w:rsidR="00440477" w:rsidRDefault="00440477" w:rsidP="00440477">
      <w:pPr>
        <w:pStyle w:val="Example"/>
        <w:ind w:left="130" w:right="115"/>
      </w:pPr>
      <w:ins w:id="2611" w:author="Russ Ott" w:date="2022-04-29T10:09:00Z">
        <w:r>
          <w:t xml:space="preserve">                           </w:t>
        </w:r>
      </w:ins>
      <w:r>
        <w:t xml:space="preserve"> &lt;/name&gt;</w:t>
      </w:r>
    </w:p>
    <w:p w14:paraId="55DBF21B" w14:textId="77777777" w:rsidR="00440477" w:rsidRDefault="00440477" w:rsidP="00440477">
      <w:pPr>
        <w:pStyle w:val="Example"/>
        <w:ind w:left="130" w:right="115"/>
      </w:pPr>
      <w:ins w:id="2612" w:author="Russ Ott" w:date="2022-04-29T10:09:00Z">
        <w:r>
          <w:t xml:space="preserve">  </w:t>
        </w:r>
      </w:ins>
      <w:r>
        <w:t xml:space="preserve">                      &lt;/assignedPerson&gt;</w:t>
      </w:r>
    </w:p>
    <w:p w14:paraId="71E3E779" w14:textId="77777777" w:rsidR="00440477" w:rsidRDefault="00440477" w:rsidP="00440477">
      <w:pPr>
        <w:pStyle w:val="Example"/>
        <w:ind w:left="130" w:right="115"/>
      </w:pPr>
      <w:r>
        <w:t xml:space="preserve">                    &lt;/assignedEntity&gt;</w:t>
      </w:r>
    </w:p>
    <w:p w14:paraId="4F33FBDA" w14:textId="14170C40" w:rsidR="00440477" w:rsidRDefault="00440477" w:rsidP="00440477">
      <w:pPr>
        <w:pStyle w:val="Example"/>
        <w:ind w:left="130" w:right="115"/>
      </w:pPr>
      <w:r>
        <w:t xml:space="preserve">                </w:t>
      </w:r>
      <w:del w:id="2613" w:author="Russ Ott" w:date="2022-04-29T10:09:00Z">
        <w:r w:rsidR="002F5B8D">
          <w:delText xml:space="preserve">  </w:delText>
        </w:r>
      </w:del>
      <w:r>
        <w:t>&lt;/performer&gt;</w:t>
      </w:r>
    </w:p>
    <w:p w14:paraId="1851AD72" w14:textId="533DBD21" w:rsidR="00440477" w:rsidRDefault="002F5B8D" w:rsidP="00440477">
      <w:pPr>
        <w:pStyle w:val="Example"/>
        <w:ind w:left="130" w:right="115"/>
      </w:pPr>
      <w:del w:id="2614" w:author="Russ Ott" w:date="2022-04-29T10:09:00Z">
        <w:r>
          <w:delText xml:space="preserve">    </w:delText>
        </w:r>
      </w:del>
      <w:r w:rsidR="00440477">
        <w:t xml:space="preserve">            &lt;/act&gt;</w:t>
      </w:r>
    </w:p>
    <w:p w14:paraId="10779A53" w14:textId="028D7894" w:rsidR="00440477" w:rsidRDefault="002F5B8D" w:rsidP="00440477">
      <w:pPr>
        <w:pStyle w:val="Example"/>
        <w:ind w:left="130" w:right="115"/>
      </w:pPr>
      <w:del w:id="2615" w:author="Russ Ott" w:date="2022-04-29T10:09:00Z">
        <w:r>
          <w:delText xml:space="preserve">      </w:delText>
        </w:r>
      </w:del>
      <w:r w:rsidR="00440477">
        <w:t xml:space="preserve">        &lt;/component&gt;</w:t>
      </w:r>
    </w:p>
    <w:p w14:paraId="57682690" w14:textId="0857743A" w:rsidR="00440477" w:rsidRDefault="002F5B8D" w:rsidP="00440477">
      <w:pPr>
        <w:pStyle w:val="Example"/>
        <w:ind w:left="130" w:right="115"/>
      </w:pPr>
      <w:del w:id="2616" w:author="Russ Ott" w:date="2022-04-29T10:09:00Z">
        <w:r>
          <w:delText xml:space="preserve">        </w:delText>
        </w:r>
      </w:del>
      <w:r w:rsidR="00440477">
        <w:t xml:space="preserve">    &lt;/organizer&gt;</w:t>
      </w:r>
    </w:p>
    <w:p w14:paraId="519C35EF" w14:textId="1E1279DD" w:rsidR="00440477" w:rsidRDefault="002F5B8D" w:rsidP="00440477">
      <w:pPr>
        <w:pStyle w:val="Example"/>
        <w:ind w:left="130" w:right="115"/>
      </w:pPr>
      <w:del w:id="2617" w:author="Russ Ott" w:date="2022-04-29T10:09:00Z">
        <w:r>
          <w:delText xml:space="preserve">          </w:delText>
        </w:r>
      </w:del>
      <w:r w:rsidR="00440477">
        <w:t>&lt;/entry&gt;</w:t>
      </w:r>
    </w:p>
    <w:p w14:paraId="70CDE092" w14:textId="77777777" w:rsidR="00440477" w:rsidRDefault="00440477" w:rsidP="00440477">
      <w:pPr>
        <w:pStyle w:val="BodyText"/>
      </w:pPr>
    </w:p>
    <w:p w14:paraId="252D3D92" w14:textId="77777777" w:rsidR="00440477" w:rsidRDefault="00440477" w:rsidP="00440477">
      <w:pPr>
        <w:pStyle w:val="Heading2nospace"/>
      </w:pPr>
      <w:bookmarkStart w:id="2618" w:name="E_Care_Team_Type_Observation"/>
      <w:bookmarkStart w:id="2619" w:name="_Toc101450658"/>
      <w:bookmarkStart w:id="2620" w:name="_Toc83394559"/>
      <w:r>
        <w:t>Care Team Type Observation</w:t>
      </w:r>
      <w:bookmarkEnd w:id="2618"/>
      <w:bookmarkEnd w:id="2619"/>
      <w:bookmarkEnd w:id="2620"/>
    </w:p>
    <w:p w14:paraId="539FDFAE" w14:textId="77777777" w:rsidR="00440477" w:rsidRDefault="00440477" w:rsidP="00440477">
      <w:pPr>
        <w:pStyle w:val="BracketData"/>
      </w:pPr>
      <w:r>
        <w:t>[observation: identifier urn:hl7ii:2.16.840.1.113883.10.20.22.4.500.2:2019-07-01 (open)]</w:t>
      </w:r>
    </w:p>
    <w:p w14:paraId="375507A7" w14:textId="45D9E4DF" w:rsidR="00440477" w:rsidRDefault="00440477" w:rsidP="00440477">
      <w:pPr>
        <w:pStyle w:val="Caption"/>
      </w:pPr>
      <w:bookmarkStart w:id="2621" w:name="_Toc101450720"/>
      <w:bookmarkStart w:id="2622" w:name="_Toc82717673"/>
      <w:r>
        <w:t xml:space="preserve">Table </w:t>
      </w:r>
      <w:r>
        <w:fldChar w:fldCharType="begin"/>
      </w:r>
      <w:r>
        <w:instrText>SEQ Table \* ARABIC</w:instrText>
      </w:r>
      <w:r>
        <w:fldChar w:fldCharType="separate"/>
      </w:r>
      <w:del w:id="2623" w:author="Russ Ott" w:date="2022-04-29T10:09:00Z">
        <w:r w:rsidR="002F5B8D">
          <w:delText>12</w:delText>
        </w:r>
      </w:del>
      <w:ins w:id="2624" w:author="Russ Ott" w:date="2022-04-29T10:09:00Z">
        <w:r w:rsidR="00F1669B">
          <w:t>14</w:t>
        </w:r>
      </w:ins>
      <w:r>
        <w:fldChar w:fldCharType="end"/>
      </w:r>
      <w:r>
        <w:t>: Care Team Type Observation Contexts</w:t>
      </w:r>
      <w:bookmarkEnd w:id="2621"/>
      <w:bookmarkEnd w:id="262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4BFDC3BA" w14:textId="77777777" w:rsidTr="00BA7D84">
        <w:trPr>
          <w:cantSplit/>
          <w:tblHeader/>
          <w:jc w:val="center"/>
        </w:trPr>
        <w:tc>
          <w:tcPr>
            <w:tcW w:w="360" w:type="dxa"/>
            <w:shd w:val="clear" w:color="auto" w:fill="E6E6E6"/>
          </w:tcPr>
          <w:p w14:paraId="54136BA8" w14:textId="77777777" w:rsidR="00440477" w:rsidRDefault="00440477" w:rsidP="00BA7D84">
            <w:pPr>
              <w:pStyle w:val="TableHead"/>
            </w:pPr>
            <w:r>
              <w:t>Contained By:</w:t>
            </w:r>
          </w:p>
        </w:tc>
        <w:tc>
          <w:tcPr>
            <w:tcW w:w="360" w:type="dxa"/>
            <w:shd w:val="clear" w:color="auto" w:fill="E6E6E6"/>
          </w:tcPr>
          <w:p w14:paraId="0815EBA5" w14:textId="77777777" w:rsidR="00440477" w:rsidRDefault="00440477" w:rsidP="00BA7D84">
            <w:pPr>
              <w:pStyle w:val="TableHead"/>
            </w:pPr>
            <w:r>
              <w:t>Contains:</w:t>
            </w:r>
          </w:p>
        </w:tc>
      </w:tr>
      <w:tr w:rsidR="00440477" w14:paraId="1B727A2C" w14:textId="77777777" w:rsidTr="00BA7D84">
        <w:trPr>
          <w:jc w:val="center"/>
        </w:trPr>
        <w:tc>
          <w:tcPr>
            <w:tcW w:w="360" w:type="dxa"/>
          </w:tcPr>
          <w:p w14:paraId="614A858B" w14:textId="532E288C" w:rsidR="00440477" w:rsidRDefault="00002F64" w:rsidP="00BA7D84">
            <w:pPr>
              <w:pStyle w:val="TableText"/>
            </w:pPr>
            <w:del w:id="2625" w:author="Russ Ott" w:date="2022-04-29T10:09:00Z">
              <w:r>
                <w:fldChar w:fldCharType="begin"/>
              </w:r>
              <w:r>
                <w:delInstrText xml:space="preserve"> HYPERLINK \l "E_Care_Team_Organizer" \h </w:delInstrText>
              </w:r>
              <w:r>
                <w:fldChar w:fldCharType="separate"/>
              </w:r>
              <w:r w:rsidR="002F5B8D">
                <w:rPr>
                  <w:rStyle w:val="HyperlinkText9pt"/>
                </w:rPr>
                <w:delText>Care Team Organizer</w:delText>
              </w:r>
              <w:r>
                <w:rPr>
                  <w:rStyle w:val="HyperlinkText9pt"/>
                </w:rPr>
                <w:fldChar w:fldCharType="end"/>
              </w:r>
              <w:r w:rsidR="002F5B8D">
                <w:delText xml:space="preserve"> (optional)</w:delText>
              </w:r>
            </w:del>
            <w:ins w:id="2626" w:author="Russ Ott" w:date="2022-04-29T10:09:00Z">
              <w:r>
                <w:fldChar w:fldCharType="begin"/>
              </w:r>
              <w:r>
                <w:instrText xml:space="preserve"> HYPERLINK \l "E_Care_Team_Organizer_V2" \h </w:instrText>
              </w:r>
              <w:r>
                <w:fldChar w:fldCharType="separate"/>
              </w:r>
              <w:r w:rsidR="00440477">
                <w:rPr>
                  <w:rStyle w:val="HyperlinkText9pt"/>
                </w:rPr>
                <w:t>Care Team Organizer (V2)</w:t>
              </w:r>
              <w:r>
                <w:rPr>
                  <w:rStyle w:val="HyperlinkText9pt"/>
                </w:rPr>
                <w:fldChar w:fldCharType="end"/>
              </w:r>
              <w:r w:rsidR="00440477">
                <w:t xml:space="preserve"> (optional)</w:t>
              </w:r>
            </w:ins>
          </w:p>
        </w:tc>
        <w:tc>
          <w:tcPr>
            <w:tcW w:w="360" w:type="dxa"/>
          </w:tcPr>
          <w:p w14:paraId="02F21093" w14:textId="77777777" w:rsidR="00440477" w:rsidRDefault="00440477" w:rsidP="00BA7D84"/>
        </w:tc>
      </w:tr>
    </w:tbl>
    <w:p w14:paraId="11C5A841" w14:textId="77777777" w:rsidR="00440477" w:rsidRDefault="00440477" w:rsidP="00440477">
      <w:pPr>
        <w:pStyle w:val="BodyText"/>
      </w:pPr>
    </w:p>
    <w:p w14:paraId="66D48DEB" w14:textId="77777777" w:rsidR="00440477" w:rsidRDefault="00440477" w:rsidP="00440477">
      <w:r>
        <w:t>This template is used to express the care team type. A care team can have multiple care team types. Examples include but are not limited to:</w:t>
      </w:r>
    </w:p>
    <w:p w14:paraId="03555514" w14:textId="77777777" w:rsidR="00440477" w:rsidRDefault="00440477" w:rsidP="00440477">
      <w:pPr>
        <w:pStyle w:val="ListBullet"/>
      </w:pPr>
      <w:r>
        <w:t>Condition focused, longitudinal care team</w:t>
      </w:r>
    </w:p>
    <w:p w14:paraId="7BAD9889" w14:textId="77777777" w:rsidR="00440477" w:rsidRDefault="00440477" w:rsidP="00440477">
      <w:pPr>
        <w:pStyle w:val="ListBullet"/>
      </w:pPr>
      <w:r>
        <w:t>Event focused, Home &amp; Community Based Services care team</w:t>
      </w:r>
    </w:p>
    <w:p w14:paraId="4DC1A96C" w14:textId="77777777" w:rsidR="00440477" w:rsidRDefault="00440477" w:rsidP="00440477">
      <w:pPr>
        <w:pStyle w:val="ListBullet"/>
      </w:pPr>
      <w:r>
        <w:t>Condition focused, clinical research care team</w:t>
      </w:r>
    </w:p>
    <w:p w14:paraId="198D6323" w14:textId="77777777" w:rsidR="00440477" w:rsidRDefault="00440477" w:rsidP="00440477">
      <w:pPr>
        <w:pStyle w:val="ListBullet"/>
      </w:pPr>
      <w:r>
        <w:t>Public health focused, Longitudinal care-coordination care team</w:t>
      </w:r>
    </w:p>
    <w:p w14:paraId="6020F374" w14:textId="2CD669D0" w:rsidR="00440477" w:rsidRDefault="00440477" w:rsidP="00440477">
      <w:pPr>
        <w:pStyle w:val="Caption"/>
      </w:pPr>
      <w:bookmarkStart w:id="2627" w:name="_Toc101450721"/>
      <w:bookmarkStart w:id="2628" w:name="_Toc82717674"/>
      <w:r>
        <w:t xml:space="preserve">Table </w:t>
      </w:r>
      <w:r>
        <w:fldChar w:fldCharType="begin"/>
      </w:r>
      <w:r>
        <w:instrText>SEQ Table \* ARABIC</w:instrText>
      </w:r>
      <w:r>
        <w:fldChar w:fldCharType="separate"/>
      </w:r>
      <w:del w:id="2629" w:author="Russ Ott" w:date="2022-04-29T10:09:00Z">
        <w:r w:rsidR="002F5B8D">
          <w:delText>13</w:delText>
        </w:r>
      </w:del>
      <w:ins w:id="2630" w:author="Russ Ott" w:date="2022-04-29T10:09:00Z">
        <w:r w:rsidR="00F1669B">
          <w:t>15</w:t>
        </w:r>
      </w:ins>
      <w:r>
        <w:fldChar w:fldCharType="end"/>
      </w:r>
      <w:r>
        <w:t>: Care Team Type Observation Constraints Overview</w:t>
      </w:r>
      <w:bookmarkEnd w:id="2627"/>
      <w:bookmarkEnd w:id="26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EBEA6A2" w14:textId="77777777" w:rsidTr="00BA7D84">
        <w:trPr>
          <w:cantSplit/>
          <w:tblHeader/>
          <w:jc w:val="center"/>
        </w:trPr>
        <w:tc>
          <w:tcPr>
            <w:tcW w:w="0" w:type="dxa"/>
            <w:shd w:val="clear" w:color="auto" w:fill="E6E6E6"/>
            <w:noWrap/>
          </w:tcPr>
          <w:p w14:paraId="6B289CC1" w14:textId="77777777" w:rsidR="00440477" w:rsidRDefault="00440477" w:rsidP="00BA7D84">
            <w:pPr>
              <w:pStyle w:val="TableHead"/>
            </w:pPr>
            <w:r>
              <w:t>XPath</w:t>
            </w:r>
          </w:p>
        </w:tc>
        <w:tc>
          <w:tcPr>
            <w:tcW w:w="720" w:type="dxa"/>
            <w:shd w:val="clear" w:color="auto" w:fill="E6E6E6"/>
            <w:noWrap/>
          </w:tcPr>
          <w:p w14:paraId="10127C5F" w14:textId="77777777" w:rsidR="00440477" w:rsidRDefault="00440477" w:rsidP="00BA7D84">
            <w:pPr>
              <w:pStyle w:val="TableHead"/>
            </w:pPr>
            <w:r>
              <w:t>Card.</w:t>
            </w:r>
          </w:p>
        </w:tc>
        <w:tc>
          <w:tcPr>
            <w:tcW w:w="1152" w:type="dxa"/>
            <w:shd w:val="clear" w:color="auto" w:fill="E6E6E6"/>
            <w:noWrap/>
          </w:tcPr>
          <w:p w14:paraId="3039FD7D" w14:textId="77777777" w:rsidR="00440477" w:rsidRDefault="00440477" w:rsidP="00BA7D84">
            <w:pPr>
              <w:pStyle w:val="TableHead"/>
            </w:pPr>
            <w:r>
              <w:t>Verb</w:t>
            </w:r>
          </w:p>
        </w:tc>
        <w:tc>
          <w:tcPr>
            <w:tcW w:w="864" w:type="dxa"/>
            <w:shd w:val="clear" w:color="auto" w:fill="E6E6E6"/>
            <w:noWrap/>
          </w:tcPr>
          <w:p w14:paraId="3BBE67FF" w14:textId="77777777" w:rsidR="00440477" w:rsidRDefault="00440477" w:rsidP="00BA7D84">
            <w:pPr>
              <w:pStyle w:val="TableHead"/>
            </w:pPr>
            <w:r>
              <w:t>Data Type</w:t>
            </w:r>
          </w:p>
        </w:tc>
        <w:tc>
          <w:tcPr>
            <w:tcW w:w="864" w:type="dxa"/>
            <w:shd w:val="clear" w:color="auto" w:fill="E6E6E6"/>
            <w:noWrap/>
          </w:tcPr>
          <w:p w14:paraId="12A87556" w14:textId="77777777" w:rsidR="00440477" w:rsidRDefault="00440477" w:rsidP="00BA7D84">
            <w:pPr>
              <w:pStyle w:val="TableHead"/>
            </w:pPr>
            <w:r>
              <w:t>CONF#</w:t>
            </w:r>
          </w:p>
        </w:tc>
        <w:tc>
          <w:tcPr>
            <w:tcW w:w="864" w:type="dxa"/>
            <w:shd w:val="clear" w:color="auto" w:fill="E6E6E6"/>
            <w:noWrap/>
          </w:tcPr>
          <w:p w14:paraId="63AA1398" w14:textId="77777777" w:rsidR="00440477" w:rsidRDefault="00440477" w:rsidP="00BA7D84">
            <w:pPr>
              <w:pStyle w:val="TableHead"/>
            </w:pPr>
            <w:r>
              <w:t>Value</w:t>
            </w:r>
          </w:p>
        </w:tc>
      </w:tr>
      <w:tr w:rsidR="00440477" w14:paraId="224A370B" w14:textId="77777777" w:rsidTr="00BA7D84">
        <w:trPr>
          <w:jc w:val="center"/>
        </w:trPr>
        <w:tc>
          <w:tcPr>
            <w:tcW w:w="10160" w:type="dxa"/>
            <w:gridSpan w:val="6"/>
          </w:tcPr>
          <w:p w14:paraId="430B445B" w14:textId="77777777" w:rsidR="00440477" w:rsidRDefault="00440477" w:rsidP="00BA7D84">
            <w:pPr>
              <w:pStyle w:val="TableText"/>
            </w:pPr>
            <w:r>
              <w:t>observation (identifier: urn:hl7ii:2.16.840.1.113883.10.20.22.4.500.2:2019-07-01)</w:t>
            </w:r>
          </w:p>
        </w:tc>
      </w:tr>
      <w:tr w:rsidR="00440477" w14:paraId="63228E0A" w14:textId="77777777" w:rsidTr="00BA7D84">
        <w:trPr>
          <w:jc w:val="center"/>
        </w:trPr>
        <w:tc>
          <w:tcPr>
            <w:tcW w:w="3345" w:type="dxa"/>
          </w:tcPr>
          <w:p w14:paraId="142E6EA0" w14:textId="77777777" w:rsidR="00440477" w:rsidRDefault="00440477" w:rsidP="00BA7D84">
            <w:pPr>
              <w:pStyle w:val="TableText"/>
            </w:pPr>
            <w:r>
              <w:tab/>
              <w:t>@classCode</w:t>
            </w:r>
          </w:p>
        </w:tc>
        <w:tc>
          <w:tcPr>
            <w:tcW w:w="720" w:type="dxa"/>
          </w:tcPr>
          <w:p w14:paraId="5456AA7E" w14:textId="77777777" w:rsidR="00440477" w:rsidRDefault="00440477" w:rsidP="00BA7D84">
            <w:pPr>
              <w:pStyle w:val="TableText"/>
            </w:pPr>
            <w:r>
              <w:t>1..1</w:t>
            </w:r>
          </w:p>
        </w:tc>
        <w:tc>
          <w:tcPr>
            <w:tcW w:w="1152" w:type="dxa"/>
          </w:tcPr>
          <w:p w14:paraId="1BD790B9" w14:textId="77777777" w:rsidR="00440477" w:rsidRDefault="00440477" w:rsidP="00BA7D84">
            <w:pPr>
              <w:pStyle w:val="TableText"/>
            </w:pPr>
            <w:r>
              <w:t>SHALL</w:t>
            </w:r>
          </w:p>
        </w:tc>
        <w:tc>
          <w:tcPr>
            <w:tcW w:w="864" w:type="dxa"/>
          </w:tcPr>
          <w:p w14:paraId="37D7C0BB" w14:textId="77777777" w:rsidR="00440477" w:rsidRDefault="00440477" w:rsidP="00BA7D84">
            <w:pPr>
              <w:pStyle w:val="TableText"/>
            </w:pPr>
          </w:p>
        </w:tc>
        <w:tc>
          <w:tcPr>
            <w:tcW w:w="1104" w:type="dxa"/>
          </w:tcPr>
          <w:p w14:paraId="6B099043" w14:textId="6FEE3252" w:rsidR="00440477" w:rsidRDefault="00002F64" w:rsidP="00BA7D84">
            <w:pPr>
              <w:pStyle w:val="TableText"/>
            </w:pPr>
            <w:hyperlink w:anchor="C_4435-101">
              <w:r w:rsidR="00440477">
                <w:rPr>
                  <w:rStyle w:val="HyperlinkText9pt"/>
                </w:rPr>
                <w:t>4435-101</w:t>
              </w:r>
            </w:hyperlink>
          </w:p>
        </w:tc>
        <w:tc>
          <w:tcPr>
            <w:tcW w:w="2975" w:type="dxa"/>
          </w:tcPr>
          <w:p w14:paraId="68F03B5F" w14:textId="77777777" w:rsidR="00440477" w:rsidRDefault="00440477" w:rsidP="00BA7D84">
            <w:pPr>
              <w:pStyle w:val="TableText"/>
            </w:pPr>
            <w:r>
              <w:t>urn:oid:2.16.840.1.113883.5.6 (HL7ActClass) = OBS</w:t>
            </w:r>
          </w:p>
        </w:tc>
      </w:tr>
      <w:tr w:rsidR="00440477" w14:paraId="3D063EDE" w14:textId="77777777" w:rsidTr="00BA7D84">
        <w:trPr>
          <w:jc w:val="center"/>
        </w:trPr>
        <w:tc>
          <w:tcPr>
            <w:tcW w:w="3345" w:type="dxa"/>
          </w:tcPr>
          <w:p w14:paraId="3FB0105E" w14:textId="77777777" w:rsidR="00440477" w:rsidRDefault="00440477" w:rsidP="00BA7D84">
            <w:pPr>
              <w:pStyle w:val="TableText"/>
            </w:pPr>
            <w:r>
              <w:tab/>
              <w:t>@moodCode</w:t>
            </w:r>
          </w:p>
        </w:tc>
        <w:tc>
          <w:tcPr>
            <w:tcW w:w="720" w:type="dxa"/>
          </w:tcPr>
          <w:p w14:paraId="6070ADDA" w14:textId="77777777" w:rsidR="00440477" w:rsidRDefault="00440477" w:rsidP="00BA7D84">
            <w:pPr>
              <w:pStyle w:val="TableText"/>
            </w:pPr>
            <w:r>
              <w:t>1..1</w:t>
            </w:r>
          </w:p>
        </w:tc>
        <w:tc>
          <w:tcPr>
            <w:tcW w:w="1152" w:type="dxa"/>
          </w:tcPr>
          <w:p w14:paraId="5DCA7DE1" w14:textId="77777777" w:rsidR="00440477" w:rsidRDefault="00440477" w:rsidP="00BA7D84">
            <w:pPr>
              <w:pStyle w:val="TableText"/>
            </w:pPr>
            <w:r>
              <w:t>SHALL</w:t>
            </w:r>
          </w:p>
        </w:tc>
        <w:tc>
          <w:tcPr>
            <w:tcW w:w="864" w:type="dxa"/>
          </w:tcPr>
          <w:p w14:paraId="3C4BF9FA" w14:textId="77777777" w:rsidR="00440477" w:rsidRDefault="00440477" w:rsidP="00BA7D84">
            <w:pPr>
              <w:pStyle w:val="TableText"/>
            </w:pPr>
          </w:p>
        </w:tc>
        <w:tc>
          <w:tcPr>
            <w:tcW w:w="1104" w:type="dxa"/>
          </w:tcPr>
          <w:p w14:paraId="49C1D279" w14:textId="200D690E" w:rsidR="00440477" w:rsidRDefault="00002F64" w:rsidP="00BA7D84">
            <w:pPr>
              <w:pStyle w:val="TableText"/>
            </w:pPr>
            <w:hyperlink w:anchor="C_4435-102">
              <w:r w:rsidR="00440477">
                <w:rPr>
                  <w:rStyle w:val="HyperlinkText9pt"/>
                </w:rPr>
                <w:t>4435-102</w:t>
              </w:r>
            </w:hyperlink>
          </w:p>
        </w:tc>
        <w:tc>
          <w:tcPr>
            <w:tcW w:w="2975" w:type="dxa"/>
          </w:tcPr>
          <w:p w14:paraId="2BB43FF4" w14:textId="77777777" w:rsidR="00440477" w:rsidRDefault="00440477" w:rsidP="00BA7D84">
            <w:pPr>
              <w:pStyle w:val="TableText"/>
            </w:pPr>
            <w:r>
              <w:t>urn:oid:2.16.840.1.113883.5.1001 (HL7ActMood) = EVN</w:t>
            </w:r>
          </w:p>
        </w:tc>
      </w:tr>
      <w:tr w:rsidR="00440477" w14:paraId="10ECC57E" w14:textId="77777777" w:rsidTr="00BA7D84">
        <w:trPr>
          <w:jc w:val="center"/>
        </w:trPr>
        <w:tc>
          <w:tcPr>
            <w:tcW w:w="3345" w:type="dxa"/>
          </w:tcPr>
          <w:p w14:paraId="33A6B293" w14:textId="77777777" w:rsidR="00440477" w:rsidRDefault="00440477" w:rsidP="00BA7D84">
            <w:pPr>
              <w:pStyle w:val="TableText"/>
            </w:pPr>
            <w:r>
              <w:tab/>
              <w:t>templateId</w:t>
            </w:r>
          </w:p>
        </w:tc>
        <w:tc>
          <w:tcPr>
            <w:tcW w:w="720" w:type="dxa"/>
          </w:tcPr>
          <w:p w14:paraId="1D1D88C5" w14:textId="77777777" w:rsidR="00440477" w:rsidRDefault="00440477" w:rsidP="00BA7D84">
            <w:pPr>
              <w:pStyle w:val="TableText"/>
            </w:pPr>
            <w:r>
              <w:t>1..1</w:t>
            </w:r>
          </w:p>
        </w:tc>
        <w:tc>
          <w:tcPr>
            <w:tcW w:w="1152" w:type="dxa"/>
          </w:tcPr>
          <w:p w14:paraId="1114BF77" w14:textId="77777777" w:rsidR="00440477" w:rsidRDefault="00440477" w:rsidP="00BA7D84">
            <w:pPr>
              <w:pStyle w:val="TableText"/>
            </w:pPr>
            <w:r>
              <w:t>SHALL</w:t>
            </w:r>
          </w:p>
        </w:tc>
        <w:tc>
          <w:tcPr>
            <w:tcW w:w="864" w:type="dxa"/>
          </w:tcPr>
          <w:p w14:paraId="64020029" w14:textId="77777777" w:rsidR="00440477" w:rsidRDefault="00440477" w:rsidP="00BA7D84">
            <w:pPr>
              <w:pStyle w:val="TableText"/>
            </w:pPr>
          </w:p>
        </w:tc>
        <w:tc>
          <w:tcPr>
            <w:tcW w:w="1104" w:type="dxa"/>
          </w:tcPr>
          <w:p w14:paraId="3BCD0D1F" w14:textId="3D83FBE7" w:rsidR="00440477" w:rsidRDefault="00002F64" w:rsidP="00BA7D84">
            <w:pPr>
              <w:pStyle w:val="TableText"/>
            </w:pPr>
            <w:hyperlink w:anchor="C_4435-99">
              <w:r w:rsidR="00440477">
                <w:rPr>
                  <w:rStyle w:val="HyperlinkText9pt"/>
                </w:rPr>
                <w:t>4435-99</w:t>
              </w:r>
            </w:hyperlink>
          </w:p>
        </w:tc>
        <w:tc>
          <w:tcPr>
            <w:tcW w:w="2975" w:type="dxa"/>
          </w:tcPr>
          <w:p w14:paraId="447D2B23" w14:textId="77777777" w:rsidR="00440477" w:rsidRDefault="00440477" w:rsidP="00BA7D84">
            <w:pPr>
              <w:pStyle w:val="TableText"/>
            </w:pPr>
          </w:p>
        </w:tc>
      </w:tr>
      <w:tr w:rsidR="00440477" w14:paraId="46AA1BA4" w14:textId="77777777" w:rsidTr="00BA7D84">
        <w:trPr>
          <w:jc w:val="center"/>
        </w:trPr>
        <w:tc>
          <w:tcPr>
            <w:tcW w:w="3345" w:type="dxa"/>
          </w:tcPr>
          <w:p w14:paraId="66613C33" w14:textId="77777777" w:rsidR="00440477" w:rsidRDefault="00440477" w:rsidP="00BA7D84">
            <w:pPr>
              <w:pStyle w:val="TableText"/>
            </w:pPr>
            <w:r>
              <w:tab/>
            </w:r>
            <w:r>
              <w:tab/>
              <w:t>@root</w:t>
            </w:r>
          </w:p>
        </w:tc>
        <w:tc>
          <w:tcPr>
            <w:tcW w:w="720" w:type="dxa"/>
          </w:tcPr>
          <w:p w14:paraId="3B4F7108" w14:textId="77777777" w:rsidR="00440477" w:rsidRDefault="00440477" w:rsidP="00BA7D84">
            <w:pPr>
              <w:pStyle w:val="TableText"/>
            </w:pPr>
            <w:r>
              <w:t>1..1</w:t>
            </w:r>
          </w:p>
        </w:tc>
        <w:tc>
          <w:tcPr>
            <w:tcW w:w="1152" w:type="dxa"/>
          </w:tcPr>
          <w:p w14:paraId="71B00716" w14:textId="77777777" w:rsidR="00440477" w:rsidRDefault="00440477" w:rsidP="00BA7D84">
            <w:pPr>
              <w:pStyle w:val="TableText"/>
            </w:pPr>
            <w:r>
              <w:t>SHALL</w:t>
            </w:r>
          </w:p>
        </w:tc>
        <w:tc>
          <w:tcPr>
            <w:tcW w:w="864" w:type="dxa"/>
          </w:tcPr>
          <w:p w14:paraId="090CC644" w14:textId="77777777" w:rsidR="00440477" w:rsidRDefault="00440477" w:rsidP="00BA7D84">
            <w:pPr>
              <w:pStyle w:val="TableText"/>
            </w:pPr>
          </w:p>
        </w:tc>
        <w:tc>
          <w:tcPr>
            <w:tcW w:w="1104" w:type="dxa"/>
          </w:tcPr>
          <w:p w14:paraId="4A1EC823" w14:textId="0B63A124" w:rsidR="00440477" w:rsidRDefault="00002F64" w:rsidP="00BA7D84">
            <w:pPr>
              <w:pStyle w:val="TableText"/>
            </w:pPr>
            <w:hyperlink w:anchor="C_4435-106">
              <w:r w:rsidR="00440477">
                <w:rPr>
                  <w:rStyle w:val="HyperlinkText9pt"/>
                </w:rPr>
                <w:t>4435-106</w:t>
              </w:r>
            </w:hyperlink>
          </w:p>
        </w:tc>
        <w:tc>
          <w:tcPr>
            <w:tcW w:w="2975" w:type="dxa"/>
          </w:tcPr>
          <w:p w14:paraId="19F0D1B7" w14:textId="77777777" w:rsidR="00440477" w:rsidRDefault="00440477" w:rsidP="00BA7D84">
            <w:pPr>
              <w:pStyle w:val="TableText"/>
            </w:pPr>
            <w:r>
              <w:t xml:space="preserve"> 2.16.840.1.113883.10.20.22.4.500.2</w:t>
            </w:r>
          </w:p>
        </w:tc>
      </w:tr>
      <w:tr w:rsidR="00440477" w14:paraId="4F633D6E" w14:textId="77777777" w:rsidTr="00BA7D84">
        <w:trPr>
          <w:jc w:val="center"/>
        </w:trPr>
        <w:tc>
          <w:tcPr>
            <w:tcW w:w="3345" w:type="dxa"/>
          </w:tcPr>
          <w:p w14:paraId="06F34B55" w14:textId="77777777" w:rsidR="00440477" w:rsidRDefault="00440477" w:rsidP="00BA7D84">
            <w:pPr>
              <w:pStyle w:val="TableText"/>
            </w:pPr>
            <w:r>
              <w:tab/>
            </w:r>
            <w:r>
              <w:tab/>
              <w:t>@extension</w:t>
            </w:r>
          </w:p>
        </w:tc>
        <w:tc>
          <w:tcPr>
            <w:tcW w:w="720" w:type="dxa"/>
          </w:tcPr>
          <w:p w14:paraId="3E9DACCF" w14:textId="77777777" w:rsidR="00440477" w:rsidRDefault="00440477" w:rsidP="00BA7D84">
            <w:pPr>
              <w:pStyle w:val="TableText"/>
            </w:pPr>
            <w:r>
              <w:t>1..1</w:t>
            </w:r>
          </w:p>
        </w:tc>
        <w:tc>
          <w:tcPr>
            <w:tcW w:w="1152" w:type="dxa"/>
          </w:tcPr>
          <w:p w14:paraId="41FB4C21" w14:textId="77777777" w:rsidR="00440477" w:rsidRDefault="00440477" w:rsidP="00BA7D84">
            <w:pPr>
              <w:pStyle w:val="TableText"/>
            </w:pPr>
            <w:r>
              <w:t>SHALL</w:t>
            </w:r>
          </w:p>
        </w:tc>
        <w:tc>
          <w:tcPr>
            <w:tcW w:w="864" w:type="dxa"/>
          </w:tcPr>
          <w:p w14:paraId="60A45A0A" w14:textId="77777777" w:rsidR="00440477" w:rsidRDefault="00440477" w:rsidP="00BA7D84">
            <w:pPr>
              <w:pStyle w:val="TableText"/>
            </w:pPr>
          </w:p>
        </w:tc>
        <w:tc>
          <w:tcPr>
            <w:tcW w:w="1104" w:type="dxa"/>
          </w:tcPr>
          <w:p w14:paraId="1C1F197C" w14:textId="08299BDA" w:rsidR="00440477" w:rsidRDefault="00002F64" w:rsidP="00BA7D84">
            <w:pPr>
              <w:pStyle w:val="TableText"/>
            </w:pPr>
            <w:hyperlink w:anchor="C_4435-108">
              <w:r w:rsidR="00440477">
                <w:rPr>
                  <w:rStyle w:val="HyperlinkText9pt"/>
                </w:rPr>
                <w:t>4435-108</w:t>
              </w:r>
            </w:hyperlink>
          </w:p>
        </w:tc>
        <w:tc>
          <w:tcPr>
            <w:tcW w:w="2975" w:type="dxa"/>
          </w:tcPr>
          <w:p w14:paraId="70217A71" w14:textId="77777777" w:rsidR="00440477" w:rsidRDefault="00440477" w:rsidP="00BA7D84">
            <w:pPr>
              <w:pStyle w:val="TableText"/>
            </w:pPr>
            <w:r>
              <w:t>2019-07-01</w:t>
            </w:r>
          </w:p>
        </w:tc>
      </w:tr>
      <w:tr w:rsidR="00440477" w14:paraId="16E473DD" w14:textId="77777777" w:rsidTr="00BA7D84">
        <w:trPr>
          <w:jc w:val="center"/>
        </w:trPr>
        <w:tc>
          <w:tcPr>
            <w:tcW w:w="3345" w:type="dxa"/>
          </w:tcPr>
          <w:p w14:paraId="2D3892E2" w14:textId="77777777" w:rsidR="00440477" w:rsidRDefault="00440477" w:rsidP="00BA7D84">
            <w:pPr>
              <w:pStyle w:val="TableText"/>
            </w:pPr>
            <w:r>
              <w:tab/>
              <w:t>code</w:t>
            </w:r>
          </w:p>
        </w:tc>
        <w:tc>
          <w:tcPr>
            <w:tcW w:w="720" w:type="dxa"/>
          </w:tcPr>
          <w:p w14:paraId="6E67AD7C" w14:textId="77777777" w:rsidR="00440477" w:rsidRDefault="00440477" w:rsidP="00BA7D84">
            <w:pPr>
              <w:pStyle w:val="TableText"/>
            </w:pPr>
            <w:r>
              <w:t>1..1</w:t>
            </w:r>
          </w:p>
        </w:tc>
        <w:tc>
          <w:tcPr>
            <w:tcW w:w="1152" w:type="dxa"/>
          </w:tcPr>
          <w:p w14:paraId="1A774F88" w14:textId="77777777" w:rsidR="00440477" w:rsidRDefault="00440477" w:rsidP="00BA7D84">
            <w:pPr>
              <w:pStyle w:val="TableText"/>
            </w:pPr>
            <w:r>
              <w:t>SHALL</w:t>
            </w:r>
          </w:p>
        </w:tc>
        <w:tc>
          <w:tcPr>
            <w:tcW w:w="864" w:type="dxa"/>
          </w:tcPr>
          <w:p w14:paraId="6E32D405" w14:textId="77777777" w:rsidR="00440477" w:rsidRDefault="00440477" w:rsidP="00BA7D84">
            <w:pPr>
              <w:pStyle w:val="TableText"/>
            </w:pPr>
          </w:p>
        </w:tc>
        <w:tc>
          <w:tcPr>
            <w:tcW w:w="1104" w:type="dxa"/>
          </w:tcPr>
          <w:p w14:paraId="2EFCA5D3" w14:textId="3F4CAF65" w:rsidR="00440477" w:rsidRDefault="00002F64" w:rsidP="00BA7D84">
            <w:pPr>
              <w:pStyle w:val="TableText"/>
            </w:pPr>
            <w:hyperlink w:anchor="C_4435-97">
              <w:r w:rsidR="00440477">
                <w:rPr>
                  <w:rStyle w:val="HyperlinkText9pt"/>
                </w:rPr>
                <w:t>4435-97</w:t>
              </w:r>
            </w:hyperlink>
          </w:p>
        </w:tc>
        <w:tc>
          <w:tcPr>
            <w:tcW w:w="2975" w:type="dxa"/>
          </w:tcPr>
          <w:p w14:paraId="2D72599C" w14:textId="77777777" w:rsidR="00440477" w:rsidRDefault="00440477" w:rsidP="00BA7D84">
            <w:pPr>
              <w:pStyle w:val="TableText"/>
            </w:pPr>
          </w:p>
        </w:tc>
      </w:tr>
      <w:tr w:rsidR="00440477" w14:paraId="4DE11F87" w14:textId="77777777" w:rsidTr="00BA7D84">
        <w:trPr>
          <w:jc w:val="center"/>
        </w:trPr>
        <w:tc>
          <w:tcPr>
            <w:tcW w:w="3345" w:type="dxa"/>
          </w:tcPr>
          <w:p w14:paraId="553DB5FB" w14:textId="77777777" w:rsidR="00440477" w:rsidRDefault="00440477" w:rsidP="00BA7D84">
            <w:pPr>
              <w:pStyle w:val="TableText"/>
            </w:pPr>
            <w:r>
              <w:tab/>
            </w:r>
            <w:r>
              <w:tab/>
              <w:t>@code</w:t>
            </w:r>
          </w:p>
        </w:tc>
        <w:tc>
          <w:tcPr>
            <w:tcW w:w="720" w:type="dxa"/>
          </w:tcPr>
          <w:p w14:paraId="3B7B5013" w14:textId="77777777" w:rsidR="00440477" w:rsidRDefault="00440477" w:rsidP="00BA7D84">
            <w:pPr>
              <w:pStyle w:val="TableText"/>
            </w:pPr>
            <w:r>
              <w:t>1..1</w:t>
            </w:r>
          </w:p>
        </w:tc>
        <w:tc>
          <w:tcPr>
            <w:tcW w:w="1152" w:type="dxa"/>
          </w:tcPr>
          <w:p w14:paraId="04BBC658" w14:textId="77777777" w:rsidR="00440477" w:rsidRDefault="00440477" w:rsidP="00BA7D84">
            <w:pPr>
              <w:pStyle w:val="TableText"/>
            </w:pPr>
            <w:r>
              <w:t>SHALL</w:t>
            </w:r>
          </w:p>
        </w:tc>
        <w:tc>
          <w:tcPr>
            <w:tcW w:w="864" w:type="dxa"/>
          </w:tcPr>
          <w:p w14:paraId="32B4BE7D" w14:textId="77777777" w:rsidR="00440477" w:rsidRDefault="00440477" w:rsidP="00BA7D84">
            <w:pPr>
              <w:pStyle w:val="TableText"/>
            </w:pPr>
          </w:p>
        </w:tc>
        <w:tc>
          <w:tcPr>
            <w:tcW w:w="1104" w:type="dxa"/>
          </w:tcPr>
          <w:p w14:paraId="5AFC94CE" w14:textId="7BF18E2E" w:rsidR="00440477" w:rsidRDefault="00002F64" w:rsidP="00BA7D84">
            <w:pPr>
              <w:pStyle w:val="TableText"/>
            </w:pPr>
            <w:hyperlink w:anchor="C_4435-103">
              <w:r w:rsidR="00440477">
                <w:rPr>
                  <w:rStyle w:val="HyperlinkText9pt"/>
                </w:rPr>
                <w:t>4435-103</w:t>
              </w:r>
            </w:hyperlink>
          </w:p>
        </w:tc>
        <w:tc>
          <w:tcPr>
            <w:tcW w:w="2975" w:type="dxa"/>
          </w:tcPr>
          <w:p w14:paraId="26E5830C" w14:textId="77777777" w:rsidR="00440477" w:rsidRDefault="00440477" w:rsidP="00BA7D84">
            <w:pPr>
              <w:pStyle w:val="TableText"/>
            </w:pPr>
            <w:r>
              <w:t>86744-0</w:t>
            </w:r>
          </w:p>
        </w:tc>
      </w:tr>
      <w:tr w:rsidR="00440477" w14:paraId="678D721D" w14:textId="77777777" w:rsidTr="00BA7D84">
        <w:trPr>
          <w:jc w:val="center"/>
        </w:trPr>
        <w:tc>
          <w:tcPr>
            <w:tcW w:w="3345" w:type="dxa"/>
          </w:tcPr>
          <w:p w14:paraId="50835269" w14:textId="77777777" w:rsidR="00440477" w:rsidRDefault="00440477" w:rsidP="00BA7D84">
            <w:pPr>
              <w:pStyle w:val="TableText"/>
            </w:pPr>
            <w:r>
              <w:tab/>
            </w:r>
            <w:r>
              <w:tab/>
              <w:t>@codeSystem</w:t>
            </w:r>
          </w:p>
        </w:tc>
        <w:tc>
          <w:tcPr>
            <w:tcW w:w="720" w:type="dxa"/>
          </w:tcPr>
          <w:p w14:paraId="58FD7437" w14:textId="77777777" w:rsidR="00440477" w:rsidRDefault="00440477" w:rsidP="00BA7D84">
            <w:pPr>
              <w:pStyle w:val="TableText"/>
            </w:pPr>
            <w:r>
              <w:t>1..1</w:t>
            </w:r>
          </w:p>
        </w:tc>
        <w:tc>
          <w:tcPr>
            <w:tcW w:w="1152" w:type="dxa"/>
          </w:tcPr>
          <w:p w14:paraId="0E60354E" w14:textId="77777777" w:rsidR="00440477" w:rsidRDefault="00440477" w:rsidP="00BA7D84">
            <w:pPr>
              <w:pStyle w:val="TableText"/>
            </w:pPr>
            <w:r>
              <w:t>SHALL</w:t>
            </w:r>
          </w:p>
        </w:tc>
        <w:tc>
          <w:tcPr>
            <w:tcW w:w="864" w:type="dxa"/>
          </w:tcPr>
          <w:p w14:paraId="1BE9A437" w14:textId="77777777" w:rsidR="00440477" w:rsidRDefault="00440477" w:rsidP="00BA7D84">
            <w:pPr>
              <w:pStyle w:val="TableText"/>
            </w:pPr>
          </w:p>
        </w:tc>
        <w:tc>
          <w:tcPr>
            <w:tcW w:w="1104" w:type="dxa"/>
          </w:tcPr>
          <w:p w14:paraId="6D4D9244" w14:textId="7CE86867" w:rsidR="00440477" w:rsidRDefault="00002F64" w:rsidP="00BA7D84">
            <w:pPr>
              <w:pStyle w:val="TableText"/>
            </w:pPr>
            <w:hyperlink w:anchor="C_4435-104">
              <w:r w:rsidR="00440477">
                <w:rPr>
                  <w:rStyle w:val="HyperlinkText9pt"/>
                </w:rPr>
                <w:t>4435-104</w:t>
              </w:r>
            </w:hyperlink>
          </w:p>
        </w:tc>
        <w:tc>
          <w:tcPr>
            <w:tcW w:w="2975" w:type="dxa"/>
          </w:tcPr>
          <w:p w14:paraId="53F1350F" w14:textId="77777777" w:rsidR="00440477" w:rsidRDefault="00440477" w:rsidP="00BA7D84">
            <w:pPr>
              <w:pStyle w:val="TableText"/>
            </w:pPr>
            <w:r>
              <w:t>urn:oid:2.16.840.1.113883.6.1 (LOINC) = 2.16.840.1.113883.6.1</w:t>
            </w:r>
          </w:p>
        </w:tc>
      </w:tr>
      <w:tr w:rsidR="00440477" w14:paraId="33DE3906" w14:textId="77777777" w:rsidTr="00BA7D84">
        <w:trPr>
          <w:jc w:val="center"/>
        </w:trPr>
        <w:tc>
          <w:tcPr>
            <w:tcW w:w="3345" w:type="dxa"/>
          </w:tcPr>
          <w:p w14:paraId="385FB16E" w14:textId="77777777" w:rsidR="00440477" w:rsidRDefault="00440477" w:rsidP="00BA7D84">
            <w:pPr>
              <w:pStyle w:val="TableText"/>
            </w:pPr>
            <w:r>
              <w:tab/>
              <w:t>statusCode</w:t>
            </w:r>
          </w:p>
        </w:tc>
        <w:tc>
          <w:tcPr>
            <w:tcW w:w="720" w:type="dxa"/>
          </w:tcPr>
          <w:p w14:paraId="4A269C35" w14:textId="77777777" w:rsidR="00440477" w:rsidRDefault="00440477" w:rsidP="00BA7D84">
            <w:pPr>
              <w:pStyle w:val="TableText"/>
            </w:pPr>
            <w:r>
              <w:t>1..1</w:t>
            </w:r>
          </w:p>
        </w:tc>
        <w:tc>
          <w:tcPr>
            <w:tcW w:w="1152" w:type="dxa"/>
          </w:tcPr>
          <w:p w14:paraId="46436F86" w14:textId="77777777" w:rsidR="00440477" w:rsidRDefault="00440477" w:rsidP="00BA7D84">
            <w:pPr>
              <w:pStyle w:val="TableText"/>
            </w:pPr>
            <w:r>
              <w:t>SHALL</w:t>
            </w:r>
          </w:p>
        </w:tc>
        <w:tc>
          <w:tcPr>
            <w:tcW w:w="864" w:type="dxa"/>
          </w:tcPr>
          <w:p w14:paraId="241A5274" w14:textId="77777777" w:rsidR="00440477" w:rsidRDefault="00440477" w:rsidP="00BA7D84">
            <w:pPr>
              <w:pStyle w:val="TableText"/>
            </w:pPr>
          </w:p>
        </w:tc>
        <w:tc>
          <w:tcPr>
            <w:tcW w:w="1104" w:type="dxa"/>
          </w:tcPr>
          <w:p w14:paraId="20D9FFC3" w14:textId="7AFA349F" w:rsidR="00440477" w:rsidRDefault="00002F64" w:rsidP="00BA7D84">
            <w:pPr>
              <w:pStyle w:val="TableText"/>
            </w:pPr>
            <w:hyperlink w:anchor="C_4435-100">
              <w:r w:rsidR="00440477">
                <w:rPr>
                  <w:rStyle w:val="HyperlinkText9pt"/>
                </w:rPr>
                <w:t>4435-100</w:t>
              </w:r>
            </w:hyperlink>
          </w:p>
        </w:tc>
        <w:tc>
          <w:tcPr>
            <w:tcW w:w="2975" w:type="dxa"/>
          </w:tcPr>
          <w:p w14:paraId="6635AA96" w14:textId="77777777" w:rsidR="00440477" w:rsidRDefault="00440477" w:rsidP="00BA7D84">
            <w:pPr>
              <w:pStyle w:val="TableText"/>
            </w:pPr>
          </w:p>
        </w:tc>
      </w:tr>
      <w:tr w:rsidR="00440477" w14:paraId="2CE5FCC7" w14:textId="77777777" w:rsidTr="00BA7D84">
        <w:trPr>
          <w:jc w:val="center"/>
        </w:trPr>
        <w:tc>
          <w:tcPr>
            <w:tcW w:w="3345" w:type="dxa"/>
          </w:tcPr>
          <w:p w14:paraId="6F3E70AC" w14:textId="77777777" w:rsidR="00440477" w:rsidRDefault="00440477" w:rsidP="00BA7D84">
            <w:pPr>
              <w:pStyle w:val="TableText"/>
            </w:pPr>
            <w:r>
              <w:tab/>
            </w:r>
            <w:r>
              <w:tab/>
              <w:t>@code</w:t>
            </w:r>
          </w:p>
        </w:tc>
        <w:tc>
          <w:tcPr>
            <w:tcW w:w="720" w:type="dxa"/>
          </w:tcPr>
          <w:p w14:paraId="497559FD" w14:textId="77777777" w:rsidR="00440477" w:rsidRDefault="00440477" w:rsidP="00BA7D84">
            <w:pPr>
              <w:pStyle w:val="TableText"/>
            </w:pPr>
            <w:r>
              <w:t>1..1</w:t>
            </w:r>
          </w:p>
        </w:tc>
        <w:tc>
          <w:tcPr>
            <w:tcW w:w="1152" w:type="dxa"/>
          </w:tcPr>
          <w:p w14:paraId="360A2124" w14:textId="77777777" w:rsidR="00440477" w:rsidRDefault="00440477" w:rsidP="00BA7D84">
            <w:pPr>
              <w:pStyle w:val="TableText"/>
            </w:pPr>
            <w:r>
              <w:t>SHALL</w:t>
            </w:r>
          </w:p>
        </w:tc>
        <w:tc>
          <w:tcPr>
            <w:tcW w:w="864" w:type="dxa"/>
          </w:tcPr>
          <w:p w14:paraId="3DA640F0" w14:textId="77777777" w:rsidR="00440477" w:rsidRDefault="00440477" w:rsidP="00BA7D84">
            <w:pPr>
              <w:pStyle w:val="TableText"/>
            </w:pPr>
          </w:p>
        </w:tc>
        <w:tc>
          <w:tcPr>
            <w:tcW w:w="1104" w:type="dxa"/>
          </w:tcPr>
          <w:p w14:paraId="2E160F61" w14:textId="6BC1A5AE" w:rsidR="00440477" w:rsidRDefault="00002F64" w:rsidP="00BA7D84">
            <w:pPr>
              <w:pStyle w:val="TableText"/>
            </w:pPr>
            <w:hyperlink w:anchor="C_4435-107">
              <w:r w:rsidR="00440477">
                <w:rPr>
                  <w:rStyle w:val="HyperlinkText9pt"/>
                </w:rPr>
                <w:t>4435-107</w:t>
              </w:r>
            </w:hyperlink>
          </w:p>
        </w:tc>
        <w:tc>
          <w:tcPr>
            <w:tcW w:w="2975" w:type="dxa"/>
          </w:tcPr>
          <w:p w14:paraId="1F58CE10" w14:textId="77777777" w:rsidR="00440477" w:rsidRDefault="00440477" w:rsidP="00BA7D84">
            <w:pPr>
              <w:pStyle w:val="TableText"/>
            </w:pPr>
            <w:r>
              <w:t>urn:oid:2.16.840.1.113883.5.14 (HL7ActStatus) = completed</w:t>
            </w:r>
          </w:p>
        </w:tc>
      </w:tr>
      <w:tr w:rsidR="00440477" w14:paraId="43AFFA60" w14:textId="77777777" w:rsidTr="00BA7D84">
        <w:trPr>
          <w:jc w:val="center"/>
        </w:trPr>
        <w:tc>
          <w:tcPr>
            <w:tcW w:w="3345" w:type="dxa"/>
          </w:tcPr>
          <w:p w14:paraId="0E1F2448" w14:textId="77777777" w:rsidR="00440477" w:rsidRDefault="00440477" w:rsidP="00BA7D84">
            <w:pPr>
              <w:pStyle w:val="TableText"/>
            </w:pPr>
            <w:r>
              <w:tab/>
              <w:t>value</w:t>
            </w:r>
          </w:p>
        </w:tc>
        <w:tc>
          <w:tcPr>
            <w:tcW w:w="720" w:type="dxa"/>
          </w:tcPr>
          <w:p w14:paraId="5BBF844B" w14:textId="77777777" w:rsidR="00440477" w:rsidRDefault="00440477" w:rsidP="00BA7D84">
            <w:pPr>
              <w:pStyle w:val="TableText"/>
            </w:pPr>
            <w:r>
              <w:t>1..1</w:t>
            </w:r>
          </w:p>
        </w:tc>
        <w:tc>
          <w:tcPr>
            <w:tcW w:w="1152" w:type="dxa"/>
          </w:tcPr>
          <w:p w14:paraId="5D431C8B" w14:textId="77777777" w:rsidR="00440477" w:rsidRDefault="00440477" w:rsidP="00BA7D84">
            <w:pPr>
              <w:pStyle w:val="TableText"/>
            </w:pPr>
            <w:r>
              <w:t>SHALL</w:t>
            </w:r>
          </w:p>
        </w:tc>
        <w:tc>
          <w:tcPr>
            <w:tcW w:w="864" w:type="dxa"/>
          </w:tcPr>
          <w:p w14:paraId="72AADE87" w14:textId="77777777" w:rsidR="00440477" w:rsidRDefault="00440477" w:rsidP="00BA7D84">
            <w:pPr>
              <w:pStyle w:val="TableText"/>
            </w:pPr>
            <w:r>
              <w:t>CD</w:t>
            </w:r>
          </w:p>
        </w:tc>
        <w:tc>
          <w:tcPr>
            <w:tcW w:w="1104" w:type="dxa"/>
          </w:tcPr>
          <w:p w14:paraId="2027DFAD" w14:textId="7EFDF007" w:rsidR="00440477" w:rsidRDefault="00002F64" w:rsidP="00BA7D84">
            <w:pPr>
              <w:pStyle w:val="TableText"/>
            </w:pPr>
            <w:hyperlink w:anchor="C_4435-98">
              <w:r w:rsidR="00440477">
                <w:rPr>
                  <w:rStyle w:val="HyperlinkText9pt"/>
                </w:rPr>
                <w:t>4435-98</w:t>
              </w:r>
            </w:hyperlink>
          </w:p>
        </w:tc>
        <w:tc>
          <w:tcPr>
            <w:tcW w:w="2975" w:type="dxa"/>
          </w:tcPr>
          <w:p w14:paraId="34BCA26D" w14:textId="77777777" w:rsidR="00440477" w:rsidRDefault="00440477" w:rsidP="00BA7D84">
            <w:pPr>
              <w:pStyle w:val="TableText"/>
            </w:pPr>
          </w:p>
        </w:tc>
      </w:tr>
      <w:tr w:rsidR="00440477" w14:paraId="72FBBE0C" w14:textId="77777777" w:rsidTr="00BA7D84">
        <w:trPr>
          <w:jc w:val="center"/>
        </w:trPr>
        <w:tc>
          <w:tcPr>
            <w:tcW w:w="3345" w:type="dxa"/>
          </w:tcPr>
          <w:p w14:paraId="5125195A" w14:textId="77777777" w:rsidR="00440477" w:rsidRDefault="00440477" w:rsidP="00BA7D84">
            <w:pPr>
              <w:pStyle w:val="TableText"/>
            </w:pPr>
            <w:r>
              <w:tab/>
            </w:r>
            <w:r>
              <w:tab/>
              <w:t>@code</w:t>
            </w:r>
          </w:p>
        </w:tc>
        <w:tc>
          <w:tcPr>
            <w:tcW w:w="720" w:type="dxa"/>
          </w:tcPr>
          <w:p w14:paraId="174A81CA" w14:textId="77777777" w:rsidR="00440477" w:rsidRDefault="00440477" w:rsidP="00BA7D84">
            <w:pPr>
              <w:pStyle w:val="TableText"/>
            </w:pPr>
            <w:r>
              <w:t>1..1</w:t>
            </w:r>
          </w:p>
        </w:tc>
        <w:tc>
          <w:tcPr>
            <w:tcW w:w="1152" w:type="dxa"/>
          </w:tcPr>
          <w:p w14:paraId="2061F209" w14:textId="77777777" w:rsidR="00440477" w:rsidRDefault="00440477" w:rsidP="00BA7D84">
            <w:pPr>
              <w:pStyle w:val="TableText"/>
            </w:pPr>
            <w:r>
              <w:t>SHALL</w:t>
            </w:r>
          </w:p>
        </w:tc>
        <w:tc>
          <w:tcPr>
            <w:tcW w:w="864" w:type="dxa"/>
          </w:tcPr>
          <w:p w14:paraId="688EF9F7" w14:textId="77777777" w:rsidR="00440477" w:rsidRDefault="00440477" w:rsidP="00BA7D84">
            <w:pPr>
              <w:pStyle w:val="TableText"/>
            </w:pPr>
          </w:p>
        </w:tc>
        <w:tc>
          <w:tcPr>
            <w:tcW w:w="1104" w:type="dxa"/>
          </w:tcPr>
          <w:p w14:paraId="5018697F" w14:textId="6EEE4B6E" w:rsidR="00440477" w:rsidRDefault="00002F64" w:rsidP="00BA7D84">
            <w:pPr>
              <w:pStyle w:val="TableText"/>
            </w:pPr>
            <w:hyperlink w:anchor="C_4435-109">
              <w:r w:rsidR="00440477">
                <w:rPr>
                  <w:rStyle w:val="HyperlinkText9pt"/>
                </w:rPr>
                <w:t>4435-109</w:t>
              </w:r>
            </w:hyperlink>
          </w:p>
        </w:tc>
        <w:tc>
          <w:tcPr>
            <w:tcW w:w="2975" w:type="dxa"/>
          </w:tcPr>
          <w:p w14:paraId="53941523" w14:textId="77777777" w:rsidR="00440477" w:rsidRDefault="00440477" w:rsidP="00BA7D84">
            <w:pPr>
              <w:pStyle w:val="TableText"/>
            </w:pPr>
            <w:r>
              <w:t>urn:oid:2.16.840.1.113883.4.642.3.155 (Care Team Category)</w:t>
            </w:r>
          </w:p>
        </w:tc>
      </w:tr>
    </w:tbl>
    <w:p w14:paraId="3EB6C680" w14:textId="77777777" w:rsidR="00440477" w:rsidRDefault="00440477" w:rsidP="00440477">
      <w:pPr>
        <w:pStyle w:val="BodyText"/>
      </w:pPr>
    </w:p>
    <w:p w14:paraId="04E9E4F6"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631" w:name="C_4435-101"/>
      <w:r>
        <w:t xml:space="preserve"> (CONF:4435-101)</w:t>
      </w:r>
      <w:bookmarkEnd w:id="2631"/>
      <w:r>
        <w:t>.</w:t>
      </w:r>
    </w:p>
    <w:p w14:paraId="1C015749"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632" w:name="C_4435-102"/>
      <w:r>
        <w:t xml:space="preserve"> (CONF:4435-102)</w:t>
      </w:r>
      <w:bookmarkEnd w:id="2632"/>
      <w:r>
        <w:t>.</w:t>
      </w:r>
    </w:p>
    <w:p w14:paraId="7A7E3B8C"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2633" w:name="C_4435-99"/>
      <w:r>
        <w:t xml:space="preserve"> (CONF:4435-99)</w:t>
      </w:r>
      <w:bookmarkEnd w:id="2633"/>
      <w:r>
        <w:t xml:space="preserve"> such that it</w:t>
      </w:r>
    </w:p>
    <w:p w14:paraId="57BF5442"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 2.16.840.1.113883.10.20.22.4.500.2"</w:t>
      </w:r>
      <w:bookmarkStart w:id="2634" w:name="C_4435-106"/>
      <w:r>
        <w:t xml:space="preserve"> (CONF:4435-106)</w:t>
      </w:r>
      <w:bookmarkEnd w:id="2634"/>
      <w:r>
        <w:t>.</w:t>
      </w:r>
    </w:p>
    <w:p w14:paraId="62103F1E"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"2019-07-01"</w:t>
      </w:r>
      <w:bookmarkStart w:id="2635" w:name="C_4435-108"/>
      <w:r>
        <w:t xml:space="preserve"> (CONF:4435-108)</w:t>
      </w:r>
      <w:bookmarkEnd w:id="2635"/>
      <w:r>
        <w:t>.</w:t>
      </w:r>
    </w:p>
    <w:p w14:paraId="24524541"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2636" w:name="C_4435-97"/>
      <w:r>
        <w:t xml:space="preserve"> (CONF:4435-97)</w:t>
      </w:r>
      <w:bookmarkEnd w:id="2636"/>
      <w:r>
        <w:t>.</w:t>
      </w:r>
    </w:p>
    <w:p w14:paraId="0337A2E9"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id="2637" w:name="C_4435-103"/>
      <w:r>
        <w:t xml:space="preserve"> (CONF:4435-103)</w:t>
      </w:r>
      <w:bookmarkEnd w:id="2637"/>
      <w:r>
        <w:t>.</w:t>
      </w:r>
    </w:p>
    <w:p w14:paraId="08718563"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id="2638" w:name="C_4435-104"/>
      <w:r>
        <w:t xml:space="preserve"> (CONF:4435-104)</w:t>
      </w:r>
      <w:bookmarkEnd w:id="2638"/>
      <w:r>
        <w:t>.</w:t>
      </w:r>
    </w:p>
    <w:p w14:paraId="0616D80D"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2639" w:name="C_4435-100"/>
      <w:r>
        <w:t xml:space="preserve"> (CONF:4435-100)</w:t>
      </w:r>
      <w:bookmarkEnd w:id="2639"/>
      <w:r>
        <w:t>.</w:t>
      </w:r>
    </w:p>
    <w:p w14:paraId="356B0DDB"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2640" w:name="C_4435-107"/>
      <w:r>
        <w:t xml:space="preserve"> (CONF:4435-107)</w:t>
      </w:r>
      <w:bookmarkEnd w:id="2640"/>
      <w:r>
        <w:t>.</w:t>
      </w:r>
    </w:p>
    <w:p w14:paraId="66FF5C68" w14:textId="77777777"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@xsi:type="CD"</w:t>
      </w:r>
      <w:bookmarkStart w:id="2641" w:name="C_4435-98"/>
      <w:r>
        <w:t xml:space="preserve"> (CONF:4435-98)</w:t>
      </w:r>
      <w:bookmarkEnd w:id="2641"/>
      <w:r>
        <w:t xml:space="preserve"> such that it</w:t>
      </w:r>
    </w:p>
    <w:p w14:paraId="6D88F086" w14:textId="46D0A3C9" w:rsidR="00440477" w:rsidRDefault="00440477" w:rsidP="00440477">
      <w:pPr>
        <w:numPr>
          <w:ilvl w:val="1"/>
          <w:numId w:val="10"/>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Care_Team_Category">
        <w:r>
          <w:rPr>
            <w:rStyle w:val="HyperlinkCourierBold"/>
          </w:rPr>
          <w:t>Care Team Category</w:t>
        </w:r>
      </w:hyperlink>
      <w:r>
        <w:rPr>
          <w:rStyle w:val="XMLname"/>
        </w:rPr>
        <w:t xml:space="preserve"> urn:oid:2.16.840.1.113883.4.642.3.155</w:t>
      </w:r>
      <w:r>
        <w:rPr>
          <w:rStyle w:val="keyword"/>
        </w:rPr>
        <w:t xml:space="preserve"> DYNAMIC</w:t>
      </w:r>
      <w:bookmarkStart w:id="2642" w:name="C_4435-109"/>
      <w:r>
        <w:t xml:space="preserve"> (CONF:4435-109)</w:t>
      </w:r>
      <w:bookmarkEnd w:id="2642"/>
      <w:r>
        <w:t>.</w:t>
      </w:r>
    </w:p>
    <w:p w14:paraId="3980305A" w14:textId="38A61A11" w:rsidR="00440477" w:rsidRDefault="00440477" w:rsidP="00440477">
      <w:pPr>
        <w:pStyle w:val="Caption"/>
        <w:ind w:left="130" w:right="115"/>
      </w:pPr>
      <w:bookmarkStart w:id="2643" w:name="_Toc101450685"/>
      <w:bookmarkStart w:id="2644" w:name="_Toc83394570"/>
      <w:r>
        <w:t xml:space="preserve">Figure </w:t>
      </w:r>
      <w:r>
        <w:fldChar w:fldCharType="begin"/>
      </w:r>
      <w:r>
        <w:instrText>SEQ Figure \* ARABIC</w:instrText>
      </w:r>
      <w:r>
        <w:fldChar w:fldCharType="separate"/>
      </w:r>
      <w:del w:id="2645" w:author="Russ Ott" w:date="2022-04-29T10:09:00Z">
        <w:r w:rsidR="002F5B8D">
          <w:delText>6</w:delText>
        </w:r>
      </w:del>
      <w:ins w:id="2646" w:author="Russ Ott" w:date="2022-04-29T10:09:00Z">
        <w:r w:rsidR="00F1669B">
          <w:t>11</w:t>
        </w:r>
      </w:ins>
      <w:r>
        <w:fldChar w:fldCharType="end"/>
      </w:r>
      <w:r>
        <w:t xml:space="preserve">: Care Team Type </w:t>
      </w:r>
      <w:ins w:id="2647" w:author="Russ Ott" w:date="2022-04-29T10:09:00Z">
        <w:r>
          <w:t xml:space="preserve">Observation </w:t>
        </w:r>
      </w:ins>
      <w:r>
        <w:t>Example</w:t>
      </w:r>
      <w:bookmarkEnd w:id="2643"/>
      <w:bookmarkEnd w:id="2644"/>
    </w:p>
    <w:p w14:paraId="05CBC74A" w14:textId="77777777" w:rsidR="00440477" w:rsidRDefault="00440477" w:rsidP="00440477">
      <w:pPr>
        <w:pStyle w:val="Example"/>
        <w:ind w:left="130" w:right="115"/>
      </w:pPr>
      <w:r>
        <w:t>&lt;observation classCode="OBS" moodCode="EVN"&gt;</w:t>
      </w:r>
    </w:p>
    <w:p w14:paraId="75A90625" w14:textId="77777777" w:rsidR="00440477" w:rsidRDefault="00440477" w:rsidP="00440477">
      <w:pPr>
        <w:pStyle w:val="Example"/>
        <w:ind w:left="130" w:right="115"/>
      </w:pPr>
      <w:r>
        <w:t xml:space="preserve">    &lt;templateId root="2.16.840.1.113883.10.20.22.4.500.2" extention="2019-07-01"/&gt;</w:t>
      </w:r>
    </w:p>
    <w:p w14:paraId="705DB658" w14:textId="77777777" w:rsidR="00440477" w:rsidRDefault="00440477" w:rsidP="00440477">
      <w:pPr>
        <w:pStyle w:val="Example"/>
        <w:ind w:left="130" w:right="115"/>
      </w:pPr>
      <w:r>
        <w:t xml:space="preserve">    &lt;!--Care Team Type--&gt;</w:t>
      </w:r>
    </w:p>
    <w:p w14:paraId="56294661" w14:textId="77777777" w:rsidR="00440477" w:rsidRDefault="00440477" w:rsidP="00440477">
      <w:pPr>
        <w:pStyle w:val="Example"/>
        <w:ind w:left="130" w:right="115"/>
      </w:pPr>
      <w:r>
        <w:t xml:space="preserve">    &lt;code code="86744-0" </w:t>
      </w:r>
    </w:p>
    <w:p w14:paraId="087DCD2F" w14:textId="77777777" w:rsidR="00440477" w:rsidRDefault="00440477" w:rsidP="00440477">
      <w:pPr>
        <w:pStyle w:val="Example"/>
        <w:ind w:left="130" w:right="115"/>
      </w:pPr>
      <w:r>
        <w:t xml:space="preserve">        codeSystem="2.16.840.1.113883.6.1"</w:t>
      </w:r>
    </w:p>
    <w:p w14:paraId="5D3544A9" w14:textId="77777777" w:rsidR="00440477" w:rsidRDefault="00440477" w:rsidP="00440477">
      <w:pPr>
        <w:pStyle w:val="Example"/>
        <w:ind w:left="130" w:right="115"/>
      </w:pPr>
      <w:r>
        <w:t xml:space="preserve">        displayName="Care team" /&gt;</w:t>
      </w:r>
    </w:p>
    <w:p w14:paraId="5F97F743" w14:textId="77777777" w:rsidR="00440477" w:rsidRDefault="00440477" w:rsidP="00440477">
      <w:pPr>
        <w:pStyle w:val="Example"/>
        <w:ind w:left="130" w:right="115"/>
      </w:pPr>
      <w:r>
        <w:t xml:space="preserve">    &lt;statusCode code="completed" /&gt;</w:t>
      </w:r>
    </w:p>
    <w:p w14:paraId="63F5A672" w14:textId="77777777" w:rsidR="00440477" w:rsidRDefault="00440477" w:rsidP="00440477">
      <w:pPr>
        <w:pStyle w:val="Example"/>
        <w:ind w:left="130" w:right="115"/>
      </w:pPr>
      <w:r>
        <w:t xml:space="preserve">    &lt;value xsi:type="CD" code="LA28865-6" </w:t>
      </w:r>
    </w:p>
    <w:p w14:paraId="61FF4CD6" w14:textId="77777777" w:rsidR="00440477" w:rsidRDefault="00440477" w:rsidP="00440477">
      <w:pPr>
        <w:pStyle w:val="Example"/>
        <w:ind w:left="130" w:right="115"/>
      </w:pPr>
      <w:r>
        <w:t xml:space="preserve">        codeSystem="2.16.840.1.113883.6.1"</w:t>
      </w:r>
    </w:p>
    <w:p w14:paraId="1A339D63" w14:textId="77777777" w:rsidR="00440477" w:rsidRDefault="00440477" w:rsidP="00440477">
      <w:pPr>
        <w:pStyle w:val="Example"/>
        <w:ind w:left="130" w:right="115"/>
      </w:pPr>
      <w:r>
        <w:t xml:space="preserve">        displayName="Longitudinal care-coordination focused care team"/&gt;</w:t>
      </w:r>
    </w:p>
    <w:p w14:paraId="4929AB2B" w14:textId="77777777" w:rsidR="00440477" w:rsidRDefault="00440477" w:rsidP="00440477">
      <w:pPr>
        <w:pStyle w:val="Example"/>
        <w:ind w:left="130" w:right="115"/>
      </w:pPr>
      <w:r>
        <w:t>&lt;/observation&gt;</w:t>
      </w:r>
    </w:p>
    <w:p w14:paraId="5E98600B" w14:textId="77777777" w:rsidR="00440477" w:rsidRDefault="00440477" w:rsidP="00440477">
      <w:pPr>
        <w:pStyle w:val="BodyText"/>
      </w:pPr>
    </w:p>
    <w:p w14:paraId="16A97485" w14:textId="77777777" w:rsidR="00440477" w:rsidRDefault="00440477" w:rsidP="00440477">
      <w:pPr>
        <w:pStyle w:val="Heading2nospace"/>
        <w:rPr>
          <w:ins w:id="2648" w:author="Russ Ott" w:date="2022-04-29T10:09:00Z"/>
        </w:rPr>
      </w:pPr>
      <w:bookmarkStart w:id="2649" w:name="E_Date_of_Diagnosis_Act"/>
      <w:bookmarkStart w:id="2650" w:name="_Toc101450659"/>
      <w:ins w:id="2651" w:author="Russ Ott" w:date="2022-04-29T10:09:00Z">
        <w:r>
          <w:t>Date of Diagnosis Act</w:t>
        </w:r>
        <w:bookmarkEnd w:id="2649"/>
        <w:bookmarkEnd w:id="2650"/>
      </w:ins>
    </w:p>
    <w:p w14:paraId="7DE7C2B7" w14:textId="77777777" w:rsidR="00440477" w:rsidRDefault="00440477" w:rsidP="00440477">
      <w:pPr>
        <w:pStyle w:val="BracketData"/>
        <w:rPr>
          <w:ins w:id="2652" w:author="Russ Ott" w:date="2022-04-29T10:09:00Z"/>
        </w:rPr>
      </w:pPr>
      <w:ins w:id="2653" w:author="Russ Ott" w:date="2022-04-29T10:09:00Z">
        <w:r>
          <w:t>[act: identifier urn:hl7ii:2.16.840.1.113883.10.20.22.4.502:2022-06-01 (open)]</w:t>
        </w:r>
      </w:ins>
    </w:p>
    <w:p w14:paraId="3F25F3B8" w14:textId="56AD85D6" w:rsidR="00440477" w:rsidRDefault="00440477" w:rsidP="00440477">
      <w:pPr>
        <w:pStyle w:val="Caption"/>
        <w:rPr>
          <w:ins w:id="2654" w:author="Russ Ott" w:date="2022-04-29T10:09:00Z"/>
        </w:rPr>
      </w:pPr>
      <w:bookmarkStart w:id="2655" w:name="_Toc101450722"/>
      <w:ins w:id="2656" w:author="Russ Ott" w:date="2022-04-29T10:09:00Z">
        <w:r>
          <w:t xml:space="preserve">Table </w:t>
        </w:r>
        <w:r>
          <w:fldChar w:fldCharType="begin"/>
        </w:r>
        <w:r>
          <w:instrText>SEQ Table \* ARABIC</w:instrText>
        </w:r>
        <w:r>
          <w:fldChar w:fldCharType="separate"/>
        </w:r>
        <w:r w:rsidR="00F1669B">
          <w:t>16</w:t>
        </w:r>
        <w:r>
          <w:fldChar w:fldCharType="end"/>
        </w:r>
        <w:r>
          <w:t>: Date of Diagnosis Act Contexts</w:t>
        </w:r>
        <w:bookmarkEnd w:id="2655"/>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30856231" w14:textId="77777777" w:rsidTr="00BA7D84">
        <w:trPr>
          <w:cantSplit/>
          <w:tblHeader/>
          <w:jc w:val="center"/>
        </w:trPr>
        <w:tc>
          <w:tcPr>
            <w:tcW w:w="360" w:type="dxa"/>
            <w:shd w:val="clear" w:color="auto" w:fill="E6E6E6"/>
          </w:tcPr>
          <w:p w14:paraId="2E03C2D2" w14:textId="77777777" w:rsidR="00440477" w:rsidRDefault="00440477" w:rsidP="00BA7D84">
            <w:pPr>
              <w:pStyle w:val="TableHead"/>
              <w:rPr>
                <w:moveTo w:id="2657" w:author="Russ Ott" w:date="2022-04-29T10:09:00Z"/>
              </w:rPr>
            </w:pPr>
            <w:moveToRangeStart w:id="2658" w:author="Russ Ott" w:date="2022-04-29T10:09:00Z" w:name="move102119411"/>
            <w:moveTo w:id="2659" w:author="Russ Ott" w:date="2022-04-29T10:09:00Z">
              <w:r>
                <w:t>Contained By:</w:t>
              </w:r>
            </w:moveTo>
          </w:p>
        </w:tc>
        <w:tc>
          <w:tcPr>
            <w:tcW w:w="360" w:type="dxa"/>
            <w:shd w:val="clear" w:color="auto" w:fill="E6E6E6"/>
          </w:tcPr>
          <w:p w14:paraId="6155B81F" w14:textId="77777777" w:rsidR="00440477" w:rsidRDefault="00440477" w:rsidP="00BA7D84">
            <w:pPr>
              <w:pStyle w:val="TableHead"/>
              <w:rPr>
                <w:moveTo w:id="2660" w:author="Russ Ott" w:date="2022-04-29T10:09:00Z"/>
              </w:rPr>
            </w:pPr>
            <w:moveTo w:id="2661" w:author="Russ Ott" w:date="2022-04-29T10:09:00Z">
              <w:r>
                <w:t>Contains:</w:t>
              </w:r>
            </w:moveTo>
          </w:p>
        </w:tc>
      </w:tr>
      <w:moveToRangeEnd w:id="2658"/>
      <w:tr w:rsidR="00440477" w14:paraId="5F609D1E" w14:textId="77777777" w:rsidTr="00BA7D84">
        <w:trPr>
          <w:jc w:val="center"/>
          <w:ins w:id="2662" w:author="Russ Ott" w:date="2022-04-29T10:09:00Z"/>
        </w:trPr>
        <w:tc>
          <w:tcPr>
            <w:tcW w:w="360" w:type="dxa"/>
          </w:tcPr>
          <w:p w14:paraId="0814BEFB" w14:textId="59F459A7" w:rsidR="00440477" w:rsidRDefault="00002F64" w:rsidP="00BA7D84">
            <w:pPr>
              <w:pStyle w:val="TableText"/>
              <w:rPr>
                <w:ins w:id="2663" w:author="Russ Ott" w:date="2022-04-29T10:09:00Z"/>
              </w:rPr>
            </w:pPr>
            <w:ins w:id="2664" w:author="Russ Ott" w:date="2022-04-29T10:09:00Z">
              <w:r>
                <w:fldChar w:fldCharType="begin"/>
              </w:r>
              <w:r>
                <w:instrText xml:space="preserve"> HYPERLINK \l "E_Problem_Observation_V4" \h </w:instrText>
              </w:r>
              <w:r>
                <w:fldChar w:fldCharType="separate"/>
              </w:r>
              <w:r w:rsidR="00440477">
                <w:rPr>
                  <w:rStyle w:val="HyperlinkText9pt"/>
                </w:rPr>
                <w:t>Problem Observation (V4)</w:t>
              </w:r>
              <w:r>
                <w:rPr>
                  <w:rStyle w:val="HyperlinkText9pt"/>
                </w:rPr>
                <w:fldChar w:fldCharType="end"/>
              </w:r>
              <w:r w:rsidR="00440477">
                <w:t xml:space="preserve"> (optional)</w:t>
              </w:r>
            </w:ins>
          </w:p>
        </w:tc>
        <w:tc>
          <w:tcPr>
            <w:tcW w:w="360" w:type="dxa"/>
          </w:tcPr>
          <w:p w14:paraId="1EEF5A1C" w14:textId="77777777" w:rsidR="00440477" w:rsidRDefault="00440477" w:rsidP="00BA7D84">
            <w:pPr>
              <w:rPr>
                <w:ins w:id="2665" w:author="Russ Ott" w:date="2022-04-29T10:09:00Z"/>
              </w:rPr>
            </w:pPr>
          </w:p>
        </w:tc>
      </w:tr>
    </w:tbl>
    <w:p w14:paraId="1878638A" w14:textId="77777777" w:rsidR="00440477" w:rsidRDefault="00440477" w:rsidP="00440477">
      <w:pPr>
        <w:pStyle w:val="BodyText"/>
        <w:rPr>
          <w:ins w:id="2666" w:author="Russ Ott" w:date="2022-04-29T10:09:00Z"/>
        </w:rPr>
      </w:pPr>
    </w:p>
    <w:p w14:paraId="5D8F5E3A" w14:textId="77777777" w:rsidR="00440477" w:rsidRDefault="00440477" w:rsidP="00440477">
      <w:pPr>
        <w:rPr>
          <w:ins w:id="2667" w:author="Russ Ott" w:date="2022-04-29T10:09:00Z"/>
        </w:rPr>
      </w:pPr>
      <w:ins w:id="2668" w:author="Russ Ott" w:date="2022-04-29T10:09:00Z">
        <w:r>
          <w:t>This template represents the Date of Diagnosis, which is the date of first determination by a qualified professional of the presence of a problem or condition affecting a patient.</w:t>
        </w:r>
      </w:ins>
    </w:p>
    <w:p w14:paraId="601EC0A5" w14:textId="77777777" w:rsidR="00440477" w:rsidRDefault="00440477" w:rsidP="00440477">
      <w:pPr>
        <w:rPr>
          <w:ins w:id="2669" w:author="Russ Ott" w:date="2022-04-29T10:09:00Z"/>
        </w:rPr>
      </w:pPr>
      <w:ins w:id="2670" w:author="Russ Ott" w:date="2022-04-29T10:09:00Z">
        <w:r>
          <w:t>The date of diagnosis is usually not the same date as the date of condition onset. A patient may have a condition for some time before it is formally diagnosed.</w:t>
        </w:r>
      </w:ins>
    </w:p>
    <w:p w14:paraId="16D15129" w14:textId="36002283" w:rsidR="00440477" w:rsidRDefault="00440477" w:rsidP="00440477">
      <w:pPr>
        <w:pStyle w:val="Caption"/>
        <w:rPr>
          <w:ins w:id="2671" w:author="Russ Ott" w:date="2022-04-29T10:09:00Z"/>
        </w:rPr>
      </w:pPr>
      <w:bookmarkStart w:id="2672" w:name="_Toc101450723"/>
      <w:ins w:id="2673" w:author="Russ Ott" w:date="2022-04-29T10:09:00Z">
        <w:r>
          <w:t xml:space="preserve">Table </w:t>
        </w:r>
        <w:r>
          <w:fldChar w:fldCharType="begin"/>
        </w:r>
        <w:r>
          <w:instrText>SEQ Table \* ARABIC</w:instrText>
        </w:r>
        <w:r>
          <w:fldChar w:fldCharType="separate"/>
        </w:r>
        <w:r w:rsidR="00F1669B">
          <w:t>17</w:t>
        </w:r>
        <w:r>
          <w:fldChar w:fldCharType="end"/>
        </w:r>
        <w:r>
          <w:t>: Date of Diagnosis Act Constraints Overview</w:t>
        </w:r>
        <w:bookmarkEnd w:id="2672"/>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813CF3F" w14:textId="77777777" w:rsidTr="00BA7D84">
        <w:trPr>
          <w:cantSplit/>
          <w:tblHeader/>
          <w:jc w:val="center"/>
          <w:ins w:id="2674" w:author="Russ Ott" w:date="2022-04-29T10:09:00Z"/>
        </w:trPr>
        <w:tc>
          <w:tcPr>
            <w:tcW w:w="0" w:type="dxa"/>
            <w:shd w:val="clear" w:color="auto" w:fill="E6E6E6"/>
            <w:noWrap/>
          </w:tcPr>
          <w:p w14:paraId="772355DA" w14:textId="77777777" w:rsidR="00440477" w:rsidRDefault="00440477" w:rsidP="00BA7D84">
            <w:pPr>
              <w:pStyle w:val="TableHead"/>
              <w:rPr>
                <w:ins w:id="2675" w:author="Russ Ott" w:date="2022-04-29T10:09:00Z"/>
              </w:rPr>
            </w:pPr>
            <w:ins w:id="2676" w:author="Russ Ott" w:date="2022-04-29T10:09:00Z">
              <w:r>
                <w:t>XPath</w:t>
              </w:r>
            </w:ins>
          </w:p>
        </w:tc>
        <w:tc>
          <w:tcPr>
            <w:tcW w:w="720" w:type="dxa"/>
            <w:shd w:val="clear" w:color="auto" w:fill="E6E6E6"/>
            <w:noWrap/>
          </w:tcPr>
          <w:p w14:paraId="21A182BC" w14:textId="77777777" w:rsidR="00440477" w:rsidRDefault="00440477" w:rsidP="00BA7D84">
            <w:pPr>
              <w:pStyle w:val="TableHead"/>
              <w:rPr>
                <w:ins w:id="2677" w:author="Russ Ott" w:date="2022-04-29T10:09:00Z"/>
              </w:rPr>
            </w:pPr>
            <w:ins w:id="2678" w:author="Russ Ott" w:date="2022-04-29T10:09:00Z">
              <w:r>
                <w:t>Card.</w:t>
              </w:r>
            </w:ins>
          </w:p>
        </w:tc>
        <w:tc>
          <w:tcPr>
            <w:tcW w:w="1152" w:type="dxa"/>
            <w:shd w:val="clear" w:color="auto" w:fill="E6E6E6"/>
            <w:noWrap/>
          </w:tcPr>
          <w:p w14:paraId="4C21278F" w14:textId="77777777" w:rsidR="00440477" w:rsidRDefault="00440477" w:rsidP="00BA7D84">
            <w:pPr>
              <w:pStyle w:val="TableHead"/>
              <w:rPr>
                <w:ins w:id="2679" w:author="Russ Ott" w:date="2022-04-29T10:09:00Z"/>
              </w:rPr>
            </w:pPr>
            <w:ins w:id="2680" w:author="Russ Ott" w:date="2022-04-29T10:09:00Z">
              <w:r>
                <w:t>Verb</w:t>
              </w:r>
            </w:ins>
          </w:p>
        </w:tc>
        <w:tc>
          <w:tcPr>
            <w:tcW w:w="864" w:type="dxa"/>
            <w:shd w:val="clear" w:color="auto" w:fill="E6E6E6"/>
            <w:noWrap/>
          </w:tcPr>
          <w:p w14:paraId="2EF77ACF" w14:textId="77777777" w:rsidR="00440477" w:rsidRDefault="00440477" w:rsidP="00BA7D84">
            <w:pPr>
              <w:pStyle w:val="TableHead"/>
              <w:rPr>
                <w:ins w:id="2681" w:author="Russ Ott" w:date="2022-04-29T10:09:00Z"/>
              </w:rPr>
            </w:pPr>
            <w:ins w:id="2682" w:author="Russ Ott" w:date="2022-04-29T10:09:00Z">
              <w:r>
                <w:t>Data Type</w:t>
              </w:r>
            </w:ins>
          </w:p>
        </w:tc>
        <w:tc>
          <w:tcPr>
            <w:tcW w:w="864" w:type="dxa"/>
            <w:shd w:val="clear" w:color="auto" w:fill="E6E6E6"/>
            <w:noWrap/>
          </w:tcPr>
          <w:p w14:paraId="672F1337" w14:textId="77777777" w:rsidR="00440477" w:rsidRDefault="00440477" w:rsidP="00BA7D84">
            <w:pPr>
              <w:pStyle w:val="TableHead"/>
              <w:rPr>
                <w:ins w:id="2683" w:author="Russ Ott" w:date="2022-04-29T10:09:00Z"/>
              </w:rPr>
            </w:pPr>
            <w:ins w:id="2684" w:author="Russ Ott" w:date="2022-04-29T10:09:00Z">
              <w:r>
                <w:t>CONF#</w:t>
              </w:r>
            </w:ins>
          </w:p>
        </w:tc>
        <w:tc>
          <w:tcPr>
            <w:tcW w:w="864" w:type="dxa"/>
            <w:shd w:val="clear" w:color="auto" w:fill="E6E6E6"/>
            <w:noWrap/>
          </w:tcPr>
          <w:p w14:paraId="140111C8" w14:textId="77777777" w:rsidR="00440477" w:rsidRDefault="00440477" w:rsidP="00BA7D84">
            <w:pPr>
              <w:pStyle w:val="TableHead"/>
              <w:rPr>
                <w:ins w:id="2685" w:author="Russ Ott" w:date="2022-04-29T10:09:00Z"/>
              </w:rPr>
            </w:pPr>
            <w:ins w:id="2686" w:author="Russ Ott" w:date="2022-04-29T10:09:00Z">
              <w:r>
                <w:t>Value</w:t>
              </w:r>
            </w:ins>
          </w:p>
        </w:tc>
      </w:tr>
      <w:tr w:rsidR="00440477" w14:paraId="22C78901" w14:textId="77777777" w:rsidTr="00BA7D84">
        <w:trPr>
          <w:jc w:val="center"/>
          <w:ins w:id="2687" w:author="Russ Ott" w:date="2022-04-29T10:09:00Z"/>
        </w:trPr>
        <w:tc>
          <w:tcPr>
            <w:tcW w:w="10160" w:type="dxa"/>
            <w:gridSpan w:val="6"/>
          </w:tcPr>
          <w:p w14:paraId="7B025017" w14:textId="77777777" w:rsidR="00440477" w:rsidRDefault="00440477" w:rsidP="00BA7D84">
            <w:pPr>
              <w:pStyle w:val="TableText"/>
              <w:rPr>
                <w:ins w:id="2688" w:author="Russ Ott" w:date="2022-04-29T10:09:00Z"/>
              </w:rPr>
            </w:pPr>
            <w:ins w:id="2689" w:author="Russ Ott" w:date="2022-04-29T10:09:00Z">
              <w:r>
                <w:t>act (identifier: urn:hl7ii:2.16.840.1.113883.10.20.22.4.502:2022-06-01)</w:t>
              </w:r>
            </w:ins>
          </w:p>
        </w:tc>
      </w:tr>
      <w:tr w:rsidR="00440477" w14:paraId="2670DBAE" w14:textId="77777777" w:rsidTr="00BA7D84">
        <w:trPr>
          <w:jc w:val="center"/>
          <w:ins w:id="2690" w:author="Russ Ott" w:date="2022-04-29T10:09:00Z"/>
        </w:trPr>
        <w:tc>
          <w:tcPr>
            <w:tcW w:w="3345" w:type="dxa"/>
          </w:tcPr>
          <w:p w14:paraId="5BDFAE93" w14:textId="77777777" w:rsidR="00440477" w:rsidRDefault="00440477" w:rsidP="00BA7D84">
            <w:pPr>
              <w:pStyle w:val="TableText"/>
              <w:rPr>
                <w:ins w:id="2691" w:author="Russ Ott" w:date="2022-04-29T10:09:00Z"/>
              </w:rPr>
            </w:pPr>
            <w:ins w:id="2692" w:author="Russ Ott" w:date="2022-04-29T10:09:00Z">
              <w:r>
                <w:tab/>
                <w:t>@classCode</w:t>
              </w:r>
            </w:ins>
          </w:p>
        </w:tc>
        <w:tc>
          <w:tcPr>
            <w:tcW w:w="720" w:type="dxa"/>
          </w:tcPr>
          <w:p w14:paraId="2F39149F" w14:textId="77777777" w:rsidR="00440477" w:rsidRDefault="00440477" w:rsidP="00BA7D84">
            <w:pPr>
              <w:pStyle w:val="TableText"/>
              <w:rPr>
                <w:ins w:id="2693" w:author="Russ Ott" w:date="2022-04-29T10:09:00Z"/>
              </w:rPr>
            </w:pPr>
            <w:ins w:id="2694" w:author="Russ Ott" w:date="2022-04-29T10:09:00Z">
              <w:r>
                <w:t>1..1</w:t>
              </w:r>
            </w:ins>
          </w:p>
        </w:tc>
        <w:tc>
          <w:tcPr>
            <w:tcW w:w="1152" w:type="dxa"/>
          </w:tcPr>
          <w:p w14:paraId="3BD8DBB9" w14:textId="77777777" w:rsidR="00440477" w:rsidRDefault="00440477" w:rsidP="00BA7D84">
            <w:pPr>
              <w:pStyle w:val="TableText"/>
              <w:rPr>
                <w:ins w:id="2695" w:author="Russ Ott" w:date="2022-04-29T10:09:00Z"/>
              </w:rPr>
            </w:pPr>
            <w:ins w:id="2696" w:author="Russ Ott" w:date="2022-04-29T10:09:00Z">
              <w:r>
                <w:t>SHALL</w:t>
              </w:r>
            </w:ins>
          </w:p>
        </w:tc>
        <w:tc>
          <w:tcPr>
            <w:tcW w:w="864" w:type="dxa"/>
          </w:tcPr>
          <w:p w14:paraId="09721862" w14:textId="77777777" w:rsidR="00440477" w:rsidRDefault="00440477" w:rsidP="00BA7D84">
            <w:pPr>
              <w:pStyle w:val="TableText"/>
              <w:rPr>
                <w:ins w:id="2697" w:author="Russ Ott" w:date="2022-04-29T10:09:00Z"/>
              </w:rPr>
            </w:pPr>
          </w:p>
        </w:tc>
        <w:tc>
          <w:tcPr>
            <w:tcW w:w="1104" w:type="dxa"/>
          </w:tcPr>
          <w:p w14:paraId="791E28B6" w14:textId="3E38DEA5" w:rsidR="00440477" w:rsidRDefault="00002F64" w:rsidP="00BA7D84">
            <w:pPr>
              <w:pStyle w:val="TableText"/>
              <w:rPr>
                <w:ins w:id="2698" w:author="Russ Ott" w:date="2022-04-29T10:09:00Z"/>
              </w:rPr>
            </w:pPr>
            <w:ins w:id="2699" w:author="Russ Ott" w:date="2022-04-29T10:09:00Z">
              <w:r>
                <w:fldChar w:fldCharType="begin"/>
              </w:r>
              <w:r>
                <w:instrText xml:space="preserve"> HYPERLINK \l "C_4515-33010" \h </w:instrText>
              </w:r>
              <w:r>
                <w:fldChar w:fldCharType="separate"/>
              </w:r>
              <w:r w:rsidR="00440477">
                <w:rPr>
                  <w:rStyle w:val="HyperlinkText9pt"/>
                </w:rPr>
                <w:t>4515-33010</w:t>
              </w:r>
              <w:r>
                <w:rPr>
                  <w:rStyle w:val="HyperlinkText9pt"/>
                </w:rPr>
                <w:fldChar w:fldCharType="end"/>
              </w:r>
            </w:ins>
          </w:p>
        </w:tc>
        <w:tc>
          <w:tcPr>
            <w:tcW w:w="2975" w:type="dxa"/>
          </w:tcPr>
          <w:p w14:paraId="150CC867" w14:textId="77777777" w:rsidR="00440477" w:rsidRDefault="00440477" w:rsidP="00BA7D84">
            <w:pPr>
              <w:pStyle w:val="TableText"/>
              <w:rPr>
                <w:ins w:id="2700" w:author="Russ Ott" w:date="2022-04-29T10:09:00Z"/>
              </w:rPr>
            </w:pPr>
            <w:ins w:id="2701" w:author="Russ Ott" w:date="2022-04-29T10:09:00Z">
              <w:r>
                <w:t>urn:oid:2.16.840.1.113883.5.4 (HL7ActCode) = ACT</w:t>
              </w:r>
            </w:ins>
          </w:p>
        </w:tc>
      </w:tr>
      <w:tr w:rsidR="00440477" w14:paraId="1D0A8BB6" w14:textId="77777777" w:rsidTr="00BA7D84">
        <w:trPr>
          <w:jc w:val="center"/>
          <w:ins w:id="2702" w:author="Russ Ott" w:date="2022-04-29T10:09:00Z"/>
        </w:trPr>
        <w:tc>
          <w:tcPr>
            <w:tcW w:w="3345" w:type="dxa"/>
          </w:tcPr>
          <w:p w14:paraId="52A867E5" w14:textId="77777777" w:rsidR="00440477" w:rsidRDefault="00440477" w:rsidP="00BA7D84">
            <w:pPr>
              <w:pStyle w:val="TableText"/>
              <w:rPr>
                <w:ins w:id="2703" w:author="Russ Ott" w:date="2022-04-29T10:09:00Z"/>
              </w:rPr>
            </w:pPr>
            <w:ins w:id="2704" w:author="Russ Ott" w:date="2022-04-29T10:09:00Z">
              <w:r>
                <w:tab/>
                <w:t>@moodCode</w:t>
              </w:r>
            </w:ins>
          </w:p>
        </w:tc>
        <w:tc>
          <w:tcPr>
            <w:tcW w:w="720" w:type="dxa"/>
          </w:tcPr>
          <w:p w14:paraId="21A6932F" w14:textId="77777777" w:rsidR="00440477" w:rsidRDefault="00440477" w:rsidP="00BA7D84">
            <w:pPr>
              <w:pStyle w:val="TableText"/>
              <w:rPr>
                <w:ins w:id="2705" w:author="Russ Ott" w:date="2022-04-29T10:09:00Z"/>
              </w:rPr>
            </w:pPr>
            <w:ins w:id="2706" w:author="Russ Ott" w:date="2022-04-29T10:09:00Z">
              <w:r>
                <w:t>1..1</w:t>
              </w:r>
            </w:ins>
          </w:p>
        </w:tc>
        <w:tc>
          <w:tcPr>
            <w:tcW w:w="1152" w:type="dxa"/>
          </w:tcPr>
          <w:p w14:paraId="0E69477F" w14:textId="77777777" w:rsidR="00440477" w:rsidRDefault="00440477" w:rsidP="00BA7D84">
            <w:pPr>
              <w:pStyle w:val="TableText"/>
              <w:rPr>
                <w:ins w:id="2707" w:author="Russ Ott" w:date="2022-04-29T10:09:00Z"/>
              </w:rPr>
            </w:pPr>
            <w:ins w:id="2708" w:author="Russ Ott" w:date="2022-04-29T10:09:00Z">
              <w:r>
                <w:t>SHALL</w:t>
              </w:r>
            </w:ins>
          </w:p>
        </w:tc>
        <w:tc>
          <w:tcPr>
            <w:tcW w:w="864" w:type="dxa"/>
          </w:tcPr>
          <w:p w14:paraId="77E8894F" w14:textId="77777777" w:rsidR="00440477" w:rsidRDefault="00440477" w:rsidP="00BA7D84">
            <w:pPr>
              <w:pStyle w:val="TableText"/>
              <w:rPr>
                <w:ins w:id="2709" w:author="Russ Ott" w:date="2022-04-29T10:09:00Z"/>
              </w:rPr>
            </w:pPr>
          </w:p>
        </w:tc>
        <w:tc>
          <w:tcPr>
            <w:tcW w:w="1104" w:type="dxa"/>
          </w:tcPr>
          <w:p w14:paraId="2EE8820D" w14:textId="26C23EBA" w:rsidR="00440477" w:rsidRDefault="00002F64" w:rsidP="00BA7D84">
            <w:pPr>
              <w:pStyle w:val="TableText"/>
              <w:rPr>
                <w:ins w:id="2710" w:author="Russ Ott" w:date="2022-04-29T10:09:00Z"/>
              </w:rPr>
            </w:pPr>
            <w:ins w:id="2711" w:author="Russ Ott" w:date="2022-04-29T10:09:00Z">
              <w:r>
                <w:fldChar w:fldCharType="begin"/>
              </w:r>
              <w:r>
                <w:instrText xml:space="preserve"> HYPERLINK \l "C_4515-33011" \h </w:instrText>
              </w:r>
              <w:r>
                <w:fldChar w:fldCharType="separate"/>
              </w:r>
              <w:r w:rsidR="00440477">
                <w:rPr>
                  <w:rStyle w:val="HyperlinkText9pt"/>
                </w:rPr>
                <w:t>4515-33011</w:t>
              </w:r>
              <w:r>
                <w:rPr>
                  <w:rStyle w:val="HyperlinkText9pt"/>
                </w:rPr>
                <w:fldChar w:fldCharType="end"/>
              </w:r>
            </w:ins>
          </w:p>
        </w:tc>
        <w:tc>
          <w:tcPr>
            <w:tcW w:w="2975" w:type="dxa"/>
          </w:tcPr>
          <w:p w14:paraId="28D20B5C" w14:textId="77777777" w:rsidR="00440477" w:rsidRDefault="00440477" w:rsidP="00BA7D84">
            <w:pPr>
              <w:pStyle w:val="TableText"/>
              <w:rPr>
                <w:ins w:id="2712" w:author="Russ Ott" w:date="2022-04-29T10:09:00Z"/>
              </w:rPr>
            </w:pPr>
            <w:ins w:id="2713" w:author="Russ Ott" w:date="2022-04-29T10:09:00Z">
              <w:r>
                <w:t>urn:oid:2.16.840.1.113883.5.1001 (HL7ActMood) = EVN</w:t>
              </w:r>
            </w:ins>
          </w:p>
        </w:tc>
      </w:tr>
      <w:tr w:rsidR="00440477" w14:paraId="1EF3D80D" w14:textId="77777777" w:rsidTr="00BA7D84">
        <w:trPr>
          <w:jc w:val="center"/>
          <w:ins w:id="2714" w:author="Russ Ott" w:date="2022-04-29T10:09:00Z"/>
        </w:trPr>
        <w:tc>
          <w:tcPr>
            <w:tcW w:w="3345" w:type="dxa"/>
          </w:tcPr>
          <w:p w14:paraId="389E7CF1" w14:textId="77777777" w:rsidR="00440477" w:rsidRDefault="00440477" w:rsidP="00BA7D84">
            <w:pPr>
              <w:pStyle w:val="TableText"/>
              <w:rPr>
                <w:ins w:id="2715" w:author="Russ Ott" w:date="2022-04-29T10:09:00Z"/>
              </w:rPr>
            </w:pPr>
            <w:ins w:id="2716" w:author="Russ Ott" w:date="2022-04-29T10:09:00Z">
              <w:r>
                <w:tab/>
                <w:t>templateId</w:t>
              </w:r>
            </w:ins>
          </w:p>
        </w:tc>
        <w:tc>
          <w:tcPr>
            <w:tcW w:w="720" w:type="dxa"/>
          </w:tcPr>
          <w:p w14:paraId="332BE964" w14:textId="77777777" w:rsidR="00440477" w:rsidRDefault="00440477" w:rsidP="00BA7D84">
            <w:pPr>
              <w:pStyle w:val="TableText"/>
              <w:rPr>
                <w:ins w:id="2717" w:author="Russ Ott" w:date="2022-04-29T10:09:00Z"/>
              </w:rPr>
            </w:pPr>
            <w:ins w:id="2718" w:author="Russ Ott" w:date="2022-04-29T10:09:00Z">
              <w:r>
                <w:t>1..1</w:t>
              </w:r>
            </w:ins>
          </w:p>
        </w:tc>
        <w:tc>
          <w:tcPr>
            <w:tcW w:w="1152" w:type="dxa"/>
          </w:tcPr>
          <w:p w14:paraId="36A571E0" w14:textId="77777777" w:rsidR="00440477" w:rsidRDefault="00440477" w:rsidP="00BA7D84">
            <w:pPr>
              <w:pStyle w:val="TableText"/>
              <w:rPr>
                <w:ins w:id="2719" w:author="Russ Ott" w:date="2022-04-29T10:09:00Z"/>
              </w:rPr>
            </w:pPr>
            <w:ins w:id="2720" w:author="Russ Ott" w:date="2022-04-29T10:09:00Z">
              <w:r>
                <w:t>SHALL</w:t>
              </w:r>
            </w:ins>
          </w:p>
        </w:tc>
        <w:tc>
          <w:tcPr>
            <w:tcW w:w="864" w:type="dxa"/>
          </w:tcPr>
          <w:p w14:paraId="040E8255" w14:textId="77777777" w:rsidR="00440477" w:rsidRDefault="00440477" w:rsidP="00BA7D84">
            <w:pPr>
              <w:pStyle w:val="TableText"/>
              <w:rPr>
                <w:ins w:id="2721" w:author="Russ Ott" w:date="2022-04-29T10:09:00Z"/>
              </w:rPr>
            </w:pPr>
          </w:p>
        </w:tc>
        <w:tc>
          <w:tcPr>
            <w:tcW w:w="1104" w:type="dxa"/>
          </w:tcPr>
          <w:p w14:paraId="3BAAB632" w14:textId="04ED36CC" w:rsidR="00440477" w:rsidRDefault="00002F64" w:rsidP="00BA7D84">
            <w:pPr>
              <w:pStyle w:val="TableText"/>
              <w:rPr>
                <w:ins w:id="2722" w:author="Russ Ott" w:date="2022-04-29T10:09:00Z"/>
              </w:rPr>
            </w:pPr>
            <w:ins w:id="2723" w:author="Russ Ott" w:date="2022-04-29T10:09:00Z">
              <w:r>
                <w:fldChar w:fldCharType="begin"/>
              </w:r>
              <w:r>
                <w:instrText xml:space="preserve"> HYPERLINK \l "C_4515-33000" \h </w:instrText>
              </w:r>
              <w:r>
                <w:fldChar w:fldCharType="separate"/>
              </w:r>
              <w:r w:rsidR="00440477">
                <w:rPr>
                  <w:rStyle w:val="HyperlinkText9pt"/>
                </w:rPr>
                <w:t>4515-33000</w:t>
              </w:r>
              <w:r>
                <w:rPr>
                  <w:rStyle w:val="HyperlinkText9pt"/>
                </w:rPr>
                <w:fldChar w:fldCharType="end"/>
              </w:r>
            </w:ins>
          </w:p>
        </w:tc>
        <w:tc>
          <w:tcPr>
            <w:tcW w:w="2975" w:type="dxa"/>
          </w:tcPr>
          <w:p w14:paraId="1F1C624D" w14:textId="77777777" w:rsidR="00440477" w:rsidRDefault="00440477" w:rsidP="00BA7D84">
            <w:pPr>
              <w:pStyle w:val="TableText"/>
              <w:rPr>
                <w:ins w:id="2724" w:author="Russ Ott" w:date="2022-04-29T10:09:00Z"/>
              </w:rPr>
            </w:pPr>
          </w:p>
        </w:tc>
      </w:tr>
      <w:tr w:rsidR="00440477" w14:paraId="206ABE4D" w14:textId="77777777" w:rsidTr="00BA7D84">
        <w:trPr>
          <w:jc w:val="center"/>
          <w:ins w:id="2725" w:author="Russ Ott" w:date="2022-04-29T10:09:00Z"/>
        </w:trPr>
        <w:tc>
          <w:tcPr>
            <w:tcW w:w="3345" w:type="dxa"/>
          </w:tcPr>
          <w:p w14:paraId="0BB4276B" w14:textId="77777777" w:rsidR="00440477" w:rsidRDefault="00440477" w:rsidP="00BA7D84">
            <w:pPr>
              <w:pStyle w:val="TableText"/>
              <w:rPr>
                <w:ins w:id="2726" w:author="Russ Ott" w:date="2022-04-29T10:09:00Z"/>
              </w:rPr>
            </w:pPr>
            <w:ins w:id="2727" w:author="Russ Ott" w:date="2022-04-29T10:09:00Z">
              <w:r>
                <w:tab/>
              </w:r>
              <w:r>
                <w:tab/>
                <w:t>@root</w:t>
              </w:r>
            </w:ins>
          </w:p>
        </w:tc>
        <w:tc>
          <w:tcPr>
            <w:tcW w:w="720" w:type="dxa"/>
          </w:tcPr>
          <w:p w14:paraId="1958EC4B" w14:textId="77777777" w:rsidR="00440477" w:rsidRDefault="00440477" w:rsidP="00BA7D84">
            <w:pPr>
              <w:pStyle w:val="TableText"/>
              <w:rPr>
                <w:ins w:id="2728" w:author="Russ Ott" w:date="2022-04-29T10:09:00Z"/>
              </w:rPr>
            </w:pPr>
            <w:ins w:id="2729" w:author="Russ Ott" w:date="2022-04-29T10:09:00Z">
              <w:r>
                <w:t>1..1</w:t>
              </w:r>
            </w:ins>
          </w:p>
        </w:tc>
        <w:tc>
          <w:tcPr>
            <w:tcW w:w="1152" w:type="dxa"/>
          </w:tcPr>
          <w:p w14:paraId="036DCA79" w14:textId="77777777" w:rsidR="00440477" w:rsidRDefault="00440477" w:rsidP="00BA7D84">
            <w:pPr>
              <w:pStyle w:val="TableText"/>
              <w:rPr>
                <w:ins w:id="2730" w:author="Russ Ott" w:date="2022-04-29T10:09:00Z"/>
              </w:rPr>
            </w:pPr>
            <w:ins w:id="2731" w:author="Russ Ott" w:date="2022-04-29T10:09:00Z">
              <w:r>
                <w:t>SHALL</w:t>
              </w:r>
            </w:ins>
          </w:p>
        </w:tc>
        <w:tc>
          <w:tcPr>
            <w:tcW w:w="864" w:type="dxa"/>
          </w:tcPr>
          <w:p w14:paraId="25FD338A" w14:textId="77777777" w:rsidR="00440477" w:rsidRDefault="00440477" w:rsidP="00BA7D84">
            <w:pPr>
              <w:pStyle w:val="TableText"/>
              <w:rPr>
                <w:ins w:id="2732" w:author="Russ Ott" w:date="2022-04-29T10:09:00Z"/>
              </w:rPr>
            </w:pPr>
          </w:p>
        </w:tc>
        <w:tc>
          <w:tcPr>
            <w:tcW w:w="1104" w:type="dxa"/>
          </w:tcPr>
          <w:p w14:paraId="7DAEF5B8" w14:textId="1B5BDFB1" w:rsidR="00440477" w:rsidRDefault="00002F64" w:rsidP="00BA7D84">
            <w:pPr>
              <w:pStyle w:val="TableText"/>
              <w:rPr>
                <w:ins w:id="2733" w:author="Russ Ott" w:date="2022-04-29T10:09:00Z"/>
              </w:rPr>
            </w:pPr>
            <w:ins w:id="2734" w:author="Russ Ott" w:date="2022-04-29T10:09:00Z">
              <w:r>
                <w:fldChar w:fldCharType="begin"/>
              </w:r>
              <w:r>
                <w:instrText xml:space="preserve"> HYPERLINK \l "C_4515-33002" \h </w:instrText>
              </w:r>
              <w:r>
                <w:fldChar w:fldCharType="separate"/>
              </w:r>
              <w:r w:rsidR="00440477">
                <w:rPr>
                  <w:rStyle w:val="HyperlinkText9pt"/>
                </w:rPr>
                <w:t>4515-33002</w:t>
              </w:r>
              <w:r>
                <w:rPr>
                  <w:rStyle w:val="HyperlinkText9pt"/>
                </w:rPr>
                <w:fldChar w:fldCharType="end"/>
              </w:r>
            </w:ins>
          </w:p>
        </w:tc>
        <w:tc>
          <w:tcPr>
            <w:tcW w:w="2975" w:type="dxa"/>
          </w:tcPr>
          <w:p w14:paraId="3C1583B6" w14:textId="77777777" w:rsidR="00440477" w:rsidRDefault="00440477" w:rsidP="00BA7D84">
            <w:pPr>
              <w:pStyle w:val="TableText"/>
              <w:rPr>
                <w:ins w:id="2735" w:author="Russ Ott" w:date="2022-04-29T10:09:00Z"/>
              </w:rPr>
            </w:pPr>
            <w:ins w:id="2736" w:author="Russ Ott" w:date="2022-04-29T10:09:00Z">
              <w:r>
                <w:t>2.16.840.1.113883.10.20.22.4.502</w:t>
              </w:r>
            </w:ins>
          </w:p>
        </w:tc>
      </w:tr>
      <w:tr w:rsidR="00440477" w14:paraId="64A6FCF7" w14:textId="77777777" w:rsidTr="00BA7D84">
        <w:trPr>
          <w:jc w:val="center"/>
          <w:ins w:id="2737" w:author="Russ Ott" w:date="2022-04-29T10:09:00Z"/>
        </w:trPr>
        <w:tc>
          <w:tcPr>
            <w:tcW w:w="3345" w:type="dxa"/>
          </w:tcPr>
          <w:p w14:paraId="3A135A01" w14:textId="77777777" w:rsidR="00440477" w:rsidRDefault="00440477" w:rsidP="00BA7D84">
            <w:pPr>
              <w:pStyle w:val="TableText"/>
              <w:rPr>
                <w:ins w:id="2738" w:author="Russ Ott" w:date="2022-04-29T10:09:00Z"/>
              </w:rPr>
            </w:pPr>
            <w:ins w:id="2739" w:author="Russ Ott" w:date="2022-04-29T10:09:00Z">
              <w:r>
                <w:tab/>
              </w:r>
              <w:r>
                <w:tab/>
                <w:t>@extension</w:t>
              </w:r>
            </w:ins>
          </w:p>
        </w:tc>
        <w:tc>
          <w:tcPr>
            <w:tcW w:w="720" w:type="dxa"/>
          </w:tcPr>
          <w:p w14:paraId="13709D86" w14:textId="77777777" w:rsidR="00440477" w:rsidRDefault="00440477" w:rsidP="00BA7D84">
            <w:pPr>
              <w:pStyle w:val="TableText"/>
              <w:rPr>
                <w:ins w:id="2740" w:author="Russ Ott" w:date="2022-04-29T10:09:00Z"/>
              </w:rPr>
            </w:pPr>
            <w:ins w:id="2741" w:author="Russ Ott" w:date="2022-04-29T10:09:00Z">
              <w:r>
                <w:t>1..1</w:t>
              </w:r>
            </w:ins>
          </w:p>
        </w:tc>
        <w:tc>
          <w:tcPr>
            <w:tcW w:w="1152" w:type="dxa"/>
          </w:tcPr>
          <w:p w14:paraId="6257EA41" w14:textId="77777777" w:rsidR="00440477" w:rsidRDefault="00440477" w:rsidP="00BA7D84">
            <w:pPr>
              <w:pStyle w:val="TableText"/>
              <w:rPr>
                <w:ins w:id="2742" w:author="Russ Ott" w:date="2022-04-29T10:09:00Z"/>
              </w:rPr>
            </w:pPr>
            <w:ins w:id="2743" w:author="Russ Ott" w:date="2022-04-29T10:09:00Z">
              <w:r>
                <w:t>SHALL</w:t>
              </w:r>
            </w:ins>
          </w:p>
        </w:tc>
        <w:tc>
          <w:tcPr>
            <w:tcW w:w="864" w:type="dxa"/>
          </w:tcPr>
          <w:p w14:paraId="61C2B1E1" w14:textId="77777777" w:rsidR="00440477" w:rsidRDefault="00440477" w:rsidP="00BA7D84">
            <w:pPr>
              <w:pStyle w:val="TableText"/>
              <w:rPr>
                <w:ins w:id="2744" w:author="Russ Ott" w:date="2022-04-29T10:09:00Z"/>
              </w:rPr>
            </w:pPr>
          </w:p>
        </w:tc>
        <w:tc>
          <w:tcPr>
            <w:tcW w:w="1104" w:type="dxa"/>
          </w:tcPr>
          <w:p w14:paraId="052EDEA8" w14:textId="2EA149E4" w:rsidR="00440477" w:rsidRDefault="00002F64" w:rsidP="00BA7D84">
            <w:pPr>
              <w:pStyle w:val="TableText"/>
              <w:rPr>
                <w:ins w:id="2745" w:author="Russ Ott" w:date="2022-04-29T10:09:00Z"/>
              </w:rPr>
            </w:pPr>
            <w:ins w:id="2746" w:author="Russ Ott" w:date="2022-04-29T10:09:00Z">
              <w:r>
                <w:fldChar w:fldCharType="begin"/>
              </w:r>
              <w:r>
                <w:instrText xml:space="preserve"> HYPERLINK \l "C_4515-33003" \h </w:instrText>
              </w:r>
              <w:r>
                <w:fldChar w:fldCharType="separate"/>
              </w:r>
              <w:r w:rsidR="00440477">
                <w:rPr>
                  <w:rStyle w:val="HyperlinkText9pt"/>
                </w:rPr>
                <w:t>4515-33003</w:t>
              </w:r>
              <w:r>
                <w:rPr>
                  <w:rStyle w:val="HyperlinkText9pt"/>
                </w:rPr>
                <w:fldChar w:fldCharType="end"/>
              </w:r>
            </w:ins>
          </w:p>
        </w:tc>
        <w:tc>
          <w:tcPr>
            <w:tcW w:w="2975" w:type="dxa"/>
          </w:tcPr>
          <w:p w14:paraId="7220854E" w14:textId="77777777" w:rsidR="00440477" w:rsidRDefault="00440477" w:rsidP="00BA7D84">
            <w:pPr>
              <w:pStyle w:val="TableText"/>
              <w:rPr>
                <w:ins w:id="2747" w:author="Russ Ott" w:date="2022-04-29T10:09:00Z"/>
              </w:rPr>
            </w:pPr>
            <w:ins w:id="2748" w:author="Russ Ott" w:date="2022-04-29T10:09:00Z">
              <w:r>
                <w:t>2022-06-01</w:t>
              </w:r>
            </w:ins>
          </w:p>
        </w:tc>
      </w:tr>
      <w:tr w:rsidR="00440477" w14:paraId="24CBDE77" w14:textId="77777777" w:rsidTr="00BA7D84">
        <w:trPr>
          <w:jc w:val="center"/>
          <w:ins w:id="2749" w:author="Russ Ott" w:date="2022-04-29T10:09:00Z"/>
        </w:trPr>
        <w:tc>
          <w:tcPr>
            <w:tcW w:w="3345" w:type="dxa"/>
          </w:tcPr>
          <w:p w14:paraId="754384D7" w14:textId="77777777" w:rsidR="00440477" w:rsidRDefault="00440477" w:rsidP="00BA7D84">
            <w:pPr>
              <w:pStyle w:val="TableText"/>
              <w:rPr>
                <w:ins w:id="2750" w:author="Russ Ott" w:date="2022-04-29T10:09:00Z"/>
              </w:rPr>
            </w:pPr>
            <w:ins w:id="2751" w:author="Russ Ott" w:date="2022-04-29T10:09:00Z">
              <w:r>
                <w:tab/>
                <w:t>code</w:t>
              </w:r>
            </w:ins>
          </w:p>
        </w:tc>
        <w:tc>
          <w:tcPr>
            <w:tcW w:w="720" w:type="dxa"/>
          </w:tcPr>
          <w:p w14:paraId="3A4C28A3" w14:textId="77777777" w:rsidR="00440477" w:rsidRDefault="00440477" w:rsidP="00BA7D84">
            <w:pPr>
              <w:pStyle w:val="TableText"/>
              <w:rPr>
                <w:ins w:id="2752" w:author="Russ Ott" w:date="2022-04-29T10:09:00Z"/>
              </w:rPr>
            </w:pPr>
            <w:ins w:id="2753" w:author="Russ Ott" w:date="2022-04-29T10:09:00Z">
              <w:r>
                <w:t>1..1</w:t>
              </w:r>
            </w:ins>
          </w:p>
        </w:tc>
        <w:tc>
          <w:tcPr>
            <w:tcW w:w="1152" w:type="dxa"/>
          </w:tcPr>
          <w:p w14:paraId="16BFCADC" w14:textId="77777777" w:rsidR="00440477" w:rsidRDefault="00440477" w:rsidP="00BA7D84">
            <w:pPr>
              <w:pStyle w:val="TableText"/>
              <w:rPr>
                <w:ins w:id="2754" w:author="Russ Ott" w:date="2022-04-29T10:09:00Z"/>
              </w:rPr>
            </w:pPr>
            <w:ins w:id="2755" w:author="Russ Ott" w:date="2022-04-29T10:09:00Z">
              <w:r>
                <w:t>SHALL</w:t>
              </w:r>
            </w:ins>
          </w:p>
        </w:tc>
        <w:tc>
          <w:tcPr>
            <w:tcW w:w="864" w:type="dxa"/>
          </w:tcPr>
          <w:p w14:paraId="56D62500" w14:textId="77777777" w:rsidR="00440477" w:rsidRDefault="00440477" w:rsidP="00BA7D84">
            <w:pPr>
              <w:pStyle w:val="TableText"/>
              <w:rPr>
                <w:ins w:id="2756" w:author="Russ Ott" w:date="2022-04-29T10:09:00Z"/>
              </w:rPr>
            </w:pPr>
          </w:p>
        </w:tc>
        <w:tc>
          <w:tcPr>
            <w:tcW w:w="1104" w:type="dxa"/>
          </w:tcPr>
          <w:p w14:paraId="70564AFC" w14:textId="7C9C7954" w:rsidR="00440477" w:rsidRDefault="00002F64" w:rsidP="00BA7D84">
            <w:pPr>
              <w:pStyle w:val="TableText"/>
              <w:rPr>
                <w:ins w:id="2757" w:author="Russ Ott" w:date="2022-04-29T10:09:00Z"/>
              </w:rPr>
            </w:pPr>
            <w:ins w:id="2758" w:author="Russ Ott" w:date="2022-04-29T10:09:00Z">
              <w:r>
                <w:fldChar w:fldCharType="begin"/>
              </w:r>
              <w:r>
                <w:instrText xml:space="preserve"> HYPERLINK \l "C_4515-33001" \h </w:instrText>
              </w:r>
              <w:r>
                <w:fldChar w:fldCharType="separate"/>
              </w:r>
              <w:r w:rsidR="00440477">
                <w:rPr>
                  <w:rStyle w:val="HyperlinkText9pt"/>
                </w:rPr>
                <w:t>4515-33001</w:t>
              </w:r>
              <w:r>
                <w:rPr>
                  <w:rStyle w:val="HyperlinkText9pt"/>
                </w:rPr>
                <w:fldChar w:fldCharType="end"/>
              </w:r>
            </w:ins>
          </w:p>
        </w:tc>
        <w:tc>
          <w:tcPr>
            <w:tcW w:w="2975" w:type="dxa"/>
          </w:tcPr>
          <w:p w14:paraId="3987AB85" w14:textId="77777777" w:rsidR="00440477" w:rsidRDefault="00440477" w:rsidP="00BA7D84">
            <w:pPr>
              <w:pStyle w:val="TableText"/>
              <w:rPr>
                <w:ins w:id="2759" w:author="Russ Ott" w:date="2022-04-29T10:09:00Z"/>
              </w:rPr>
            </w:pPr>
          </w:p>
        </w:tc>
      </w:tr>
      <w:tr w:rsidR="00440477" w14:paraId="43EAE059" w14:textId="77777777" w:rsidTr="00BA7D84">
        <w:trPr>
          <w:jc w:val="center"/>
          <w:ins w:id="2760" w:author="Russ Ott" w:date="2022-04-29T10:09:00Z"/>
        </w:trPr>
        <w:tc>
          <w:tcPr>
            <w:tcW w:w="3345" w:type="dxa"/>
          </w:tcPr>
          <w:p w14:paraId="3C224A35" w14:textId="77777777" w:rsidR="00440477" w:rsidRDefault="00440477" w:rsidP="00BA7D84">
            <w:pPr>
              <w:pStyle w:val="TableText"/>
              <w:rPr>
                <w:ins w:id="2761" w:author="Russ Ott" w:date="2022-04-29T10:09:00Z"/>
              </w:rPr>
            </w:pPr>
            <w:ins w:id="2762" w:author="Russ Ott" w:date="2022-04-29T10:09:00Z">
              <w:r>
                <w:tab/>
              </w:r>
              <w:r>
                <w:tab/>
                <w:t>@code</w:t>
              </w:r>
            </w:ins>
          </w:p>
        </w:tc>
        <w:tc>
          <w:tcPr>
            <w:tcW w:w="720" w:type="dxa"/>
          </w:tcPr>
          <w:p w14:paraId="0A8597F7" w14:textId="77777777" w:rsidR="00440477" w:rsidRDefault="00440477" w:rsidP="00BA7D84">
            <w:pPr>
              <w:pStyle w:val="TableText"/>
              <w:rPr>
                <w:ins w:id="2763" w:author="Russ Ott" w:date="2022-04-29T10:09:00Z"/>
              </w:rPr>
            </w:pPr>
            <w:ins w:id="2764" w:author="Russ Ott" w:date="2022-04-29T10:09:00Z">
              <w:r>
                <w:t>0..1</w:t>
              </w:r>
            </w:ins>
          </w:p>
        </w:tc>
        <w:tc>
          <w:tcPr>
            <w:tcW w:w="1152" w:type="dxa"/>
          </w:tcPr>
          <w:p w14:paraId="4223A7DC" w14:textId="77777777" w:rsidR="00440477" w:rsidRDefault="00440477" w:rsidP="00BA7D84">
            <w:pPr>
              <w:pStyle w:val="TableText"/>
              <w:rPr>
                <w:ins w:id="2765" w:author="Russ Ott" w:date="2022-04-29T10:09:00Z"/>
              </w:rPr>
            </w:pPr>
            <w:ins w:id="2766" w:author="Russ Ott" w:date="2022-04-29T10:09:00Z">
              <w:r>
                <w:t>SHALL</w:t>
              </w:r>
            </w:ins>
          </w:p>
        </w:tc>
        <w:tc>
          <w:tcPr>
            <w:tcW w:w="864" w:type="dxa"/>
          </w:tcPr>
          <w:p w14:paraId="6CEB878C" w14:textId="77777777" w:rsidR="00440477" w:rsidRDefault="00440477" w:rsidP="00BA7D84">
            <w:pPr>
              <w:pStyle w:val="TableText"/>
              <w:rPr>
                <w:ins w:id="2767" w:author="Russ Ott" w:date="2022-04-29T10:09:00Z"/>
              </w:rPr>
            </w:pPr>
          </w:p>
        </w:tc>
        <w:tc>
          <w:tcPr>
            <w:tcW w:w="1104" w:type="dxa"/>
          </w:tcPr>
          <w:p w14:paraId="22BC03E4" w14:textId="19E792FD" w:rsidR="00440477" w:rsidRDefault="00002F64" w:rsidP="00BA7D84">
            <w:pPr>
              <w:pStyle w:val="TableText"/>
              <w:rPr>
                <w:ins w:id="2768" w:author="Russ Ott" w:date="2022-04-29T10:09:00Z"/>
              </w:rPr>
            </w:pPr>
            <w:ins w:id="2769" w:author="Russ Ott" w:date="2022-04-29T10:09:00Z">
              <w:r>
                <w:fldChar w:fldCharType="begin"/>
              </w:r>
              <w:r>
                <w:instrText xml:space="preserve"> HYPERLINK \l "C_4515-33004" \h </w:instrText>
              </w:r>
              <w:r>
                <w:fldChar w:fldCharType="separate"/>
              </w:r>
              <w:r w:rsidR="00440477">
                <w:rPr>
                  <w:rStyle w:val="HyperlinkText9pt"/>
                </w:rPr>
                <w:t>4515-33004</w:t>
              </w:r>
              <w:r>
                <w:rPr>
                  <w:rStyle w:val="HyperlinkText9pt"/>
                </w:rPr>
                <w:fldChar w:fldCharType="end"/>
              </w:r>
            </w:ins>
          </w:p>
        </w:tc>
        <w:tc>
          <w:tcPr>
            <w:tcW w:w="2975" w:type="dxa"/>
          </w:tcPr>
          <w:p w14:paraId="21EE0963" w14:textId="77777777" w:rsidR="00440477" w:rsidRDefault="00440477" w:rsidP="00BA7D84">
            <w:pPr>
              <w:pStyle w:val="TableText"/>
              <w:rPr>
                <w:ins w:id="2770" w:author="Russ Ott" w:date="2022-04-29T10:09:00Z"/>
              </w:rPr>
            </w:pPr>
            <w:ins w:id="2771" w:author="Russ Ott" w:date="2022-04-29T10:09:00Z">
              <w:r>
                <w:t>77975-1</w:t>
              </w:r>
            </w:ins>
          </w:p>
        </w:tc>
      </w:tr>
      <w:tr w:rsidR="00440477" w14:paraId="470A6C4C" w14:textId="77777777" w:rsidTr="00BA7D84">
        <w:trPr>
          <w:jc w:val="center"/>
          <w:ins w:id="2772" w:author="Russ Ott" w:date="2022-04-29T10:09:00Z"/>
        </w:trPr>
        <w:tc>
          <w:tcPr>
            <w:tcW w:w="3345" w:type="dxa"/>
          </w:tcPr>
          <w:p w14:paraId="24AD97D1" w14:textId="77777777" w:rsidR="00440477" w:rsidRDefault="00440477" w:rsidP="00BA7D84">
            <w:pPr>
              <w:pStyle w:val="TableText"/>
              <w:rPr>
                <w:ins w:id="2773" w:author="Russ Ott" w:date="2022-04-29T10:09:00Z"/>
              </w:rPr>
            </w:pPr>
            <w:ins w:id="2774" w:author="Russ Ott" w:date="2022-04-29T10:09:00Z">
              <w:r>
                <w:tab/>
              </w:r>
              <w:r>
                <w:tab/>
                <w:t>@codeSystem</w:t>
              </w:r>
            </w:ins>
          </w:p>
        </w:tc>
        <w:tc>
          <w:tcPr>
            <w:tcW w:w="720" w:type="dxa"/>
          </w:tcPr>
          <w:p w14:paraId="32A5EC77" w14:textId="77777777" w:rsidR="00440477" w:rsidRDefault="00440477" w:rsidP="00BA7D84">
            <w:pPr>
              <w:pStyle w:val="TableText"/>
              <w:rPr>
                <w:ins w:id="2775" w:author="Russ Ott" w:date="2022-04-29T10:09:00Z"/>
              </w:rPr>
            </w:pPr>
            <w:ins w:id="2776" w:author="Russ Ott" w:date="2022-04-29T10:09:00Z">
              <w:r>
                <w:t>1..1</w:t>
              </w:r>
            </w:ins>
          </w:p>
        </w:tc>
        <w:tc>
          <w:tcPr>
            <w:tcW w:w="1152" w:type="dxa"/>
          </w:tcPr>
          <w:p w14:paraId="226D6C45" w14:textId="77777777" w:rsidR="00440477" w:rsidRDefault="00440477" w:rsidP="00BA7D84">
            <w:pPr>
              <w:pStyle w:val="TableText"/>
              <w:rPr>
                <w:ins w:id="2777" w:author="Russ Ott" w:date="2022-04-29T10:09:00Z"/>
              </w:rPr>
            </w:pPr>
            <w:ins w:id="2778" w:author="Russ Ott" w:date="2022-04-29T10:09:00Z">
              <w:r>
                <w:t>SHALL</w:t>
              </w:r>
            </w:ins>
          </w:p>
        </w:tc>
        <w:tc>
          <w:tcPr>
            <w:tcW w:w="864" w:type="dxa"/>
          </w:tcPr>
          <w:p w14:paraId="5ADF6124" w14:textId="77777777" w:rsidR="00440477" w:rsidRDefault="00440477" w:rsidP="00BA7D84">
            <w:pPr>
              <w:pStyle w:val="TableText"/>
              <w:rPr>
                <w:ins w:id="2779" w:author="Russ Ott" w:date="2022-04-29T10:09:00Z"/>
              </w:rPr>
            </w:pPr>
          </w:p>
        </w:tc>
        <w:tc>
          <w:tcPr>
            <w:tcW w:w="1104" w:type="dxa"/>
          </w:tcPr>
          <w:p w14:paraId="469E8642" w14:textId="63FEB6F8" w:rsidR="00440477" w:rsidRDefault="00002F64" w:rsidP="00BA7D84">
            <w:pPr>
              <w:pStyle w:val="TableText"/>
              <w:rPr>
                <w:ins w:id="2780" w:author="Russ Ott" w:date="2022-04-29T10:09:00Z"/>
              </w:rPr>
            </w:pPr>
            <w:ins w:id="2781" w:author="Russ Ott" w:date="2022-04-29T10:09:00Z">
              <w:r>
                <w:fldChar w:fldCharType="begin"/>
              </w:r>
              <w:r>
                <w:instrText xml:space="preserve"> HYPERLINK \l "C_4515-33005" \h </w:instrText>
              </w:r>
              <w:r>
                <w:fldChar w:fldCharType="separate"/>
              </w:r>
              <w:r w:rsidR="00440477">
                <w:rPr>
                  <w:rStyle w:val="HyperlinkText9pt"/>
                </w:rPr>
                <w:t>4515-33005</w:t>
              </w:r>
              <w:r>
                <w:rPr>
                  <w:rStyle w:val="HyperlinkText9pt"/>
                </w:rPr>
                <w:fldChar w:fldCharType="end"/>
              </w:r>
            </w:ins>
          </w:p>
        </w:tc>
        <w:tc>
          <w:tcPr>
            <w:tcW w:w="2975" w:type="dxa"/>
          </w:tcPr>
          <w:p w14:paraId="4A916632" w14:textId="77777777" w:rsidR="00440477" w:rsidRDefault="00440477" w:rsidP="00BA7D84">
            <w:pPr>
              <w:pStyle w:val="TableText"/>
              <w:rPr>
                <w:ins w:id="2782" w:author="Russ Ott" w:date="2022-04-29T10:09:00Z"/>
              </w:rPr>
            </w:pPr>
            <w:ins w:id="2783" w:author="Russ Ott" w:date="2022-04-29T10:09:00Z">
              <w:r>
                <w:t>2.16.840.1.113883.6.1</w:t>
              </w:r>
            </w:ins>
          </w:p>
        </w:tc>
      </w:tr>
      <w:tr w:rsidR="00440477" w14:paraId="348A6F66" w14:textId="77777777" w:rsidTr="00BA7D84">
        <w:trPr>
          <w:jc w:val="center"/>
          <w:ins w:id="2784" w:author="Russ Ott" w:date="2022-04-29T10:09:00Z"/>
        </w:trPr>
        <w:tc>
          <w:tcPr>
            <w:tcW w:w="3345" w:type="dxa"/>
          </w:tcPr>
          <w:p w14:paraId="75E97B2B" w14:textId="77777777" w:rsidR="00440477" w:rsidRDefault="00440477" w:rsidP="00BA7D84">
            <w:pPr>
              <w:pStyle w:val="TableText"/>
              <w:rPr>
                <w:ins w:id="2785" w:author="Russ Ott" w:date="2022-04-29T10:09:00Z"/>
              </w:rPr>
            </w:pPr>
            <w:ins w:id="2786" w:author="Russ Ott" w:date="2022-04-29T10:09:00Z">
              <w:r>
                <w:tab/>
                <w:t>statusCode</w:t>
              </w:r>
            </w:ins>
          </w:p>
        </w:tc>
        <w:tc>
          <w:tcPr>
            <w:tcW w:w="720" w:type="dxa"/>
          </w:tcPr>
          <w:p w14:paraId="19271F7A" w14:textId="77777777" w:rsidR="00440477" w:rsidRDefault="00440477" w:rsidP="00BA7D84">
            <w:pPr>
              <w:pStyle w:val="TableText"/>
              <w:rPr>
                <w:ins w:id="2787" w:author="Russ Ott" w:date="2022-04-29T10:09:00Z"/>
              </w:rPr>
            </w:pPr>
            <w:ins w:id="2788" w:author="Russ Ott" w:date="2022-04-29T10:09:00Z">
              <w:r>
                <w:t>1..1</w:t>
              </w:r>
            </w:ins>
          </w:p>
        </w:tc>
        <w:tc>
          <w:tcPr>
            <w:tcW w:w="1152" w:type="dxa"/>
          </w:tcPr>
          <w:p w14:paraId="0CEF52BB" w14:textId="77777777" w:rsidR="00440477" w:rsidRDefault="00440477" w:rsidP="00BA7D84">
            <w:pPr>
              <w:pStyle w:val="TableText"/>
              <w:rPr>
                <w:ins w:id="2789" w:author="Russ Ott" w:date="2022-04-29T10:09:00Z"/>
              </w:rPr>
            </w:pPr>
            <w:ins w:id="2790" w:author="Russ Ott" w:date="2022-04-29T10:09:00Z">
              <w:r>
                <w:t>SHALL</w:t>
              </w:r>
            </w:ins>
          </w:p>
        </w:tc>
        <w:tc>
          <w:tcPr>
            <w:tcW w:w="864" w:type="dxa"/>
          </w:tcPr>
          <w:p w14:paraId="54458761" w14:textId="77777777" w:rsidR="00440477" w:rsidRDefault="00440477" w:rsidP="00BA7D84">
            <w:pPr>
              <w:pStyle w:val="TableText"/>
              <w:rPr>
                <w:ins w:id="2791" w:author="Russ Ott" w:date="2022-04-29T10:09:00Z"/>
              </w:rPr>
            </w:pPr>
          </w:p>
        </w:tc>
        <w:tc>
          <w:tcPr>
            <w:tcW w:w="1104" w:type="dxa"/>
          </w:tcPr>
          <w:p w14:paraId="0A677DF7" w14:textId="3DBE37BD" w:rsidR="00440477" w:rsidRDefault="00002F64" w:rsidP="00BA7D84">
            <w:pPr>
              <w:pStyle w:val="TableText"/>
              <w:rPr>
                <w:ins w:id="2792" w:author="Russ Ott" w:date="2022-04-29T10:09:00Z"/>
              </w:rPr>
            </w:pPr>
            <w:ins w:id="2793" w:author="Russ Ott" w:date="2022-04-29T10:09:00Z">
              <w:r>
                <w:fldChar w:fldCharType="begin"/>
              </w:r>
              <w:r>
                <w:instrText xml:space="preserve"> HYPERLINK \l "C_4515-33006" \h </w:instrText>
              </w:r>
              <w:r>
                <w:fldChar w:fldCharType="separate"/>
              </w:r>
              <w:r w:rsidR="00440477">
                <w:rPr>
                  <w:rStyle w:val="HyperlinkText9pt"/>
                </w:rPr>
                <w:t>4515-33006</w:t>
              </w:r>
              <w:r>
                <w:rPr>
                  <w:rStyle w:val="HyperlinkText9pt"/>
                </w:rPr>
                <w:fldChar w:fldCharType="end"/>
              </w:r>
            </w:ins>
          </w:p>
        </w:tc>
        <w:tc>
          <w:tcPr>
            <w:tcW w:w="2975" w:type="dxa"/>
          </w:tcPr>
          <w:p w14:paraId="3F582B85" w14:textId="77777777" w:rsidR="00440477" w:rsidRDefault="00440477" w:rsidP="00BA7D84">
            <w:pPr>
              <w:pStyle w:val="TableText"/>
              <w:rPr>
                <w:ins w:id="2794" w:author="Russ Ott" w:date="2022-04-29T10:09:00Z"/>
              </w:rPr>
            </w:pPr>
            <w:ins w:id="2795" w:author="Russ Ott" w:date="2022-04-29T10:09:00Z">
              <w:r>
                <w:t>urn:oid:2.16.840.1.113883.5.14 (HL7ActStatus) = completed</w:t>
              </w:r>
            </w:ins>
          </w:p>
        </w:tc>
      </w:tr>
      <w:tr w:rsidR="00440477" w14:paraId="1BDC493B" w14:textId="77777777" w:rsidTr="00BA7D84">
        <w:trPr>
          <w:jc w:val="center"/>
          <w:ins w:id="2796" w:author="Russ Ott" w:date="2022-04-29T10:09:00Z"/>
        </w:trPr>
        <w:tc>
          <w:tcPr>
            <w:tcW w:w="3345" w:type="dxa"/>
          </w:tcPr>
          <w:p w14:paraId="3DE06CFA" w14:textId="77777777" w:rsidR="00440477" w:rsidRDefault="00440477" w:rsidP="00BA7D84">
            <w:pPr>
              <w:pStyle w:val="TableText"/>
              <w:rPr>
                <w:ins w:id="2797" w:author="Russ Ott" w:date="2022-04-29T10:09:00Z"/>
              </w:rPr>
            </w:pPr>
            <w:ins w:id="2798" w:author="Russ Ott" w:date="2022-04-29T10:09:00Z">
              <w:r>
                <w:tab/>
                <w:t>effectiveTime</w:t>
              </w:r>
            </w:ins>
          </w:p>
        </w:tc>
        <w:tc>
          <w:tcPr>
            <w:tcW w:w="720" w:type="dxa"/>
          </w:tcPr>
          <w:p w14:paraId="65C19340" w14:textId="77777777" w:rsidR="00440477" w:rsidRDefault="00440477" w:rsidP="00BA7D84">
            <w:pPr>
              <w:pStyle w:val="TableText"/>
              <w:rPr>
                <w:ins w:id="2799" w:author="Russ Ott" w:date="2022-04-29T10:09:00Z"/>
              </w:rPr>
            </w:pPr>
            <w:ins w:id="2800" w:author="Russ Ott" w:date="2022-04-29T10:09:00Z">
              <w:r>
                <w:t>1..1</w:t>
              </w:r>
            </w:ins>
          </w:p>
        </w:tc>
        <w:tc>
          <w:tcPr>
            <w:tcW w:w="1152" w:type="dxa"/>
          </w:tcPr>
          <w:p w14:paraId="4E3AF5AF" w14:textId="77777777" w:rsidR="00440477" w:rsidRDefault="00440477" w:rsidP="00BA7D84">
            <w:pPr>
              <w:pStyle w:val="TableText"/>
              <w:rPr>
                <w:ins w:id="2801" w:author="Russ Ott" w:date="2022-04-29T10:09:00Z"/>
              </w:rPr>
            </w:pPr>
            <w:ins w:id="2802" w:author="Russ Ott" w:date="2022-04-29T10:09:00Z">
              <w:r>
                <w:t>SHALL</w:t>
              </w:r>
            </w:ins>
          </w:p>
        </w:tc>
        <w:tc>
          <w:tcPr>
            <w:tcW w:w="864" w:type="dxa"/>
          </w:tcPr>
          <w:p w14:paraId="46F028F2" w14:textId="77777777" w:rsidR="00440477" w:rsidRDefault="00440477" w:rsidP="00BA7D84">
            <w:pPr>
              <w:pStyle w:val="TableText"/>
              <w:rPr>
                <w:ins w:id="2803" w:author="Russ Ott" w:date="2022-04-29T10:09:00Z"/>
              </w:rPr>
            </w:pPr>
          </w:p>
        </w:tc>
        <w:tc>
          <w:tcPr>
            <w:tcW w:w="1104" w:type="dxa"/>
          </w:tcPr>
          <w:p w14:paraId="065F94C0" w14:textId="456D19DD" w:rsidR="00440477" w:rsidRDefault="00002F64" w:rsidP="00BA7D84">
            <w:pPr>
              <w:pStyle w:val="TableText"/>
              <w:rPr>
                <w:ins w:id="2804" w:author="Russ Ott" w:date="2022-04-29T10:09:00Z"/>
              </w:rPr>
            </w:pPr>
            <w:ins w:id="2805" w:author="Russ Ott" w:date="2022-04-29T10:09:00Z">
              <w:r>
                <w:fldChar w:fldCharType="begin"/>
              </w:r>
              <w:r>
                <w:instrText xml:space="preserve"> HYPERLINK \l "C_4515-33007" \h </w:instrText>
              </w:r>
              <w:r>
                <w:fldChar w:fldCharType="separate"/>
              </w:r>
              <w:r w:rsidR="00440477">
                <w:rPr>
                  <w:rStyle w:val="HyperlinkText9pt"/>
                </w:rPr>
                <w:t>4515-33007</w:t>
              </w:r>
              <w:r>
                <w:rPr>
                  <w:rStyle w:val="HyperlinkText9pt"/>
                </w:rPr>
                <w:fldChar w:fldCharType="end"/>
              </w:r>
            </w:ins>
          </w:p>
        </w:tc>
        <w:tc>
          <w:tcPr>
            <w:tcW w:w="2975" w:type="dxa"/>
          </w:tcPr>
          <w:p w14:paraId="1BDA2C25" w14:textId="77777777" w:rsidR="00440477" w:rsidRDefault="00440477" w:rsidP="00BA7D84">
            <w:pPr>
              <w:pStyle w:val="TableText"/>
              <w:rPr>
                <w:ins w:id="2806" w:author="Russ Ott" w:date="2022-04-29T10:09:00Z"/>
              </w:rPr>
            </w:pPr>
          </w:p>
        </w:tc>
      </w:tr>
      <w:tr w:rsidR="00440477" w14:paraId="0EEE5FC8" w14:textId="77777777" w:rsidTr="00BA7D84">
        <w:trPr>
          <w:jc w:val="center"/>
          <w:ins w:id="2807" w:author="Russ Ott" w:date="2022-04-29T10:09:00Z"/>
        </w:trPr>
        <w:tc>
          <w:tcPr>
            <w:tcW w:w="3345" w:type="dxa"/>
          </w:tcPr>
          <w:p w14:paraId="6CF22257" w14:textId="77777777" w:rsidR="00440477" w:rsidRDefault="00440477" w:rsidP="00BA7D84">
            <w:pPr>
              <w:pStyle w:val="TableText"/>
              <w:rPr>
                <w:ins w:id="2808" w:author="Russ Ott" w:date="2022-04-29T10:09:00Z"/>
              </w:rPr>
            </w:pPr>
            <w:ins w:id="2809" w:author="Russ Ott" w:date="2022-04-29T10:09:00Z">
              <w:r>
                <w:tab/>
              </w:r>
              <w:r>
                <w:tab/>
                <w:t>@value</w:t>
              </w:r>
            </w:ins>
          </w:p>
        </w:tc>
        <w:tc>
          <w:tcPr>
            <w:tcW w:w="720" w:type="dxa"/>
          </w:tcPr>
          <w:p w14:paraId="201C4F81" w14:textId="77777777" w:rsidR="00440477" w:rsidRDefault="00440477" w:rsidP="00BA7D84">
            <w:pPr>
              <w:pStyle w:val="TableText"/>
              <w:rPr>
                <w:ins w:id="2810" w:author="Russ Ott" w:date="2022-04-29T10:09:00Z"/>
              </w:rPr>
            </w:pPr>
            <w:ins w:id="2811" w:author="Russ Ott" w:date="2022-04-29T10:09:00Z">
              <w:r>
                <w:t>1..1</w:t>
              </w:r>
            </w:ins>
          </w:p>
        </w:tc>
        <w:tc>
          <w:tcPr>
            <w:tcW w:w="1152" w:type="dxa"/>
          </w:tcPr>
          <w:p w14:paraId="7922D0EA" w14:textId="77777777" w:rsidR="00440477" w:rsidRDefault="00440477" w:rsidP="00BA7D84">
            <w:pPr>
              <w:pStyle w:val="TableText"/>
              <w:rPr>
                <w:ins w:id="2812" w:author="Russ Ott" w:date="2022-04-29T10:09:00Z"/>
              </w:rPr>
            </w:pPr>
            <w:ins w:id="2813" w:author="Russ Ott" w:date="2022-04-29T10:09:00Z">
              <w:r>
                <w:t>SHALL</w:t>
              </w:r>
            </w:ins>
          </w:p>
        </w:tc>
        <w:tc>
          <w:tcPr>
            <w:tcW w:w="864" w:type="dxa"/>
          </w:tcPr>
          <w:p w14:paraId="47B5A508" w14:textId="77777777" w:rsidR="00440477" w:rsidRDefault="00440477" w:rsidP="00BA7D84">
            <w:pPr>
              <w:pStyle w:val="TableText"/>
              <w:rPr>
                <w:ins w:id="2814" w:author="Russ Ott" w:date="2022-04-29T10:09:00Z"/>
              </w:rPr>
            </w:pPr>
          </w:p>
        </w:tc>
        <w:tc>
          <w:tcPr>
            <w:tcW w:w="1104" w:type="dxa"/>
          </w:tcPr>
          <w:p w14:paraId="1E88FFD8" w14:textId="058602B7" w:rsidR="00440477" w:rsidRDefault="00002F64" w:rsidP="00BA7D84">
            <w:pPr>
              <w:pStyle w:val="TableText"/>
              <w:rPr>
                <w:ins w:id="2815" w:author="Russ Ott" w:date="2022-04-29T10:09:00Z"/>
              </w:rPr>
            </w:pPr>
            <w:ins w:id="2816" w:author="Russ Ott" w:date="2022-04-29T10:09:00Z">
              <w:r>
                <w:fldChar w:fldCharType="begin"/>
              </w:r>
              <w:r>
                <w:instrText xml:space="preserve"> HYPERLINK \l "C_4515-33008" \h </w:instrText>
              </w:r>
              <w:r>
                <w:fldChar w:fldCharType="separate"/>
              </w:r>
              <w:r w:rsidR="00440477">
                <w:rPr>
                  <w:rStyle w:val="HyperlinkText9pt"/>
                </w:rPr>
                <w:t>4515-33008</w:t>
              </w:r>
              <w:r>
                <w:rPr>
                  <w:rStyle w:val="HyperlinkText9pt"/>
                </w:rPr>
                <w:fldChar w:fldCharType="end"/>
              </w:r>
            </w:ins>
          </w:p>
        </w:tc>
        <w:tc>
          <w:tcPr>
            <w:tcW w:w="2975" w:type="dxa"/>
          </w:tcPr>
          <w:p w14:paraId="08CBD671" w14:textId="77777777" w:rsidR="00440477" w:rsidRDefault="00440477" w:rsidP="00BA7D84">
            <w:pPr>
              <w:pStyle w:val="TableText"/>
              <w:rPr>
                <w:ins w:id="2817" w:author="Russ Ott" w:date="2022-04-29T10:09:00Z"/>
              </w:rPr>
            </w:pPr>
          </w:p>
        </w:tc>
      </w:tr>
      <w:tr w:rsidR="00440477" w14:paraId="172B0040" w14:textId="77777777" w:rsidTr="00BA7D84">
        <w:trPr>
          <w:jc w:val="center"/>
          <w:ins w:id="2818" w:author="Russ Ott" w:date="2022-04-29T10:09:00Z"/>
        </w:trPr>
        <w:tc>
          <w:tcPr>
            <w:tcW w:w="3345" w:type="dxa"/>
          </w:tcPr>
          <w:p w14:paraId="69DD2E01" w14:textId="77777777" w:rsidR="00440477" w:rsidRDefault="00440477" w:rsidP="00BA7D84">
            <w:pPr>
              <w:pStyle w:val="TableText"/>
              <w:rPr>
                <w:ins w:id="2819" w:author="Russ Ott" w:date="2022-04-29T10:09:00Z"/>
              </w:rPr>
            </w:pPr>
            <w:ins w:id="2820" w:author="Russ Ott" w:date="2022-04-29T10:09:00Z">
              <w:r>
                <w:tab/>
              </w:r>
              <w:r>
                <w:tab/>
                <w:t>low</w:t>
              </w:r>
            </w:ins>
          </w:p>
        </w:tc>
        <w:tc>
          <w:tcPr>
            <w:tcW w:w="720" w:type="dxa"/>
          </w:tcPr>
          <w:p w14:paraId="653ADEF6" w14:textId="77777777" w:rsidR="00440477" w:rsidRDefault="00440477" w:rsidP="00BA7D84">
            <w:pPr>
              <w:pStyle w:val="TableText"/>
              <w:rPr>
                <w:ins w:id="2821" w:author="Russ Ott" w:date="2022-04-29T10:09:00Z"/>
              </w:rPr>
            </w:pPr>
            <w:ins w:id="2822" w:author="Russ Ott" w:date="2022-04-29T10:09:00Z">
              <w:r>
                <w:t>0..0</w:t>
              </w:r>
            </w:ins>
          </w:p>
        </w:tc>
        <w:tc>
          <w:tcPr>
            <w:tcW w:w="1152" w:type="dxa"/>
          </w:tcPr>
          <w:p w14:paraId="1E887436" w14:textId="77777777" w:rsidR="00440477" w:rsidRDefault="00440477" w:rsidP="00BA7D84">
            <w:pPr>
              <w:pStyle w:val="TableText"/>
              <w:rPr>
                <w:ins w:id="2823" w:author="Russ Ott" w:date="2022-04-29T10:09:00Z"/>
              </w:rPr>
            </w:pPr>
            <w:ins w:id="2824" w:author="Russ Ott" w:date="2022-04-29T10:09:00Z">
              <w:r>
                <w:t>SHALL NOT</w:t>
              </w:r>
            </w:ins>
          </w:p>
        </w:tc>
        <w:tc>
          <w:tcPr>
            <w:tcW w:w="864" w:type="dxa"/>
          </w:tcPr>
          <w:p w14:paraId="73DF0438" w14:textId="77777777" w:rsidR="00440477" w:rsidRDefault="00440477" w:rsidP="00BA7D84">
            <w:pPr>
              <w:pStyle w:val="TableText"/>
              <w:rPr>
                <w:ins w:id="2825" w:author="Russ Ott" w:date="2022-04-29T10:09:00Z"/>
              </w:rPr>
            </w:pPr>
          </w:p>
        </w:tc>
        <w:tc>
          <w:tcPr>
            <w:tcW w:w="1104" w:type="dxa"/>
          </w:tcPr>
          <w:p w14:paraId="4DB1D8EC" w14:textId="0122C847" w:rsidR="00440477" w:rsidRDefault="00002F64" w:rsidP="00BA7D84">
            <w:pPr>
              <w:pStyle w:val="TableText"/>
              <w:rPr>
                <w:ins w:id="2826" w:author="Russ Ott" w:date="2022-04-29T10:09:00Z"/>
              </w:rPr>
            </w:pPr>
            <w:ins w:id="2827" w:author="Russ Ott" w:date="2022-04-29T10:09:00Z">
              <w:r>
                <w:fldChar w:fldCharType="begin"/>
              </w:r>
              <w:r>
                <w:instrText xml:space="preserve"> HYPERLINK \l "C_4515-33016" \h </w:instrText>
              </w:r>
              <w:r>
                <w:fldChar w:fldCharType="separate"/>
              </w:r>
              <w:r w:rsidR="00440477">
                <w:rPr>
                  <w:rStyle w:val="HyperlinkText9pt"/>
                </w:rPr>
                <w:t>4515-33016</w:t>
              </w:r>
              <w:r>
                <w:rPr>
                  <w:rStyle w:val="HyperlinkText9pt"/>
                </w:rPr>
                <w:fldChar w:fldCharType="end"/>
              </w:r>
            </w:ins>
          </w:p>
        </w:tc>
        <w:tc>
          <w:tcPr>
            <w:tcW w:w="2975" w:type="dxa"/>
          </w:tcPr>
          <w:p w14:paraId="3ADBA3E3" w14:textId="77777777" w:rsidR="00440477" w:rsidRDefault="00440477" w:rsidP="00BA7D84">
            <w:pPr>
              <w:pStyle w:val="TableText"/>
              <w:rPr>
                <w:ins w:id="2828" w:author="Russ Ott" w:date="2022-04-29T10:09:00Z"/>
              </w:rPr>
            </w:pPr>
          </w:p>
        </w:tc>
      </w:tr>
      <w:tr w:rsidR="00440477" w14:paraId="4CD72F69" w14:textId="77777777" w:rsidTr="00BA7D84">
        <w:trPr>
          <w:jc w:val="center"/>
          <w:ins w:id="2829" w:author="Russ Ott" w:date="2022-04-29T10:09:00Z"/>
        </w:trPr>
        <w:tc>
          <w:tcPr>
            <w:tcW w:w="3345" w:type="dxa"/>
          </w:tcPr>
          <w:p w14:paraId="67B56759" w14:textId="77777777" w:rsidR="00440477" w:rsidRDefault="00440477" w:rsidP="00BA7D84">
            <w:pPr>
              <w:pStyle w:val="TableText"/>
              <w:rPr>
                <w:ins w:id="2830" w:author="Russ Ott" w:date="2022-04-29T10:09:00Z"/>
              </w:rPr>
            </w:pPr>
            <w:ins w:id="2831" w:author="Russ Ott" w:date="2022-04-29T10:09:00Z">
              <w:r>
                <w:tab/>
              </w:r>
              <w:r>
                <w:tab/>
                <w:t>high</w:t>
              </w:r>
            </w:ins>
          </w:p>
        </w:tc>
        <w:tc>
          <w:tcPr>
            <w:tcW w:w="720" w:type="dxa"/>
          </w:tcPr>
          <w:p w14:paraId="354AA1D7" w14:textId="77777777" w:rsidR="00440477" w:rsidRDefault="00440477" w:rsidP="00BA7D84">
            <w:pPr>
              <w:pStyle w:val="TableText"/>
              <w:rPr>
                <w:ins w:id="2832" w:author="Russ Ott" w:date="2022-04-29T10:09:00Z"/>
              </w:rPr>
            </w:pPr>
            <w:ins w:id="2833" w:author="Russ Ott" w:date="2022-04-29T10:09:00Z">
              <w:r>
                <w:t>0..0</w:t>
              </w:r>
            </w:ins>
          </w:p>
        </w:tc>
        <w:tc>
          <w:tcPr>
            <w:tcW w:w="1152" w:type="dxa"/>
          </w:tcPr>
          <w:p w14:paraId="0B2F8D26" w14:textId="77777777" w:rsidR="00440477" w:rsidRDefault="00440477" w:rsidP="00BA7D84">
            <w:pPr>
              <w:pStyle w:val="TableText"/>
              <w:rPr>
                <w:ins w:id="2834" w:author="Russ Ott" w:date="2022-04-29T10:09:00Z"/>
              </w:rPr>
            </w:pPr>
            <w:ins w:id="2835" w:author="Russ Ott" w:date="2022-04-29T10:09:00Z">
              <w:r>
                <w:t>SHALL NOT</w:t>
              </w:r>
            </w:ins>
          </w:p>
        </w:tc>
        <w:tc>
          <w:tcPr>
            <w:tcW w:w="864" w:type="dxa"/>
          </w:tcPr>
          <w:p w14:paraId="3A46AEB1" w14:textId="77777777" w:rsidR="00440477" w:rsidRDefault="00440477" w:rsidP="00BA7D84">
            <w:pPr>
              <w:pStyle w:val="TableText"/>
              <w:rPr>
                <w:ins w:id="2836" w:author="Russ Ott" w:date="2022-04-29T10:09:00Z"/>
              </w:rPr>
            </w:pPr>
          </w:p>
        </w:tc>
        <w:tc>
          <w:tcPr>
            <w:tcW w:w="1104" w:type="dxa"/>
          </w:tcPr>
          <w:p w14:paraId="44A88581" w14:textId="2E69FC33" w:rsidR="00440477" w:rsidRDefault="00002F64" w:rsidP="00BA7D84">
            <w:pPr>
              <w:pStyle w:val="TableText"/>
              <w:rPr>
                <w:ins w:id="2837" w:author="Russ Ott" w:date="2022-04-29T10:09:00Z"/>
              </w:rPr>
            </w:pPr>
            <w:ins w:id="2838" w:author="Russ Ott" w:date="2022-04-29T10:09:00Z">
              <w:r>
                <w:fldChar w:fldCharType="begin"/>
              </w:r>
              <w:r>
                <w:instrText xml:space="preserve"> HYPERLINK \l "C_4515-33017" \h </w:instrText>
              </w:r>
              <w:r>
                <w:fldChar w:fldCharType="separate"/>
              </w:r>
              <w:r w:rsidR="00440477">
                <w:rPr>
                  <w:rStyle w:val="HyperlinkText9pt"/>
                </w:rPr>
                <w:t>4515-33017</w:t>
              </w:r>
              <w:r>
                <w:rPr>
                  <w:rStyle w:val="HyperlinkText9pt"/>
                </w:rPr>
                <w:fldChar w:fldCharType="end"/>
              </w:r>
            </w:ins>
          </w:p>
        </w:tc>
        <w:tc>
          <w:tcPr>
            <w:tcW w:w="2975" w:type="dxa"/>
          </w:tcPr>
          <w:p w14:paraId="10169177" w14:textId="77777777" w:rsidR="00440477" w:rsidRDefault="00440477" w:rsidP="00BA7D84">
            <w:pPr>
              <w:pStyle w:val="TableText"/>
              <w:rPr>
                <w:ins w:id="2839" w:author="Russ Ott" w:date="2022-04-29T10:09:00Z"/>
              </w:rPr>
            </w:pPr>
          </w:p>
        </w:tc>
      </w:tr>
    </w:tbl>
    <w:p w14:paraId="7642BD49" w14:textId="77777777" w:rsidR="00440477" w:rsidRDefault="00440477" w:rsidP="00440477">
      <w:pPr>
        <w:pStyle w:val="BodyText"/>
        <w:rPr>
          <w:ins w:id="2840" w:author="Russ Ott" w:date="2022-04-29T10:09:00Z"/>
        </w:rPr>
      </w:pPr>
    </w:p>
    <w:p w14:paraId="79649A2B" w14:textId="77777777" w:rsidR="00440477" w:rsidRDefault="00440477" w:rsidP="00440477">
      <w:pPr>
        <w:numPr>
          <w:ilvl w:val="0"/>
          <w:numId w:val="10"/>
        </w:numPr>
        <w:rPr>
          <w:ins w:id="2841" w:author="Russ Ott" w:date="2022-04-29T10:09:00Z"/>
        </w:rPr>
      </w:pPr>
      <w:ins w:id="2842" w:author="Russ Ott" w:date="2022-04-29T10:09:00Z">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HL7ActCode urn:oid:2.16.840.1.113883.5.4</w:t>
        </w:r>
        <w:r>
          <w:t>)</w:t>
        </w:r>
        <w:bookmarkStart w:id="2843" w:name="C_4515-33010"/>
        <w:r>
          <w:t xml:space="preserve"> (CONF:4515-33010)</w:t>
        </w:r>
        <w:bookmarkEnd w:id="2843"/>
        <w:r>
          <w:t>.</w:t>
        </w:r>
      </w:ins>
    </w:p>
    <w:p w14:paraId="237B5F2E" w14:textId="77777777" w:rsidR="00440477" w:rsidRDefault="00440477" w:rsidP="00440477">
      <w:pPr>
        <w:numPr>
          <w:ilvl w:val="0"/>
          <w:numId w:val="10"/>
        </w:numPr>
        <w:rPr>
          <w:ins w:id="2844" w:author="Russ Ott" w:date="2022-04-29T10:09:00Z"/>
        </w:rPr>
      </w:pPr>
      <w:ins w:id="2845" w:author="Russ Ott" w:date="2022-04-29T10:09:00Z">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846" w:name="C_4515-33011"/>
        <w:r>
          <w:t xml:space="preserve"> (CONF:4515-33011)</w:t>
        </w:r>
        <w:bookmarkEnd w:id="2846"/>
        <w:r>
          <w:t>.</w:t>
        </w:r>
      </w:ins>
    </w:p>
    <w:p w14:paraId="4EFF2F6B" w14:textId="77777777" w:rsidR="00440477" w:rsidRDefault="00440477" w:rsidP="00440477">
      <w:pPr>
        <w:numPr>
          <w:ilvl w:val="0"/>
          <w:numId w:val="10"/>
        </w:numPr>
        <w:rPr>
          <w:ins w:id="2847" w:author="Russ Ott" w:date="2022-04-29T10:09:00Z"/>
        </w:rPr>
      </w:pPr>
      <w:ins w:id="2848" w:author="Russ Ott" w:date="2022-04-29T10:09:00Z">
        <w:r>
          <w:rPr>
            <w:rStyle w:val="keyword"/>
          </w:rPr>
          <w:t>SHALL</w:t>
        </w:r>
        <w:r>
          <w:t xml:space="preserve"> contain exactly one [1..1] </w:t>
        </w:r>
        <w:r>
          <w:rPr>
            <w:rStyle w:val="XMLnameBold"/>
          </w:rPr>
          <w:t>templateId</w:t>
        </w:r>
        <w:bookmarkStart w:id="2849" w:name="C_4515-33000"/>
        <w:r>
          <w:t xml:space="preserve"> (CONF:4515-33000)</w:t>
        </w:r>
        <w:bookmarkEnd w:id="2849"/>
        <w:r>
          <w:t xml:space="preserve"> such that it</w:t>
        </w:r>
      </w:ins>
    </w:p>
    <w:p w14:paraId="2ECAEF31" w14:textId="77777777" w:rsidR="00440477" w:rsidRDefault="00440477" w:rsidP="00440477">
      <w:pPr>
        <w:numPr>
          <w:ilvl w:val="1"/>
          <w:numId w:val="10"/>
        </w:numPr>
        <w:rPr>
          <w:ins w:id="2850" w:author="Russ Ott" w:date="2022-04-29T10:09:00Z"/>
        </w:rPr>
      </w:pPr>
      <w:ins w:id="2851" w:author="Russ Ott" w:date="2022-04-29T10:09:00Z">
        <w:r>
          <w:rPr>
            <w:rStyle w:val="keyword"/>
          </w:rPr>
          <w:t>SHALL</w:t>
        </w:r>
        <w:r>
          <w:t xml:space="preserve"> contain exactly one [1..1] </w:t>
        </w:r>
        <w:r>
          <w:rPr>
            <w:rStyle w:val="XMLnameBold"/>
          </w:rPr>
          <w:t>@root</w:t>
        </w:r>
        <w:r>
          <w:t>=</w:t>
        </w:r>
        <w:r>
          <w:rPr>
            <w:rStyle w:val="XMLname"/>
          </w:rPr>
          <w:t>"2.16.840.1.113883.10.20.22.4.502"</w:t>
        </w:r>
        <w:bookmarkStart w:id="2852" w:name="C_4515-33002"/>
        <w:r>
          <w:t xml:space="preserve"> (CONF:4515-33002)</w:t>
        </w:r>
        <w:bookmarkEnd w:id="2852"/>
        <w:r>
          <w:t>.</w:t>
        </w:r>
      </w:ins>
    </w:p>
    <w:p w14:paraId="3A47040B" w14:textId="77777777" w:rsidR="00440477" w:rsidRDefault="00440477" w:rsidP="00440477">
      <w:pPr>
        <w:numPr>
          <w:ilvl w:val="1"/>
          <w:numId w:val="10"/>
        </w:numPr>
        <w:rPr>
          <w:ins w:id="2853" w:author="Russ Ott" w:date="2022-04-29T10:09:00Z"/>
        </w:rPr>
      </w:pPr>
      <w:ins w:id="2854" w:author="Russ Ott" w:date="2022-04-29T10:09:00Z">
        <w:r>
          <w:rPr>
            <w:rStyle w:val="keyword"/>
          </w:rPr>
          <w:t>SHALL</w:t>
        </w:r>
        <w:r>
          <w:t xml:space="preserve"> contain exactly one [1..1] </w:t>
        </w:r>
        <w:r>
          <w:rPr>
            <w:rStyle w:val="XMLnameBold"/>
          </w:rPr>
          <w:t>@extension</w:t>
        </w:r>
        <w:r>
          <w:t>=</w:t>
        </w:r>
        <w:r>
          <w:rPr>
            <w:rStyle w:val="XMLname"/>
          </w:rPr>
          <w:t>"2022-06-01"</w:t>
        </w:r>
        <w:bookmarkStart w:id="2855" w:name="C_4515-33003"/>
        <w:r>
          <w:t xml:space="preserve"> (CONF:4515-33003)</w:t>
        </w:r>
        <w:bookmarkEnd w:id="2855"/>
        <w:r>
          <w:t>.</w:t>
        </w:r>
      </w:ins>
    </w:p>
    <w:p w14:paraId="5172DA49" w14:textId="77777777" w:rsidR="00440477" w:rsidRDefault="00440477" w:rsidP="00440477">
      <w:pPr>
        <w:numPr>
          <w:ilvl w:val="0"/>
          <w:numId w:val="10"/>
        </w:numPr>
        <w:rPr>
          <w:ins w:id="2856" w:author="Russ Ott" w:date="2022-04-29T10:09:00Z"/>
        </w:rPr>
      </w:pPr>
      <w:ins w:id="2857" w:author="Russ Ott" w:date="2022-04-29T10:09:00Z">
        <w:r>
          <w:rPr>
            <w:rStyle w:val="keyword"/>
          </w:rPr>
          <w:t>SHALL</w:t>
        </w:r>
        <w:r>
          <w:t xml:space="preserve"> contain exactly one [1..1] </w:t>
        </w:r>
        <w:r>
          <w:rPr>
            <w:rStyle w:val="XMLnameBold"/>
          </w:rPr>
          <w:t>code</w:t>
        </w:r>
        <w:bookmarkStart w:id="2858" w:name="C_4515-33001"/>
        <w:r>
          <w:t xml:space="preserve"> (CONF:4515-33001)</w:t>
        </w:r>
        <w:bookmarkEnd w:id="2858"/>
        <w:r>
          <w:t>.</w:t>
        </w:r>
      </w:ins>
    </w:p>
    <w:p w14:paraId="3E2CF684" w14:textId="77777777" w:rsidR="00440477" w:rsidRDefault="00440477" w:rsidP="00440477">
      <w:pPr>
        <w:numPr>
          <w:ilvl w:val="1"/>
          <w:numId w:val="10"/>
        </w:numPr>
        <w:rPr>
          <w:ins w:id="2859" w:author="Russ Ott" w:date="2022-04-29T10:09:00Z"/>
        </w:rPr>
      </w:pPr>
      <w:ins w:id="2860" w:author="Russ Ott" w:date="2022-04-29T10:09:00Z">
        <w:r>
          <w:t xml:space="preserve">This code </w:t>
        </w:r>
        <w:r>
          <w:rPr>
            <w:rStyle w:val="keyword"/>
          </w:rPr>
          <w:t>SHALL</w:t>
        </w:r>
        <w:r>
          <w:t xml:space="preserve"> contain zero or one [0..1] </w:t>
        </w:r>
        <w:r>
          <w:rPr>
            <w:rStyle w:val="XMLnameBold"/>
          </w:rPr>
          <w:t>@code</w:t>
        </w:r>
        <w:r>
          <w:t>=</w:t>
        </w:r>
        <w:r>
          <w:rPr>
            <w:rStyle w:val="XMLname"/>
          </w:rPr>
          <w:t>"77975-1"</w:t>
        </w:r>
        <w:r>
          <w:t xml:space="preserve"> Earliest date of diagnosis</w:t>
        </w:r>
        <w:bookmarkStart w:id="2861" w:name="C_4515-33004"/>
        <w:r>
          <w:t xml:space="preserve"> (CONF:4515-33004)</w:t>
        </w:r>
        <w:bookmarkEnd w:id="2861"/>
        <w:r>
          <w:t>.</w:t>
        </w:r>
      </w:ins>
    </w:p>
    <w:p w14:paraId="5DF9F12E" w14:textId="77777777" w:rsidR="00440477" w:rsidRDefault="00440477" w:rsidP="00440477">
      <w:pPr>
        <w:numPr>
          <w:ilvl w:val="1"/>
          <w:numId w:val="10"/>
        </w:numPr>
        <w:rPr>
          <w:ins w:id="2862" w:author="Russ Ott" w:date="2022-04-29T10:09:00Z"/>
        </w:rPr>
      </w:pPr>
      <w:ins w:id="2863" w:author="Russ Ott" w:date="2022-04-29T10:09:00Z">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2864" w:name="C_4515-33005"/>
        <w:r>
          <w:t xml:space="preserve"> (CONF:4515-33005)</w:t>
        </w:r>
        <w:bookmarkEnd w:id="2864"/>
        <w:r>
          <w:t>.</w:t>
        </w:r>
      </w:ins>
    </w:p>
    <w:p w14:paraId="58A659A3" w14:textId="77777777" w:rsidR="00440477" w:rsidRDefault="00440477" w:rsidP="00440477">
      <w:pPr>
        <w:numPr>
          <w:ilvl w:val="0"/>
          <w:numId w:val="10"/>
        </w:numPr>
        <w:rPr>
          <w:ins w:id="2865" w:author="Russ Ott" w:date="2022-04-29T10:09:00Z"/>
        </w:rPr>
      </w:pPr>
      <w:ins w:id="2866" w:author="Russ Ott" w:date="2022-04-29T10:09:00Z">
        <w:r>
          <w:rPr>
            <w:rStyle w:val="keyword"/>
          </w:rPr>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2867" w:name="C_4515-33006"/>
        <w:r>
          <w:t xml:space="preserve"> (CONF:4515-33006)</w:t>
        </w:r>
        <w:bookmarkEnd w:id="2867"/>
        <w:r>
          <w:t>.</w:t>
        </w:r>
      </w:ins>
    </w:p>
    <w:p w14:paraId="00C99996" w14:textId="77777777" w:rsidR="00440477" w:rsidRDefault="00440477" w:rsidP="00440477">
      <w:pPr>
        <w:numPr>
          <w:ilvl w:val="0"/>
          <w:numId w:val="10"/>
        </w:numPr>
        <w:rPr>
          <w:ins w:id="2868" w:author="Russ Ott" w:date="2022-04-29T10:09:00Z"/>
        </w:rPr>
      </w:pPr>
      <w:ins w:id="2869" w:author="Russ Ott" w:date="2022-04-29T10:09:00Z">
        <w:r>
          <w:rPr>
            <w:rStyle w:val="keyword"/>
          </w:rPr>
          <w:t>SHALL</w:t>
        </w:r>
        <w:r>
          <w:t xml:space="preserve"> contain exactly one [1..1] </w:t>
        </w:r>
        <w:r>
          <w:rPr>
            <w:rStyle w:val="XMLnameBold"/>
          </w:rPr>
          <w:t>effectiveTime</w:t>
        </w:r>
        <w:bookmarkStart w:id="2870" w:name="C_4515-33007"/>
        <w:r>
          <w:t xml:space="preserve"> (CONF:4515-33007)</w:t>
        </w:r>
        <w:bookmarkEnd w:id="2870"/>
        <w:r>
          <w:t>.</w:t>
        </w:r>
      </w:ins>
    </w:p>
    <w:p w14:paraId="5115BB06" w14:textId="77777777" w:rsidR="00440477" w:rsidRDefault="00440477" w:rsidP="00440477">
      <w:pPr>
        <w:numPr>
          <w:ilvl w:val="1"/>
          <w:numId w:val="10"/>
        </w:numPr>
        <w:rPr>
          <w:ins w:id="2871" w:author="Russ Ott" w:date="2022-04-29T10:09:00Z"/>
        </w:rPr>
      </w:pPr>
      <w:ins w:id="2872" w:author="Russ Ott" w:date="2022-04-29T10:09:00Z">
        <w:r>
          <w:t xml:space="preserve">This effectiveTime </w:t>
        </w:r>
        <w:r>
          <w:rPr>
            <w:rStyle w:val="keyword"/>
          </w:rPr>
          <w:t>SHALL</w:t>
        </w:r>
        <w:r>
          <w:t xml:space="preserve"> contain exactly one [1..1] </w:t>
        </w:r>
        <w:r>
          <w:rPr>
            <w:rStyle w:val="XMLnameBold"/>
          </w:rPr>
          <w:t>@value</w:t>
        </w:r>
        <w:bookmarkStart w:id="2873" w:name="C_4515-33008"/>
        <w:r>
          <w:t xml:space="preserve"> (CONF:4515-33008)</w:t>
        </w:r>
        <w:bookmarkEnd w:id="2873"/>
        <w:r>
          <w:t>.</w:t>
        </w:r>
      </w:ins>
    </w:p>
    <w:p w14:paraId="49B4C37A" w14:textId="77777777" w:rsidR="00440477" w:rsidRDefault="00440477" w:rsidP="00440477">
      <w:pPr>
        <w:numPr>
          <w:ilvl w:val="2"/>
          <w:numId w:val="10"/>
        </w:numPr>
        <w:rPr>
          <w:ins w:id="2874" w:author="Russ Ott" w:date="2022-04-29T10:09:00Z"/>
        </w:rPr>
      </w:pPr>
      <w:ins w:id="2875" w:author="Russ Ott" w:date="2022-04-29T10:09:00Z">
        <w:r>
          <w:rPr>
            <w:rStyle w:val="keyword"/>
          </w:rPr>
          <w:t>SHALL</w:t>
        </w:r>
        <w:r>
          <w:t xml:space="preserve"> be precise to at least the year (CONF:4515-33009).</w:t>
        </w:r>
      </w:ins>
    </w:p>
    <w:p w14:paraId="36BBECA6" w14:textId="77777777" w:rsidR="00440477" w:rsidRDefault="00440477" w:rsidP="00440477">
      <w:pPr>
        <w:numPr>
          <w:ilvl w:val="1"/>
          <w:numId w:val="10"/>
        </w:numPr>
        <w:rPr>
          <w:ins w:id="2876" w:author="Russ Ott" w:date="2022-04-29T10:09:00Z"/>
        </w:rPr>
      </w:pPr>
      <w:ins w:id="2877" w:author="Russ Ott" w:date="2022-04-29T10:09:00Z">
        <w:r>
          <w:t xml:space="preserve">This effectiveTime </w:t>
        </w:r>
        <w:r>
          <w:rPr>
            <w:rStyle w:val="keyword"/>
          </w:rPr>
          <w:t>SHALL NOT</w:t>
        </w:r>
        <w:r>
          <w:t xml:space="preserve"> contain [0..0] </w:t>
        </w:r>
        <w:r>
          <w:rPr>
            <w:rStyle w:val="XMLnameBold"/>
          </w:rPr>
          <w:t>low</w:t>
        </w:r>
        <w:bookmarkStart w:id="2878" w:name="C_4515-33016"/>
        <w:r>
          <w:t xml:space="preserve"> (CONF:4515-33016)</w:t>
        </w:r>
        <w:bookmarkEnd w:id="2878"/>
        <w:r>
          <w:t>.</w:t>
        </w:r>
      </w:ins>
    </w:p>
    <w:p w14:paraId="62726129" w14:textId="77777777" w:rsidR="00440477" w:rsidRDefault="00440477" w:rsidP="00440477">
      <w:pPr>
        <w:numPr>
          <w:ilvl w:val="1"/>
          <w:numId w:val="10"/>
        </w:numPr>
        <w:rPr>
          <w:ins w:id="2879" w:author="Russ Ott" w:date="2022-04-29T10:09:00Z"/>
        </w:rPr>
      </w:pPr>
      <w:ins w:id="2880" w:author="Russ Ott" w:date="2022-04-29T10:09:00Z">
        <w:r>
          <w:t xml:space="preserve">This effectiveTime </w:t>
        </w:r>
        <w:r>
          <w:rPr>
            <w:rStyle w:val="keyword"/>
          </w:rPr>
          <w:t>SHALL NOT</w:t>
        </w:r>
        <w:r>
          <w:t xml:space="preserve"> contain [0..0] </w:t>
        </w:r>
        <w:r>
          <w:rPr>
            <w:rStyle w:val="XMLnameBold"/>
          </w:rPr>
          <w:t>high</w:t>
        </w:r>
        <w:bookmarkStart w:id="2881" w:name="C_4515-33017"/>
        <w:r>
          <w:t xml:space="preserve"> (CONF:4515-33017)</w:t>
        </w:r>
        <w:bookmarkEnd w:id="2881"/>
        <w:r>
          <w:t>.</w:t>
        </w:r>
      </w:ins>
    </w:p>
    <w:p w14:paraId="59065F53" w14:textId="3D28791E" w:rsidR="00440477" w:rsidRDefault="00440477" w:rsidP="00440477">
      <w:pPr>
        <w:pStyle w:val="Caption"/>
        <w:ind w:left="130" w:right="115"/>
        <w:rPr>
          <w:ins w:id="2882" w:author="Russ Ott" w:date="2022-04-29T10:09:00Z"/>
        </w:rPr>
      </w:pPr>
      <w:bookmarkStart w:id="2883" w:name="_Toc101450686"/>
      <w:ins w:id="2884" w:author="Russ Ott" w:date="2022-04-29T10:09:00Z">
        <w:r>
          <w:t xml:space="preserve">Figure </w:t>
        </w:r>
        <w:r>
          <w:fldChar w:fldCharType="begin"/>
        </w:r>
        <w:r>
          <w:instrText>SEQ Figure \* ARABIC</w:instrText>
        </w:r>
        <w:r>
          <w:fldChar w:fldCharType="separate"/>
        </w:r>
        <w:r w:rsidR="00F1669B">
          <w:t>12</w:t>
        </w:r>
        <w:r>
          <w:fldChar w:fldCharType="end"/>
        </w:r>
        <w:r>
          <w:t>: Date of Diagnosis Act Example</w:t>
        </w:r>
        <w:bookmarkEnd w:id="2883"/>
      </w:ins>
    </w:p>
    <w:p w14:paraId="6483CF89" w14:textId="77777777" w:rsidR="00440477" w:rsidRDefault="00440477" w:rsidP="00440477">
      <w:pPr>
        <w:pStyle w:val="Example"/>
        <w:ind w:left="130" w:right="115"/>
        <w:rPr>
          <w:ins w:id="2885" w:author="Russ Ott" w:date="2022-04-29T10:09:00Z"/>
        </w:rPr>
      </w:pPr>
      <w:ins w:id="2886" w:author="Russ Ott" w:date="2022-04-29T10:09:00Z">
        <w:r>
          <w:t>&lt;!-- INSIDE PROBLEM OBSERVATION --&gt;</w:t>
        </w:r>
      </w:ins>
    </w:p>
    <w:p w14:paraId="2FBDB98D" w14:textId="77777777" w:rsidR="00440477" w:rsidRDefault="00440477" w:rsidP="00440477">
      <w:pPr>
        <w:pStyle w:val="Example"/>
        <w:ind w:left="130" w:right="115"/>
        <w:rPr>
          <w:ins w:id="2887" w:author="Russ Ott" w:date="2022-04-29T10:09:00Z"/>
        </w:rPr>
      </w:pPr>
      <w:ins w:id="2888" w:author="Russ Ott" w:date="2022-04-29T10:09:00Z">
        <w:r>
          <w:t>&lt;entryRelationship typeCode="COMP"&gt;</w:t>
        </w:r>
      </w:ins>
    </w:p>
    <w:p w14:paraId="1C841697" w14:textId="77777777" w:rsidR="00440477" w:rsidRDefault="00440477" w:rsidP="00440477">
      <w:pPr>
        <w:pStyle w:val="Example"/>
        <w:ind w:left="130" w:right="115"/>
        <w:rPr>
          <w:ins w:id="2889" w:author="Russ Ott" w:date="2022-04-29T10:09:00Z"/>
        </w:rPr>
      </w:pPr>
      <w:ins w:id="2890" w:author="Russ Ott" w:date="2022-04-29T10:09:00Z">
        <w:r>
          <w:t xml:space="preserve">    &lt;act classCode="ACT" moodCode="EVN"&gt;</w:t>
        </w:r>
      </w:ins>
    </w:p>
    <w:p w14:paraId="12635375" w14:textId="77777777" w:rsidR="00440477" w:rsidRDefault="00440477" w:rsidP="00440477">
      <w:pPr>
        <w:pStyle w:val="Example"/>
        <w:ind w:left="130" w:right="115"/>
        <w:rPr>
          <w:ins w:id="2891" w:author="Russ Ott" w:date="2022-04-29T10:09:00Z"/>
        </w:rPr>
      </w:pPr>
      <w:ins w:id="2892" w:author="Russ Ott" w:date="2022-04-29T10:09:00Z">
        <w:r>
          <w:t xml:space="preserve">        &lt;templateId root="2.16.840.1.113883.10.20.22.4.502" extension="2022-06-01"/&gt;</w:t>
        </w:r>
      </w:ins>
    </w:p>
    <w:p w14:paraId="0785769D" w14:textId="77777777" w:rsidR="00440477" w:rsidRDefault="00440477" w:rsidP="00440477">
      <w:pPr>
        <w:pStyle w:val="Example"/>
        <w:ind w:left="130" w:right="115"/>
        <w:rPr>
          <w:ins w:id="2893" w:author="Russ Ott" w:date="2022-04-29T10:09:00Z"/>
        </w:rPr>
      </w:pPr>
      <w:ins w:id="2894" w:author="Russ Ott" w:date="2022-04-29T10:09:00Z">
        <w:r>
          <w:t xml:space="preserve">        &lt;code code="77975-1" codeSystem="2.16.840.1.113883.6.1"</w:t>
        </w:r>
      </w:ins>
    </w:p>
    <w:p w14:paraId="262426F9" w14:textId="77777777" w:rsidR="00440477" w:rsidRDefault="00440477" w:rsidP="00440477">
      <w:pPr>
        <w:pStyle w:val="Example"/>
        <w:ind w:left="130" w:right="115"/>
        <w:rPr>
          <w:ins w:id="2895" w:author="Russ Ott" w:date="2022-04-29T10:09:00Z"/>
        </w:rPr>
      </w:pPr>
      <w:ins w:id="2896" w:author="Russ Ott" w:date="2022-04-29T10:09:00Z">
        <w:r>
          <w:tab/>
        </w:r>
        <w:r>
          <w:tab/>
        </w:r>
        <w:r>
          <w:tab/>
        </w:r>
        <w:r>
          <w:tab/>
        </w:r>
        <w:r>
          <w:tab/>
        </w:r>
        <w:r>
          <w:tab/>
        </w:r>
        <w:r>
          <w:tab/>
          <w:t>codeSystemName="LOINC"</w:t>
        </w:r>
      </w:ins>
    </w:p>
    <w:p w14:paraId="53F7F24D" w14:textId="77777777" w:rsidR="00440477" w:rsidRDefault="00440477" w:rsidP="00440477">
      <w:pPr>
        <w:pStyle w:val="Example"/>
        <w:ind w:left="130" w:right="115"/>
        <w:rPr>
          <w:ins w:id="2897" w:author="Russ Ott" w:date="2022-04-29T10:09:00Z"/>
        </w:rPr>
      </w:pPr>
      <w:ins w:id="2898" w:author="Russ Ott" w:date="2022-04-29T10:09:00Z">
        <w:r>
          <w:tab/>
        </w:r>
        <w:r>
          <w:tab/>
        </w:r>
        <w:r>
          <w:tab/>
        </w:r>
        <w:r>
          <w:tab/>
        </w:r>
        <w:r>
          <w:tab/>
        </w:r>
        <w:r>
          <w:tab/>
        </w:r>
        <w:r>
          <w:tab/>
          <w:t>displayName="Earliest date of diagnosis"/&gt;</w:t>
        </w:r>
      </w:ins>
    </w:p>
    <w:p w14:paraId="6A1757A0" w14:textId="77777777" w:rsidR="00440477" w:rsidRDefault="00440477" w:rsidP="00440477">
      <w:pPr>
        <w:pStyle w:val="Example"/>
        <w:ind w:left="130" w:right="115"/>
        <w:rPr>
          <w:ins w:id="2899" w:author="Russ Ott" w:date="2022-04-29T10:09:00Z"/>
        </w:rPr>
      </w:pPr>
      <w:ins w:id="2900" w:author="Russ Ott" w:date="2022-04-29T10:09:00Z">
        <w:r>
          <w:t xml:space="preserve">        &lt;text&gt;</w:t>
        </w:r>
      </w:ins>
    </w:p>
    <w:p w14:paraId="1C89854C" w14:textId="77777777" w:rsidR="00440477" w:rsidRDefault="00440477" w:rsidP="00440477">
      <w:pPr>
        <w:pStyle w:val="Example"/>
        <w:ind w:left="130" w:right="115"/>
        <w:rPr>
          <w:ins w:id="2901" w:author="Russ Ott" w:date="2022-04-29T10:09:00Z"/>
        </w:rPr>
      </w:pPr>
      <w:ins w:id="2902" w:author="Russ Ott" w:date="2022-04-29T10:09:00Z">
        <w:r>
          <w:t xml:space="preserve">            &lt;reference value="#ProblemObs_1_PS1"/&gt;</w:t>
        </w:r>
      </w:ins>
    </w:p>
    <w:p w14:paraId="62CB64DD" w14:textId="77777777" w:rsidR="00440477" w:rsidRDefault="00440477" w:rsidP="00440477">
      <w:pPr>
        <w:pStyle w:val="Example"/>
        <w:ind w:left="130" w:right="115"/>
        <w:rPr>
          <w:ins w:id="2903" w:author="Russ Ott" w:date="2022-04-29T10:09:00Z"/>
        </w:rPr>
      </w:pPr>
      <w:ins w:id="2904" w:author="Russ Ott" w:date="2022-04-29T10:09:00Z">
        <w:r>
          <w:t xml:space="preserve">        &lt;/text&gt;</w:t>
        </w:r>
      </w:ins>
    </w:p>
    <w:p w14:paraId="2FE94B3A" w14:textId="77777777" w:rsidR="00440477" w:rsidRDefault="00440477" w:rsidP="00440477">
      <w:pPr>
        <w:pStyle w:val="Example"/>
        <w:ind w:left="130" w:right="115"/>
        <w:rPr>
          <w:ins w:id="2905" w:author="Russ Ott" w:date="2022-04-29T10:09:00Z"/>
        </w:rPr>
      </w:pPr>
      <w:ins w:id="2906" w:author="Russ Ott" w:date="2022-04-29T10:09:00Z">
        <w:r>
          <w:t xml:space="preserve">        &lt;statusCode code="completed"/&gt;</w:t>
        </w:r>
      </w:ins>
    </w:p>
    <w:p w14:paraId="23F7BADA" w14:textId="77777777" w:rsidR="00440477" w:rsidRDefault="00440477" w:rsidP="00440477">
      <w:pPr>
        <w:pStyle w:val="Example"/>
        <w:ind w:left="130" w:right="115"/>
        <w:rPr>
          <w:ins w:id="2907" w:author="Russ Ott" w:date="2022-04-29T10:09:00Z"/>
        </w:rPr>
      </w:pPr>
      <w:ins w:id="2908" w:author="Russ Ott" w:date="2022-04-29T10:09:00Z">
        <w:r>
          <w:t xml:space="preserve">        &lt;!-- SHALL to the year (MAY be more specific) --&gt;</w:t>
        </w:r>
      </w:ins>
    </w:p>
    <w:p w14:paraId="71C7FB4F" w14:textId="77777777" w:rsidR="00440477" w:rsidRDefault="00440477" w:rsidP="00440477">
      <w:pPr>
        <w:pStyle w:val="Example"/>
        <w:ind w:left="130" w:right="115"/>
        <w:rPr>
          <w:ins w:id="2909" w:author="Russ Ott" w:date="2022-04-29T10:09:00Z"/>
        </w:rPr>
      </w:pPr>
      <w:ins w:id="2910" w:author="Russ Ott" w:date="2022-04-29T10:09:00Z">
        <w:r>
          <w:t xml:space="preserve">        &lt;effectiveTime value="200802"/&gt;</w:t>
        </w:r>
      </w:ins>
    </w:p>
    <w:p w14:paraId="2000F5CB" w14:textId="77777777" w:rsidR="00440477" w:rsidRDefault="00440477" w:rsidP="00440477">
      <w:pPr>
        <w:pStyle w:val="Example"/>
        <w:ind w:left="130" w:right="115"/>
        <w:rPr>
          <w:ins w:id="2911" w:author="Russ Ott" w:date="2022-04-29T10:09:00Z"/>
        </w:rPr>
      </w:pPr>
      <w:ins w:id="2912" w:author="Russ Ott" w:date="2022-04-29T10:09:00Z">
        <w:r>
          <w:t xml:space="preserve">    &lt;/act&gt;</w:t>
        </w:r>
      </w:ins>
    </w:p>
    <w:p w14:paraId="5FE23C65" w14:textId="77777777" w:rsidR="00440477" w:rsidRDefault="00440477" w:rsidP="00440477">
      <w:pPr>
        <w:pStyle w:val="Example"/>
        <w:ind w:left="130" w:right="115"/>
        <w:rPr>
          <w:ins w:id="2913" w:author="Russ Ott" w:date="2022-04-29T10:09:00Z"/>
        </w:rPr>
      </w:pPr>
      <w:ins w:id="2914" w:author="Russ Ott" w:date="2022-04-29T10:09:00Z">
        <w:r>
          <w:t>&lt;/entryRelationship&gt;</w:t>
        </w:r>
      </w:ins>
    </w:p>
    <w:p w14:paraId="0533CBC2" w14:textId="77777777" w:rsidR="00440477" w:rsidRDefault="00440477" w:rsidP="00440477">
      <w:pPr>
        <w:pStyle w:val="BodyText"/>
        <w:rPr>
          <w:ins w:id="2915" w:author="Russ Ott" w:date="2022-04-29T10:09:00Z"/>
        </w:rPr>
      </w:pPr>
    </w:p>
    <w:p w14:paraId="2F1C7585" w14:textId="77777777" w:rsidR="00440477" w:rsidRDefault="00440477" w:rsidP="00440477">
      <w:pPr>
        <w:pStyle w:val="Heading2nospace"/>
        <w:rPr>
          <w:ins w:id="2916" w:author="Russ Ott" w:date="2022-04-29T10:09:00Z"/>
        </w:rPr>
      </w:pPr>
      <w:bookmarkStart w:id="2917" w:name="E_Gender_Identity_Observation_V3"/>
      <w:bookmarkStart w:id="2918" w:name="_Toc101450660"/>
      <w:ins w:id="2919" w:author="Russ Ott" w:date="2022-04-29T10:09:00Z">
        <w:r>
          <w:t>Gender Identity Observation (V3)</w:t>
        </w:r>
        <w:bookmarkEnd w:id="2917"/>
        <w:bookmarkEnd w:id="2918"/>
      </w:ins>
    </w:p>
    <w:p w14:paraId="71D530F3" w14:textId="77777777" w:rsidR="00440477" w:rsidRDefault="00440477" w:rsidP="00440477">
      <w:pPr>
        <w:pStyle w:val="BracketData"/>
        <w:rPr>
          <w:ins w:id="2920" w:author="Russ Ott" w:date="2022-04-29T10:09:00Z"/>
        </w:rPr>
      </w:pPr>
      <w:ins w:id="2921" w:author="Russ Ott" w:date="2022-04-29T10:09:00Z">
        <w:r>
          <w:t>[observation: identifier urn:hl7ii:2.16.840.1.113883.10.20.34.3.45:2022-06-01 (open)]</w:t>
        </w:r>
      </w:ins>
    </w:p>
    <w:p w14:paraId="1AC3DEFA" w14:textId="77777777" w:rsidR="00440477" w:rsidRDefault="00440477" w:rsidP="00440477">
      <w:pPr>
        <w:rPr>
          <w:ins w:id="2922" w:author="Russ Ott" w:date="2022-04-29T10:09:00Z"/>
        </w:rPr>
      </w:pPr>
      <w:ins w:id="2923" w:author="Russ Ott" w:date="2022-04-29T10:09:00Z">
        <w:r>
          <w:t>This observation represents the gender identity of the patient, defined as:</w:t>
        </w:r>
      </w:ins>
    </w:p>
    <w:p w14:paraId="674DEAAB" w14:textId="77777777" w:rsidR="00440477" w:rsidRDefault="00440477" w:rsidP="00440477">
      <w:pPr>
        <w:rPr>
          <w:ins w:id="2924" w:author="Russ Ott" w:date="2022-04-29T10:09:00Z"/>
        </w:rPr>
      </w:pPr>
      <w:ins w:id="2925" w:author="Russ Ott" w:date="2022-04-29T10:09:00Z">
        <w:r>
          <w:t>"One’s basic sense of being male, female, or other gender (for example, transgender or gender queer). Gender identity can be congruent or incongruent with one’s sex assigned at birth based on the appearance of external genitalia.” (Advancing Effective Communication, Cultural Competence, and Patient- and Family-Centered Care for the Lesbian, Gay, Bisexual, and Transgender (LGBT) Community—A Field Guide, The Joint Commission (2011).)</w:t>
        </w:r>
      </w:ins>
    </w:p>
    <w:p w14:paraId="333097C2" w14:textId="77777777" w:rsidR="00440477" w:rsidRDefault="00440477" w:rsidP="00440477">
      <w:pPr>
        <w:rPr>
          <w:ins w:id="2926" w:author="Russ Ott" w:date="2022-04-29T10:09:00Z"/>
        </w:rPr>
      </w:pPr>
      <w:ins w:id="2927" w:author="Russ Ott" w:date="2022-04-29T10:09:00Z">
        <w:r>
          <w:t>This template follows the guidelines from the HL7 Gender Harmony project . This template is based on C-CDA Social History Observation template.</w:t>
        </w:r>
      </w:ins>
    </w:p>
    <w:p w14:paraId="6A3ACE0F" w14:textId="77777777" w:rsidR="00440477" w:rsidRDefault="00440477" w:rsidP="00440477">
      <w:pPr>
        <w:rPr>
          <w:ins w:id="2928" w:author="Russ Ott" w:date="2022-04-29T10:09:00Z"/>
        </w:rPr>
      </w:pPr>
      <w:ins w:id="2929" w:author="Russ Ott" w:date="2022-04-29T10:09:00Z">
        <w:r>
          <w:t>This observation is not appropriate for recording patient gender (administrativeGender) or birth sex.</w:t>
        </w:r>
      </w:ins>
    </w:p>
    <w:p w14:paraId="6CFFF475" w14:textId="454725C3" w:rsidR="00440477" w:rsidRDefault="00440477" w:rsidP="00440477">
      <w:pPr>
        <w:pStyle w:val="Caption"/>
        <w:rPr>
          <w:ins w:id="2930" w:author="Russ Ott" w:date="2022-04-29T10:09:00Z"/>
        </w:rPr>
      </w:pPr>
      <w:bookmarkStart w:id="2931" w:name="_Toc101450724"/>
      <w:ins w:id="2932" w:author="Russ Ott" w:date="2022-04-29T10:09:00Z">
        <w:r>
          <w:t xml:space="preserve">Table </w:t>
        </w:r>
        <w:r>
          <w:fldChar w:fldCharType="begin"/>
        </w:r>
        <w:r>
          <w:instrText>SEQ Table \* ARABIC</w:instrText>
        </w:r>
        <w:r>
          <w:fldChar w:fldCharType="separate"/>
        </w:r>
        <w:r w:rsidR="00F1669B">
          <w:t>18</w:t>
        </w:r>
        <w:r>
          <w:fldChar w:fldCharType="end"/>
        </w:r>
        <w:r>
          <w:t>: Gender Identity Observation (V3) Constraints Overview</w:t>
        </w:r>
        <w:bookmarkEnd w:id="2931"/>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36ACECF8" w14:textId="77777777" w:rsidTr="00BA7D84">
        <w:trPr>
          <w:cantSplit/>
          <w:tblHeader/>
          <w:jc w:val="center"/>
          <w:ins w:id="2933" w:author="Russ Ott" w:date="2022-04-29T10:09:00Z"/>
        </w:trPr>
        <w:tc>
          <w:tcPr>
            <w:tcW w:w="0" w:type="dxa"/>
            <w:shd w:val="clear" w:color="auto" w:fill="E6E6E6"/>
            <w:noWrap/>
          </w:tcPr>
          <w:p w14:paraId="325212A2" w14:textId="77777777" w:rsidR="00440477" w:rsidRDefault="00440477" w:rsidP="00BA7D84">
            <w:pPr>
              <w:pStyle w:val="TableHead"/>
              <w:rPr>
                <w:ins w:id="2934" w:author="Russ Ott" w:date="2022-04-29T10:09:00Z"/>
              </w:rPr>
            </w:pPr>
            <w:ins w:id="2935" w:author="Russ Ott" w:date="2022-04-29T10:09:00Z">
              <w:r>
                <w:t>XPath</w:t>
              </w:r>
            </w:ins>
          </w:p>
        </w:tc>
        <w:tc>
          <w:tcPr>
            <w:tcW w:w="720" w:type="dxa"/>
            <w:shd w:val="clear" w:color="auto" w:fill="E6E6E6"/>
            <w:noWrap/>
          </w:tcPr>
          <w:p w14:paraId="11A19A82" w14:textId="77777777" w:rsidR="00440477" w:rsidRDefault="00440477" w:rsidP="00BA7D84">
            <w:pPr>
              <w:pStyle w:val="TableHead"/>
              <w:rPr>
                <w:ins w:id="2936" w:author="Russ Ott" w:date="2022-04-29T10:09:00Z"/>
              </w:rPr>
            </w:pPr>
            <w:ins w:id="2937" w:author="Russ Ott" w:date="2022-04-29T10:09:00Z">
              <w:r>
                <w:t>Card.</w:t>
              </w:r>
            </w:ins>
          </w:p>
        </w:tc>
        <w:tc>
          <w:tcPr>
            <w:tcW w:w="1152" w:type="dxa"/>
            <w:shd w:val="clear" w:color="auto" w:fill="E6E6E6"/>
            <w:noWrap/>
          </w:tcPr>
          <w:p w14:paraId="7FB135E7" w14:textId="77777777" w:rsidR="00440477" w:rsidRDefault="00440477" w:rsidP="00BA7D84">
            <w:pPr>
              <w:pStyle w:val="TableHead"/>
              <w:rPr>
                <w:ins w:id="2938" w:author="Russ Ott" w:date="2022-04-29T10:09:00Z"/>
              </w:rPr>
            </w:pPr>
            <w:ins w:id="2939" w:author="Russ Ott" w:date="2022-04-29T10:09:00Z">
              <w:r>
                <w:t>Verb</w:t>
              </w:r>
            </w:ins>
          </w:p>
        </w:tc>
        <w:tc>
          <w:tcPr>
            <w:tcW w:w="864" w:type="dxa"/>
            <w:shd w:val="clear" w:color="auto" w:fill="E6E6E6"/>
            <w:noWrap/>
          </w:tcPr>
          <w:p w14:paraId="4C6DE676" w14:textId="77777777" w:rsidR="00440477" w:rsidRDefault="00440477" w:rsidP="00BA7D84">
            <w:pPr>
              <w:pStyle w:val="TableHead"/>
              <w:rPr>
                <w:ins w:id="2940" w:author="Russ Ott" w:date="2022-04-29T10:09:00Z"/>
              </w:rPr>
            </w:pPr>
            <w:ins w:id="2941" w:author="Russ Ott" w:date="2022-04-29T10:09:00Z">
              <w:r>
                <w:t>Data Type</w:t>
              </w:r>
            </w:ins>
          </w:p>
        </w:tc>
        <w:tc>
          <w:tcPr>
            <w:tcW w:w="864" w:type="dxa"/>
            <w:shd w:val="clear" w:color="auto" w:fill="E6E6E6"/>
            <w:noWrap/>
          </w:tcPr>
          <w:p w14:paraId="2F2F2D56" w14:textId="77777777" w:rsidR="00440477" w:rsidRDefault="00440477" w:rsidP="00BA7D84">
            <w:pPr>
              <w:pStyle w:val="TableHead"/>
              <w:rPr>
                <w:ins w:id="2942" w:author="Russ Ott" w:date="2022-04-29T10:09:00Z"/>
              </w:rPr>
            </w:pPr>
            <w:ins w:id="2943" w:author="Russ Ott" w:date="2022-04-29T10:09:00Z">
              <w:r>
                <w:t>CONF#</w:t>
              </w:r>
            </w:ins>
          </w:p>
        </w:tc>
        <w:tc>
          <w:tcPr>
            <w:tcW w:w="864" w:type="dxa"/>
            <w:shd w:val="clear" w:color="auto" w:fill="E6E6E6"/>
            <w:noWrap/>
          </w:tcPr>
          <w:p w14:paraId="3FEB085F" w14:textId="77777777" w:rsidR="00440477" w:rsidRDefault="00440477" w:rsidP="00BA7D84">
            <w:pPr>
              <w:pStyle w:val="TableHead"/>
              <w:rPr>
                <w:ins w:id="2944" w:author="Russ Ott" w:date="2022-04-29T10:09:00Z"/>
              </w:rPr>
            </w:pPr>
            <w:ins w:id="2945" w:author="Russ Ott" w:date="2022-04-29T10:09:00Z">
              <w:r>
                <w:t>Value</w:t>
              </w:r>
            </w:ins>
          </w:p>
        </w:tc>
      </w:tr>
      <w:tr w:rsidR="00440477" w14:paraId="12C6BCE8" w14:textId="77777777" w:rsidTr="00BA7D84">
        <w:trPr>
          <w:jc w:val="center"/>
          <w:ins w:id="2946" w:author="Russ Ott" w:date="2022-04-29T10:09:00Z"/>
        </w:trPr>
        <w:tc>
          <w:tcPr>
            <w:tcW w:w="10160" w:type="dxa"/>
            <w:gridSpan w:val="6"/>
          </w:tcPr>
          <w:p w14:paraId="230BB25F" w14:textId="77777777" w:rsidR="00440477" w:rsidRDefault="00440477" w:rsidP="00BA7D84">
            <w:pPr>
              <w:pStyle w:val="TableText"/>
              <w:rPr>
                <w:ins w:id="2947" w:author="Russ Ott" w:date="2022-04-29T10:09:00Z"/>
              </w:rPr>
            </w:pPr>
            <w:ins w:id="2948" w:author="Russ Ott" w:date="2022-04-29T10:09:00Z">
              <w:r>
                <w:t>observation (identifier: urn:hl7ii:2.16.840.1.113883.10.20.34.3.45:2022-06-01)</w:t>
              </w:r>
            </w:ins>
          </w:p>
        </w:tc>
      </w:tr>
      <w:tr w:rsidR="00440477" w14:paraId="5A697FB2" w14:textId="77777777" w:rsidTr="00BA7D84">
        <w:trPr>
          <w:jc w:val="center"/>
          <w:ins w:id="2949" w:author="Russ Ott" w:date="2022-04-29T10:09:00Z"/>
        </w:trPr>
        <w:tc>
          <w:tcPr>
            <w:tcW w:w="3345" w:type="dxa"/>
          </w:tcPr>
          <w:p w14:paraId="6D49D450" w14:textId="77777777" w:rsidR="00440477" w:rsidRDefault="00440477" w:rsidP="00BA7D84">
            <w:pPr>
              <w:pStyle w:val="TableText"/>
              <w:rPr>
                <w:ins w:id="2950" w:author="Russ Ott" w:date="2022-04-29T10:09:00Z"/>
              </w:rPr>
            </w:pPr>
            <w:ins w:id="2951" w:author="Russ Ott" w:date="2022-04-29T10:09:00Z">
              <w:r>
                <w:tab/>
                <w:t>@classCode</w:t>
              </w:r>
            </w:ins>
          </w:p>
        </w:tc>
        <w:tc>
          <w:tcPr>
            <w:tcW w:w="720" w:type="dxa"/>
          </w:tcPr>
          <w:p w14:paraId="4462FE91" w14:textId="77777777" w:rsidR="00440477" w:rsidRDefault="00440477" w:rsidP="00BA7D84">
            <w:pPr>
              <w:pStyle w:val="TableText"/>
              <w:rPr>
                <w:ins w:id="2952" w:author="Russ Ott" w:date="2022-04-29T10:09:00Z"/>
              </w:rPr>
            </w:pPr>
            <w:ins w:id="2953" w:author="Russ Ott" w:date="2022-04-29T10:09:00Z">
              <w:r>
                <w:t>1..1</w:t>
              </w:r>
            </w:ins>
          </w:p>
        </w:tc>
        <w:tc>
          <w:tcPr>
            <w:tcW w:w="1152" w:type="dxa"/>
          </w:tcPr>
          <w:p w14:paraId="24CCE41C" w14:textId="77777777" w:rsidR="00440477" w:rsidRDefault="00440477" w:rsidP="00BA7D84">
            <w:pPr>
              <w:pStyle w:val="TableText"/>
              <w:rPr>
                <w:ins w:id="2954" w:author="Russ Ott" w:date="2022-04-29T10:09:00Z"/>
              </w:rPr>
            </w:pPr>
            <w:ins w:id="2955" w:author="Russ Ott" w:date="2022-04-29T10:09:00Z">
              <w:r>
                <w:t>SHALL</w:t>
              </w:r>
            </w:ins>
          </w:p>
        </w:tc>
        <w:tc>
          <w:tcPr>
            <w:tcW w:w="864" w:type="dxa"/>
          </w:tcPr>
          <w:p w14:paraId="6357BB12" w14:textId="77777777" w:rsidR="00440477" w:rsidRDefault="00440477" w:rsidP="00BA7D84">
            <w:pPr>
              <w:pStyle w:val="TableText"/>
              <w:rPr>
                <w:ins w:id="2956" w:author="Russ Ott" w:date="2022-04-29T10:09:00Z"/>
              </w:rPr>
            </w:pPr>
          </w:p>
        </w:tc>
        <w:tc>
          <w:tcPr>
            <w:tcW w:w="1104" w:type="dxa"/>
          </w:tcPr>
          <w:p w14:paraId="37B08485" w14:textId="558089AC" w:rsidR="00440477" w:rsidRDefault="00002F64" w:rsidP="00BA7D84">
            <w:pPr>
              <w:pStyle w:val="TableText"/>
              <w:rPr>
                <w:ins w:id="2957" w:author="Russ Ott" w:date="2022-04-29T10:09:00Z"/>
              </w:rPr>
            </w:pPr>
            <w:ins w:id="2958" w:author="Russ Ott" w:date="2022-04-29T10:09:00Z">
              <w:r>
                <w:fldChar w:fldCharType="begin"/>
              </w:r>
              <w:r>
                <w:instrText xml:space="preserve"> HYPERLINK \l "C_4515-1230" \h </w:instrText>
              </w:r>
              <w:r>
                <w:fldChar w:fldCharType="separate"/>
              </w:r>
              <w:r w:rsidR="00440477">
                <w:rPr>
                  <w:rStyle w:val="HyperlinkText9pt"/>
                </w:rPr>
                <w:t>4515-1230</w:t>
              </w:r>
              <w:r>
                <w:rPr>
                  <w:rStyle w:val="HyperlinkText9pt"/>
                </w:rPr>
                <w:fldChar w:fldCharType="end"/>
              </w:r>
            </w:ins>
          </w:p>
        </w:tc>
        <w:tc>
          <w:tcPr>
            <w:tcW w:w="2975" w:type="dxa"/>
          </w:tcPr>
          <w:p w14:paraId="09D8BA23" w14:textId="77777777" w:rsidR="00440477" w:rsidRDefault="00440477" w:rsidP="00BA7D84">
            <w:pPr>
              <w:pStyle w:val="TableText"/>
              <w:rPr>
                <w:ins w:id="2959" w:author="Russ Ott" w:date="2022-04-29T10:09:00Z"/>
              </w:rPr>
            </w:pPr>
            <w:ins w:id="2960" w:author="Russ Ott" w:date="2022-04-29T10:09:00Z">
              <w:r>
                <w:t>urn:oid:2.16.840.1.113883.5.6 (HL7ActClass) = OBS</w:t>
              </w:r>
            </w:ins>
          </w:p>
        </w:tc>
      </w:tr>
      <w:tr w:rsidR="00440477" w14:paraId="2E369D0A" w14:textId="77777777" w:rsidTr="00BA7D84">
        <w:trPr>
          <w:jc w:val="center"/>
          <w:ins w:id="2961" w:author="Russ Ott" w:date="2022-04-29T10:09:00Z"/>
        </w:trPr>
        <w:tc>
          <w:tcPr>
            <w:tcW w:w="3345" w:type="dxa"/>
          </w:tcPr>
          <w:p w14:paraId="1C54A53C" w14:textId="77777777" w:rsidR="00440477" w:rsidRDefault="00440477" w:rsidP="00BA7D84">
            <w:pPr>
              <w:pStyle w:val="TableText"/>
              <w:rPr>
                <w:ins w:id="2962" w:author="Russ Ott" w:date="2022-04-29T10:09:00Z"/>
              </w:rPr>
            </w:pPr>
            <w:ins w:id="2963" w:author="Russ Ott" w:date="2022-04-29T10:09:00Z">
              <w:r>
                <w:tab/>
                <w:t>@moodCode</w:t>
              </w:r>
            </w:ins>
          </w:p>
        </w:tc>
        <w:tc>
          <w:tcPr>
            <w:tcW w:w="720" w:type="dxa"/>
          </w:tcPr>
          <w:p w14:paraId="7653B2E7" w14:textId="77777777" w:rsidR="00440477" w:rsidRDefault="00440477" w:rsidP="00BA7D84">
            <w:pPr>
              <w:pStyle w:val="TableText"/>
              <w:rPr>
                <w:ins w:id="2964" w:author="Russ Ott" w:date="2022-04-29T10:09:00Z"/>
              </w:rPr>
            </w:pPr>
            <w:ins w:id="2965" w:author="Russ Ott" w:date="2022-04-29T10:09:00Z">
              <w:r>
                <w:t>1..1</w:t>
              </w:r>
            </w:ins>
          </w:p>
        </w:tc>
        <w:tc>
          <w:tcPr>
            <w:tcW w:w="1152" w:type="dxa"/>
          </w:tcPr>
          <w:p w14:paraId="04034C65" w14:textId="77777777" w:rsidR="00440477" w:rsidRDefault="00440477" w:rsidP="00BA7D84">
            <w:pPr>
              <w:pStyle w:val="TableText"/>
              <w:rPr>
                <w:ins w:id="2966" w:author="Russ Ott" w:date="2022-04-29T10:09:00Z"/>
              </w:rPr>
            </w:pPr>
            <w:ins w:id="2967" w:author="Russ Ott" w:date="2022-04-29T10:09:00Z">
              <w:r>
                <w:t>SHALL</w:t>
              </w:r>
            </w:ins>
          </w:p>
        </w:tc>
        <w:tc>
          <w:tcPr>
            <w:tcW w:w="864" w:type="dxa"/>
          </w:tcPr>
          <w:p w14:paraId="0D967791" w14:textId="77777777" w:rsidR="00440477" w:rsidRDefault="00440477" w:rsidP="00BA7D84">
            <w:pPr>
              <w:pStyle w:val="TableText"/>
              <w:rPr>
                <w:ins w:id="2968" w:author="Russ Ott" w:date="2022-04-29T10:09:00Z"/>
              </w:rPr>
            </w:pPr>
          </w:p>
        </w:tc>
        <w:tc>
          <w:tcPr>
            <w:tcW w:w="1104" w:type="dxa"/>
          </w:tcPr>
          <w:p w14:paraId="6075A3FB" w14:textId="3F2E7189" w:rsidR="00440477" w:rsidRDefault="00002F64" w:rsidP="00BA7D84">
            <w:pPr>
              <w:pStyle w:val="TableText"/>
              <w:rPr>
                <w:ins w:id="2969" w:author="Russ Ott" w:date="2022-04-29T10:09:00Z"/>
              </w:rPr>
            </w:pPr>
            <w:ins w:id="2970" w:author="Russ Ott" w:date="2022-04-29T10:09:00Z">
              <w:r>
                <w:fldChar w:fldCharType="begin"/>
              </w:r>
              <w:r>
                <w:instrText xml:space="preserve"> HYPERLINK \l "C_4515-1231" \h </w:instrText>
              </w:r>
              <w:r>
                <w:fldChar w:fldCharType="separate"/>
              </w:r>
              <w:r w:rsidR="00440477">
                <w:rPr>
                  <w:rStyle w:val="HyperlinkText9pt"/>
                </w:rPr>
                <w:t>4515-1231</w:t>
              </w:r>
              <w:r>
                <w:rPr>
                  <w:rStyle w:val="HyperlinkText9pt"/>
                </w:rPr>
                <w:fldChar w:fldCharType="end"/>
              </w:r>
            </w:ins>
          </w:p>
        </w:tc>
        <w:tc>
          <w:tcPr>
            <w:tcW w:w="2975" w:type="dxa"/>
          </w:tcPr>
          <w:p w14:paraId="1C20B7C4" w14:textId="77777777" w:rsidR="00440477" w:rsidRDefault="00440477" w:rsidP="00BA7D84">
            <w:pPr>
              <w:pStyle w:val="TableText"/>
              <w:rPr>
                <w:ins w:id="2971" w:author="Russ Ott" w:date="2022-04-29T10:09:00Z"/>
              </w:rPr>
            </w:pPr>
            <w:ins w:id="2972" w:author="Russ Ott" w:date="2022-04-29T10:09:00Z">
              <w:r>
                <w:t>urn:oid:2.16.840.1.113883.5.1001 (HL7ActMood) = EVN</w:t>
              </w:r>
            </w:ins>
          </w:p>
        </w:tc>
      </w:tr>
      <w:tr w:rsidR="00440477" w14:paraId="43EEFEB8" w14:textId="77777777" w:rsidTr="00BA7D84">
        <w:trPr>
          <w:jc w:val="center"/>
          <w:ins w:id="2973" w:author="Russ Ott" w:date="2022-04-29T10:09:00Z"/>
        </w:trPr>
        <w:tc>
          <w:tcPr>
            <w:tcW w:w="3345" w:type="dxa"/>
          </w:tcPr>
          <w:p w14:paraId="00336360" w14:textId="77777777" w:rsidR="00440477" w:rsidRDefault="00440477" w:rsidP="00BA7D84">
            <w:pPr>
              <w:pStyle w:val="TableText"/>
              <w:rPr>
                <w:ins w:id="2974" w:author="Russ Ott" w:date="2022-04-29T10:09:00Z"/>
              </w:rPr>
            </w:pPr>
            <w:ins w:id="2975" w:author="Russ Ott" w:date="2022-04-29T10:09:00Z">
              <w:r>
                <w:tab/>
                <w:t>templateId</w:t>
              </w:r>
            </w:ins>
          </w:p>
        </w:tc>
        <w:tc>
          <w:tcPr>
            <w:tcW w:w="720" w:type="dxa"/>
          </w:tcPr>
          <w:p w14:paraId="4E780C14" w14:textId="77777777" w:rsidR="00440477" w:rsidRDefault="00440477" w:rsidP="00BA7D84">
            <w:pPr>
              <w:pStyle w:val="TableText"/>
              <w:rPr>
                <w:ins w:id="2976" w:author="Russ Ott" w:date="2022-04-29T10:09:00Z"/>
              </w:rPr>
            </w:pPr>
            <w:ins w:id="2977" w:author="Russ Ott" w:date="2022-04-29T10:09:00Z">
              <w:r>
                <w:t>1..1</w:t>
              </w:r>
            </w:ins>
          </w:p>
        </w:tc>
        <w:tc>
          <w:tcPr>
            <w:tcW w:w="1152" w:type="dxa"/>
          </w:tcPr>
          <w:p w14:paraId="6E742991" w14:textId="77777777" w:rsidR="00440477" w:rsidRDefault="00440477" w:rsidP="00BA7D84">
            <w:pPr>
              <w:pStyle w:val="TableText"/>
              <w:rPr>
                <w:ins w:id="2978" w:author="Russ Ott" w:date="2022-04-29T10:09:00Z"/>
              </w:rPr>
            </w:pPr>
            <w:ins w:id="2979" w:author="Russ Ott" w:date="2022-04-29T10:09:00Z">
              <w:r>
                <w:t>SHALL</w:t>
              </w:r>
            </w:ins>
          </w:p>
        </w:tc>
        <w:tc>
          <w:tcPr>
            <w:tcW w:w="864" w:type="dxa"/>
          </w:tcPr>
          <w:p w14:paraId="796B80C8" w14:textId="77777777" w:rsidR="00440477" w:rsidRDefault="00440477" w:rsidP="00BA7D84">
            <w:pPr>
              <w:pStyle w:val="TableText"/>
              <w:rPr>
                <w:ins w:id="2980" w:author="Russ Ott" w:date="2022-04-29T10:09:00Z"/>
              </w:rPr>
            </w:pPr>
          </w:p>
        </w:tc>
        <w:tc>
          <w:tcPr>
            <w:tcW w:w="1104" w:type="dxa"/>
          </w:tcPr>
          <w:p w14:paraId="2C386215" w14:textId="73C67DBE" w:rsidR="00440477" w:rsidRDefault="00002F64" w:rsidP="00BA7D84">
            <w:pPr>
              <w:pStyle w:val="TableText"/>
              <w:rPr>
                <w:ins w:id="2981" w:author="Russ Ott" w:date="2022-04-29T10:09:00Z"/>
              </w:rPr>
            </w:pPr>
            <w:ins w:id="2982" w:author="Russ Ott" w:date="2022-04-29T10:09:00Z">
              <w:r>
                <w:fldChar w:fldCharType="begin"/>
              </w:r>
              <w:r>
                <w:instrText xml:space="preserve"> HYPERLINK \l "C_4515-1221" \h </w:instrText>
              </w:r>
              <w:r>
                <w:fldChar w:fldCharType="separate"/>
              </w:r>
              <w:r w:rsidR="00440477">
                <w:rPr>
                  <w:rStyle w:val="HyperlinkText9pt"/>
                </w:rPr>
                <w:t>4515-1221</w:t>
              </w:r>
              <w:r>
                <w:rPr>
                  <w:rStyle w:val="HyperlinkText9pt"/>
                </w:rPr>
                <w:fldChar w:fldCharType="end"/>
              </w:r>
            </w:ins>
          </w:p>
        </w:tc>
        <w:tc>
          <w:tcPr>
            <w:tcW w:w="2975" w:type="dxa"/>
          </w:tcPr>
          <w:p w14:paraId="0A1788FD" w14:textId="77777777" w:rsidR="00440477" w:rsidRDefault="00440477" w:rsidP="00BA7D84">
            <w:pPr>
              <w:pStyle w:val="TableText"/>
              <w:rPr>
                <w:ins w:id="2983" w:author="Russ Ott" w:date="2022-04-29T10:09:00Z"/>
              </w:rPr>
            </w:pPr>
          </w:p>
        </w:tc>
      </w:tr>
      <w:tr w:rsidR="00440477" w14:paraId="23420D5F" w14:textId="77777777" w:rsidTr="00BA7D84">
        <w:trPr>
          <w:jc w:val="center"/>
          <w:ins w:id="2984" w:author="Russ Ott" w:date="2022-04-29T10:09:00Z"/>
        </w:trPr>
        <w:tc>
          <w:tcPr>
            <w:tcW w:w="3345" w:type="dxa"/>
          </w:tcPr>
          <w:p w14:paraId="42AEA426" w14:textId="77777777" w:rsidR="00440477" w:rsidRDefault="00440477" w:rsidP="00BA7D84">
            <w:pPr>
              <w:pStyle w:val="TableText"/>
              <w:rPr>
                <w:ins w:id="2985" w:author="Russ Ott" w:date="2022-04-29T10:09:00Z"/>
              </w:rPr>
            </w:pPr>
            <w:ins w:id="2986" w:author="Russ Ott" w:date="2022-04-29T10:09:00Z">
              <w:r>
                <w:tab/>
              </w:r>
              <w:r>
                <w:tab/>
                <w:t>@root</w:t>
              </w:r>
            </w:ins>
          </w:p>
        </w:tc>
        <w:tc>
          <w:tcPr>
            <w:tcW w:w="720" w:type="dxa"/>
          </w:tcPr>
          <w:p w14:paraId="40DC0E56" w14:textId="77777777" w:rsidR="00440477" w:rsidRDefault="00440477" w:rsidP="00BA7D84">
            <w:pPr>
              <w:pStyle w:val="TableText"/>
              <w:rPr>
                <w:ins w:id="2987" w:author="Russ Ott" w:date="2022-04-29T10:09:00Z"/>
              </w:rPr>
            </w:pPr>
            <w:ins w:id="2988" w:author="Russ Ott" w:date="2022-04-29T10:09:00Z">
              <w:r>
                <w:t>1..1</w:t>
              </w:r>
            </w:ins>
          </w:p>
        </w:tc>
        <w:tc>
          <w:tcPr>
            <w:tcW w:w="1152" w:type="dxa"/>
          </w:tcPr>
          <w:p w14:paraId="551ECC7D" w14:textId="77777777" w:rsidR="00440477" w:rsidRDefault="00440477" w:rsidP="00BA7D84">
            <w:pPr>
              <w:pStyle w:val="TableText"/>
              <w:rPr>
                <w:ins w:id="2989" w:author="Russ Ott" w:date="2022-04-29T10:09:00Z"/>
              </w:rPr>
            </w:pPr>
            <w:ins w:id="2990" w:author="Russ Ott" w:date="2022-04-29T10:09:00Z">
              <w:r>
                <w:t>SHALL</w:t>
              </w:r>
            </w:ins>
          </w:p>
        </w:tc>
        <w:tc>
          <w:tcPr>
            <w:tcW w:w="864" w:type="dxa"/>
          </w:tcPr>
          <w:p w14:paraId="1997A9AF" w14:textId="77777777" w:rsidR="00440477" w:rsidRDefault="00440477" w:rsidP="00BA7D84">
            <w:pPr>
              <w:pStyle w:val="TableText"/>
              <w:rPr>
                <w:ins w:id="2991" w:author="Russ Ott" w:date="2022-04-29T10:09:00Z"/>
              </w:rPr>
            </w:pPr>
          </w:p>
        </w:tc>
        <w:tc>
          <w:tcPr>
            <w:tcW w:w="1104" w:type="dxa"/>
          </w:tcPr>
          <w:p w14:paraId="6A5562FB" w14:textId="20D2CE39" w:rsidR="00440477" w:rsidRDefault="00002F64" w:rsidP="00BA7D84">
            <w:pPr>
              <w:pStyle w:val="TableText"/>
              <w:rPr>
                <w:ins w:id="2992" w:author="Russ Ott" w:date="2022-04-29T10:09:00Z"/>
              </w:rPr>
            </w:pPr>
            <w:ins w:id="2993" w:author="Russ Ott" w:date="2022-04-29T10:09:00Z">
              <w:r>
                <w:fldChar w:fldCharType="begin"/>
              </w:r>
              <w:r>
                <w:instrText xml:space="preserve"> HYPERLINK \l "C_4515-1225" \h </w:instrText>
              </w:r>
              <w:r>
                <w:fldChar w:fldCharType="separate"/>
              </w:r>
              <w:r w:rsidR="00440477">
                <w:rPr>
                  <w:rStyle w:val="HyperlinkText9pt"/>
                </w:rPr>
                <w:t>4515-1225</w:t>
              </w:r>
              <w:r>
                <w:rPr>
                  <w:rStyle w:val="HyperlinkText9pt"/>
                </w:rPr>
                <w:fldChar w:fldCharType="end"/>
              </w:r>
            </w:ins>
          </w:p>
        </w:tc>
        <w:tc>
          <w:tcPr>
            <w:tcW w:w="2975" w:type="dxa"/>
          </w:tcPr>
          <w:p w14:paraId="68C3312A" w14:textId="77777777" w:rsidR="00440477" w:rsidRDefault="00440477" w:rsidP="00BA7D84">
            <w:pPr>
              <w:pStyle w:val="TableText"/>
              <w:rPr>
                <w:ins w:id="2994" w:author="Russ Ott" w:date="2022-04-29T10:09:00Z"/>
              </w:rPr>
            </w:pPr>
            <w:ins w:id="2995" w:author="Russ Ott" w:date="2022-04-29T10:09:00Z">
              <w:r>
                <w:t>2.16.840.1.113883.10.20.34.3.45</w:t>
              </w:r>
            </w:ins>
          </w:p>
        </w:tc>
      </w:tr>
      <w:tr w:rsidR="00440477" w14:paraId="4E1F0A5B" w14:textId="77777777" w:rsidTr="00BA7D84">
        <w:trPr>
          <w:jc w:val="center"/>
          <w:ins w:id="2996" w:author="Russ Ott" w:date="2022-04-29T10:09:00Z"/>
        </w:trPr>
        <w:tc>
          <w:tcPr>
            <w:tcW w:w="3345" w:type="dxa"/>
          </w:tcPr>
          <w:p w14:paraId="3807CBAE" w14:textId="77777777" w:rsidR="00440477" w:rsidRDefault="00440477" w:rsidP="00BA7D84">
            <w:pPr>
              <w:pStyle w:val="TableText"/>
              <w:rPr>
                <w:ins w:id="2997" w:author="Russ Ott" w:date="2022-04-29T10:09:00Z"/>
              </w:rPr>
            </w:pPr>
            <w:ins w:id="2998" w:author="Russ Ott" w:date="2022-04-29T10:09:00Z">
              <w:r>
                <w:tab/>
              </w:r>
              <w:r>
                <w:tab/>
                <w:t>@extension</w:t>
              </w:r>
            </w:ins>
          </w:p>
        </w:tc>
        <w:tc>
          <w:tcPr>
            <w:tcW w:w="720" w:type="dxa"/>
          </w:tcPr>
          <w:p w14:paraId="1E1DA7B5" w14:textId="77777777" w:rsidR="00440477" w:rsidRDefault="00440477" w:rsidP="00BA7D84">
            <w:pPr>
              <w:pStyle w:val="TableText"/>
              <w:rPr>
                <w:ins w:id="2999" w:author="Russ Ott" w:date="2022-04-29T10:09:00Z"/>
              </w:rPr>
            </w:pPr>
            <w:ins w:id="3000" w:author="Russ Ott" w:date="2022-04-29T10:09:00Z">
              <w:r>
                <w:t>1..1</w:t>
              </w:r>
            </w:ins>
          </w:p>
        </w:tc>
        <w:tc>
          <w:tcPr>
            <w:tcW w:w="1152" w:type="dxa"/>
          </w:tcPr>
          <w:p w14:paraId="72B787E5" w14:textId="77777777" w:rsidR="00440477" w:rsidRDefault="00440477" w:rsidP="00BA7D84">
            <w:pPr>
              <w:pStyle w:val="TableText"/>
              <w:rPr>
                <w:ins w:id="3001" w:author="Russ Ott" w:date="2022-04-29T10:09:00Z"/>
              </w:rPr>
            </w:pPr>
            <w:ins w:id="3002" w:author="Russ Ott" w:date="2022-04-29T10:09:00Z">
              <w:r>
                <w:t>SHALL</w:t>
              </w:r>
            </w:ins>
          </w:p>
        </w:tc>
        <w:tc>
          <w:tcPr>
            <w:tcW w:w="864" w:type="dxa"/>
          </w:tcPr>
          <w:p w14:paraId="05E53E6D" w14:textId="77777777" w:rsidR="00440477" w:rsidRDefault="00440477" w:rsidP="00BA7D84">
            <w:pPr>
              <w:pStyle w:val="TableText"/>
              <w:rPr>
                <w:ins w:id="3003" w:author="Russ Ott" w:date="2022-04-29T10:09:00Z"/>
              </w:rPr>
            </w:pPr>
          </w:p>
        </w:tc>
        <w:tc>
          <w:tcPr>
            <w:tcW w:w="1104" w:type="dxa"/>
          </w:tcPr>
          <w:p w14:paraId="4698942B" w14:textId="523E1F45" w:rsidR="00440477" w:rsidRDefault="00002F64" w:rsidP="00BA7D84">
            <w:pPr>
              <w:pStyle w:val="TableText"/>
              <w:rPr>
                <w:ins w:id="3004" w:author="Russ Ott" w:date="2022-04-29T10:09:00Z"/>
              </w:rPr>
            </w:pPr>
            <w:ins w:id="3005" w:author="Russ Ott" w:date="2022-04-29T10:09:00Z">
              <w:r>
                <w:fldChar w:fldCharType="begin"/>
              </w:r>
              <w:r>
                <w:instrText xml:space="preserve"> HYPERLINK \l "C_4515-1226" \h </w:instrText>
              </w:r>
              <w:r>
                <w:fldChar w:fldCharType="separate"/>
              </w:r>
              <w:r w:rsidR="00440477">
                <w:rPr>
                  <w:rStyle w:val="HyperlinkText9pt"/>
                </w:rPr>
                <w:t>4515-1226</w:t>
              </w:r>
              <w:r>
                <w:rPr>
                  <w:rStyle w:val="HyperlinkText9pt"/>
                </w:rPr>
                <w:fldChar w:fldCharType="end"/>
              </w:r>
            </w:ins>
          </w:p>
        </w:tc>
        <w:tc>
          <w:tcPr>
            <w:tcW w:w="2975" w:type="dxa"/>
          </w:tcPr>
          <w:p w14:paraId="667914C7" w14:textId="77777777" w:rsidR="00440477" w:rsidRDefault="00440477" w:rsidP="00BA7D84">
            <w:pPr>
              <w:pStyle w:val="TableText"/>
              <w:rPr>
                <w:ins w:id="3006" w:author="Russ Ott" w:date="2022-04-29T10:09:00Z"/>
              </w:rPr>
            </w:pPr>
            <w:ins w:id="3007" w:author="Russ Ott" w:date="2022-04-29T10:09:00Z">
              <w:r>
                <w:t>2022-06-01</w:t>
              </w:r>
            </w:ins>
          </w:p>
        </w:tc>
      </w:tr>
      <w:tr w:rsidR="00440477" w14:paraId="7102C947" w14:textId="77777777" w:rsidTr="00BA7D84">
        <w:trPr>
          <w:jc w:val="center"/>
          <w:ins w:id="3008" w:author="Russ Ott" w:date="2022-04-29T10:09:00Z"/>
        </w:trPr>
        <w:tc>
          <w:tcPr>
            <w:tcW w:w="3345" w:type="dxa"/>
          </w:tcPr>
          <w:p w14:paraId="17DD2CC3" w14:textId="77777777" w:rsidR="00440477" w:rsidRDefault="00440477" w:rsidP="00BA7D84">
            <w:pPr>
              <w:pStyle w:val="TableText"/>
              <w:rPr>
                <w:ins w:id="3009" w:author="Russ Ott" w:date="2022-04-29T10:09:00Z"/>
              </w:rPr>
            </w:pPr>
            <w:ins w:id="3010" w:author="Russ Ott" w:date="2022-04-29T10:09:00Z">
              <w:r>
                <w:tab/>
                <w:t>code</w:t>
              </w:r>
            </w:ins>
          </w:p>
        </w:tc>
        <w:tc>
          <w:tcPr>
            <w:tcW w:w="720" w:type="dxa"/>
          </w:tcPr>
          <w:p w14:paraId="1B0AF74E" w14:textId="77777777" w:rsidR="00440477" w:rsidRDefault="00440477" w:rsidP="00BA7D84">
            <w:pPr>
              <w:pStyle w:val="TableText"/>
              <w:rPr>
                <w:ins w:id="3011" w:author="Russ Ott" w:date="2022-04-29T10:09:00Z"/>
              </w:rPr>
            </w:pPr>
            <w:ins w:id="3012" w:author="Russ Ott" w:date="2022-04-29T10:09:00Z">
              <w:r>
                <w:t>1..1</w:t>
              </w:r>
            </w:ins>
          </w:p>
        </w:tc>
        <w:tc>
          <w:tcPr>
            <w:tcW w:w="1152" w:type="dxa"/>
          </w:tcPr>
          <w:p w14:paraId="0EBE233C" w14:textId="77777777" w:rsidR="00440477" w:rsidRDefault="00440477" w:rsidP="00BA7D84">
            <w:pPr>
              <w:pStyle w:val="TableText"/>
              <w:rPr>
                <w:ins w:id="3013" w:author="Russ Ott" w:date="2022-04-29T10:09:00Z"/>
              </w:rPr>
            </w:pPr>
            <w:ins w:id="3014" w:author="Russ Ott" w:date="2022-04-29T10:09:00Z">
              <w:r>
                <w:t>SHALL</w:t>
              </w:r>
            </w:ins>
          </w:p>
        </w:tc>
        <w:tc>
          <w:tcPr>
            <w:tcW w:w="864" w:type="dxa"/>
          </w:tcPr>
          <w:p w14:paraId="2F5A7B9B" w14:textId="77777777" w:rsidR="00440477" w:rsidRDefault="00440477" w:rsidP="00BA7D84">
            <w:pPr>
              <w:pStyle w:val="TableText"/>
              <w:rPr>
                <w:ins w:id="3015" w:author="Russ Ott" w:date="2022-04-29T10:09:00Z"/>
              </w:rPr>
            </w:pPr>
          </w:p>
        </w:tc>
        <w:tc>
          <w:tcPr>
            <w:tcW w:w="1104" w:type="dxa"/>
          </w:tcPr>
          <w:p w14:paraId="3D44B5BC" w14:textId="34428D9B" w:rsidR="00440477" w:rsidRDefault="00002F64" w:rsidP="00BA7D84">
            <w:pPr>
              <w:pStyle w:val="TableText"/>
              <w:rPr>
                <w:ins w:id="3016" w:author="Russ Ott" w:date="2022-04-29T10:09:00Z"/>
              </w:rPr>
            </w:pPr>
            <w:ins w:id="3017" w:author="Russ Ott" w:date="2022-04-29T10:09:00Z">
              <w:r>
                <w:fldChar w:fldCharType="begin"/>
              </w:r>
              <w:r>
                <w:instrText xml:space="preserve"> HYPERLINK \l "C_4515-1222" \h </w:instrText>
              </w:r>
              <w:r>
                <w:fldChar w:fldCharType="separate"/>
              </w:r>
              <w:r w:rsidR="00440477">
                <w:rPr>
                  <w:rStyle w:val="HyperlinkText9pt"/>
                </w:rPr>
                <w:t>4515-1222</w:t>
              </w:r>
              <w:r>
                <w:rPr>
                  <w:rStyle w:val="HyperlinkText9pt"/>
                </w:rPr>
                <w:fldChar w:fldCharType="end"/>
              </w:r>
            </w:ins>
          </w:p>
        </w:tc>
        <w:tc>
          <w:tcPr>
            <w:tcW w:w="2975" w:type="dxa"/>
          </w:tcPr>
          <w:p w14:paraId="0FFCD1A1" w14:textId="77777777" w:rsidR="00440477" w:rsidRDefault="00440477" w:rsidP="00BA7D84">
            <w:pPr>
              <w:pStyle w:val="TableText"/>
              <w:rPr>
                <w:ins w:id="3018" w:author="Russ Ott" w:date="2022-04-29T10:09:00Z"/>
              </w:rPr>
            </w:pPr>
          </w:p>
        </w:tc>
      </w:tr>
      <w:tr w:rsidR="00440477" w14:paraId="5768780A" w14:textId="77777777" w:rsidTr="00BA7D84">
        <w:trPr>
          <w:jc w:val="center"/>
          <w:ins w:id="3019" w:author="Russ Ott" w:date="2022-04-29T10:09:00Z"/>
        </w:trPr>
        <w:tc>
          <w:tcPr>
            <w:tcW w:w="3345" w:type="dxa"/>
          </w:tcPr>
          <w:p w14:paraId="12F0A70D" w14:textId="77777777" w:rsidR="00440477" w:rsidRDefault="00440477" w:rsidP="00BA7D84">
            <w:pPr>
              <w:pStyle w:val="TableText"/>
              <w:rPr>
                <w:ins w:id="3020" w:author="Russ Ott" w:date="2022-04-29T10:09:00Z"/>
              </w:rPr>
            </w:pPr>
            <w:ins w:id="3021" w:author="Russ Ott" w:date="2022-04-29T10:09:00Z">
              <w:r>
                <w:tab/>
              </w:r>
              <w:r>
                <w:tab/>
                <w:t>@code</w:t>
              </w:r>
            </w:ins>
          </w:p>
        </w:tc>
        <w:tc>
          <w:tcPr>
            <w:tcW w:w="720" w:type="dxa"/>
          </w:tcPr>
          <w:p w14:paraId="354553BF" w14:textId="77777777" w:rsidR="00440477" w:rsidRDefault="00440477" w:rsidP="00BA7D84">
            <w:pPr>
              <w:pStyle w:val="TableText"/>
              <w:rPr>
                <w:ins w:id="3022" w:author="Russ Ott" w:date="2022-04-29T10:09:00Z"/>
              </w:rPr>
            </w:pPr>
            <w:ins w:id="3023" w:author="Russ Ott" w:date="2022-04-29T10:09:00Z">
              <w:r>
                <w:t>1..1</w:t>
              </w:r>
            </w:ins>
          </w:p>
        </w:tc>
        <w:tc>
          <w:tcPr>
            <w:tcW w:w="1152" w:type="dxa"/>
          </w:tcPr>
          <w:p w14:paraId="3FAA9ECD" w14:textId="77777777" w:rsidR="00440477" w:rsidRDefault="00440477" w:rsidP="00BA7D84">
            <w:pPr>
              <w:pStyle w:val="TableText"/>
              <w:rPr>
                <w:ins w:id="3024" w:author="Russ Ott" w:date="2022-04-29T10:09:00Z"/>
              </w:rPr>
            </w:pPr>
            <w:ins w:id="3025" w:author="Russ Ott" w:date="2022-04-29T10:09:00Z">
              <w:r>
                <w:t>SHALL</w:t>
              </w:r>
            </w:ins>
          </w:p>
        </w:tc>
        <w:tc>
          <w:tcPr>
            <w:tcW w:w="864" w:type="dxa"/>
          </w:tcPr>
          <w:p w14:paraId="0F9B0534" w14:textId="77777777" w:rsidR="00440477" w:rsidRDefault="00440477" w:rsidP="00BA7D84">
            <w:pPr>
              <w:pStyle w:val="TableText"/>
              <w:rPr>
                <w:ins w:id="3026" w:author="Russ Ott" w:date="2022-04-29T10:09:00Z"/>
              </w:rPr>
            </w:pPr>
          </w:p>
        </w:tc>
        <w:tc>
          <w:tcPr>
            <w:tcW w:w="1104" w:type="dxa"/>
          </w:tcPr>
          <w:p w14:paraId="4923507D" w14:textId="783F5097" w:rsidR="00440477" w:rsidRDefault="00002F64" w:rsidP="00BA7D84">
            <w:pPr>
              <w:pStyle w:val="TableText"/>
              <w:rPr>
                <w:ins w:id="3027" w:author="Russ Ott" w:date="2022-04-29T10:09:00Z"/>
              </w:rPr>
            </w:pPr>
            <w:ins w:id="3028" w:author="Russ Ott" w:date="2022-04-29T10:09:00Z">
              <w:r>
                <w:fldChar w:fldCharType="begin"/>
              </w:r>
              <w:r>
                <w:instrText xml:space="preserve"> HYPERLINK \l "C_4515-1227" \h </w:instrText>
              </w:r>
              <w:r>
                <w:fldChar w:fldCharType="separate"/>
              </w:r>
              <w:r w:rsidR="00440477">
                <w:rPr>
                  <w:rStyle w:val="HyperlinkText9pt"/>
                </w:rPr>
                <w:t>4515-1227</w:t>
              </w:r>
              <w:r>
                <w:rPr>
                  <w:rStyle w:val="HyperlinkText9pt"/>
                </w:rPr>
                <w:fldChar w:fldCharType="end"/>
              </w:r>
            </w:ins>
          </w:p>
        </w:tc>
        <w:tc>
          <w:tcPr>
            <w:tcW w:w="2975" w:type="dxa"/>
          </w:tcPr>
          <w:p w14:paraId="6AD3B8E1" w14:textId="77777777" w:rsidR="00440477" w:rsidRDefault="00440477" w:rsidP="00BA7D84">
            <w:pPr>
              <w:pStyle w:val="TableText"/>
              <w:rPr>
                <w:ins w:id="3029" w:author="Russ Ott" w:date="2022-04-29T10:09:00Z"/>
              </w:rPr>
            </w:pPr>
            <w:ins w:id="3030" w:author="Russ Ott" w:date="2022-04-29T10:09:00Z">
              <w:r>
                <w:t xml:space="preserve"> 76691-5</w:t>
              </w:r>
            </w:ins>
          </w:p>
        </w:tc>
      </w:tr>
      <w:tr w:rsidR="00440477" w14:paraId="52E6E0B4" w14:textId="77777777" w:rsidTr="00BA7D84">
        <w:trPr>
          <w:jc w:val="center"/>
          <w:ins w:id="3031" w:author="Russ Ott" w:date="2022-04-29T10:09:00Z"/>
        </w:trPr>
        <w:tc>
          <w:tcPr>
            <w:tcW w:w="3345" w:type="dxa"/>
          </w:tcPr>
          <w:p w14:paraId="5DD1EB7A" w14:textId="77777777" w:rsidR="00440477" w:rsidRDefault="00440477" w:rsidP="00BA7D84">
            <w:pPr>
              <w:pStyle w:val="TableText"/>
              <w:rPr>
                <w:ins w:id="3032" w:author="Russ Ott" w:date="2022-04-29T10:09:00Z"/>
              </w:rPr>
            </w:pPr>
            <w:ins w:id="3033" w:author="Russ Ott" w:date="2022-04-29T10:09:00Z">
              <w:r>
                <w:tab/>
              </w:r>
              <w:r>
                <w:tab/>
                <w:t>@codeSystem</w:t>
              </w:r>
            </w:ins>
          </w:p>
        </w:tc>
        <w:tc>
          <w:tcPr>
            <w:tcW w:w="720" w:type="dxa"/>
          </w:tcPr>
          <w:p w14:paraId="59438AF9" w14:textId="77777777" w:rsidR="00440477" w:rsidRDefault="00440477" w:rsidP="00BA7D84">
            <w:pPr>
              <w:pStyle w:val="TableText"/>
              <w:rPr>
                <w:ins w:id="3034" w:author="Russ Ott" w:date="2022-04-29T10:09:00Z"/>
              </w:rPr>
            </w:pPr>
            <w:ins w:id="3035" w:author="Russ Ott" w:date="2022-04-29T10:09:00Z">
              <w:r>
                <w:t>1..1</w:t>
              </w:r>
            </w:ins>
          </w:p>
        </w:tc>
        <w:tc>
          <w:tcPr>
            <w:tcW w:w="1152" w:type="dxa"/>
          </w:tcPr>
          <w:p w14:paraId="0F3762A1" w14:textId="77777777" w:rsidR="00440477" w:rsidRDefault="00440477" w:rsidP="00BA7D84">
            <w:pPr>
              <w:pStyle w:val="TableText"/>
              <w:rPr>
                <w:ins w:id="3036" w:author="Russ Ott" w:date="2022-04-29T10:09:00Z"/>
              </w:rPr>
            </w:pPr>
            <w:ins w:id="3037" w:author="Russ Ott" w:date="2022-04-29T10:09:00Z">
              <w:r>
                <w:t>SHALL</w:t>
              </w:r>
            </w:ins>
          </w:p>
        </w:tc>
        <w:tc>
          <w:tcPr>
            <w:tcW w:w="864" w:type="dxa"/>
          </w:tcPr>
          <w:p w14:paraId="5ACF6ABE" w14:textId="77777777" w:rsidR="00440477" w:rsidRDefault="00440477" w:rsidP="00BA7D84">
            <w:pPr>
              <w:pStyle w:val="TableText"/>
              <w:rPr>
                <w:ins w:id="3038" w:author="Russ Ott" w:date="2022-04-29T10:09:00Z"/>
              </w:rPr>
            </w:pPr>
          </w:p>
        </w:tc>
        <w:tc>
          <w:tcPr>
            <w:tcW w:w="1104" w:type="dxa"/>
          </w:tcPr>
          <w:p w14:paraId="623ED3F6" w14:textId="3003B687" w:rsidR="00440477" w:rsidRDefault="00002F64" w:rsidP="00BA7D84">
            <w:pPr>
              <w:pStyle w:val="TableText"/>
              <w:rPr>
                <w:ins w:id="3039" w:author="Russ Ott" w:date="2022-04-29T10:09:00Z"/>
              </w:rPr>
            </w:pPr>
            <w:ins w:id="3040" w:author="Russ Ott" w:date="2022-04-29T10:09:00Z">
              <w:r>
                <w:fldChar w:fldCharType="begin"/>
              </w:r>
              <w:r>
                <w:instrText xml:space="preserve"> HYPERLINK \l "C_4515-1228" \h </w:instrText>
              </w:r>
              <w:r>
                <w:fldChar w:fldCharType="separate"/>
              </w:r>
              <w:r w:rsidR="00440477">
                <w:rPr>
                  <w:rStyle w:val="HyperlinkText9pt"/>
                </w:rPr>
                <w:t>4515-1228</w:t>
              </w:r>
              <w:r>
                <w:rPr>
                  <w:rStyle w:val="HyperlinkText9pt"/>
                </w:rPr>
                <w:fldChar w:fldCharType="end"/>
              </w:r>
            </w:ins>
          </w:p>
        </w:tc>
        <w:tc>
          <w:tcPr>
            <w:tcW w:w="2975" w:type="dxa"/>
          </w:tcPr>
          <w:p w14:paraId="1F567583" w14:textId="77777777" w:rsidR="00440477" w:rsidRDefault="00440477" w:rsidP="00BA7D84">
            <w:pPr>
              <w:pStyle w:val="TableText"/>
              <w:rPr>
                <w:ins w:id="3041" w:author="Russ Ott" w:date="2022-04-29T10:09:00Z"/>
              </w:rPr>
            </w:pPr>
            <w:ins w:id="3042" w:author="Russ Ott" w:date="2022-04-29T10:09:00Z">
              <w:r>
                <w:t>urn:oid:2.16.840.1.113883.6.1 (LOINC) = 2.16.840.1.113883.6.1</w:t>
              </w:r>
            </w:ins>
          </w:p>
        </w:tc>
      </w:tr>
      <w:tr w:rsidR="00440477" w14:paraId="4DC1BE40" w14:textId="77777777" w:rsidTr="00BA7D84">
        <w:trPr>
          <w:jc w:val="center"/>
          <w:ins w:id="3043" w:author="Russ Ott" w:date="2022-04-29T10:09:00Z"/>
        </w:trPr>
        <w:tc>
          <w:tcPr>
            <w:tcW w:w="3345" w:type="dxa"/>
          </w:tcPr>
          <w:p w14:paraId="7E47497B" w14:textId="77777777" w:rsidR="00440477" w:rsidRDefault="00440477" w:rsidP="00BA7D84">
            <w:pPr>
              <w:pStyle w:val="TableText"/>
              <w:rPr>
                <w:ins w:id="3044" w:author="Russ Ott" w:date="2022-04-29T10:09:00Z"/>
              </w:rPr>
            </w:pPr>
            <w:ins w:id="3045" w:author="Russ Ott" w:date="2022-04-29T10:09:00Z">
              <w:r>
                <w:tab/>
                <w:t>statusCode</w:t>
              </w:r>
            </w:ins>
          </w:p>
        </w:tc>
        <w:tc>
          <w:tcPr>
            <w:tcW w:w="720" w:type="dxa"/>
          </w:tcPr>
          <w:p w14:paraId="0FDAE9B3" w14:textId="77777777" w:rsidR="00440477" w:rsidRDefault="00440477" w:rsidP="00BA7D84">
            <w:pPr>
              <w:pStyle w:val="TableText"/>
              <w:rPr>
                <w:ins w:id="3046" w:author="Russ Ott" w:date="2022-04-29T10:09:00Z"/>
              </w:rPr>
            </w:pPr>
            <w:ins w:id="3047" w:author="Russ Ott" w:date="2022-04-29T10:09:00Z">
              <w:r>
                <w:t>1..1</w:t>
              </w:r>
            </w:ins>
          </w:p>
        </w:tc>
        <w:tc>
          <w:tcPr>
            <w:tcW w:w="1152" w:type="dxa"/>
          </w:tcPr>
          <w:p w14:paraId="5C442ECC" w14:textId="77777777" w:rsidR="00440477" w:rsidRDefault="00440477" w:rsidP="00BA7D84">
            <w:pPr>
              <w:pStyle w:val="TableText"/>
              <w:rPr>
                <w:ins w:id="3048" w:author="Russ Ott" w:date="2022-04-29T10:09:00Z"/>
              </w:rPr>
            </w:pPr>
            <w:ins w:id="3049" w:author="Russ Ott" w:date="2022-04-29T10:09:00Z">
              <w:r>
                <w:t>SHALL</w:t>
              </w:r>
            </w:ins>
          </w:p>
        </w:tc>
        <w:tc>
          <w:tcPr>
            <w:tcW w:w="864" w:type="dxa"/>
          </w:tcPr>
          <w:p w14:paraId="3EC43FD8" w14:textId="77777777" w:rsidR="00440477" w:rsidRDefault="00440477" w:rsidP="00BA7D84">
            <w:pPr>
              <w:pStyle w:val="TableText"/>
              <w:rPr>
                <w:ins w:id="3050" w:author="Russ Ott" w:date="2022-04-29T10:09:00Z"/>
              </w:rPr>
            </w:pPr>
          </w:p>
        </w:tc>
        <w:tc>
          <w:tcPr>
            <w:tcW w:w="1104" w:type="dxa"/>
          </w:tcPr>
          <w:p w14:paraId="09D2255A" w14:textId="197E34AF" w:rsidR="00440477" w:rsidRDefault="00002F64" w:rsidP="00BA7D84">
            <w:pPr>
              <w:pStyle w:val="TableText"/>
              <w:rPr>
                <w:ins w:id="3051" w:author="Russ Ott" w:date="2022-04-29T10:09:00Z"/>
              </w:rPr>
            </w:pPr>
            <w:ins w:id="3052" w:author="Russ Ott" w:date="2022-04-29T10:09:00Z">
              <w:r>
                <w:fldChar w:fldCharType="begin"/>
              </w:r>
              <w:r>
                <w:instrText xml:space="preserve"> HYPERLINK \l "C_4515-33031" \h </w:instrText>
              </w:r>
              <w:r>
                <w:fldChar w:fldCharType="separate"/>
              </w:r>
              <w:r w:rsidR="00440477">
                <w:rPr>
                  <w:rStyle w:val="HyperlinkText9pt"/>
                </w:rPr>
                <w:t>4515-33031</w:t>
              </w:r>
              <w:r>
                <w:rPr>
                  <w:rStyle w:val="HyperlinkText9pt"/>
                </w:rPr>
                <w:fldChar w:fldCharType="end"/>
              </w:r>
            </w:ins>
          </w:p>
        </w:tc>
        <w:tc>
          <w:tcPr>
            <w:tcW w:w="2975" w:type="dxa"/>
          </w:tcPr>
          <w:p w14:paraId="5DEFA60A" w14:textId="77777777" w:rsidR="00440477" w:rsidRDefault="00440477" w:rsidP="00BA7D84">
            <w:pPr>
              <w:pStyle w:val="TableText"/>
              <w:rPr>
                <w:ins w:id="3053" w:author="Russ Ott" w:date="2022-04-29T10:09:00Z"/>
              </w:rPr>
            </w:pPr>
          </w:p>
        </w:tc>
      </w:tr>
      <w:tr w:rsidR="00440477" w14:paraId="3D9E99F5" w14:textId="77777777" w:rsidTr="00BA7D84">
        <w:trPr>
          <w:jc w:val="center"/>
          <w:ins w:id="3054" w:author="Russ Ott" w:date="2022-04-29T10:09:00Z"/>
        </w:trPr>
        <w:tc>
          <w:tcPr>
            <w:tcW w:w="3345" w:type="dxa"/>
          </w:tcPr>
          <w:p w14:paraId="1CAC7751" w14:textId="77777777" w:rsidR="00440477" w:rsidRDefault="00440477" w:rsidP="00BA7D84">
            <w:pPr>
              <w:pStyle w:val="TableText"/>
              <w:rPr>
                <w:ins w:id="3055" w:author="Russ Ott" w:date="2022-04-29T10:09:00Z"/>
              </w:rPr>
            </w:pPr>
            <w:ins w:id="3056" w:author="Russ Ott" w:date="2022-04-29T10:09:00Z">
              <w:r>
                <w:tab/>
              </w:r>
              <w:r>
                <w:tab/>
                <w:t>@code</w:t>
              </w:r>
            </w:ins>
          </w:p>
        </w:tc>
        <w:tc>
          <w:tcPr>
            <w:tcW w:w="720" w:type="dxa"/>
          </w:tcPr>
          <w:p w14:paraId="1F6A1EA4" w14:textId="77777777" w:rsidR="00440477" w:rsidRDefault="00440477" w:rsidP="00BA7D84">
            <w:pPr>
              <w:pStyle w:val="TableText"/>
              <w:rPr>
                <w:ins w:id="3057" w:author="Russ Ott" w:date="2022-04-29T10:09:00Z"/>
              </w:rPr>
            </w:pPr>
            <w:ins w:id="3058" w:author="Russ Ott" w:date="2022-04-29T10:09:00Z">
              <w:r>
                <w:t>1..1</w:t>
              </w:r>
            </w:ins>
          </w:p>
        </w:tc>
        <w:tc>
          <w:tcPr>
            <w:tcW w:w="1152" w:type="dxa"/>
          </w:tcPr>
          <w:p w14:paraId="4526469B" w14:textId="77777777" w:rsidR="00440477" w:rsidRDefault="00440477" w:rsidP="00BA7D84">
            <w:pPr>
              <w:pStyle w:val="TableText"/>
              <w:rPr>
                <w:ins w:id="3059" w:author="Russ Ott" w:date="2022-04-29T10:09:00Z"/>
              </w:rPr>
            </w:pPr>
            <w:ins w:id="3060" w:author="Russ Ott" w:date="2022-04-29T10:09:00Z">
              <w:r>
                <w:t>SHALL</w:t>
              </w:r>
            </w:ins>
          </w:p>
        </w:tc>
        <w:tc>
          <w:tcPr>
            <w:tcW w:w="864" w:type="dxa"/>
          </w:tcPr>
          <w:p w14:paraId="686F77A8" w14:textId="77777777" w:rsidR="00440477" w:rsidRDefault="00440477" w:rsidP="00BA7D84">
            <w:pPr>
              <w:pStyle w:val="TableText"/>
              <w:rPr>
                <w:ins w:id="3061" w:author="Russ Ott" w:date="2022-04-29T10:09:00Z"/>
              </w:rPr>
            </w:pPr>
          </w:p>
        </w:tc>
        <w:tc>
          <w:tcPr>
            <w:tcW w:w="1104" w:type="dxa"/>
          </w:tcPr>
          <w:p w14:paraId="174E4F96" w14:textId="19B7D6AC" w:rsidR="00440477" w:rsidRDefault="00002F64" w:rsidP="00BA7D84">
            <w:pPr>
              <w:pStyle w:val="TableText"/>
              <w:rPr>
                <w:ins w:id="3062" w:author="Russ Ott" w:date="2022-04-29T10:09:00Z"/>
              </w:rPr>
            </w:pPr>
            <w:ins w:id="3063" w:author="Russ Ott" w:date="2022-04-29T10:09:00Z">
              <w:r>
                <w:fldChar w:fldCharType="begin"/>
              </w:r>
              <w:r>
                <w:instrText xml:space="preserve"> HYPERLINK \l "C_4515-33032" \h </w:instrText>
              </w:r>
              <w:r>
                <w:fldChar w:fldCharType="separate"/>
              </w:r>
              <w:r w:rsidR="00440477">
                <w:rPr>
                  <w:rStyle w:val="HyperlinkText9pt"/>
                </w:rPr>
                <w:t>4515-33032</w:t>
              </w:r>
              <w:r>
                <w:rPr>
                  <w:rStyle w:val="HyperlinkText9pt"/>
                </w:rPr>
                <w:fldChar w:fldCharType="end"/>
              </w:r>
            </w:ins>
          </w:p>
        </w:tc>
        <w:tc>
          <w:tcPr>
            <w:tcW w:w="2975" w:type="dxa"/>
          </w:tcPr>
          <w:p w14:paraId="324FE205" w14:textId="77777777" w:rsidR="00440477" w:rsidRDefault="00440477" w:rsidP="00BA7D84">
            <w:pPr>
              <w:pStyle w:val="TableText"/>
              <w:rPr>
                <w:ins w:id="3064" w:author="Russ Ott" w:date="2022-04-29T10:09:00Z"/>
              </w:rPr>
            </w:pPr>
            <w:ins w:id="3065" w:author="Russ Ott" w:date="2022-04-29T10:09:00Z">
              <w:r>
                <w:t>urn:oid:2.16.840.1.113883.5.14 (HL7ActStatus) = completed</w:t>
              </w:r>
            </w:ins>
          </w:p>
        </w:tc>
      </w:tr>
      <w:tr w:rsidR="00440477" w14:paraId="0EB161C5" w14:textId="77777777" w:rsidTr="00BA7D84">
        <w:trPr>
          <w:jc w:val="center"/>
          <w:ins w:id="3066" w:author="Russ Ott" w:date="2022-04-29T10:09:00Z"/>
        </w:trPr>
        <w:tc>
          <w:tcPr>
            <w:tcW w:w="3345" w:type="dxa"/>
          </w:tcPr>
          <w:p w14:paraId="08851211" w14:textId="77777777" w:rsidR="00440477" w:rsidRDefault="00440477" w:rsidP="00BA7D84">
            <w:pPr>
              <w:pStyle w:val="TableText"/>
              <w:rPr>
                <w:ins w:id="3067" w:author="Russ Ott" w:date="2022-04-29T10:09:00Z"/>
              </w:rPr>
            </w:pPr>
            <w:ins w:id="3068" w:author="Russ Ott" w:date="2022-04-29T10:09:00Z">
              <w:r>
                <w:tab/>
                <w:t>effectiveTime</w:t>
              </w:r>
            </w:ins>
          </w:p>
        </w:tc>
        <w:tc>
          <w:tcPr>
            <w:tcW w:w="720" w:type="dxa"/>
          </w:tcPr>
          <w:p w14:paraId="7412C348" w14:textId="77777777" w:rsidR="00440477" w:rsidRDefault="00440477" w:rsidP="00BA7D84">
            <w:pPr>
              <w:pStyle w:val="TableText"/>
              <w:rPr>
                <w:ins w:id="3069" w:author="Russ Ott" w:date="2022-04-29T10:09:00Z"/>
              </w:rPr>
            </w:pPr>
            <w:ins w:id="3070" w:author="Russ Ott" w:date="2022-04-29T10:09:00Z">
              <w:r>
                <w:t>1..1</w:t>
              </w:r>
            </w:ins>
          </w:p>
        </w:tc>
        <w:tc>
          <w:tcPr>
            <w:tcW w:w="1152" w:type="dxa"/>
          </w:tcPr>
          <w:p w14:paraId="0EDA8856" w14:textId="77777777" w:rsidR="00440477" w:rsidRDefault="00440477" w:rsidP="00BA7D84">
            <w:pPr>
              <w:pStyle w:val="TableText"/>
              <w:rPr>
                <w:ins w:id="3071" w:author="Russ Ott" w:date="2022-04-29T10:09:00Z"/>
              </w:rPr>
            </w:pPr>
            <w:ins w:id="3072" w:author="Russ Ott" w:date="2022-04-29T10:09:00Z">
              <w:r>
                <w:t>SHALL</w:t>
              </w:r>
            </w:ins>
          </w:p>
        </w:tc>
        <w:tc>
          <w:tcPr>
            <w:tcW w:w="864" w:type="dxa"/>
          </w:tcPr>
          <w:p w14:paraId="70AD035C" w14:textId="77777777" w:rsidR="00440477" w:rsidRDefault="00440477" w:rsidP="00BA7D84">
            <w:pPr>
              <w:pStyle w:val="TableText"/>
              <w:rPr>
                <w:ins w:id="3073" w:author="Russ Ott" w:date="2022-04-29T10:09:00Z"/>
              </w:rPr>
            </w:pPr>
          </w:p>
        </w:tc>
        <w:tc>
          <w:tcPr>
            <w:tcW w:w="1104" w:type="dxa"/>
          </w:tcPr>
          <w:p w14:paraId="3866E280" w14:textId="3CB347B2" w:rsidR="00440477" w:rsidRDefault="00002F64" w:rsidP="00BA7D84">
            <w:pPr>
              <w:pStyle w:val="TableText"/>
              <w:rPr>
                <w:ins w:id="3074" w:author="Russ Ott" w:date="2022-04-29T10:09:00Z"/>
              </w:rPr>
            </w:pPr>
            <w:ins w:id="3075" w:author="Russ Ott" w:date="2022-04-29T10:09:00Z">
              <w:r>
                <w:fldChar w:fldCharType="begin"/>
              </w:r>
              <w:r>
                <w:instrText xml:space="preserve"> HYPERLINK \l "C_4515-33033" \h </w:instrText>
              </w:r>
              <w:r>
                <w:fldChar w:fldCharType="separate"/>
              </w:r>
              <w:r w:rsidR="00440477">
                <w:rPr>
                  <w:rStyle w:val="HyperlinkText9pt"/>
                </w:rPr>
                <w:t>4515-33033</w:t>
              </w:r>
              <w:r>
                <w:rPr>
                  <w:rStyle w:val="HyperlinkText9pt"/>
                </w:rPr>
                <w:fldChar w:fldCharType="end"/>
              </w:r>
            </w:ins>
          </w:p>
        </w:tc>
        <w:tc>
          <w:tcPr>
            <w:tcW w:w="2975" w:type="dxa"/>
          </w:tcPr>
          <w:p w14:paraId="5E0C0890" w14:textId="77777777" w:rsidR="00440477" w:rsidRDefault="00440477" w:rsidP="00BA7D84">
            <w:pPr>
              <w:pStyle w:val="TableText"/>
              <w:rPr>
                <w:ins w:id="3076" w:author="Russ Ott" w:date="2022-04-29T10:09:00Z"/>
              </w:rPr>
            </w:pPr>
          </w:p>
        </w:tc>
      </w:tr>
      <w:tr w:rsidR="00440477" w14:paraId="0F3AC1CE" w14:textId="77777777" w:rsidTr="00BA7D84">
        <w:trPr>
          <w:jc w:val="center"/>
          <w:ins w:id="3077" w:author="Russ Ott" w:date="2022-04-29T10:09:00Z"/>
        </w:trPr>
        <w:tc>
          <w:tcPr>
            <w:tcW w:w="3345" w:type="dxa"/>
          </w:tcPr>
          <w:p w14:paraId="460073CB" w14:textId="77777777" w:rsidR="00440477" w:rsidRDefault="00440477" w:rsidP="00BA7D84">
            <w:pPr>
              <w:pStyle w:val="TableText"/>
              <w:rPr>
                <w:ins w:id="3078" w:author="Russ Ott" w:date="2022-04-29T10:09:00Z"/>
              </w:rPr>
            </w:pPr>
            <w:ins w:id="3079" w:author="Russ Ott" w:date="2022-04-29T10:09:00Z">
              <w:r>
                <w:tab/>
              </w:r>
              <w:r>
                <w:tab/>
                <w:t>low</w:t>
              </w:r>
            </w:ins>
          </w:p>
        </w:tc>
        <w:tc>
          <w:tcPr>
            <w:tcW w:w="720" w:type="dxa"/>
          </w:tcPr>
          <w:p w14:paraId="1A67198D" w14:textId="77777777" w:rsidR="00440477" w:rsidRDefault="00440477" w:rsidP="00BA7D84">
            <w:pPr>
              <w:pStyle w:val="TableText"/>
              <w:rPr>
                <w:ins w:id="3080" w:author="Russ Ott" w:date="2022-04-29T10:09:00Z"/>
              </w:rPr>
            </w:pPr>
            <w:ins w:id="3081" w:author="Russ Ott" w:date="2022-04-29T10:09:00Z">
              <w:r>
                <w:t>1..1</w:t>
              </w:r>
            </w:ins>
          </w:p>
        </w:tc>
        <w:tc>
          <w:tcPr>
            <w:tcW w:w="1152" w:type="dxa"/>
          </w:tcPr>
          <w:p w14:paraId="004BF1CB" w14:textId="77777777" w:rsidR="00440477" w:rsidRDefault="00440477" w:rsidP="00BA7D84">
            <w:pPr>
              <w:pStyle w:val="TableText"/>
              <w:rPr>
                <w:ins w:id="3082" w:author="Russ Ott" w:date="2022-04-29T10:09:00Z"/>
              </w:rPr>
            </w:pPr>
            <w:ins w:id="3083" w:author="Russ Ott" w:date="2022-04-29T10:09:00Z">
              <w:r>
                <w:t>SHALL</w:t>
              </w:r>
            </w:ins>
          </w:p>
        </w:tc>
        <w:tc>
          <w:tcPr>
            <w:tcW w:w="864" w:type="dxa"/>
          </w:tcPr>
          <w:p w14:paraId="7C87BBBB" w14:textId="77777777" w:rsidR="00440477" w:rsidRDefault="00440477" w:rsidP="00BA7D84">
            <w:pPr>
              <w:pStyle w:val="TableText"/>
              <w:rPr>
                <w:ins w:id="3084" w:author="Russ Ott" w:date="2022-04-29T10:09:00Z"/>
              </w:rPr>
            </w:pPr>
          </w:p>
        </w:tc>
        <w:tc>
          <w:tcPr>
            <w:tcW w:w="1104" w:type="dxa"/>
          </w:tcPr>
          <w:p w14:paraId="7E39DD9B" w14:textId="44D24EE1" w:rsidR="00440477" w:rsidRDefault="00002F64" w:rsidP="00BA7D84">
            <w:pPr>
              <w:pStyle w:val="TableText"/>
              <w:rPr>
                <w:ins w:id="3085" w:author="Russ Ott" w:date="2022-04-29T10:09:00Z"/>
              </w:rPr>
            </w:pPr>
            <w:ins w:id="3086" w:author="Russ Ott" w:date="2022-04-29T10:09:00Z">
              <w:r>
                <w:fldChar w:fldCharType="begin"/>
              </w:r>
              <w:r>
                <w:instrText xml:space="preserve"> HYPERLINK \l "C_4515-33034" \h </w:instrText>
              </w:r>
              <w:r>
                <w:fldChar w:fldCharType="separate"/>
              </w:r>
              <w:r w:rsidR="00440477">
                <w:rPr>
                  <w:rStyle w:val="HyperlinkText9pt"/>
                </w:rPr>
                <w:t>4515-33034</w:t>
              </w:r>
              <w:r>
                <w:rPr>
                  <w:rStyle w:val="HyperlinkText9pt"/>
                </w:rPr>
                <w:fldChar w:fldCharType="end"/>
              </w:r>
            </w:ins>
          </w:p>
        </w:tc>
        <w:tc>
          <w:tcPr>
            <w:tcW w:w="2975" w:type="dxa"/>
          </w:tcPr>
          <w:p w14:paraId="0CF78876" w14:textId="77777777" w:rsidR="00440477" w:rsidRDefault="00440477" w:rsidP="00BA7D84">
            <w:pPr>
              <w:pStyle w:val="TableText"/>
              <w:rPr>
                <w:ins w:id="3087" w:author="Russ Ott" w:date="2022-04-29T10:09:00Z"/>
              </w:rPr>
            </w:pPr>
          </w:p>
        </w:tc>
      </w:tr>
      <w:tr w:rsidR="00440477" w14:paraId="03823728" w14:textId="77777777" w:rsidTr="00BA7D84">
        <w:trPr>
          <w:jc w:val="center"/>
          <w:ins w:id="3088" w:author="Russ Ott" w:date="2022-04-29T10:09:00Z"/>
        </w:trPr>
        <w:tc>
          <w:tcPr>
            <w:tcW w:w="3345" w:type="dxa"/>
          </w:tcPr>
          <w:p w14:paraId="5C29B262" w14:textId="77777777" w:rsidR="00440477" w:rsidRDefault="00440477" w:rsidP="00BA7D84">
            <w:pPr>
              <w:pStyle w:val="TableText"/>
              <w:rPr>
                <w:ins w:id="3089" w:author="Russ Ott" w:date="2022-04-29T10:09:00Z"/>
              </w:rPr>
            </w:pPr>
            <w:ins w:id="3090" w:author="Russ Ott" w:date="2022-04-29T10:09:00Z">
              <w:r>
                <w:tab/>
              </w:r>
              <w:r>
                <w:tab/>
                <w:t>high</w:t>
              </w:r>
            </w:ins>
          </w:p>
        </w:tc>
        <w:tc>
          <w:tcPr>
            <w:tcW w:w="720" w:type="dxa"/>
          </w:tcPr>
          <w:p w14:paraId="46AD3C6F" w14:textId="77777777" w:rsidR="00440477" w:rsidRDefault="00440477" w:rsidP="00BA7D84">
            <w:pPr>
              <w:pStyle w:val="TableText"/>
              <w:rPr>
                <w:ins w:id="3091" w:author="Russ Ott" w:date="2022-04-29T10:09:00Z"/>
              </w:rPr>
            </w:pPr>
            <w:ins w:id="3092" w:author="Russ Ott" w:date="2022-04-29T10:09:00Z">
              <w:r>
                <w:t>0..1</w:t>
              </w:r>
            </w:ins>
          </w:p>
        </w:tc>
        <w:tc>
          <w:tcPr>
            <w:tcW w:w="1152" w:type="dxa"/>
          </w:tcPr>
          <w:p w14:paraId="7EF43833" w14:textId="77777777" w:rsidR="00440477" w:rsidRDefault="00440477" w:rsidP="00BA7D84">
            <w:pPr>
              <w:pStyle w:val="TableText"/>
              <w:rPr>
                <w:ins w:id="3093" w:author="Russ Ott" w:date="2022-04-29T10:09:00Z"/>
              </w:rPr>
            </w:pPr>
            <w:ins w:id="3094" w:author="Russ Ott" w:date="2022-04-29T10:09:00Z">
              <w:r>
                <w:t>MAY</w:t>
              </w:r>
            </w:ins>
          </w:p>
        </w:tc>
        <w:tc>
          <w:tcPr>
            <w:tcW w:w="864" w:type="dxa"/>
          </w:tcPr>
          <w:p w14:paraId="7A1D0079" w14:textId="77777777" w:rsidR="00440477" w:rsidRDefault="00440477" w:rsidP="00BA7D84">
            <w:pPr>
              <w:pStyle w:val="TableText"/>
              <w:rPr>
                <w:ins w:id="3095" w:author="Russ Ott" w:date="2022-04-29T10:09:00Z"/>
              </w:rPr>
            </w:pPr>
          </w:p>
        </w:tc>
        <w:tc>
          <w:tcPr>
            <w:tcW w:w="1104" w:type="dxa"/>
          </w:tcPr>
          <w:p w14:paraId="45A81D37" w14:textId="5328F810" w:rsidR="00440477" w:rsidRDefault="00002F64" w:rsidP="00BA7D84">
            <w:pPr>
              <w:pStyle w:val="TableText"/>
              <w:rPr>
                <w:ins w:id="3096" w:author="Russ Ott" w:date="2022-04-29T10:09:00Z"/>
              </w:rPr>
            </w:pPr>
            <w:ins w:id="3097" w:author="Russ Ott" w:date="2022-04-29T10:09:00Z">
              <w:r>
                <w:fldChar w:fldCharType="begin"/>
              </w:r>
              <w:r>
                <w:instrText xml:space="preserve"> HYPERLINK \l "C_4515-33035" \h </w:instrText>
              </w:r>
              <w:r>
                <w:fldChar w:fldCharType="separate"/>
              </w:r>
              <w:r w:rsidR="00440477">
                <w:rPr>
                  <w:rStyle w:val="HyperlinkText9pt"/>
                </w:rPr>
                <w:t>4515-33035</w:t>
              </w:r>
              <w:r>
                <w:rPr>
                  <w:rStyle w:val="HyperlinkText9pt"/>
                </w:rPr>
                <w:fldChar w:fldCharType="end"/>
              </w:r>
            </w:ins>
          </w:p>
        </w:tc>
        <w:tc>
          <w:tcPr>
            <w:tcW w:w="2975" w:type="dxa"/>
          </w:tcPr>
          <w:p w14:paraId="5D75992D" w14:textId="77777777" w:rsidR="00440477" w:rsidRDefault="00440477" w:rsidP="00BA7D84">
            <w:pPr>
              <w:pStyle w:val="TableText"/>
              <w:rPr>
                <w:ins w:id="3098" w:author="Russ Ott" w:date="2022-04-29T10:09:00Z"/>
              </w:rPr>
            </w:pPr>
          </w:p>
        </w:tc>
      </w:tr>
      <w:tr w:rsidR="00440477" w14:paraId="16B4891E" w14:textId="77777777" w:rsidTr="00BA7D84">
        <w:trPr>
          <w:jc w:val="center"/>
          <w:ins w:id="3099" w:author="Russ Ott" w:date="2022-04-29T10:09:00Z"/>
        </w:trPr>
        <w:tc>
          <w:tcPr>
            <w:tcW w:w="3345" w:type="dxa"/>
          </w:tcPr>
          <w:p w14:paraId="358AAAE9" w14:textId="77777777" w:rsidR="00440477" w:rsidRDefault="00440477" w:rsidP="00BA7D84">
            <w:pPr>
              <w:pStyle w:val="TableText"/>
              <w:rPr>
                <w:ins w:id="3100" w:author="Russ Ott" w:date="2022-04-29T10:09:00Z"/>
              </w:rPr>
            </w:pPr>
            <w:ins w:id="3101" w:author="Russ Ott" w:date="2022-04-29T10:09:00Z">
              <w:r>
                <w:tab/>
                <w:t>value</w:t>
              </w:r>
            </w:ins>
          </w:p>
        </w:tc>
        <w:tc>
          <w:tcPr>
            <w:tcW w:w="720" w:type="dxa"/>
          </w:tcPr>
          <w:p w14:paraId="23CB7B06" w14:textId="77777777" w:rsidR="00440477" w:rsidRDefault="00440477" w:rsidP="00BA7D84">
            <w:pPr>
              <w:pStyle w:val="TableText"/>
              <w:rPr>
                <w:ins w:id="3102" w:author="Russ Ott" w:date="2022-04-29T10:09:00Z"/>
              </w:rPr>
            </w:pPr>
            <w:ins w:id="3103" w:author="Russ Ott" w:date="2022-04-29T10:09:00Z">
              <w:r>
                <w:t>1..1</w:t>
              </w:r>
            </w:ins>
          </w:p>
        </w:tc>
        <w:tc>
          <w:tcPr>
            <w:tcW w:w="1152" w:type="dxa"/>
          </w:tcPr>
          <w:p w14:paraId="503B4881" w14:textId="77777777" w:rsidR="00440477" w:rsidRDefault="00440477" w:rsidP="00BA7D84">
            <w:pPr>
              <w:pStyle w:val="TableText"/>
              <w:rPr>
                <w:ins w:id="3104" w:author="Russ Ott" w:date="2022-04-29T10:09:00Z"/>
              </w:rPr>
            </w:pPr>
            <w:ins w:id="3105" w:author="Russ Ott" w:date="2022-04-29T10:09:00Z">
              <w:r>
                <w:t>SHALL</w:t>
              </w:r>
            </w:ins>
          </w:p>
        </w:tc>
        <w:tc>
          <w:tcPr>
            <w:tcW w:w="864" w:type="dxa"/>
          </w:tcPr>
          <w:p w14:paraId="0D5966F7" w14:textId="77777777" w:rsidR="00440477" w:rsidRDefault="00440477" w:rsidP="00BA7D84">
            <w:pPr>
              <w:pStyle w:val="TableText"/>
              <w:rPr>
                <w:ins w:id="3106" w:author="Russ Ott" w:date="2022-04-29T10:09:00Z"/>
              </w:rPr>
            </w:pPr>
            <w:ins w:id="3107" w:author="Russ Ott" w:date="2022-04-29T10:09:00Z">
              <w:r>
                <w:t>CD</w:t>
              </w:r>
            </w:ins>
          </w:p>
        </w:tc>
        <w:tc>
          <w:tcPr>
            <w:tcW w:w="1104" w:type="dxa"/>
          </w:tcPr>
          <w:p w14:paraId="39CFCD00" w14:textId="65C14DFC" w:rsidR="00440477" w:rsidRDefault="00002F64" w:rsidP="00BA7D84">
            <w:pPr>
              <w:pStyle w:val="TableText"/>
              <w:rPr>
                <w:ins w:id="3108" w:author="Russ Ott" w:date="2022-04-29T10:09:00Z"/>
              </w:rPr>
            </w:pPr>
            <w:ins w:id="3109" w:author="Russ Ott" w:date="2022-04-29T10:09:00Z">
              <w:r>
                <w:fldChar w:fldCharType="begin"/>
              </w:r>
              <w:r>
                <w:instrText xml:space="preserve"> HYPERLINK \l "C_4515-1223" \h </w:instrText>
              </w:r>
              <w:r>
                <w:fldChar w:fldCharType="separate"/>
              </w:r>
              <w:r w:rsidR="00440477">
                <w:rPr>
                  <w:rStyle w:val="HyperlinkText9pt"/>
                </w:rPr>
                <w:t>4515-1223</w:t>
              </w:r>
              <w:r>
                <w:rPr>
                  <w:rStyle w:val="HyperlinkText9pt"/>
                </w:rPr>
                <w:fldChar w:fldCharType="end"/>
              </w:r>
            </w:ins>
          </w:p>
        </w:tc>
        <w:tc>
          <w:tcPr>
            <w:tcW w:w="2975" w:type="dxa"/>
          </w:tcPr>
          <w:p w14:paraId="73F84679" w14:textId="77777777" w:rsidR="00440477" w:rsidRDefault="00440477" w:rsidP="00BA7D84">
            <w:pPr>
              <w:pStyle w:val="TableText"/>
              <w:rPr>
                <w:ins w:id="3110" w:author="Russ Ott" w:date="2022-04-29T10:09:00Z"/>
              </w:rPr>
            </w:pPr>
            <w:ins w:id="3111" w:author="Russ Ott" w:date="2022-04-29T10:09:00Z">
              <w:r>
                <w:t>urn:oid:2.16.840.1.113762.1.4.1021.101 (Gender Identity USCDI core)</w:t>
              </w:r>
            </w:ins>
          </w:p>
        </w:tc>
      </w:tr>
      <w:tr w:rsidR="00440477" w14:paraId="000FE928" w14:textId="77777777" w:rsidTr="00BA7D84">
        <w:trPr>
          <w:jc w:val="center"/>
          <w:ins w:id="3112" w:author="Russ Ott" w:date="2022-04-29T10:09:00Z"/>
        </w:trPr>
        <w:tc>
          <w:tcPr>
            <w:tcW w:w="3345" w:type="dxa"/>
          </w:tcPr>
          <w:p w14:paraId="26FD12CD" w14:textId="77777777" w:rsidR="00440477" w:rsidRDefault="00440477" w:rsidP="00BA7D84">
            <w:pPr>
              <w:pStyle w:val="TableText"/>
              <w:rPr>
                <w:ins w:id="3113" w:author="Russ Ott" w:date="2022-04-29T10:09:00Z"/>
              </w:rPr>
            </w:pPr>
            <w:ins w:id="3114" w:author="Russ Ott" w:date="2022-04-29T10:09:00Z">
              <w:r>
                <w:tab/>
              </w:r>
              <w:r>
                <w:tab/>
                <w:t>@nullFlavor</w:t>
              </w:r>
            </w:ins>
          </w:p>
        </w:tc>
        <w:tc>
          <w:tcPr>
            <w:tcW w:w="720" w:type="dxa"/>
          </w:tcPr>
          <w:p w14:paraId="55C70036" w14:textId="77777777" w:rsidR="00440477" w:rsidRDefault="00440477" w:rsidP="00BA7D84">
            <w:pPr>
              <w:pStyle w:val="TableText"/>
              <w:rPr>
                <w:ins w:id="3115" w:author="Russ Ott" w:date="2022-04-29T10:09:00Z"/>
              </w:rPr>
            </w:pPr>
            <w:ins w:id="3116" w:author="Russ Ott" w:date="2022-04-29T10:09:00Z">
              <w:r>
                <w:t>0..1</w:t>
              </w:r>
            </w:ins>
          </w:p>
        </w:tc>
        <w:tc>
          <w:tcPr>
            <w:tcW w:w="1152" w:type="dxa"/>
          </w:tcPr>
          <w:p w14:paraId="4E600B3B" w14:textId="77777777" w:rsidR="00440477" w:rsidRDefault="00440477" w:rsidP="00BA7D84">
            <w:pPr>
              <w:pStyle w:val="TableText"/>
              <w:rPr>
                <w:ins w:id="3117" w:author="Russ Ott" w:date="2022-04-29T10:09:00Z"/>
              </w:rPr>
            </w:pPr>
            <w:ins w:id="3118" w:author="Russ Ott" w:date="2022-04-29T10:09:00Z">
              <w:r>
                <w:t>MAY</w:t>
              </w:r>
            </w:ins>
          </w:p>
        </w:tc>
        <w:tc>
          <w:tcPr>
            <w:tcW w:w="864" w:type="dxa"/>
          </w:tcPr>
          <w:p w14:paraId="559BBAB0" w14:textId="77777777" w:rsidR="00440477" w:rsidRDefault="00440477" w:rsidP="00BA7D84">
            <w:pPr>
              <w:pStyle w:val="TableText"/>
              <w:rPr>
                <w:ins w:id="3119" w:author="Russ Ott" w:date="2022-04-29T10:09:00Z"/>
              </w:rPr>
            </w:pPr>
          </w:p>
        </w:tc>
        <w:tc>
          <w:tcPr>
            <w:tcW w:w="1104" w:type="dxa"/>
          </w:tcPr>
          <w:p w14:paraId="5255CD20" w14:textId="43D9A406" w:rsidR="00440477" w:rsidRDefault="00002F64" w:rsidP="00BA7D84">
            <w:pPr>
              <w:pStyle w:val="TableText"/>
              <w:rPr>
                <w:ins w:id="3120" w:author="Russ Ott" w:date="2022-04-29T10:09:00Z"/>
              </w:rPr>
            </w:pPr>
            <w:ins w:id="3121" w:author="Russ Ott" w:date="2022-04-29T10:09:00Z">
              <w:r>
                <w:fldChar w:fldCharType="begin"/>
              </w:r>
              <w:r>
                <w:instrText xml:space="preserve"> HYPERLINK \l "C_4515-1232" \h </w:instrText>
              </w:r>
              <w:r>
                <w:fldChar w:fldCharType="separate"/>
              </w:r>
              <w:r w:rsidR="00440477">
                <w:rPr>
                  <w:rStyle w:val="HyperlinkText9pt"/>
                </w:rPr>
                <w:t>4515-1232</w:t>
              </w:r>
              <w:r>
                <w:rPr>
                  <w:rStyle w:val="HyperlinkText9pt"/>
                </w:rPr>
                <w:fldChar w:fldCharType="end"/>
              </w:r>
            </w:ins>
          </w:p>
        </w:tc>
        <w:tc>
          <w:tcPr>
            <w:tcW w:w="2975" w:type="dxa"/>
          </w:tcPr>
          <w:p w14:paraId="40AB20A3" w14:textId="77777777" w:rsidR="00440477" w:rsidRDefault="00440477" w:rsidP="00BA7D84">
            <w:pPr>
              <w:pStyle w:val="TableText"/>
              <w:rPr>
                <w:ins w:id="3122" w:author="Russ Ott" w:date="2022-04-29T10:09:00Z"/>
              </w:rPr>
            </w:pPr>
            <w:ins w:id="3123" w:author="Russ Ott" w:date="2022-04-29T10:09:00Z">
              <w:r>
                <w:t>urn:oid:2.16.840.1.113762.1.4.1114.17 (Asked but Unknown and Other)</w:t>
              </w:r>
            </w:ins>
          </w:p>
        </w:tc>
      </w:tr>
    </w:tbl>
    <w:p w14:paraId="7D705222" w14:textId="77777777" w:rsidR="00440477" w:rsidRDefault="00440477" w:rsidP="00440477">
      <w:pPr>
        <w:pStyle w:val="BodyText"/>
        <w:rPr>
          <w:ins w:id="3124" w:author="Russ Ott" w:date="2022-04-29T10:09:00Z"/>
        </w:rPr>
      </w:pPr>
    </w:p>
    <w:p w14:paraId="590BE1CE" w14:textId="77777777" w:rsidR="00440477" w:rsidRDefault="00440477" w:rsidP="00440477">
      <w:pPr>
        <w:numPr>
          <w:ilvl w:val="0"/>
          <w:numId w:val="10"/>
        </w:numPr>
        <w:rPr>
          <w:ins w:id="3125" w:author="Russ Ott" w:date="2022-04-29T10:09:00Z"/>
        </w:rPr>
      </w:pPr>
      <w:ins w:id="3126" w:author="Russ Ott" w:date="2022-04-29T10:09:00Z">
        <w:r>
          <w:t xml:space="preserve">Conforms to Social History Observation (V3) template </w:t>
        </w:r>
        <w:r>
          <w:rPr>
            <w:rStyle w:val="XMLname"/>
          </w:rPr>
          <w:t>(identifier: urn:hl7ii:2.16.840.1.113883.10.20.22.4.38:2015-08-01)</w:t>
        </w:r>
        <w:r>
          <w:t>.</w:t>
        </w:r>
      </w:ins>
    </w:p>
    <w:p w14:paraId="37E28244" w14:textId="77777777" w:rsidR="00440477" w:rsidRDefault="00440477" w:rsidP="00440477">
      <w:pPr>
        <w:numPr>
          <w:ilvl w:val="0"/>
          <w:numId w:val="10"/>
        </w:numPr>
        <w:rPr>
          <w:ins w:id="3127" w:author="Russ Ott" w:date="2022-04-29T10:09:00Z"/>
        </w:rPr>
      </w:pPr>
      <w:ins w:id="3128" w:author="Russ Ott" w:date="2022-04-29T10:09:00Z">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3129" w:name="C_4515-1230"/>
        <w:r>
          <w:t xml:space="preserve"> (CONF:4515-1230)</w:t>
        </w:r>
        <w:bookmarkEnd w:id="3129"/>
        <w:r>
          <w:t>.</w:t>
        </w:r>
      </w:ins>
    </w:p>
    <w:p w14:paraId="07AC29CC" w14:textId="77777777" w:rsidR="00440477" w:rsidRDefault="00440477" w:rsidP="00440477">
      <w:pPr>
        <w:numPr>
          <w:ilvl w:val="0"/>
          <w:numId w:val="10"/>
        </w:numPr>
        <w:rPr>
          <w:ins w:id="3130" w:author="Russ Ott" w:date="2022-04-29T10:09:00Z"/>
        </w:rPr>
      </w:pPr>
      <w:ins w:id="3131" w:author="Russ Ott" w:date="2022-04-29T10:09:00Z">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3132" w:name="C_4515-1231"/>
        <w:r>
          <w:t xml:space="preserve"> (CONF:4515-1231)</w:t>
        </w:r>
        <w:bookmarkEnd w:id="3132"/>
        <w:r>
          <w:t>.</w:t>
        </w:r>
      </w:ins>
    </w:p>
    <w:p w14:paraId="72CC2856" w14:textId="77777777" w:rsidR="00440477" w:rsidRDefault="00440477" w:rsidP="00440477">
      <w:pPr>
        <w:numPr>
          <w:ilvl w:val="0"/>
          <w:numId w:val="10"/>
        </w:numPr>
        <w:rPr>
          <w:ins w:id="3133" w:author="Russ Ott" w:date="2022-04-29T10:09:00Z"/>
        </w:rPr>
      </w:pPr>
      <w:ins w:id="3134" w:author="Russ Ott" w:date="2022-04-29T10:09:00Z">
        <w:r>
          <w:rPr>
            <w:rStyle w:val="keyword"/>
          </w:rPr>
          <w:t>SHALL</w:t>
        </w:r>
        <w:r>
          <w:t xml:space="preserve"> contain exactly one [1..1] </w:t>
        </w:r>
        <w:r>
          <w:rPr>
            <w:rStyle w:val="XMLnameBold"/>
          </w:rPr>
          <w:t>templateId</w:t>
        </w:r>
        <w:bookmarkStart w:id="3135" w:name="C_4515-1221"/>
        <w:r>
          <w:t xml:space="preserve"> (CONF:4515-1221)</w:t>
        </w:r>
        <w:bookmarkEnd w:id="3135"/>
        <w:r>
          <w:t xml:space="preserve"> such that it</w:t>
        </w:r>
      </w:ins>
    </w:p>
    <w:p w14:paraId="1D34520C" w14:textId="77777777" w:rsidR="00440477" w:rsidRDefault="00440477" w:rsidP="00440477">
      <w:pPr>
        <w:numPr>
          <w:ilvl w:val="1"/>
          <w:numId w:val="10"/>
        </w:numPr>
        <w:rPr>
          <w:ins w:id="3136" w:author="Russ Ott" w:date="2022-04-29T10:09:00Z"/>
        </w:rPr>
      </w:pPr>
      <w:ins w:id="3137" w:author="Russ Ott" w:date="2022-04-29T10:09:00Z">
        <w:r>
          <w:rPr>
            <w:rStyle w:val="keyword"/>
          </w:rPr>
          <w:t>SHALL</w:t>
        </w:r>
        <w:r>
          <w:t xml:space="preserve"> contain exactly one [1..1] </w:t>
        </w:r>
        <w:r>
          <w:rPr>
            <w:rStyle w:val="XMLnameBold"/>
          </w:rPr>
          <w:t>@root</w:t>
        </w:r>
        <w:r>
          <w:t>=</w:t>
        </w:r>
        <w:r>
          <w:rPr>
            <w:rStyle w:val="XMLname"/>
          </w:rPr>
          <w:t>"2.16.840.1.113883.10.20.34.3.45"</w:t>
        </w:r>
        <w:bookmarkStart w:id="3138" w:name="C_4515-1225"/>
        <w:r>
          <w:t xml:space="preserve"> (CONF:4515-1225)</w:t>
        </w:r>
        <w:bookmarkEnd w:id="3138"/>
        <w:r>
          <w:t>.</w:t>
        </w:r>
      </w:ins>
    </w:p>
    <w:p w14:paraId="7B3C51ED" w14:textId="77777777" w:rsidR="00440477" w:rsidRDefault="00440477" w:rsidP="00440477">
      <w:pPr>
        <w:numPr>
          <w:ilvl w:val="1"/>
          <w:numId w:val="10"/>
        </w:numPr>
        <w:rPr>
          <w:ins w:id="3139" w:author="Russ Ott" w:date="2022-04-29T10:09:00Z"/>
        </w:rPr>
      </w:pPr>
      <w:ins w:id="3140" w:author="Russ Ott" w:date="2022-04-29T10:09:00Z">
        <w:r>
          <w:rPr>
            <w:rStyle w:val="keyword"/>
          </w:rPr>
          <w:t>SHALL</w:t>
        </w:r>
        <w:r>
          <w:t xml:space="preserve"> contain exactly one [1..1] </w:t>
        </w:r>
        <w:r>
          <w:rPr>
            <w:rStyle w:val="XMLnameBold"/>
          </w:rPr>
          <w:t>@extension</w:t>
        </w:r>
        <w:r>
          <w:t>=</w:t>
        </w:r>
        <w:r>
          <w:rPr>
            <w:rStyle w:val="XMLname"/>
          </w:rPr>
          <w:t>"2022-06-01"</w:t>
        </w:r>
        <w:bookmarkStart w:id="3141" w:name="C_4515-1226"/>
        <w:r>
          <w:t xml:space="preserve"> (CONF:4515-1226)</w:t>
        </w:r>
        <w:bookmarkEnd w:id="3141"/>
        <w:r>
          <w:t>.</w:t>
        </w:r>
      </w:ins>
    </w:p>
    <w:p w14:paraId="541FDA72" w14:textId="77777777" w:rsidR="00440477" w:rsidRDefault="00440477" w:rsidP="00440477">
      <w:pPr>
        <w:numPr>
          <w:ilvl w:val="0"/>
          <w:numId w:val="10"/>
        </w:numPr>
        <w:rPr>
          <w:ins w:id="3142" w:author="Russ Ott" w:date="2022-04-29T10:09:00Z"/>
        </w:rPr>
      </w:pPr>
      <w:ins w:id="3143" w:author="Russ Ott" w:date="2022-04-29T10:09:00Z">
        <w:r>
          <w:rPr>
            <w:rStyle w:val="keyword"/>
          </w:rPr>
          <w:t>SHALL</w:t>
        </w:r>
        <w:r>
          <w:t xml:space="preserve"> contain exactly one [1..1] </w:t>
        </w:r>
        <w:r>
          <w:rPr>
            <w:rStyle w:val="XMLnameBold"/>
          </w:rPr>
          <w:t>code</w:t>
        </w:r>
        <w:bookmarkStart w:id="3144" w:name="C_4515-1222"/>
        <w:r>
          <w:t xml:space="preserve"> (CONF:4515-1222)</w:t>
        </w:r>
        <w:bookmarkEnd w:id="3144"/>
        <w:r>
          <w:t>.</w:t>
        </w:r>
      </w:ins>
    </w:p>
    <w:p w14:paraId="650C303D" w14:textId="77777777" w:rsidR="00440477" w:rsidRDefault="00440477" w:rsidP="00440477">
      <w:pPr>
        <w:numPr>
          <w:ilvl w:val="1"/>
          <w:numId w:val="10"/>
        </w:numPr>
        <w:rPr>
          <w:ins w:id="3145" w:author="Russ Ott" w:date="2022-04-29T10:09:00Z"/>
        </w:rPr>
      </w:pPr>
      <w:ins w:id="3146" w:author="Russ Ott" w:date="2022-04-29T10:09:00Z">
        <w:r>
          <w:t xml:space="preserve">This code </w:t>
        </w:r>
        <w:r>
          <w:rPr>
            <w:rStyle w:val="keyword"/>
          </w:rPr>
          <w:t>SHALL</w:t>
        </w:r>
        <w:r>
          <w:t xml:space="preserve"> contain exactly one [1..1] </w:t>
        </w:r>
        <w:r>
          <w:rPr>
            <w:rStyle w:val="XMLnameBold"/>
          </w:rPr>
          <w:t>@code</w:t>
        </w:r>
        <w:r>
          <w:t>=</w:t>
        </w:r>
        <w:r>
          <w:rPr>
            <w:rStyle w:val="XMLname"/>
          </w:rPr>
          <w:t>" 76691-5"</w:t>
        </w:r>
        <w:r>
          <w:t xml:space="preserve"> Gender identity</w:t>
        </w:r>
        <w:bookmarkStart w:id="3147" w:name="C_4515-1227"/>
        <w:r>
          <w:t xml:space="preserve"> (CONF:4515-1227)</w:t>
        </w:r>
        <w:bookmarkEnd w:id="3147"/>
        <w:r>
          <w:t>.</w:t>
        </w:r>
      </w:ins>
    </w:p>
    <w:p w14:paraId="1FA3726C" w14:textId="77777777" w:rsidR="00440477" w:rsidRDefault="00440477" w:rsidP="00440477">
      <w:pPr>
        <w:numPr>
          <w:ilvl w:val="1"/>
          <w:numId w:val="10"/>
        </w:numPr>
        <w:rPr>
          <w:ins w:id="3148" w:author="Russ Ott" w:date="2022-04-29T10:09:00Z"/>
        </w:rPr>
      </w:pPr>
      <w:ins w:id="3149" w:author="Russ Ott" w:date="2022-04-29T10:09:00Z">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3150" w:name="C_4515-1228"/>
        <w:r>
          <w:t xml:space="preserve"> (CONF:4515-1228)</w:t>
        </w:r>
        <w:bookmarkEnd w:id="3150"/>
        <w:r>
          <w:t>.</w:t>
        </w:r>
      </w:ins>
    </w:p>
    <w:p w14:paraId="5C69600A" w14:textId="77777777" w:rsidR="00440477" w:rsidRDefault="00440477" w:rsidP="00440477">
      <w:pPr>
        <w:numPr>
          <w:ilvl w:val="0"/>
          <w:numId w:val="10"/>
        </w:numPr>
        <w:rPr>
          <w:ins w:id="3151" w:author="Russ Ott" w:date="2022-04-29T10:09:00Z"/>
        </w:rPr>
      </w:pPr>
      <w:ins w:id="3152" w:author="Russ Ott" w:date="2022-04-29T10:09:00Z">
        <w:r>
          <w:rPr>
            <w:rStyle w:val="keyword"/>
          </w:rPr>
          <w:t>SHALL</w:t>
        </w:r>
        <w:r>
          <w:t xml:space="preserve"> contain exactly one [1..1] </w:t>
        </w:r>
        <w:r>
          <w:rPr>
            <w:rStyle w:val="XMLnameBold"/>
          </w:rPr>
          <w:t>statusCode</w:t>
        </w:r>
        <w:bookmarkStart w:id="3153" w:name="C_4515-33031"/>
        <w:r>
          <w:t xml:space="preserve"> (CONF:4515-33031)</w:t>
        </w:r>
        <w:bookmarkEnd w:id="3153"/>
        <w:r>
          <w:t>.</w:t>
        </w:r>
      </w:ins>
    </w:p>
    <w:p w14:paraId="5196526C" w14:textId="77777777" w:rsidR="00440477" w:rsidRDefault="00440477" w:rsidP="00440477">
      <w:pPr>
        <w:numPr>
          <w:ilvl w:val="1"/>
          <w:numId w:val="10"/>
        </w:numPr>
        <w:rPr>
          <w:ins w:id="3154" w:author="Russ Ott" w:date="2022-04-29T10:09:00Z"/>
        </w:rPr>
      </w:pPr>
      <w:ins w:id="3155" w:author="Russ Ott" w:date="2022-04-29T10:09:00Z">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3156" w:name="C_4515-33032"/>
        <w:r>
          <w:t xml:space="preserve"> (CONF:4515-33032)</w:t>
        </w:r>
        <w:bookmarkEnd w:id="3156"/>
        <w:r>
          <w:t>.</w:t>
        </w:r>
      </w:ins>
    </w:p>
    <w:p w14:paraId="0EE4DD91" w14:textId="77777777" w:rsidR="00440477" w:rsidRDefault="00440477" w:rsidP="00440477">
      <w:pPr>
        <w:numPr>
          <w:ilvl w:val="0"/>
          <w:numId w:val="10"/>
        </w:numPr>
        <w:rPr>
          <w:ins w:id="3157" w:author="Russ Ott" w:date="2022-04-29T10:09:00Z"/>
        </w:rPr>
      </w:pPr>
      <w:ins w:id="3158" w:author="Russ Ott" w:date="2022-04-29T10:09:00Z">
        <w:r>
          <w:rPr>
            <w:rStyle w:val="keyword"/>
          </w:rPr>
          <w:t>SHALL</w:t>
        </w:r>
        <w:r>
          <w:t xml:space="preserve"> contain exactly one [1..1] </w:t>
        </w:r>
        <w:r>
          <w:rPr>
            <w:rStyle w:val="XMLnameBold"/>
          </w:rPr>
          <w:t>effectiveTime</w:t>
        </w:r>
        <w:bookmarkStart w:id="3159" w:name="C_4515-33033"/>
        <w:r>
          <w:t xml:space="preserve"> (CONF:4515-33033)</w:t>
        </w:r>
        <w:bookmarkEnd w:id="3159"/>
        <w:r>
          <w:t>.</w:t>
        </w:r>
      </w:ins>
    </w:p>
    <w:p w14:paraId="7D14BF77" w14:textId="77777777" w:rsidR="00440477" w:rsidRDefault="00440477" w:rsidP="00440477">
      <w:pPr>
        <w:pStyle w:val="BodyText"/>
        <w:spacing w:before="120"/>
        <w:rPr>
          <w:ins w:id="3160" w:author="Russ Ott" w:date="2022-04-29T10:09:00Z"/>
        </w:rPr>
      </w:pPr>
      <w:ins w:id="3161" w:author="Russ Ott" w:date="2022-04-29T10:09:00Z">
        <w:r>
          <w:t>The effectiveTime represents the relevant time of the observation. A patient's "gender identity" may change and using effectiveTime/low and effectiveTime/high defines the time during which the patient had identified as specified.</w:t>
        </w:r>
      </w:ins>
    </w:p>
    <w:p w14:paraId="2002367D" w14:textId="77777777" w:rsidR="00440477" w:rsidRDefault="00440477" w:rsidP="00440477">
      <w:pPr>
        <w:numPr>
          <w:ilvl w:val="1"/>
          <w:numId w:val="10"/>
        </w:numPr>
        <w:rPr>
          <w:ins w:id="3162" w:author="Russ Ott" w:date="2022-04-29T10:09:00Z"/>
        </w:rPr>
      </w:pPr>
      <w:ins w:id="3163" w:author="Russ Ott" w:date="2022-04-29T10:09:00Z">
        <w:r>
          <w:t xml:space="preserve">This effectiveTime </w:t>
        </w:r>
        <w:r>
          <w:rPr>
            <w:rStyle w:val="keyword"/>
          </w:rPr>
          <w:t>SHALL</w:t>
        </w:r>
        <w:r>
          <w:t xml:space="preserve"> contain exactly one [1..1] </w:t>
        </w:r>
        <w:r>
          <w:rPr>
            <w:rStyle w:val="XMLnameBold"/>
          </w:rPr>
          <w:t>low</w:t>
        </w:r>
        <w:bookmarkStart w:id="3164" w:name="C_4515-33034"/>
        <w:r>
          <w:t xml:space="preserve"> (CONF:4515-33034)</w:t>
        </w:r>
        <w:bookmarkEnd w:id="3164"/>
        <w:r>
          <w:t>.</w:t>
        </w:r>
      </w:ins>
    </w:p>
    <w:p w14:paraId="0FF10F70" w14:textId="77777777" w:rsidR="00440477" w:rsidRDefault="00440477" w:rsidP="00440477">
      <w:pPr>
        <w:numPr>
          <w:ilvl w:val="1"/>
          <w:numId w:val="10"/>
        </w:numPr>
        <w:rPr>
          <w:ins w:id="3165" w:author="Russ Ott" w:date="2022-04-29T10:09:00Z"/>
        </w:rPr>
      </w:pPr>
      <w:ins w:id="3166" w:author="Russ Ott" w:date="2022-04-29T10:09:00Z">
        <w:r>
          <w:t xml:space="preserve">This effectiveTime </w:t>
        </w:r>
        <w:r>
          <w:rPr>
            <w:rStyle w:val="keyword"/>
          </w:rPr>
          <w:t>MAY</w:t>
        </w:r>
        <w:r>
          <w:t xml:space="preserve"> contain zero or one [0..1] </w:t>
        </w:r>
        <w:r>
          <w:rPr>
            <w:rStyle w:val="XMLnameBold"/>
          </w:rPr>
          <w:t>high</w:t>
        </w:r>
        <w:bookmarkStart w:id="3167" w:name="C_4515-33035"/>
        <w:r>
          <w:t xml:space="preserve"> (CONF:4515-33035)</w:t>
        </w:r>
        <w:bookmarkEnd w:id="3167"/>
        <w:r>
          <w:t>.</w:t>
        </w:r>
      </w:ins>
    </w:p>
    <w:p w14:paraId="2DE9EDBE" w14:textId="0F764E1A" w:rsidR="00440477" w:rsidRDefault="00440477" w:rsidP="00440477">
      <w:pPr>
        <w:numPr>
          <w:ilvl w:val="0"/>
          <w:numId w:val="10"/>
        </w:numPr>
        <w:rPr>
          <w:ins w:id="3168" w:author="Russ Ott" w:date="2022-04-29T10:09:00Z"/>
        </w:rPr>
      </w:pPr>
      <w:ins w:id="3169" w:author="Russ Ott" w:date="2022-04-29T10:09:00Z">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sidR="00002F64">
          <w:fldChar w:fldCharType="begin"/>
        </w:r>
        <w:r w:rsidR="00002F64">
          <w:instrText xml:space="preserve"> HYPERLINK \l "Gender_Identity_USCDI_core" \h </w:instrText>
        </w:r>
        <w:r w:rsidR="00002F64">
          <w:fldChar w:fldCharType="separate"/>
        </w:r>
        <w:r>
          <w:rPr>
            <w:rStyle w:val="HyperlinkCourierBold"/>
          </w:rPr>
          <w:t>Gender Identity USCDI core</w:t>
        </w:r>
        <w:r w:rsidR="00002F64">
          <w:rPr>
            <w:rStyle w:val="HyperlinkCourierBold"/>
          </w:rPr>
          <w:fldChar w:fldCharType="end"/>
        </w:r>
        <w:r>
          <w:rPr>
            <w:rStyle w:val="XMLname"/>
          </w:rPr>
          <w:t xml:space="preserve"> urn:oid:2.16.840.1.113762.1.4.1021.101</w:t>
        </w:r>
        <w:r>
          <w:rPr>
            <w:rStyle w:val="keyword"/>
          </w:rPr>
          <w:t xml:space="preserve"> DYNAMIC</w:t>
        </w:r>
        <w:bookmarkStart w:id="3170" w:name="C_4515-1223"/>
        <w:r>
          <w:t xml:space="preserve"> (CONF:4515-1223)</w:t>
        </w:r>
        <w:bookmarkEnd w:id="3170"/>
        <w:r>
          <w:t>.</w:t>
        </w:r>
      </w:ins>
    </w:p>
    <w:p w14:paraId="02525264" w14:textId="77777777" w:rsidR="00440477" w:rsidRDefault="00440477" w:rsidP="00440477">
      <w:pPr>
        <w:pStyle w:val="BodyText"/>
        <w:spacing w:before="120"/>
        <w:rPr>
          <w:ins w:id="3171" w:author="Russ Ott" w:date="2022-04-29T10:09:00Z"/>
        </w:rPr>
      </w:pPr>
      <w:ins w:id="3172" w:author="Russ Ott" w:date="2022-04-29T10:09:00Z">
        <w:r>
          <w:t>To represent additional Gender Identities, set nullFlavor="OTH". To represent "choose not to disclose", set nullFlavor="ASKU".</w:t>
        </w:r>
      </w:ins>
    </w:p>
    <w:p w14:paraId="2B2F7AEE" w14:textId="489EFFB4" w:rsidR="00440477" w:rsidRDefault="00440477" w:rsidP="00440477">
      <w:pPr>
        <w:numPr>
          <w:ilvl w:val="1"/>
          <w:numId w:val="10"/>
        </w:numPr>
        <w:rPr>
          <w:ins w:id="3173" w:author="Russ Ott" w:date="2022-04-29T10:09:00Z"/>
        </w:rPr>
      </w:pPr>
      <w:ins w:id="3174" w:author="Russ Ott" w:date="2022-04-29T10:09:00Z">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r w:rsidR="00002F64">
          <w:fldChar w:fldCharType="begin"/>
        </w:r>
        <w:r w:rsidR="00002F64">
          <w:instrText xml:space="preserve"> HYPERLINK \l "Asked_but_Unknown_and_Other" \h </w:instrText>
        </w:r>
        <w:r w:rsidR="00002F64">
          <w:fldChar w:fldCharType="separate"/>
        </w:r>
        <w:r>
          <w:rPr>
            <w:rStyle w:val="HyperlinkCourierBold"/>
          </w:rPr>
          <w:t>Asked but Unknown and Other</w:t>
        </w:r>
        <w:r w:rsidR="00002F64">
          <w:rPr>
            <w:rStyle w:val="HyperlinkCourierBold"/>
          </w:rPr>
          <w:fldChar w:fldCharType="end"/>
        </w:r>
        <w:r>
          <w:rPr>
            <w:rStyle w:val="XMLname"/>
          </w:rPr>
          <w:t xml:space="preserve"> urn:oid:2.16.840.1.113762.1.4.1114.17</w:t>
        </w:r>
        <w:r>
          <w:rPr>
            <w:rStyle w:val="keyword"/>
          </w:rPr>
          <w:t xml:space="preserve"> DYNAMIC</w:t>
        </w:r>
        <w:bookmarkStart w:id="3175" w:name="C_4515-1232"/>
        <w:r>
          <w:t xml:space="preserve"> (CONF:4515-1232)</w:t>
        </w:r>
        <w:bookmarkEnd w:id="3175"/>
        <w:r>
          <w:t>.</w:t>
        </w:r>
      </w:ins>
    </w:p>
    <w:p w14:paraId="578BC392" w14:textId="1C72C407" w:rsidR="00440477" w:rsidRDefault="00440477" w:rsidP="00440477">
      <w:pPr>
        <w:pStyle w:val="Caption"/>
        <w:ind w:left="130" w:right="115"/>
        <w:rPr>
          <w:ins w:id="3176" w:author="Russ Ott" w:date="2022-04-29T10:09:00Z"/>
        </w:rPr>
      </w:pPr>
      <w:bookmarkStart w:id="3177" w:name="_Toc101450687"/>
      <w:ins w:id="3178" w:author="Russ Ott" w:date="2022-04-29T10:09:00Z">
        <w:r>
          <w:t xml:space="preserve">Figure </w:t>
        </w:r>
        <w:r>
          <w:fldChar w:fldCharType="begin"/>
        </w:r>
        <w:r>
          <w:instrText>SEQ Figure \* ARABIC</w:instrText>
        </w:r>
        <w:r>
          <w:fldChar w:fldCharType="separate"/>
        </w:r>
        <w:r w:rsidR="00F1669B">
          <w:t>13</w:t>
        </w:r>
        <w:r>
          <w:fldChar w:fldCharType="end"/>
        </w:r>
        <w:r>
          <w:t>: Gender Identity Observation Example</w:t>
        </w:r>
        <w:bookmarkEnd w:id="3177"/>
      </w:ins>
    </w:p>
    <w:p w14:paraId="27DA90FB" w14:textId="77777777" w:rsidR="00440477" w:rsidRDefault="00440477" w:rsidP="00440477">
      <w:pPr>
        <w:pStyle w:val="Example"/>
        <w:ind w:left="130" w:right="115"/>
        <w:rPr>
          <w:ins w:id="3179" w:author="Russ Ott" w:date="2022-04-29T10:09:00Z"/>
        </w:rPr>
      </w:pPr>
      <w:ins w:id="3180" w:author="Russ Ott" w:date="2022-04-29T10:09:00Z">
        <w:r>
          <w:t>&lt;observation classCode="OBS" moodCode="EVN"&gt;</w:t>
        </w:r>
      </w:ins>
    </w:p>
    <w:p w14:paraId="06F8B7F7" w14:textId="77777777" w:rsidR="00440477" w:rsidRDefault="00440477" w:rsidP="00440477">
      <w:pPr>
        <w:pStyle w:val="Example"/>
        <w:ind w:left="130" w:right="115"/>
        <w:rPr>
          <w:ins w:id="3181" w:author="Russ Ott" w:date="2022-04-29T10:09:00Z"/>
        </w:rPr>
      </w:pPr>
      <w:ins w:id="3182" w:author="Russ Ott" w:date="2022-04-29T10:09:00Z">
        <w:r>
          <w:t xml:space="preserve">    &lt;!-- Gender Identity Observation --&gt;</w:t>
        </w:r>
      </w:ins>
    </w:p>
    <w:p w14:paraId="0EB63CD9" w14:textId="77777777" w:rsidR="00440477" w:rsidRDefault="00440477" w:rsidP="00440477">
      <w:pPr>
        <w:pStyle w:val="Example"/>
        <w:ind w:left="130" w:right="115"/>
        <w:rPr>
          <w:ins w:id="3183" w:author="Russ Ott" w:date="2022-04-29T10:09:00Z"/>
        </w:rPr>
      </w:pPr>
      <w:ins w:id="3184" w:author="Russ Ott" w:date="2022-04-29T10:09:00Z">
        <w:r>
          <w:t xml:space="preserve">    &lt;templateId root="2.16.840.1.113883.10.20.34.3.45" extension="2019-04-01" /&gt;</w:t>
        </w:r>
      </w:ins>
    </w:p>
    <w:p w14:paraId="00491A91" w14:textId="77777777" w:rsidR="00440477" w:rsidRDefault="00440477" w:rsidP="00440477">
      <w:pPr>
        <w:pStyle w:val="Example"/>
        <w:ind w:left="130" w:right="115"/>
        <w:rPr>
          <w:ins w:id="3185" w:author="Russ Ott" w:date="2022-04-29T10:09:00Z"/>
        </w:rPr>
      </w:pPr>
      <w:ins w:id="3186" w:author="Russ Ott" w:date="2022-04-29T10:09:00Z">
        <w:r>
          <w:t xml:space="preserve">    &lt;templateId root="2.16.840.1.113883.10.20.34.3.45" extension="2022-06-01" /&gt;</w:t>
        </w:r>
      </w:ins>
    </w:p>
    <w:p w14:paraId="0F8CD5F7" w14:textId="77777777" w:rsidR="00440477" w:rsidRDefault="00440477" w:rsidP="00440477">
      <w:pPr>
        <w:pStyle w:val="Example"/>
        <w:ind w:left="130" w:right="115"/>
        <w:rPr>
          <w:ins w:id="3187" w:author="Russ Ott" w:date="2022-04-29T10:09:00Z"/>
        </w:rPr>
      </w:pPr>
      <w:ins w:id="3188" w:author="Russ Ott" w:date="2022-04-29T10:09:00Z">
        <w:r>
          <w:t xml:space="preserve">    &lt;id root="5501b49a-32ea-4c78-9c31-3dbe782871b7" /&gt;</w:t>
        </w:r>
      </w:ins>
    </w:p>
    <w:p w14:paraId="28F91B6E" w14:textId="77777777" w:rsidR="00440477" w:rsidRDefault="00440477" w:rsidP="00440477">
      <w:pPr>
        <w:pStyle w:val="Example"/>
        <w:ind w:left="130" w:right="115"/>
        <w:rPr>
          <w:ins w:id="3189" w:author="Russ Ott" w:date="2022-04-29T10:09:00Z"/>
        </w:rPr>
      </w:pPr>
      <w:ins w:id="3190" w:author="Russ Ott" w:date="2022-04-29T10:09:00Z">
        <w:r>
          <w:t xml:space="preserve">    &lt;code code="76691-5" </w:t>
        </w:r>
      </w:ins>
    </w:p>
    <w:p w14:paraId="779E23BB" w14:textId="77777777" w:rsidR="00440477" w:rsidRDefault="00440477" w:rsidP="00440477">
      <w:pPr>
        <w:pStyle w:val="Example"/>
        <w:ind w:left="130" w:right="115"/>
        <w:rPr>
          <w:ins w:id="3191" w:author="Russ Ott" w:date="2022-04-29T10:09:00Z"/>
        </w:rPr>
      </w:pPr>
      <w:ins w:id="3192" w:author="Russ Ott" w:date="2022-04-29T10:09:00Z">
        <w:r>
          <w:t xml:space="preserve">    displayName="Gender identity" </w:t>
        </w:r>
      </w:ins>
    </w:p>
    <w:p w14:paraId="08CDA803" w14:textId="77777777" w:rsidR="00440477" w:rsidRDefault="00440477" w:rsidP="00440477">
      <w:pPr>
        <w:pStyle w:val="Example"/>
        <w:ind w:left="130" w:right="115"/>
        <w:rPr>
          <w:ins w:id="3193" w:author="Russ Ott" w:date="2022-04-29T10:09:00Z"/>
        </w:rPr>
      </w:pPr>
      <w:ins w:id="3194" w:author="Russ Ott" w:date="2022-04-29T10:09:00Z">
        <w:r>
          <w:t xml:space="preserve">    codeSystem="2.16.840.1.113883.6.1" </w:t>
        </w:r>
      </w:ins>
    </w:p>
    <w:p w14:paraId="54B31DEE" w14:textId="77777777" w:rsidR="00440477" w:rsidRDefault="00440477" w:rsidP="00440477">
      <w:pPr>
        <w:pStyle w:val="Example"/>
        <w:ind w:left="130" w:right="115"/>
        <w:rPr>
          <w:ins w:id="3195" w:author="Russ Ott" w:date="2022-04-29T10:09:00Z"/>
        </w:rPr>
      </w:pPr>
      <w:ins w:id="3196" w:author="Russ Ott" w:date="2022-04-29T10:09:00Z">
        <w:r>
          <w:t xml:space="preserve">    codeSystemName="LOINC" /&gt;</w:t>
        </w:r>
      </w:ins>
    </w:p>
    <w:p w14:paraId="76901F0E" w14:textId="77777777" w:rsidR="00440477" w:rsidRDefault="00440477" w:rsidP="00440477">
      <w:pPr>
        <w:pStyle w:val="Example"/>
        <w:ind w:left="130" w:right="115"/>
        <w:rPr>
          <w:ins w:id="3197" w:author="Russ Ott" w:date="2022-04-29T10:09:00Z"/>
        </w:rPr>
      </w:pPr>
      <w:ins w:id="3198" w:author="Russ Ott" w:date="2022-04-29T10:09:00Z">
        <w:r>
          <w:t xml:space="preserve">    &lt;statusCode code="completed" /&gt;</w:t>
        </w:r>
      </w:ins>
    </w:p>
    <w:p w14:paraId="120455FF" w14:textId="77777777" w:rsidR="00440477" w:rsidRDefault="00440477" w:rsidP="00440477">
      <w:pPr>
        <w:pStyle w:val="Example"/>
        <w:ind w:left="130" w:right="115"/>
        <w:rPr>
          <w:ins w:id="3199" w:author="Russ Ott" w:date="2022-04-29T10:09:00Z"/>
        </w:rPr>
      </w:pPr>
      <w:ins w:id="3200" w:author="Russ Ott" w:date="2022-04-29T10:09:00Z">
        <w:r>
          <w:t xml:space="preserve">    &lt;effectiveTime&gt;</w:t>
        </w:r>
      </w:ins>
    </w:p>
    <w:p w14:paraId="4B63DF7E" w14:textId="77777777" w:rsidR="00440477" w:rsidRDefault="00440477" w:rsidP="00440477">
      <w:pPr>
        <w:pStyle w:val="Example"/>
        <w:ind w:left="130" w:right="115"/>
        <w:rPr>
          <w:ins w:id="3201" w:author="Russ Ott" w:date="2022-04-29T10:09:00Z"/>
        </w:rPr>
      </w:pPr>
      <w:ins w:id="3202" w:author="Russ Ott" w:date="2022-04-29T10:09:00Z">
        <w:r>
          <w:t xml:space="preserve">        &lt;low value="20180703" /&gt;</w:t>
        </w:r>
      </w:ins>
    </w:p>
    <w:p w14:paraId="5181C608" w14:textId="77777777" w:rsidR="00440477" w:rsidRDefault="00440477" w:rsidP="00440477">
      <w:pPr>
        <w:pStyle w:val="Example"/>
        <w:ind w:left="130" w:right="115"/>
        <w:rPr>
          <w:ins w:id="3203" w:author="Russ Ott" w:date="2022-04-29T10:09:00Z"/>
        </w:rPr>
      </w:pPr>
      <w:ins w:id="3204" w:author="Russ Ott" w:date="2022-04-29T10:09:00Z">
        <w:r>
          <w:t xml:space="preserve">    &lt;/effectiveTime&gt;</w:t>
        </w:r>
      </w:ins>
    </w:p>
    <w:p w14:paraId="7A96F1E7" w14:textId="77777777" w:rsidR="00440477" w:rsidRDefault="00440477" w:rsidP="00440477">
      <w:pPr>
        <w:pStyle w:val="Example"/>
        <w:ind w:left="130" w:right="115"/>
        <w:rPr>
          <w:ins w:id="3205" w:author="Russ Ott" w:date="2022-04-29T10:09:00Z"/>
        </w:rPr>
      </w:pPr>
      <w:ins w:id="3206" w:author="Russ Ott" w:date="2022-04-29T10:09:00Z">
        <w:r>
          <w:t xml:space="preserve">    &lt;value xsi:type="CD" code="446141000124107" </w:t>
        </w:r>
      </w:ins>
    </w:p>
    <w:p w14:paraId="0BCB1253" w14:textId="77777777" w:rsidR="00440477" w:rsidRDefault="00440477" w:rsidP="00440477">
      <w:pPr>
        <w:pStyle w:val="Example"/>
        <w:ind w:left="130" w:right="115"/>
        <w:rPr>
          <w:ins w:id="3207" w:author="Russ Ott" w:date="2022-04-29T10:09:00Z"/>
        </w:rPr>
      </w:pPr>
      <w:ins w:id="3208" w:author="Russ Ott" w:date="2022-04-29T10:09:00Z">
        <w:r>
          <w:tab/>
        </w:r>
        <w:r>
          <w:tab/>
        </w:r>
        <w:r>
          <w:tab/>
        </w:r>
        <w:r>
          <w:tab/>
        </w:r>
        <w:r>
          <w:tab/>
        </w:r>
        <w:r>
          <w:tab/>
        </w:r>
        <w:r>
          <w:tab/>
          <w:t xml:space="preserve">displayName="Identifies as female gender (finding)" </w:t>
        </w:r>
      </w:ins>
    </w:p>
    <w:p w14:paraId="088AA0BE" w14:textId="77777777" w:rsidR="00440477" w:rsidRDefault="00440477" w:rsidP="00440477">
      <w:pPr>
        <w:pStyle w:val="Example"/>
        <w:ind w:left="130" w:right="115"/>
        <w:rPr>
          <w:ins w:id="3209" w:author="Russ Ott" w:date="2022-04-29T10:09:00Z"/>
        </w:rPr>
      </w:pPr>
      <w:ins w:id="3210" w:author="Russ Ott" w:date="2022-04-29T10:09:00Z">
        <w:r>
          <w:tab/>
        </w:r>
        <w:r>
          <w:tab/>
        </w:r>
        <w:r>
          <w:tab/>
        </w:r>
        <w:r>
          <w:tab/>
        </w:r>
        <w:r>
          <w:tab/>
        </w:r>
        <w:r>
          <w:tab/>
        </w:r>
        <w:r>
          <w:tab/>
          <w:t>codeSystem="2.16.840.1.113883.6.96"</w:t>
        </w:r>
      </w:ins>
    </w:p>
    <w:p w14:paraId="49456167" w14:textId="77777777" w:rsidR="00440477" w:rsidRDefault="00440477" w:rsidP="00440477">
      <w:pPr>
        <w:pStyle w:val="Example"/>
        <w:ind w:left="130" w:right="115"/>
        <w:rPr>
          <w:ins w:id="3211" w:author="Russ Ott" w:date="2022-04-29T10:09:00Z"/>
        </w:rPr>
      </w:pPr>
      <w:ins w:id="3212" w:author="Russ Ott" w:date="2022-04-29T10:09:00Z">
        <w:r>
          <w:tab/>
        </w:r>
        <w:r>
          <w:tab/>
        </w:r>
        <w:r>
          <w:tab/>
        </w:r>
        <w:r>
          <w:tab/>
        </w:r>
        <w:r>
          <w:tab/>
        </w:r>
        <w:r>
          <w:tab/>
        </w:r>
        <w:r>
          <w:tab/>
          <w:t>codeSystemName="SNOMED CT" /&gt;</w:t>
        </w:r>
      </w:ins>
    </w:p>
    <w:p w14:paraId="05B69818" w14:textId="77777777" w:rsidR="00440477" w:rsidRDefault="00440477" w:rsidP="00440477">
      <w:pPr>
        <w:pStyle w:val="Example"/>
        <w:ind w:left="130" w:right="115"/>
        <w:rPr>
          <w:ins w:id="3213" w:author="Russ Ott" w:date="2022-04-29T10:09:00Z"/>
        </w:rPr>
      </w:pPr>
      <w:ins w:id="3214" w:author="Russ Ott" w:date="2022-04-29T10:09:00Z">
        <w:r>
          <w:t>&lt;/observation&gt;</w:t>
        </w:r>
      </w:ins>
    </w:p>
    <w:p w14:paraId="48F584DE" w14:textId="77777777" w:rsidR="00440477" w:rsidRDefault="00440477" w:rsidP="00440477">
      <w:pPr>
        <w:pStyle w:val="BodyText"/>
        <w:rPr>
          <w:ins w:id="3215" w:author="Russ Ott" w:date="2022-04-29T10:09:00Z"/>
        </w:rPr>
      </w:pPr>
    </w:p>
    <w:p w14:paraId="0DF722AD" w14:textId="77777777" w:rsidR="00440477" w:rsidRDefault="00440477" w:rsidP="00440477">
      <w:pPr>
        <w:pStyle w:val="Heading2nospace"/>
        <w:rPr>
          <w:ins w:id="3216" w:author="Russ Ott" w:date="2022-04-29T10:09:00Z"/>
        </w:rPr>
      </w:pPr>
      <w:bookmarkStart w:id="3217" w:name="E_Goal_Observation_V2"/>
      <w:bookmarkStart w:id="3218" w:name="_Toc101450661"/>
      <w:ins w:id="3219" w:author="Russ Ott" w:date="2022-04-29T10:09:00Z">
        <w:r>
          <w:t>Goal Observation (V2)</w:t>
        </w:r>
        <w:bookmarkEnd w:id="3217"/>
        <w:bookmarkEnd w:id="3218"/>
      </w:ins>
    </w:p>
    <w:p w14:paraId="5CF9FB25" w14:textId="77777777" w:rsidR="00440477" w:rsidRDefault="00440477" w:rsidP="00440477">
      <w:pPr>
        <w:pStyle w:val="BracketData"/>
        <w:rPr>
          <w:ins w:id="3220" w:author="Russ Ott" w:date="2022-04-29T10:09:00Z"/>
        </w:rPr>
      </w:pPr>
      <w:ins w:id="3221" w:author="Russ Ott" w:date="2022-04-29T10:09:00Z">
        <w:r>
          <w:t>[observation: identifier urn:hl7ii:2.16.840.1.113883.10.20.22.4.121:2022-06-01 (open)]</w:t>
        </w:r>
      </w:ins>
    </w:p>
    <w:p w14:paraId="7D24B266" w14:textId="77777777" w:rsidR="00440477" w:rsidRDefault="00440477" w:rsidP="00440477">
      <w:pPr>
        <w:rPr>
          <w:ins w:id="3222" w:author="Russ Ott" w:date="2022-04-29T10:09:00Z"/>
        </w:rPr>
      </w:pPr>
      <w:ins w:id="3223" w:author="Russ Ott" w:date="2022-04-29T10:09:00Z">
        <w:r>
          <w:t>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w:t>
        </w:r>
      </w:ins>
    </w:p>
    <w:p w14:paraId="03DCEBD8" w14:textId="77777777" w:rsidR="00440477" w:rsidRDefault="00440477" w:rsidP="00440477">
      <w:pPr>
        <w:rPr>
          <w:ins w:id="3224" w:author="Russ Ott" w:date="2022-04-29T10:09:00Z"/>
        </w:rPr>
      </w:pPr>
      <w:ins w:id="3225" w:author="Russ Ott" w:date="2022-04-29T10:09:00Z">
        <w:r>
          <w:t>A goal may be a patient or provider goal. If the author is set to the recordTarget (patient), this is a patient goal. If the author is set to a provider, this is a provider goal. If both patient and provider are set as authors, this is a negotiated goal.</w:t>
        </w:r>
      </w:ins>
    </w:p>
    <w:p w14:paraId="4D506974" w14:textId="77777777" w:rsidR="00440477" w:rsidRDefault="00440477" w:rsidP="00440477">
      <w:pPr>
        <w:rPr>
          <w:ins w:id="3226" w:author="Russ Ott" w:date="2022-04-29T10:09:00Z"/>
        </w:rPr>
      </w:pPr>
      <w:ins w:id="3227" w:author="Russ Ott" w:date="2022-04-29T10:09:00Z">
        <w:r>
          <w:t>A goal usually has a related health concern and/or risk.</w:t>
        </w:r>
      </w:ins>
    </w:p>
    <w:p w14:paraId="20EA5285" w14:textId="77777777" w:rsidR="00440477" w:rsidRDefault="00440477" w:rsidP="00440477">
      <w:pPr>
        <w:rPr>
          <w:ins w:id="3228" w:author="Russ Ott" w:date="2022-04-29T10:09:00Z"/>
        </w:rPr>
      </w:pPr>
      <w:ins w:id="3229" w:author="Russ Ott" w:date="2022-04-29T10:09:00Z">
        <w:r>
          <w:t>A goal may have components consisting of other goals (milestones). These milestones are related to the overall goal through entryRelationships.</w:t>
        </w:r>
      </w:ins>
    </w:p>
    <w:p w14:paraId="586C87D0" w14:textId="28EE196F" w:rsidR="00440477" w:rsidRDefault="00440477" w:rsidP="00440477">
      <w:pPr>
        <w:pStyle w:val="Caption"/>
        <w:rPr>
          <w:ins w:id="3230" w:author="Russ Ott" w:date="2022-04-29T10:09:00Z"/>
        </w:rPr>
      </w:pPr>
      <w:bookmarkStart w:id="3231" w:name="_Toc101450725"/>
      <w:ins w:id="3232" w:author="Russ Ott" w:date="2022-04-29T10:09:00Z">
        <w:r>
          <w:t xml:space="preserve">Table </w:t>
        </w:r>
        <w:r>
          <w:fldChar w:fldCharType="begin"/>
        </w:r>
        <w:r>
          <w:instrText>SEQ Table \* ARABIC</w:instrText>
        </w:r>
        <w:r>
          <w:fldChar w:fldCharType="separate"/>
        </w:r>
        <w:r w:rsidR="00F1669B">
          <w:t>19</w:t>
        </w:r>
        <w:r>
          <w:fldChar w:fldCharType="end"/>
        </w:r>
        <w:r>
          <w:t>: Goal Observation (V2) Constraints Overview</w:t>
        </w:r>
        <w:bookmarkEnd w:id="3231"/>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FC5B531" w14:textId="77777777" w:rsidTr="00BA7D84">
        <w:trPr>
          <w:cantSplit/>
          <w:tblHeader/>
          <w:jc w:val="center"/>
          <w:ins w:id="3233" w:author="Russ Ott" w:date="2022-04-29T10:09:00Z"/>
        </w:trPr>
        <w:tc>
          <w:tcPr>
            <w:tcW w:w="0" w:type="dxa"/>
            <w:shd w:val="clear" w:color="auto" w:fill="E6E6E6"/>
            <w:noWrap/>
          </w:tcPr>
          <w:p w14:paraId="56A32C0D" w14:textId="77777777" w:rsidR="00440477" w:rsidRDefault="00440477" w:rsidP="00BA7D84">
            <w:pPr>
              <w:pStyle w:val="TableHead"/>
              <w:rPr>
                <w:ins w:id="3234" w:author="Russ Ott" w:date="2022-04-29T10:09:00Z"/>
              </w:rPr>
            </w:pPr>
            <w:ins w:id="3235" w:author="Russ Ott" w:date="2022-04-29T10:09:00Z">
              <w:r>
                <w:t>XPath</w:t>
              </w:r>
            </w:ins>
          </w:p>
        </w:tc>
        <w:tc>
          <w:tcPr>
            <w:tcW w:w="720" w:type="dxa"/>
            <w:shd w:val="clear" w:color="auto" w:fill="E6E6E6"/>
            <w:noWrap/>
          </w:tcPr>
          <w:p w14:paraId="4CDDC15E" w14:textId="77777777" w:rsidR="00440477" w:rsidRDefault="00440477" w:rsidP="00BA7D84">
            <w:pPr>
              <w:pStyle w:val="TableHead"/>
              <w:rPr>
                <w:ins w:id="3236" w:author="Russ Ott" w:date="2022-04-29T10:09:00Z"/>
              </w:rPr>
            </w:pPr>
            <w:ins w:id="3237" w:author="Russ Ott" w:date="2022-04-29T10:09:00Z">
              <w:r>
                <w:t>Card.</w:t>
              </w:r>
            </w:ins>
          </w:p>
        </w:tc>
        <w:tc>
          <w:tcPr>
            <w:tcW w:w="1152" w:type="dxa"/>
            <w:shd w:val="clear" w:color="auto" w:fill="E6E6E6"/>
            <w:noWrap/>
          </w:tcPr>
          <w:p w14:paraId="72501A66" w14:textId="77777777" w:rsidR="00440477" w:rsidRDefault="00440477" w:rsidP="00BA7D84">
            <w:pPr>
              <w:pStyle w:val="TableHead"/>
              <w:rPr>
                <w:ins w:id="3238" w:author="Russ Ott" w:date="2022-04-29T10:09:00Z"/>
              </w:rPr>
            </w:pPr>
            <w:ins w:id="3239" w:author="Russ Ott" w:date="2022-04-29T10:09:00Z">
              <w:r>
                <w:t>Verb</w:t>
              </w:r>
            </w:ins>
          </w:p>
        </w:tc>
        <w:tc>
          <w:tcPr>
            <w:tcW w:w="864" w:type="dxa"/>
            <w:shd w:val="clear" w:color="auto" w:fill="E6E6E6"/>
            <w:noWrap/>
          </w:tcPr>
          <w:p w14:paraId="0611A070" w14:textId="77777777" w:rsidR="00440477" w:rsidRDefault="00440477" w:rsidP="00BA7D84">
            <w:pPr>
              <w:pStyle w:val="TableHead"/>
              <w:rPr>
                <w:ins w:id="3240" w:author="Russ Ott" w:date="2022-04-29T10:09:00Z"/>
              </w:rPr>
            </w:pPr>
            <w:ins w:id="3241" w:author="Russ Ott" w:date="2022-04-29T10:09:00Z">
              <w:r>
                <w:t>Data Type</w:t>
              </w:r>
            </w:ins>
          </w:p>
        </w:tc>
        <w:tc>
          <w:tcPr>
            <w:tcW w:w="864" w:type="dxa"/>
            <w:shd w:val="clear" w:color="auto" w:fill="E6E6E6"/>
            <w:noWrap/>
          </w:tcPr>
          <w:p w14:paraId="6D449305" w14:textId="77777777" w:rsidR="00440477" w:rsidRDefault="00440477" w:rsidP="00BA7D84">
            <w:pPr>
              <w:pStyle w:val="TableHead"/>
              <w:rPr>
                <w:ins w:id="3242" w:author="Russ Ott" w:date="2022-04-29T10:09:00Z"/>
              </w:rPr>
            </w:pPr>
            <w:ins w:id="3243" w:author="Russ Ott" w:date="2022-04-29T10:09:00Z">
              <w:r>
                <w:t>CONF#</w:t>
              </w:r>
            </w:ins>
          </w:p>
        </w:tc>
        <w:tc>
          <w:tcPr>
            <w:tcW w:w="864" w:type="dxa"/>
            <w:shd w:val="clear" w:color="auto" w:fill="E6E6E6"/>
            <w:noWrap/>
          </w:tcPr>
          <w:p w14:paraId="7AC918B4" w14:textId="77777777" w:rsidR="00440477" w:rsidRDefault="00440477" w:rsidP="00BA7D84">
            <w:pPr>
              <w:pStyle w:val="TableHead"/>
              <w:rPr>
                <w:ins w:id="3244" w:author="Russ Ott" w:date="2022-04-29T10:09:00Z"/>
              </w:rPr>
            </w:pPr>
            <w:ins w:id="3245" w:author="Russ Ott" w:date="2022-04-29T10:09:00Z">
              <w:r>
                <w:t>Value</w:t>
              </w:r>
            </w:ins>
          </w:p>
        </w:tc>
      </w:tr>
      <w:tr w:rsidR="00440477" w14:paraId="51C8EFD7" w14:textId="77777777" w:rsidTr="00BA7D84">
        <w:trPr>
          <w:jc w:val="center"/>
          <w:ins w:id="3246" w:author="Russ Ott" w:date="2022-04-29T10:09:00Z"/>
        </w:trPr>
        <w:tc>
          <w:tcPr>
            <w:tcW w:w="10160" w:type="dxa"/>
            <w:gridSpan w:val="6"/>
          </w:tcPr>
          <w:p w14:paraId="2EC4DFC2" w14:textId="77777777" w:rsidR="00440477" w:rsidRDefault="00440477" w:rsidP="00BA7D84">
            <w:pPr>
              <w:pStyle w:val="TableText"/>
              <w:rPr>
                <w:ins w:id="3247" w:author="Russ Ott" w:date="2022-04-29T10:09:00Z"/>
              </w:rPr>
            </w:pPr>
            <w:ins w:id="3248" w:author="Russ Ott" w:date="2022-04-29T10:09:00Z">
              <w:r>
                <w:t>observation (identifier: urn:hl7ii:2.16.840.1.113883.10.20.22.4.121:2022-06-01)</w:t>
              </w:r>
            </w:ins>
          </w:p>
        </w:tc>
      </w:tr>
      <w:tr w:rsidR="00440477" w14:paraId="40338883" w14:textId="77777777" w:rsidTr="00BA7D84">
        <w:trPr>
          <w:jc w:val="center"/>
          <w:ins w:id="3249" w:author="Russ Ott" w:date="2022-04-29T10:09:00Z"/>
        </w:trPr>
        <w:tc>
          <w:tcPr>
            <w:tcW w:w="3345" w:type="dxa"/>
          </w:tcPr>
          <w:p w14:paraId="24A5E732" w14:textId="77777777" w:rsidR="00440477" w:rsidRDefault="00440477" w:rsidP="00BA7D84">
            <w:pPr>
              <w:pStyle w:val="TableText"/>
              <w:rPr>
                <w:ins w:id="3250" w:author="Russ Ott" w:date="2022-04-29T10:09:00Z"/>
              </w:rPr>
            </w:pPr>
            <w:ins w:id="3251" w:author="Russ Ott" w:date="2022-04-29T10:09:00Z">
              <w:r>
                <w:tab/>
                <w:t>@classCode</w:t>
              </w:r>
            </w:ins>
          </w:p>
        </w:tc>
        <w:tc>
          <w:tcPr>
            <w:tcW w:w="720" w:type="dxa"/>
          </w:tcPr>
          <w:p w14:paraId="0BA325B6" w14:textId="77777777" w:rsidR="00440477" w:rsidRDefault="00440477" w:rsidP="00BA7D84">
            <w:pPr>
              <w:pStyle w:val="TableText"/>
              <w:rPr>
                <w:ins w:id="3252" w:author="Russ Ott" w:date="2022-04-29T10:09:00Z"/>
              </w:rPr>
            </w:pPr>
            <w:ins w:id="3253" w:author="Russ Ott" w:date="2022-04-29T10:09:00Z">
              <w:r>
                <w:t>1..1</w:t>
              </w:r>
            </w:ins>
          </w:p>
        </w:tc>
        <w:tc>
          <w:tcPr>
            <w:tcW w:w="1152" w:type="dxa"/>
          </w:tcPr>
          <w:p w14:paraId="0CEA619B" w14:textId="77777777" w:rsidR="00440477" w:rsidRDefault="00440477" w:rsidP="00BA7D84">
            <w:pPr>
              <w:pStyle w:val="TableText"/>
              <w:rPr>
                <w:ins w:id="3254" w:author="Russ Ott" w:date="2022-04-29T10:09:00Z"/>
              </w:rPr>
            </w:pPr>
            <w:ins w:id="3255" w:author="Russ Ott" w:date="2022-04-29T10:09:00Z">
              <w:r>
                <w:t>SHALL</w:t>
              </w:r>
            </w:ins>
          </w:p>
        </w:tc>
        <w:tc>
          <w:tcPr>
            <w:tcW w:w="864" w:type="dxa"/>
          </w:tcPr>
          <w:p w14:paraId="16AF2A6A" w14:textId="77777777" w:rsidR="00440477" w:rsidRDefault="00440477" w:rsidP="00BA7D84">
            <w:pPr>
              <w:pStyle w:val="TableText"/>
              <w:rPr>
                <w:ins w:id="3256" w:author="Russ Ott" w:date="2022-04-29T10:09:00Z"/>
              </w:rPr>
            </w:pPr>
          </w:p>
        </w:tc>
        <w:tc>
          <w:tcPr>
            <w:tcW w:w="1104" w:type="dxa"/>
          </w:tcPr>
          <w:p w14:paraId="58FAD356" w14:textId="5152724B" w:rsidR="00440477" w:rsidRDefault="00002F64" w:rsidP="00BA7D84">
            <w:pPr>
              <w:pStyle w:val="TableText"/>
              <w:rPr>
                <w:ins w:id="3257" w:author="Russ Ott" w:date="2022-04-29T10:09:00Z"/>
              </w:rPr>
            </w:pPr>
            <w:ins w:id="3258" w:author="Russ Ott" w:date="2022-04-29T10:09:00Z">
              <w:r>
                <w:fldChar w:fldCharType="begin"/>
              </w:r>
              <w:r>
                <w:instrText xml:space="preserve"> HYPERLINK \l "C_4515-30418" \h </w:instrText>
              </w:r>
              <w:r>
                <w:fldChar w:fldCharType="separate"/>
              </w:r>
              <w:r w:rsidR="00440477">
                <w:rPr>
                  <w:rStyle w:val="HyperlinkText9pt"/>
                </w:rPr>
                <w:t>4515-30418</w:t>
              </w:r>
              <w:r>
                <w:rPr>
                  <w:rStyle w:val="HyperlinkText9pt"/>
                </w:rPr>
                <w:fldChar w:fldCharType="end"/>
              </w:r>
            </w:ins>
          </w:p>
        </w:tc>
        <w:tc>
          <w:tcPr>
            <w:tcW w:w="2975" w:type="dxa"/>
          </w:tcPr>
          <w:p w14:paraId="298A783D" w14:textId="77777777" w:rsidR="00440477" w:rsidRDefault="00440477" w:rsidP="00BA7D84">
            <w:pPr>
              <w:pStyle w:val="TableText"/>
              <w:rPr>
                <w:ins w:id="3259" w:author="Russ Ott" w:date="2022-04-29T10:09:00Z"/>
              </w:rPr>
            </w:pPr>
            <w:ins w:id="3260" w:author="Russ Ott" w:date="2022-04-29T10:09:00Z">
              <w:r>
                <w:t>urn:oid:2.16.840.1.113883.5.6 (HL7ActClass) = OBS</w:t>
              </w:r>
            </w:ins>
          </w:p>
        </w:tc>
      </w:tr>
      <w:tr w:rsidR="00440477" w14:paraId="426FE53F" w14:textId="77777777" w:rsidTr="00BA7D84">
        <w:trPr>
          <w:jc w:val="center"/>
          <w:ins w:id="3261" w:author="Russ Ott" w:date="2022-04-29T10:09:00Z"/>
        </w:trPr>
        <w:tc>
          <w:tcPr>
            <w:tcW w:w="3345" w:type="dxa"/>
          </w:tcPr>
          <w:p w14:paraId="1408E6F4" w14:textId="77777777" w:rsidR="00440477" w:rsidRDefault="00440477" w:rsidP="00BA7D84">
            <w:pPr>
              <w:pStyle w:val="TableText"/>
              <w:rPr>
                <w:ins w:id="3262" w:author="Russ Ott" w:date="2022-04-29T10:09:00Z"/>
              </w:rPr>
            </w:pPr>
            <w:ins w:id="3263" w:author="Russ Ott" w:date="2022-04-29T10:09:00Z">
              <w:r>
                <w:tab/>
                <w:t>@moodCode</w:t>
              </w:r>
            </w:ins>
          </w:p>
        </w:tc>
        <w:tc>
          <w:tcPr>
            <w:tcW w:w="720" w:type="dxa"/>
          </w:tcPr>
          <w:p w14:paraId="3490DE8E" w14:textId="77777777" w:rsidR="00440477" w:rsidRDefault="00440477" w:rsidP="00BA7D84">
            <w:pPr>
              <w:pStyle w:val="TableText"/>
              <w:rPr>
                <w:ins w:id="3264" w:author="Russ Ott" w:date="2022-04-29T10:09:00Z"/>
              </w:rPr>
            </w:pPr>
            <w:ins w:id="3265" w:author="Russ Ott" w:date="2022-04-29T10:09:00Z">
              <w:r>
                <w:t>1..1</w:t>
              </w:r>
            </w:ins>
          </w:p>
        </w:tc>
        <w:tc>
          <w:tcPr>
            <w:tcW w:w="1152" w:type="dxa"/>
          </w:tcPr>
          <w:p w14:paraId="34B6C51A" w14:textId="77777777" w:rsidR="00440477" w:rsidRDefault="00440477" w:rsidP="00BA7D84">
            <w:pPr>
              <w:pStyle w:val="TableText"/>
              <w:rPr>
                <w:ins w:id="3266" w:author="Russ Ott" w:date="2022-04-29T10:09:00Z"/>
              </w:rPr>
            </w:pPr>
            <w:ins w:id="3267" w:author="Russ Ott" w:date="2022-04-29T10:09:00Z">
              <w:r>
                <w:t>SHALL</w:t>
              </w:r>
            </w:ins>
          </w:p>
        </w:tc>
        <w:tc>
          <w:tcPr>
            <w:tcW w:w="864" w:type="dxa"/>
          </w:tcPr>
          <w:p w14:paraId="62B45647" w14:textId="77777777" w:rsidR="00440477" w:rsidRDefault="00440477" w:rsidP="00BA7D84">
            <w:pPr>
              <w:pStyle w:val="TableText"/>
              <w:rPr>
                <w:ins w:id="3268" w:author="Russ Ott" w:date="2022-04-29T10:09:00Z"/>
              </w:rPr>
            </w:pPr>
          </w:p>
        </w:tc>
        <w:tc>
          <w:tcPr>
            <w:tcW w:w="1104" w:type="dxa"/>
          </w:tcPr>
          <w:p w14:paraId="3B5EC7D9" w14:textId="62F77F36" w:rsidR="00440477" w:rsidRDefault="00002F64" w:rsidP="00BA7D84">
            <w:pPr>
              <w:pStyle w:val="TableText"/>
              <w:rPr>
                <w:ins w:id="3269" w:author="Russ Ott" w:date="2022-04-29T10:09:00Z"/>
              </w:rPr>
            </w:pPr>
            <w:ins w:id="3270" w:author="Russ Ott" w:date="2022-04-29T10:09:00Z">
              <w:r>
                <w:fldChar w:fldCharType="begin"/>
              </w:r>
              <w:r>
                <w:instrText xml:space="preserve"> HYPERLINK \l "C_4515-30419" \h </w:instrText>
              </w:r>
              <w:r>
                <w:fldChar w:fldCharType="separate"/>
              </w:r>
              <w:r w:rsidR="00440477">
                <w:rPr>
                  <w:rStyle w:val="HyperlinkText9pt"/>
                </w:rPr>
                <w:t>4515-30419</w:t>
              </w:r>
              <w:r>
                <w:rPr>
                  <w:rStyle w:val="HyperlinkText9pt"/>
                </w:rPr>
                <w:fldChar w:fldCharType="end"/>
              </w:r>
            </w:ins>
          </w:p>
        </w:tc>
        <w:tc>
          <w:tcPr>
            <w:tcW w:w="2975" w:type="dxa"/>
          </w:tcPr>
          <w:p w14:paraId="3E259272" w14:textId="77777777" w:rsidR="00440477" w:rsidRDefault="00440477" w:rsidP="00BA7D84">
            <w:pPr>
              <w:pStyle w:val="TableText"/>
              <w:rPr>
                <w:ins w:id="3271" w:author="Russ Ott" w:date="2022-04-29T10:09:00Z"/>
              </w:rPr>
            </w:pPr>
            <w:ins w:id="3272" w:author="Russ Ott" w:date="2022-04-29T10:09:00Z">
              <w:r>
                <w:t>urn:oid:2.16.840.1.113883.5.1001 (HL7ActMood) = GOL</w:t>
              </w:r>
            </w:ins>
          </w:p>
        </w:tc>
      </w:tr>
      <w:tr w:rsidR="00440477" w14:paraId="1B315446" w14:textId="77777777" w:rsidTr="00BA7D84">
        <w:trPr>
          <w:jc w:val="center"/>
          <w:ins w:id="3273" w:author="Russ Ott" w:date="2022-04-29T10:09:00Z"/>
        </w:trPr>
        <w:tc>
          <w:tcPr>
            <w:tcW w:w="3345" w:type="dxa"/>
          </w:tcPr>
          <w:p w14:paraId="59BA86D0" w14:textId="77777777" w:rsidR="00440477" w:rsidRDefault="00440477" w:rsidP="00BA7D84">
            <w:pPr>
              <w:pStyle w:val="TableText"/>
              <w:rPr>
                <w:ins w:id="3274" w:author="Russ Ott" w:date="2022-04-29T10:09:00Z"/>
              </w:rPr>
            </w:pPr>
            <w:ins w:id="3275" w:author="Russ Ott" w:date="2022-04-29T10:09:00Z">
              <w:r>
                <w:tab/>
                <w:t>templateId</w:t>
              </w:r>
            </w:ins>
          </w:p>
        </w:tc>
        <w:tc>
          <w:tcPr>
            <w:tcW w:w="720" w:type="dxa"/>
          </w:tcPr>
          <w:p w14:paraId="63D2CD1A" w14:textId="77777777" w:rsidR="00440477" w:rsidRDefault="00440477" w:rsidP="00BA7D84">
            <w:pPr>
              <w:pStyle w:val="TableText"/>
              <w:rPr>
                <w:ins w:id="3276" w:author="Russ Ott" w:date="2022-04-29T10:09:00Z"/>
              </w:rPr>
            </w:pPr>
            <w:ins w:id="3277" w:author="Russ Ott" w:date="2022-04-29T10:09:00Z">
              <w:r>
                <w:t>1..1</w:t>
              </w:r>
            </w:ins>
          </w:p>
        </w:tc>
        <w:tc>
          <w:tcPr>
            <w:tcW w:w="1152" w:type="dxa"/>
          </w:tcPr>
          <w:p w14:paraId="29133BBC" w14:textId="77777777" w:rsidR="00440477" w:rsidRDefault="00440477" w:rsidP="00BA7D84">
            <w:pPr>
              <w:pStyle w:val="TableText"/>
              <w:rPr>
                <w:ins w:id="3278" w:author="Russ Ott" w:date="2022-04-29T10:09:00Z"/>
              </w:rPr>
            </w:pPr>
            <w:ins w:id="3279" w:author="Russ Ott" w:date="2022-04-29T10:09:00Z">
              <w:r>
                <w:t>SHALL</w:t>
              </w:r>
            </w:ins>
          </w:p>
        </w:tc>
        <w:tc>
          <w:tcPr>
            <w:tcW w:w="864" w:type="dxa"/>
          </w:tcPr>
          <w:p w14:paraId="61E7543E" w14:textId="77777777" w:rsidR="00440477" w:rsidRDefault="00440477" w:rsidP="00BA7D84">
            <w:pPr>
              <w:pStyle w:val="TableText"/>
              <w:rPr>
                <w:ins w:id="3280" w:author="Russ Ott" w:date="2022-04-29T10:09:00Z"/>
              </w:rPr>
            </w:pPr>
          </w:p>
        </w:tc>
        <w:tc>
          <w:tcPr>
            <w:tcW w:w="1104" w:type="dxa"/>
          </w:tcPr>
          <w:p w14:paraId="0297AA2A" w14:textId="4BD81DE6" w:rsidR="00440477" w:rsidRDefault="00002F64" w:rsidP="00BA7D84">
            <w:pPr>
              <w:pStyle w:val="TableText"/>
              <w:rPr>
                <w:ins w:id="3281" w:author="Russ Ott" w:date="2022-04-29T10:09:00Z"/>
              </w:rPr>
            </w:pPr>
            <w:ins w:id="3282" w:author="Russ Ott" w:date="2022-04-29T10:09:00Z">
              <w:r>
                <w:fldChar w:fldCharType="begin"/>
              </w:r>
              <w:r>
                <w:instrText xml:space="preserve"> HYPERLINK \l "C_4515-8583" \h </w:instrText>
              </w:r>
              <w:r>
                <w:fldChar w:fldCharType="separate"/>
              </w:r>
              <w:r w:rsidR="00440477">
                <w:rPr>
                  <w:rStyle w:val="HyperlinkText9pt"/>
                </w:rPr>
                <w:t>4515-8583</w:t>
              </w:r>
              <w:r>
                <w:rPr>
                  <w:rStyle w:val="HyperlinkText9pt"/>
                </w:rPr>
                <w:fldChar w:fldCharType="end"/>
              </w:r>
            </w:ins>
          </w:p>
        </w:tc>
        <w:tc>
          <w:tcPr>
            <w:tcW w:w="2975" w:type="dxa"/>
          </w:tcPr>
          <w:p w14:paraId="0F67C65B" w14:textId="77777777" w:rsidR="00440477" w:rsidRDefault="00440477" w:rsidP="00BA7D84">
            <w:pPr>
              <w:pStyle w:val="TableText"/>
              <w:rPr>
                <w:ins w:id="3283" w:author="Russ Ott" w:date="2022-04-29T10:09:00Z"/>
              </w:rPr>
            </w:pPr>
          </w:p>
        </w:tc>
      </w:tr>
      <w:tr w:rsidR="00440477" w14:paraId="2B5F5D11" w14:textId="77777777" w:rsidTr="00BA7D84">
        <w:trPr>
          <w:jc w:val="center"/>
          <w:ins w:id="3284" w:author="Russ Ott" w:date="2022-04-29T10:09:00Z"/>
        </w:trPr>
        <w:tc>
          <w:tcPr>
            <w:tcW w:w="3345" w:type="dxa"/>
          </w:tcPr>
          <w:p w14:paraId="4E7AC949" w14:textId="77777777" w:rsidR="00440477" w:rsidRDefault="00440477" w:rsidP="00BA7D84">
            <w:pPr>
              <w:pStyle w:val="TableText"/>
              <w:rPr>
                <w:ins w:id="3285" w:author="Russ Ott" w:date="2022-04-29T10:09:00Z"/>
              </w:rPr>
            </w:pPr>
            <w:ins w:id="3286" w:author="Russ Ott" w:date="2022-04-29T10:09:00Z">
              <w:r>
                <w:tab/>
              </w:r>
              <w:r>
                <w:tab/>
                <w:t>@root</w:t>
              </w:r>
            </w:ins>
          </w:p>
        </w:tc>
        <w:tc>
          <w:tcPr>
            <w:tcW w:w="720" w:type="dxa"/>
          </w:tcPr>
          <w:p w14:paraId="5788D6C6" w14:textId="77777777" w:rsidR="00440477" w:rsidRDefault="00440477" w:rsidP="00BA7D84">
            <w:pPr>
              <w:pStyle w:val="TableText"/>
              <w:rPr>
                <w:ins w:id="3287" w:author="Russ Ott" w:date="2022-04-29T10:09:00Z"/>
              </w:rPr>
            </w:pPr>
            <w:ins w:id="3288" w:author="Russ Ott" w:date="2022-04-29T10:09:00Z">
              <w:r>
                <w:t>1..1</w:t>
              </w:r>
            </w:ins>
          </w:p>
        </w:tc>
        <w:tc>
          <w:tcPr>
            <w:tcW w:w="1152" w:type="dxa"/>
          </w:tcPr>
          <w:p w14:paraId="37A4614B" w14:textId="77777777" w:rsidR="00440477" w:rsidRDefault="00440477" w:rsidP="00BA7D84">
            <w:pPr>
              <w:pStyle w:val="TableText"/>
              <w:rPr>
                <w:ins w:id="3289" w:author="Russ Ott" w:date="2022-04-29T10:09:00Z"/>
              </w:rPr>
            </w:pPr>
            <w:ins w:id="3290" w:author="Russ Ott" w:date="2022-04-29T10:09:00Z">
              <w:r>
                <w:t>SHALL</w:t>
              </w:r>
            </w:ins>
          </w:p>
        </w:tc>
        <w:tc>
          <w:tcPr>
            <w:tcW w:w="864" w:type="dxa"/>
          </w:tcPr>
          <w:p w14:paraId="38353B49" w14:textId="77777777" w:rsidR="00440477" w:rsidRDefault="00440477" w:rsidP="00BA7D84">
            <w:pPr>
              <w:pStyle w:val="TableText"/>
              <w:rPr>
                <w:ins w:id="3291" w:author="Russ Ott" w:date="2022-04-29T10:09:00Z"/>
              </w:rPr>
            </w:pPr>
          </w:p>
        </w:tc>
        <w:tc>
          <w:tcPr>
            <w:tcW w:w="1104" w:type="dxa"/>
          </w:tcPr>
          <w:p w14:paraId="6D302C78" w14:textId="3CFFCDE2" w:rsidR="00440477" w:rsidRDefault="00002F64" w:rsidP="00BA7D84">
            <w:pPr>
              <w:pStyle w:val="TableText"/>
              <w:rPr>
                <w:ins w:id="3292" w:author="Russ Ott" w:date="2022-04-29T10:09:00Z"/>
              </w:rPr>
            </w:pPr>
            <w:ins w:id="3293" w:author="Russ Ott" w:date="2022-04-29T10:09:00Z">
              <w:r>
                <w:fldChar w:fldCharType="begin"/>
              </w:r>
              <w:r>
                <w:instrText xml:space="preserve"> HYPERLINK \l "C_4515-10512" \h </w:instrText>
              </w:r>
              <w:r>
                <w:fldChar w:fldCharType="separate"/>
              </w:r>
              <w:r w:rsidR="00440477">
                <w:rPr>
                  <w:rStyle w:val="HyperlinkText9pt"/>
                </w:rPr>
                <w:t>4515-10512</w:t>
              </w:r>
              <w:r>
                <w:rPr>
                  <w:rStyle w:val="HyperlinkText9pt"/>
                </w:rPr>
                <w:fldChar w:fldCharType="end"/>
              </w:r>
            </w:ins>
          </w:p>
        </w:tc>
        <w:tc>
          <w:tcPr>
            <w:tcW w:w="2975" w:type="dxa"/>
          </w:tcPr>
          <w:p w14:paraId="6C26E656" w14:textId="77777777" w:rsidR="00440477" w:rsidRDefault="00440477" w:rsidP="00BA7D84">
            <w:pPr>
              <w:pStyle w:val="TableText"/>
              <w:rPr>
                <w:ins w:id="3294" w:author="Russ Ott" w:date="2022-04-29T10:09:00Z"/>
              </w:rPr>
            </w:pPr>
            <w:ins w:id="3295" w:author="Russ Ott" w:date="2022-04-29T10:09:00Z">
              <w:r>
                <w:t>2.16.840.1.113883.10.20.22.4.121</w:t>
              </w:r>
            </w:ins>
          </w:p>
        </w:tc>
      </w:tr>
      <w:tr w:rsidR="00440477" w14:paraId="12368EB4" w14:textId="77777777" w:rsidTr="00BA7D84">
        <w:trPr>
          <w:jc w:val="center"/>
          <w:ins w:id="3296" w:author="Russ Ott" w:date="2022-04-29T10:09:00Z"/>
        </w:trPr>
        <w:tc>
          <w:tcPr>
            <w:tcW w:w="3345" w:type="dxa"/>
          </w:tcPr>
          <w:p w14:paraId="04821757" w14:textId="77777777" w:rsidR="00440477" w:rsidRDefault="00440477" w:rsidP="00BA7D84">
            <w:pPr>
              <w:pStyle w:val="TableText"/>
              <w:rPr>
                <w:ins w:id="3297" w:author="Russ Ott" w:date="2022-04-29T10:09:00Z"/>
              </w:rPr>
            </w:pPr>
            <w:ins w:id="3298" w:author="Russ Ott" w:date="2022-04-29T10:09:00Z">
              <w:r>
                <w:tab/>
              </w:r>
              <w:r>
                <w:tab/>
                <w:t>@extension</w:t>
              </w:r>
            </w:ins>
          </w:p>
        </w:tc>
        <w:tc>
          <w:tcPr>
            <w:tcW w:w="720" w:type="dxa"/>
          </w:tcPr>
          <w:p w14:paraId="0DC626FF" w14:textId="77777777" w:rsidR="00440477" w:rsidRDefault="00440477" w:rsidP="00BA7D84">
            <w:pPr>
              <w:pStyle w:val="TableText"/>
              <w:rPr>
                <w:ins w:id="3299" w:author="Russ Ott" w:date="2022-04-29T10:09:00Z"/>
              </w:rPr>
            </w:pPr>
            <w:ins w:id="3300" w:author="Russ Ott" w:date="2022-04-29T10:09:00Z">
              <w:r>
                <w:t>1..1</w:t>
              </w:r>
            </w:ins>
          </w:p>
        </w:tc>
        <w:tc>
          <w:tcPr>
            <w:tcW w:w="1152" w:type="dxa"/>
          </w:tcPr>
          <w:p w14:paraId="05D2B592" w14:textId="77777777" w:rsidR="00440477" w:rsidRDefault="00440477" w:rsidP="00BA7D84">
            <w:pPr>
              <w:pStyle w:val="TableText"/>
              <w:rPr>
                <w:ins w:id="3301" w:author="Russ Ott" w:date="2022-04-29T10:09:00Z"/>
              </w:rPr>
            </w:pPr>
            <w:ins w:id="3302" w:author="Russ Ott" w:date="2022-04-29T10:09:00Z">
              <w:r>
                <w:t>SHALL</w:t>
              </w:r>
            </w:ins>
          </w:p>
        </w:tc>
        <w:tc>
          <w:tcPr>
            <w:tcW w:w="864" w:type="dxa"/>
          </w:tcPr>
          <w:p w14:paraId="7F8C469A" w14:textId="77777777" w:rsidR="00440477" w:rsidRDefault="00440477" w:rsidP="00BA7D84">
            <w:pPr>
              <w:pStyle w:val="TableText"/>
              <w:rPr>
                <w:ins w:id="3303" w:author="Russ Ott" w:date="2022-04-29T10:09:00Z"/>
              </w:rPr>
            </w:pPr>
          </w:p>
        </w:tc>
        <w:tc>
          <w:tcPr>
            <w:tcW w:w="1104" w:type="dxa"/>
          </w:tcPr>
          <w:p w14:paraId="437D745C" w14:textId="3C8A1BF6" w:rsidR="00440477" w:rsidRDefault="00002F64" w:rsidP="00BA7D84">
            <w:pPr>
              <w:pStyle w:val="TableText"/>
              <w:rPr>
                <w:ins w:id="3304" w:author="Russ Ott" w:date="2022-04-29T10:09:00Z"/>
              </w:rPr>
            </w:pPr>
            <w:ins w:id="3305" w:author="Russ Ott" w:date="2022-04-29T10:09:00Z">
              <w:r>
                <w:fldChar w:fldCharType="begin"/>
              </w:r>
              <w:r>
                <w:instrText xml:space="preserve"> HYPERLINK \l "C_4515-32886" \h </w:instrText>
              </w:r>
              <w:r>
                <w:fldChar w:fldCharType="separate"/>
              </w:r>
              <w:r w:rsidR="00440477">
                <w:rPr>
                  <w:rStyle w:val="HyperlinkText9pt"/>
                </w:rPr>
                <w:t>4515-32886</w:t>
              </w:r>
              <w:r>
                <w:rPr>
                  <w:rStyle w:val="HyperlinkText9pt"/>
                </w:rPr>
                <w:fldChar w:fldCharType="end"/>
              </w:r>
            </w:ins>
          </w:p>
        </w:tc>
        <w:tc>
          <w:tcPr>
            <w:tcW w:w="2975" w:type="dxa"/>
          </w:tcPr>
          <w:p w14:paraId="3EE5D559" w14:textId="77777777" w:rsidR="00440477" w:rsidRDefault="00440477" w:rsidP="00BA7D84">
            <w:pPr>
              <w:pStyle w:val="TableText"/>
              <w:rPr>
                <w:ins w:id="3306" w:author="Russ Ott" w:date="2022-04-29T10:09:00Z"/>
              </w:rPr>
            </w:pPr>
            <w:ins w:id="3307" w:author="Russ Ott" w:date="2022-04-29T10:09:00Z">
              <w:r>
                <w:t>2022-06-01</w:t>
              </w:r>
            </w:ins>
          </w:p>
        </w:tc>
      </w:tr>
      <w:tr w:rsidR="00440477" w14:paraId="24343F6D" w14:textId="77777777" w:rsidTr="00BA7D84">
        <w:trPr>
          <w:jc w:val="center"/>
          <w:ins w:id="3308" w:author="Russ Ott" w:date="2022-04-29T10:09:00Z"/>
        </w:trPr>
        <w:tc>
          <w:tcPr>
            <w:tcW w:w="3345" w:type="dxa"/>
          </w:tcPr>
          <w:p w14:paraId="520D3AEC" w14:textId="77777777" w:rsidR="00440477" w:rsidRDefault="00440477" w:rsidP="00BA7D84">
            <w:pPr>
              <w:pStyle w:val="TableText"/>
              <w:rPr>
                <w:ins w:id="3309" w:author="Russ Ott" w:date="2022-04-29T10:09:00Z"/>
              </w:rPr>
            </w:pPr>
            <w:ins w:id="3310" w:author="Russ Ott" w:date="2022-04-29T10:09:00Z">
              <w:r>
                <w:tab/>
                <w:t>id</w:t>
              </w:r>
            </w:ins>
          </w:p>
        </w:tc>
        <w:tc>
          <w:tcPr>
            <w:tcW w:w="720" w:type="dxa"/>
          </w:tcPr>
          <w:p w14:paraId="609A5E07" w14:textId="77777777" w:rsidR="00440477" w:rsidRDefault="00440477" w:rsidP="00BA7D84">
            <w:pPr>
              <w:pStyle w:val="TableText"/>
              <w:rPr>
                <w:ins w:id="3311" w:author="Russ Ott" w:date="2022-04-29T10:09:00Z"/>
              </w:rPr>
            </w:pPr>
            <w:ins w:id="3312" w:author="Russ Ott" w:date="2022-04-29T10:09:00Z">
              <w:r>
                <w:t>1..*</w:t>
              </w:r>
            </w:ins>
          </w:p>
        </w:tc>
        <w:tc>
          <w:tcPr>
            <w:tcW w:w="1152" w:type="dxa"/>
          </w:tcPr>
          <w:p w14:paraId="1D161AC5" w14:textId="77777777" w:rsidR="00440477" w:rsidRDefault="00440477" w:rsidP="00BA7D84">
            <w:pPr>
              <w:pStyle w:val="TableText"/>
              <w:rPr>
                <w:ins w:id="3313" w:author="Russ Ott" w:date="2022-04-29T10:09:00Z"/>
              </w:rPr>
            </w:pPr>
            <w:ins w:id="3314" w:author="Russ Ott" w:date="2022-04-29T10:09:00Z">
              <w:r>
                <w:t>SHALL</w:t>
              </w:r>
            </w:ins>
          </w:p>
        </w:tc>
        <w:tc>
          <w:tcPr>
            <w:tcW w:w="864" w:type="dxa"/>
          </w:tcPr>
          <w:p w14:paraId="740DC471" w14:textId="77777777" w:rsidR="00440477" w:rsidRDefault="00440477" w:rsidP="00BA7D84">
            <w:pPr>
              <w:pStyle w:val="TableText"/>
              <w:rPr>
                <w:ins w:id="3315" w:author="Russ Ott" w:date="2022-04-29T10:09:00Z"/>
              </w:rPr>
            </w:pPr>
          </w:p>
        </w:tc>
        <w:tc>
          <w:tcPr>
            <w:tcW w:w="1104" w:type="dxa"/>
          </w:tcPr>
          <w:p w14:paraId="4F360AD3" w14:textId="195F8370" w:rsidR="00440477" w:rsidRDefault="00002F64" w:rsidP="00BA7D84">
            <w:pPr>
              <w:pStyle w:val="TableText"/>
              <w:rPr>
                <w:ins w:id="3316" w:author="Russ Ott" w:date="2022-04-29T10:09:00Z"/>
              </w:rPr>
            </w:pPr>
            <w:ins w:id="3317" w:author="Russ Ott" w:date="2022-04-29T10:09:00Z">
              <w:r>
                <w:fldChar w:fldCharType="begin"/>
              </w:r>
              <w:r>
                <w:instrText xml:space="preserve"> HYPERLINK \l "C_4515-32332" \h </w:instrText>
              </w:r>
              <w:r>
                <w:fldChar w:fldCharType="separate"/>
              </w:r>
              <w:r w:rsidR="00440477">
                <w:rPr>
                  <w:rStyle w:val="HyperlinkText9pt"/>
                </w:rPr>
                <w:t>4515-32332</w:t>
              </w:r>
              <w:r>
                <w:rPr>
                  <w:rStyle w:val="HyperlinkText9pt"/>
                </w:rPr>
                <w:fldChar w:fldCharType="end"/>
              </w:r>
            </w:ins>
          </w:p>
        </w:tc>
        <w:tc>
          <w:tcPr>
            <w:tcW w:w="2975" w:type="dxa"/>
          </w:tcPr>
          <w:p w14:paraId="674A3085" w14:textId="77777777" w:rsidR="00440477" w:rsidRDefault="00440477" w:rsidP="00BA7D84">
            <w:pPr>
              <w:pStyle w:val="TableText"/>
              <w:rPr>
                <w:ins w:id="3318" w:author="Russ Ott" w:date="2022-04-29T10:09:00Z"/>
              </w:rPr>
            </w:pPr>
          </w:p>
        </w:tc>
      </w:tr>
      <w:tr w:rsidR="00440477" w14:paraId="5C7DA660" w14:textId="77777777" w:rsidTr="00BA7D84">
        <w:trPr>
          <w:jc w:val="center"/>
          <w:ins w:id="3319" w:author="Russ Ott" w:date="2022-04-29T10:09:00Z"/>
        </w:trPr>
        <w:tc>
          <w:tcPr>
            <w:tcW w:w="3345" w:type="dxa"/>
          </w:tcPr>
          <w:p w14:paraId="0371FBAA" w14:textId="77777777" w:rsidR="00440477" w:rsidRDefault="00440477" w:rsidP="00BA7D84">
            <w:pPr>
              <w:pStyle w:val="TableText"/>
              <w:rPr>
                <w:ins w:id="3320" w:author="Russ Ott" w:date="2022-04-29T10:09:00Z"/>
              </w:rPr>
            </w:pPr>
            <w:ins w:id="3321" w:author="Russ Ott" w:date="2022-04-29T10:09:00Z">
              <w:r>
                <w:tab/>
                <w:t>code</w:t>
              </w:r>
            </w:ins>
          </w:p>
        </w:tc>
        <w:tc>
          <w:tcPr>
            <w:tcW w:w="720" w:type="dxa"/>
          </w:tcPr>
          <w:p w14:paraId="46D04BAD" w14:textId="77777777" w:rsidR="00440477" w:rsidRDefault="00440477" w:rsidP="00BA7D84">
            <w:pPr>
              <w:pStyle w:val="TableText"/>
              <w:rPr>
                <w:ins w:id="3322" w:author="Russ Ott" w:date="2022-04-29T10:09:00Z"/>
              </w:rPr>
            </w:pPr>
            <w:ins w:id="3323" w:author="Russ Ott" w:date="2022-04-29T10:09:00Z">
              <w:r>
                <w:t>1..1</w:t>
              </w:r>
            </w:ins>
          </w:p>
        </w:tc>
        <w:tc>
          <w:tcPr>
            <w:tcW w:w="1152" w:type="dxa"/>
          </w:tcPr>
          <w:p w14:paraId="3FF3F80D" w14:textId="77777777" w:rsidR="00440477" w:rsidRDefault="00440477" w:rsidP="00BA7D84">
            <w:pPr>
              <w:pStyle w:val="TableText"/>
              <w:rPr>
                <w:ins w:id="3324" w:author="Russ Ott" w:date="2022-04-29T10:09:00Z"/>
              </w:rPr>
            </w:pPr>
            <w:ins w:id="3325" w:author="Russ Ott" w:date="2022-04-29T10:09:00Z">
              <w:r>
                <w:t>SHALL</w:t>
              </w:r>
            </w:ins>
          </w:p>
        </w:tc>
        <w:tc>
          <w:tcPr>
            <w:tcW w:w="864" w:type="dxa"/>
          </w:tcPr>
          <w:p w14:paraId="0D7FDA26" w14:textId="77777777" w:rsidR="00440477" w:rsidRDefault="00440477" w:rsidP="00BA7D84">
            <w:pPr>
              <w:pStyle w:val="TableText"/>
              <w:rPr>
                <w:ins w:id="3326" w:author="Russ Ott" w:date="2022-04-29T10:09:00Z"/>
              </w:rPr>
            </w:pPr>
          </w:p>
        </w:tc>
        <w:tc>
          <w:tcPr>
            <w:tcW w:w="1104" w:type="dxa"/>
          </w:tcPr>
          <w:p w14:paraId="7CE0ABF5" w14:textId="004215B7" w:rsidR="00440477" w:rsidRDefault="00002F64" w:rsidP="00BA7D84">
            <w:pPr>
              <w:pStyle w:val="TableText"/>
              <w:rPr>
                <w:ins w:id="3327" w:author="Russ Ott" w:date="2022-04-29T10:09:00Z"/>
              </w:rPr>
            </w:pPr>
            <w:ins w:id="3328" w:author="Russ Ott" w:date="2022-04-29T10:09:00Z">
              <w:r>
                <w:fldChar w:fldCharType="begin"/>
              </w:r>
              <w:r>
                <w:instrText xml:space="preserve"> HYPERLINK \l "C_4515-30784" \h </w:instrText>
              </w:r>
              <w:r>
                <w:fldChar w:fldCharType="separate"/>
              </w:r>
              <w:r w:rsidR="00440477">
                <w:rPr>
                  <w:rStyle w:val="HyperlinkText9pt"/>
                </w:rPr>
                <w:t>4515-30784</w:t>
              </w:r>
              <w:r>
                <w:rPr>
                  <w:rStyle w:val="HyperlinkText9pt"/>
                </w:rPr>
                <w:fldChar w:fldCharType="end"/>
              </w:r>
            </w:ins>
          </w:p>
        </w:tc>
        <w:tc>
          <w:tcPr>
            <w:tcW w:w="2975" w:type="dxa"/>
          </w:tcPr>
          <w:p w14:paraId="5231D322" w14:textId="77777777" w:rsidR="00440477" w:rsidRDefault="00440477" w:rsidP="00BA7D84">
            <w:pPr>
              <w:pStyle w:val="TableText"/>
              <w:rPr>
                <w:ins w:id="3329" w:author="Russ Ott" w:date="2022-04-29T10:09:00Z"/>
              </w:rPr>
            </w:pPr>
            <w:ins w:id="3330" w:author="Russ Ott" w:date="2022-04-29T10:09:00Z">
              <w:r>
                <w:t>urn:oid:2.16.840.1.113883.6.1 (LOINC)</w:t>
              </w:r>
            </w:ins>
          </w:p>
        </w:tc>
      </w:tr>
      <w:tr w:rsidR="00440477" w14:paraId="3ECABFE4" w14:textId="77777777" w:rsidTr="00BA7D84">
        <w:trPr>
          <w:jc w:val="center"/>
          <w:ins w:id="3331" w:author="Russ Ott" w:date="2022-04-29T10:09:00Z"/>
        </w:trPr>
        <w:tc>
          <w:tcPr>
            <w:tcW w:w="3345" w:type="dxa"/>
          </w:tcPr>
          <w:p w14:paraId="5B64A7B6" w14:textId="77777777" w:rsidR="00440477" w:rsidRDefault="00440477" w:rsidP="00BA7D84">
            <w:pPr>
              <w:pStyle w:val="TableText"/>
              <w:rPr>
                <w:ins w:id="3332" w:author="Russ Ott" w:date="2022-04-29T10:09:00Z"/>
              </w:rPr>
            </w:pPr>
            <w:ins w:id="3333" w:author="Russ Ott" w:date="2022-04-29T10:09:00Z">
              <w:r>
                <w:tab/>
                <w:t>statusCode</w:t>
              </w:r>
            </w:ins>
          </w:p>
        </w:tc>
        <w:tc>
          <w:tcPr>
            <w:tcW w:w="720" w:type="dxa"/>
          </w:tcPr>
          <w:p w14:paraId="3F82CE1B" w14:textId="77777777" w:rsidR="00440477" w:rsidRDefault="00440477" w:rsidP="00BA7D84">
            <w:pPr>
              <w:pStyle w:val="TableText"/>
              <w:rPr>
                <w:ins w:id="3334" w:author="Russ Ott" w:date="2022-04-29T10:09:00Z"/>
              </w:rPr>
            </w:pPr>
            <w:ins w:id="3335" w:author="Russ Ott" w:date="2022-04-29T10:09:00Z">
              <w:r>
                <w:t>1..1</w:t>
              </w:r>
            </w:ins>
          </w:p>
        </w:tc>
        <w:tc>
          <w:tcPr>
            <w:tcW w:w="1152" w:type="dxa"/>
          </w:tcPr>
          <w:p w14:paraId="1829A53F" w14:textId="77777777" w:rsidR="00440477" w:rsidRDefault="00440477" w:rsidP="00BA7D84">
            <w:pPr>
              <w:pStyle w:val="TableText"/>
              <w:rPr>
                <w:ins w:id="3336" w:author="Russ Ott" w:date="2022-04-29T10:09:00Z"/>
              </w:rPr>
            </w:pPr>
            <w:ins w:id="3337" w:author="Russ Ott" w:date="2022-04-29T10:09:00Z">
              <w:r>
                <w:t>SHALL</w:t>
              </w:r>
            </w:ins>
          </w:p>
        </w:tc>
        <w:tc>
          <w:tcPr>
            <w:tcW w:w="864" w:type="dxa"/>
          </w:tcPr>
          <w:p w14:paraId="10B527A6" w14:textId="77777777" w:rsidR="00440477" w:rsidRDefault="00440477" w:rsidP="00BA7D84">
            <w:pPr>
              <w:pStyle w:val="TableText"/>
              <w:rPr>
                <w:ins w:id="3338" w:author="Russ Ott" w:date="2022-04-29T10:09:00Z"/>
              </w:rPr>
            </w:pPr>
          </w:p>
        </w:tc>
        <w:tc>
          <w:tcPr>
            <w:tcW w:w="1104" w:type="dxa"/>
          </w:tcPr>
          <w:p w14:paraId="10BEC2E8" w14:textId="0247BF89" w:rsidR="00440477" w:rsidRDefault="00002F64" w:rsidP="00BA7D84">
            <w:pPr>
              <w:pStyle w:val="TableText"/>
              <w:rPr>
                <w:ins w:id="3339" w:author="Russ Ott" w:date="2022-04-29T10:09:00Z"/>
              </w:rPr>
            </w:pPr>
            <w:ins w:id="3340" w:author="Russ Ott" w:date="2022-04-29T10:09:00Z">
              <w:r>
                <w:fldChar w:fldCharType="begin"/>
              </w:r>
              <w:r>
                <w:instrText xml:space="preserve"> HYPERLINK \l "C_4515-32333" \h </w:instrText>
              </w:r>
              <w:r>
                <w:fldChar w:fldCharType="separate"/>
              </w:r>
              <w:r w:rsidR="00440477">
                <w:rPr>
                  <w:rStyle w:val="HyperlinkText9pt"/>
                </w:rPr>
                <w:t>4515-32333</w:t>
              </w:r>
              <w:r>
                <w:rPr>
                  <w:rStyle w:val="HyperlinkText9pt"/>
                </w:rPr>
                <w:fldChar w:fldCharType="end"/>
              </w:r>
            </w:ins>
          </w:p>
        </w:tc>
        <w:tc>
          <w:tcPr>
            <w:tcW w:w="2975" w:type="dxa"/>
          </w:tcPr>
          <w:p w14:paraId="0147E938" w14:textId="77777777" w:rsidR="00440477" w:rsidRDefault="00440477" w:rsidP="00BA7D84">
            <w:pPr>
              <w:pStyle w:val="TableText"/>
              <w:rPr>
                <w:ins w:id="3341" w:author="Russ Ott" w:date="2022-04-29T10:09:00Z"/>
              </w:rPr>
            </w:pPr>
          </w:p>
        </w:tc>
      </w:tr>
      <w:tr w:rsidR="00440477" w14:paraId="4C8E0F82" w14:textId="77777777" w:rsidTr="00BA7D84">
        <w:trPr>
          <w:jc w:val="center"/>
          <w:ins w:id="3342" w:author="Russ Ott" w:date="2022-04-29T10:09:00Z"/>
        </w:trPr>
        <w:tc>
          <w:tcPr>
            <w:tcW w:w="3345" w:type="dxa"/>
          </w:tcPr>
          <w:p w14:paraId="033070AA" w14:textId="77777777" w:rsidR="00440477" w:rsidRDefault="00440477" w:rsidP="00BA7D84">
            <w:pPr>
              <w:pStyle w:val="TableText"/>
              <w:rPr>
                <w:ins w:id="3343" w:author="Russ Ott" w:date="2022-04-29T10:09:00Z"/>
              </w:rPr>
            </w:pPr>
            <w:ins w:id="3344" w:author="Russ Ott" w:date="2022-04-29T10:09:00Z">
              <w:r>
                <w:tab/>
              </w:r>
              <w:r>
                <w:tab/>
                <w:t>@code</w:t>
              </w:r>
            </w:ins>
          </w:p>
        </w:tc>
        <w:tc>
          <w:tcPr>
            <w:tcW w:w="720" w:type="dxa"/>
          </w:tcPr>
          <w:p w14:paraId="745ED8BC" w14:textId="77777777" w:rsidR="00440477" w:rsidRDefault="00440477" w:rsidP="00BA7D84">
            <w:pPr>
              <w:pStyle w:val="TableText"/>
              <w:rPr>
                <w:ins w:id="3345" w:author="Russ Ott" w:date="2022-04-29T10:09:00Z"/>
              </w:rPr>
            </w:pPr>
            <w:ins w:id="3346" w:author="Russ Ott" w:date="2022-04-29T10:09:00Z">
              <w:r>
                <w:t>1..1</w:t>
              </w:r>
            </w:ins>
          </w:p>
        </w:tc>
        <w:tc>
          <w:tcPr>
            <w:tcW w:w="1152" w:type="dxa"/>
          </w:tcPr>
          <w:p w14:paraId="75ADA03A" w14:textId="77777777" w:rsidR="00440477" w:rsidRDefault="00440477" w:rsidP="00BA7D84">
            <w:pPr>
              <w:pStyle w:val="TableText"/>
              <w:rPr>
                <w:ins w:id="3347" w:author="Russ Ott" w:date="2022-04-29T10:09:00Z"/>
              </w:rPr>
            </w:pPr>
            <w:ins w:id="3348" w:author="Russ Ott" w:date="2022-04-29T10:09:00Z">
              <w:r>
                <w:t>SHALL</w:t>
              </w:r>
            </w:ins>
          </w:p>
        </w:tc>
        <w:tc>
          <w:tcPr>
            <w:tcW w:w="864" w:type="dxa"/>
          </w:tcPr>
          <w:p w14:paraId="20E8D2A0" w14:textId="77777777" w:rsidR="00440477" w:rsidRDefault="00440477" w:rsidP="00BA7D84">
            <w:pPr>
              <w:pStyle w:val="TableText"/>
              <w:rPr>
                <w:ins w:id="3349" w:author="Russ Ott" w:date="2022-04-29T10:09:00Z"/>
              </w:rPr>
            </w:pPr>
          </w:p>
        </w:tc>
        <w:tc>
          <w:tcPr>
            <w:tcW w:w="1104" w:type="dxa"/>
          </w:tcPr>
          <w:p w14:paraId="1EE4F9DA" w14:textId="158BAB23" w:rsidR="00440477" w:rsidRDefault="00002F64" w:rsidP="00BA7D84">
            <w:pPr>
              <w:pStyle w:val="TableText"/>
              <w:rPr>
                <w:ins w:id="3350" w:author="Russ Ott" w:date="2022-04-29T10:09:00Z"/>
              </w:rPr>
            </w:pPr>
            <w:ins w:id="3351" w:author="Russ Ott" w:date="2022-04-29T10:09:00Z">
              <w:r>
                <w:fldChar w:fldCharType="begin"/>
              </w:r>
              <w:r>
                <w:instrText xml:space="preserve"> HYPERLINK \l "C_4515-32334" \h </w:instrText>
              </w:r>
              <w:r>
                <w:fldChar w:fldCharType="separate"/>
              </w:r>
              <w:r w:rsidR="00440477">
                <w:rPr>
                  <w:rStyle w:val="HyperlinkText9pt"/>
                </w:rPr>
                <w:t>4515-32334</w:t>
              </w:r>
              <w:r>
                <w:rPr>
                  <w:rStyle w:val="HyperlinkText9pt"/>
                </w:rPr>
                <w:fldChar w:fldCharType="end"/>
              </w:r>
            </w:ins>
          </w:p>
        </w:tc>
        <w:tc>
          <w:tcPr>
            <w:tcW w:w="2975" w:type="dxa"/>
          </w:tcPr>
          <w:p w14:paraId="5151DCBD" w14:textId="77777777" w:rsidR="00440477" w:rsidRDefault="00440477" w:rsidP="00BA7D84">
            <w:pPr>
              <w:pStyle w:val="TableText"/>
              <w:rPr>
                <w:ins w:id="3352" w:author="Russ Ott" w:date="2022-04-29T10:09:00Z"/>
              </w:rPr>
            </w:pPr>
            <w:ins w:id="3353" w:author="Russ Ott" w:date="2022-04-29T10:09:00Z">
              <w:r>
                <w:t>urn:oid:2.16.840.1.113883.1.11.15933 (ActStatus)</w:t>
              </w:r>
            </w:ins>
          </w:p>
        </w:tc>
      </w:tr>
      <w:tr w:rsidR="00440477" w14:paraId="75FD55B6" w14:textId="77777777" w:rsidTr="00BA7D84">
        <w:trPr>
          <w:jc w:val="center"/>
          <w:ins w:id="3354" w:author="Russ Ott" w:date="2022-04-29T10:09:00Z"/>
        </w:trPr>
        <w:tc>
          <w:tcPr>
            <w:tcW w:w="3345" w:type="dxa"/>
          </w:tcPr>
          <w:p w14:paraId="00F5C7B2" w14:textId="77777777" w:rsidR="00440477" w:rsidRDefault="00440477" w:rsidP="00BA7D84">
            <w:pPr>
              <w:pStyle w:val="TableText"/>
              <w:rPr>
                <w:ins w:id="3355" w:author="Russ Ott" w:date="2022-04-29T10:09:00Z"/>
              </w:rPr>
            </w:pPr>
            <w:ins w:id="3356" w:author="Russ Ott" w:date="2022-04-29T10:09:00Z">
              <w:r>
                <w:tab/>
                <w:t>effectiveTime</w:t>
              </w:r>
            </w:ins>
          </w:p>
        </w:tc>
        <w:tc>
          <w:tcPr>
            <w:tcW w:w="720" w:type="dxa"/>
          </w:tcPr>
          <w:p w14:paraId="6FFAA67E" w14:textId="77777777" w:rsidR="00440477" w:rsidRDefault="00440477" w:rsidP="00BA7D84">
            <w:pPr>
              <w:pStyle w:val="TableText"/>
              <w:rPr>
                <w:ins w:id="3357" w:author="Russ Ott" w:date="2022-04-29T10:09:00Z"/>
              </w:rPr>
            </w:pPr>
            <w:ins w:id="3358" w:author="Russ Ott" w:date="2022-04-29T10:09:00Z">
              <w:r>
                <w:t>0..1</w:t>
              </w:r>
            </w:ins>
          </w:p>
        </w:tc>
        <w:tc>
          <w:tcPr>
            <w:tcW w:w="1152" w:type="dxa"/>
          </w:tcPr>
          <w:p w14:paraId="7DD21DC4" w14:textId="77777777" w:rsidR="00440477" w:rsidRDefault="00440477" w:rsidP="00BA7D84">
            <w:pPr>
              <w:pStyle w:val="TableText"/>
              <w:rPr>
                <w:ins w:id="3359" w:author="Russ Ott" w:date="2022-04-29T10:09:00Z"/>
              </w:rPr>
            </w:pPr>
            <w:ins w:id="3360" w:author="Russ Ott" w:date="2022-04-29T10:09:00Z">
              <w:r>
                <w:t>SHOULD</w:t>
              </w:r>
            </w:ins>
          </w:p>
        </w:tc>
        <w:tc>
          <w:tcPr>
            <w:tcW w:w="864" w:type="dxa"/>
          </w:tcPr>
          <w:p w14:paraId="00CCE676" w14:textId="77777777" w:rsidR="00440477" w:rsidRDefault="00440477" w:rsidP="00BA7D84">
            <w:pPr>
              <w:pStyle w:val="TableText"/>
              <w:rPr>
                <w:ins w:id="3361" w:author="Russ Ott" w:date="2022-04-29T10:09:00Z"/>
              </w:rPr>
            </w:pPr>
          </w:p>
        </w:tc>
        <w:tc>
          <w:tcPr>
            <w:tcW w:w="1104" w:type="dxa"/>
          </w:tcPr>
          <w:p w14:paraId="4FB1F2E4" w14:textId="2A3120B1" w:rsidR="00440477" w:rsidRDefault="00002F64" w:rsidP="00BA7D84">
            <w:pPr>
              <w:pStyle w:val="TableText"/>
              <w:rPr>
                <w:ins w:id="3362" w:author="Russ Ott" w:date="2022-04-29T10:09:00Z"/>
              </w:rPr>
            </w:pPr>
            <w:ins w:id="3363" w:author="Russ Ott" w:date="2022-04-29T10:09:00Z">
              <w:r>
                <w:fldChar w:fldCharType="begin"/>
              </w:r>
              <w:r>
                <w:instrText xml:space="preserve"> HYPERLINK \l "C_4515-32335" \h </w:instrText>
              </w:r>
              <w:r>
                <w:fldChar w:fldCharType="separate"/>
              </w:r>
              <w:r w:rsidR="00440477">
                <w:rPr>
                  <w:rStyle w:val="HyperlinkText9pt"/>
                </w:rPr>
                <w:t>4515-32335</w:t>
              </w:r>
              <w:r>
                <w:rPr>
                  <w:rStyle w:val="HyperlinkText9pt"/>
                </w:rPr>
                <w:fldChar w:fldCharType="end"/>
              </w:r>
            </w:ins>
          </w:p>
        </w:tc>
        <w:tc>
          <w:tcPr>
            <w:tcW w:w="2975" w:type="dxa"/>
          </w:tcPr>
          <w:p w14:paraId="78BFED3E" w14:textId="77777777" w:rsidR="00440477" w:rsidRDefault="00440477" w:rsidP="00BA7D84">
            <w:pPr>
              <w:pStyle w:val="TableText"/>
              <w:rPr>
                <w:ins w:id="3364" w:author="Russ Ott" w:date="2022-04-29T10:09:00Z"/>
              </w:rPr>
            </w:pPr>
          </w:p>
        </w:tc>
      </w:tr>
      <w:tr w:rsidR="00440477" w14:paraId="5472B3F3" w14:textId="77777777" w:rsidTr="00BA7D84">
        <w:trPr>
          <w:jc w:val="center"/>
          <w:ins w:id="3365" w:author="Russ Ott" w:date="2022-04-29T10:09:00Z"/>
        </w:trPr>
        <w:tc>
          <w:tcPr>
            <w:tcW w:w="3345" w:type="dxa"/>
          </w:tcPr>
          <w:p w14:paraId="12CE206E" w14:textId="77777777" w:rsidR="00440477" w:rsidRDefault="00440477" w:rsidP="00BA7D84">
            <w:pPr>
              <w:pStyle w:val="TableText"/>
              <w:rPr>
                <w:ins w:id="3366" w:author="Russ Ott" w:date="2022-04-29T10:09:00Z"/>
              </w:rPr>
            </w:pPr>
            <w:ins w:id="3367" w:author="Russ Ott" w:date="2022-04-29T10:09:00Z">
              <w:r>
                <w:tab/>
                <w:t>value</w:t>
              </w:r>
            </w:ins>
          </w:p>
        </w:tc>
        <w:tc>
          <w:tcPr>
            <w:tcW w:w="720" w:type="dxa"/>
          </w:tcPr>
          <w:p w14:paraId="08BED270" w14:textId="77777777" w:rsidR="00440477" w:rsidRDefault="00440477" w:rsidP="00BA7D84">
            <w:pPr>
              <w:pStyle w:val="TableText"/>
              <w:rPr>
                <w:ins w:id="3368" w:author="Russ Ott" w:date="2022-04-29T10:09:00Z"/>
              </w:rPr>
            </w:pPr>
            <w:ins w:id="3369" w:author="Russ Ott" w:date="2022-04-29T10:09:00Z">
              <w:r>
                <w:t>0..1</w:t>
              </w:r>
            </w:ins>
          </w:p>
        </w:tc>
        <w:tc>
          <w:tcPr>
            <w:tcW w:w="1152" w:type="dxa"/>
          </w:tcPr>
          <w:p w14:paraId="1B9BC830" w14:textId="77777777" w:rsidR="00440477" w:rsidRDefault="00440477" w:rsidP="00BA7D84">
            <w:pPr>
              <w:pStyle w:val="TableText"/>
              <w:rPr>
                <w:ins w:id="3370" w:author="Russ Ott" w:date="2022-04-29T10:09:00Z"/>
              </w:rPr>
            </w:pPr>
            <w:ins w:id="3371" w:author="Russ Ott" w:date="2022-04-29T10:09:00Z">
              <w:r>
                <w:t>MAY</w:t>
              </w:r>
            </w:ins>
          </w:p>
        </w:tc>
        <w:tc>
          <w:tcPr>
            <w:tcW w:w="864" w:type="dxa"/>
          </w:tcPr>
          <w:p w14:paraId="425BA770" w14:textId="77777777" w:rsidR="00440477" w:rsidRDefault="00440477" w:rsidP="00BA7D84">
            <w:pPr>
              <w:pStyle w:val="TableText"/>
              <w:rPr>
                <w:ins w:id="3372" w:author="Russ Ott" w:date="2022-04-29T10:09:00Z"/>
              </w:rPr>
            </w:pPr>
          </w:p>
        </w:tc>
        <w:tc>
          <w:tcPr>
            <w:tcW w:w="1104" w:type="dxa"/>
          </w:tcPr>
          <w:p w14:paraId="513350E6" w14:textId="39BFE8BA" w:rsidR="00440477" w:rsidRDefault="00002F64" w:rsidP="00BA7D84">
            <w:pPr>
              <w:pStyle w:val="TableText"/>
              <w:rPr>
                <w:ins w:id="3373" w:author="Russ Ott" w:date="2022-04-29T10:09:00Z"/>
              </w:rPr>
            </w:pPr>
            <w:ins w:id="3374" w:author="Russ Ott" w:date="2022-04-29T10:09:00Z">
              <w:r>
                <w:fldChar w:fldCharType="begin"/>
              </w:r>
              <w:r>
                <w:instrText xml:space="preserve"> HYPERLINK \l "C_4515-32743" \h </w:instrText>
              </w:r>
              <w:r>
                <w:fldChar w:fldCharType="separate"/>
              </w:r>
              <w:r w:rsidR="00440477">
                <w:rPr>
                  <w:rStyle w:val="HyperlinkText9pt"/>
                </w:rPr>
                <w:t>4515-32743</w:t>
              </w:r>
              <w:r>
                <w:rPr>
                  <w:rStyle w:val="HyperlinkText9pt"/>
                </w:rPr>
                <w:fldChar w:fldCharType="end"/>
              </w:r>
            </w:ins>
          </w:p>
        </w:tc>
        <w:tc>
          <w:tcPr>
            <w:tcW w:w="2975" w:type="dxa"/>
          </w:tcPr>
          <w:p w14:paraId="38B35FE5" w14:textId="77777777" w:rsidR="00440477" w:rsidRDefault="00440477" w:rsidP="00BA7D84">
            <w:pPr>
              <w:pStyle w:val="TableText"/>
              <w:rPr>
                <w:ins w:id="3375" w:author="Russ Ott" w:date="2022-04-29T10:09:00Z"/>
              </w:rPr>
            </w:pPr>
          </w:p>
        </w:tc>
      </w:tr>
      <w:tr w:rsidR="00440477" w14:paraId="20E348FD" w14:textId="77777777" w:rsidTr="00BA7D84">
        <w:trPr>
          <w:jc w:val="center"/>
          <w:ins w:id="3376" w:author="Russ Ott" w:date="2022-04-29T10:09:00Z"/>
        </w:trPr>
        <w:tc>
          <w:tcPr>
            <w:tcW w:w="3345" w:type="dxa"/>
          </w:tcPr>
          <w:p w14:paraId="4F6E505C" w14:textId="77777777" w:rsidR="00440477" w:rsidRDefault="00440477" w:rsidP="00BA7D84">
            <w:pPr>
              <w:pStyle w:val="TableText"/>
              <w:rPr>
                <w:ins w:id="3377" w:author="Russ Ott" w:date="2022-04-29T10:09:00Z"/>
              </w:rPr>
            </w:pPr>
            <w:ins w:id="3378" w:author="Russ Ott" w:date="2022-04-29T10:09:00Z">
              <w:r>
                <w:tab/>
                <w:t>author</w:t>
              </w:r>
            </w:ins>
          </w:p>
        </w:tc>
        <w:tc>
          <w:tcPr>
            <w:tcW w:w="720" w:type="dxa"/>
          </w:tcPr>
          <w:p w14:paraId="560DC684" w14:textId="77777777" w:rsidR="00440477" w:rsidRDefault="00440477" w:rsidP="00BA7D84">
            <w:pPr>
              <w:pStyle w:val="TableText"/>
              <w:rPr>
                <w:ins w:id="3379" w:author="Russ Ott" w:date="2022-04-29T10:09:00Z"/>
              </w:rPr>
            </w:pPr>
            <w:ins w:id="3380" w:author="Russ Ott" w:date="2022-04-29T10:09:00Z">
              <w:r>
                <w:t>0..*</w:t>
              </w:r>
            </w:ins>
          </w:p>
        </w:tc>
        <w:tc>
          <w:tcPr>
            <w:tcW w:w="1152" w:type="dxa"/>
          </w:tcPr>
          <w:p w14:paraId="6985A1C6" w14:textId="77777777" w:rsidR="00440477" w:rsidRDefault="00440477" w:rsidP="00BA7D84">
            <w:pPr>
              <w:pStyle w:val="TableText"/>
              <w:rPr>
                <w:ins w:id="3381" w:author="Russ Ott" w:date="2022-04-29T10:09:00Z"/>
              </w:rPr>
            </w:pPr>
            <w:ins w:id="3382" w:author="Russ Ott" w:date="2022-04-29T10:09:00Z">
              <w:r>
                <w:t>SHOULD</w:t>
              </w:r>
            </w:ins>
          </w:p>
        </w:tc>
        <w:tc>
          <w:tcPr>
            <w:tcW w:w="864" w:type="dxa"/>
          </w:tcPr>
          <w:p w14:paraId="469C1161" w14:textId="77777777" w:rsidR="00440477" w:rsidRDefault="00440477" w:rsidP="00BA7D84">
            <w:pPr>
              <w:pStyle w:val="TableText"/>
              <w:rPr>
                <w:ins w:id="3383" w:author="Russ Ott" w:date="2022-04-29T10:09:00Z"/>
              </w:rPr>
            </w:pPr>
          </w:p>
        </w:tc>
        <w:tc>
          <w:tcPr>
            <w:tcW w:w="1104" w:type="dxa"/>
          </w:tcPr>
          <w:p w14:paraId="6C539804" w14:textId="124FEF2B" w:rsidR="00440477" w:rsidRDefault="00002F64" w:rsidP="00BA7D84">
            <w:pPr>
              <w:pStyle w:val="TableText"/>
              <w:rPr>
                <w:ins w:id="3384" w:author="Russ Ott" w:date="2022-04-29T10:09:00Z"/>
              </w:rPr>
            </w:pPr>
            <w:ins w:id="3385" w:author="Russ Ott" w:date="2022-04-29T10:09:00Z">
              <w:r>
                <w:fldChar w:fldCharType="begin"/>
              </w:r>
              <w:r>
                <w:instrText xml:space="preserve"> HYPERLINK \l "C_4515-30995" \h </w:instrText>
              </w:r>
              <w:r>
                <w:fldChar w:fldCharType="separate"/>
              </w:r>
              <w:r w:rsidR="00440477">
                <w:rPr>
                  <w:rStyle w:val="HyperlinkText9pt"/>
                </w:rPr>
                <w:t>4515-30995</w:t>
              </w:r>
              <w:r>
                <w:rPr>
                  <w:rStyle w:val="HyperlinkText9pt"/>
                </w:rPr>
                <w:fldChar w:fldCharType="end"/>
              </w:r>
            </w:ins>
          </w:p>
        </w:tc>
        <w:tc>
          <w:tcPr>
            <w:tcW w:w="2975" w:type="dxa"/>
          </w:tcPr>
          <w:p w14:paraId="5DFBD33A" w14:textId="77777777" w:rsidR="00440477" w:rsidRDefault="00440477" w:rsidP="00BA7D84">
            <w:pPr>
              <w:pStyle w:val="TableText"/>
              <w:rPr>
                <w:ins w:id="3386" w:author="Russ Ott" w:date="2022-04-29T10:09:00Z"/>
              </w:rPr>
            </w:pPr>
            <w:ins w:id="3387" w:author="Russ Ott" w:date="2022-04-29T10:09:00Z">
              <w:r>
                <w:t>Author Participation (identifier: urn:oid:2.16.840.1.113883.10.20.22.4.119</w:t>
              </w:r>
            </w:ins>
          </w:p>
        </w:tc>
      </w:tr>
      <w:tr w:rsidR="00440477" w14:paraId="3F0E050C" w14:textId="77777777" w:rsidTr="00BA7D84">
        <w:trPr>
          <w:jc w:val="center"/>
          <w:ins w:id="3388" w:author="Russ Ott" w:date="2022-04-29T10:09:00Z"/>
        </w:trPr>
        <w:tc>
          <w:tcPr>
            <w:tcW w:w="3345" w:type="dxa"/>
          </w:tcPr>
          <w:p w14:paraId="4A73E17C" w14:textId="77777777" w:rsidR="00440477" w:rsidRDefault="00440477" w:rsidP="00BA7D84">
            <w:pPr>
              <w:pStyle w:val="TableText"/>
              <w:rPr>
                <w:ins w:id="3389" w:author="Russ Ott" w:date="2022-04-29T10:09:00Z"/>
              </w:rPr>
            </w:pPr>
            <w:ins w:id="3390" w:author="Russ Ott" w:date="2022-04-29T10:09:00Z">
              <w:r>
                <w:tab/>
                <w:t>entryRelationship</w:t>
              </w:r>
            </w:ins>
          </w:p>
        </w:tc>
        <w:tc>
          <w:tcPr>
            <w:tcW w:w="720" w:type="dxa"/>
          </w:tcPr>
          <w:p w14:paraId="5A9E2823" w14:textId="77777777" w:rsidR="00440477" w:rsidRDefault="00440477" w:rsidP="00BA7D84">
            <w:pPr>
              <w:pStyle w:val="TableText"/>
              <w:rPr>
                <w:ins w:id="3391" w:author="Russ Ott" w:date="2022-04-29T10:09:00Z"/>
              </w:rPr>
            </w:pPr>
            <w:ins w:id="3392" w:author="Russ Ott" w:date="2022-04-29T10:09:00Z">
              <w:r>
                <w:t>0..*</w:t>
              </w:r>
            </w:ins>
          </w:p>
        </w:tc>
        <w:tc>
          <w:tcPr>
            <w:tcW w:w="1152" w:type="dxa"/>
          </w:tcPr>
          <w:p w14:paraId="0076BB9B" w14:textId="77777777" w:rsidR="00440477" w:rsidRDefault="00440477" w:rsidP="00BA7D84">
            <w:pPr>
              <w:pStyle w:val="TableText"/>
              <w:rPr>
                <w:ins w:id="3393" w:author="Russ Ott" w:date="2022-04-29T10:09:00Z"/>
              </w:rPr>
            </w:pPr>
            <w:ins w:id="3394" w:author="Russ Ott" w:date="2022-04-29T10:09:00Z">
              <w:r>
                <w:t>MAY</w:t>
              </w:r>
            </w:ins>
          </w:p>
        </w:tc>
        <w:tc>
          <w:tcPr>
            <w:tcW w:w="864" w:type="dxa"/>
          </w:tcPr>
          <w:p w14:paraId="6607EA92" w14:textId="77777777" w:rsidR="00440477" w:rsidRDefault="00440477" w:rsidP="00BA7D84">
            <w:pPr>
              <w:pStyle w:val="TableText"/>
              <w:rPr>
                <w:ins w:id="3395" w:author="Russ Ott" w:date="2022-04-29T10:09:00Z"/>
              </w:rPr>
            </w:pPr>
          </w:p>
        </w:tc>
        <w:tc>
          <w:tcPr>
            <w:tcW w:w="1104" w:type="dxa"/>
          </w:tcPr>
          <w:p w14:paraId="58BEC4E5" w14:textId="1F96FA46" w:rsidR="00440477" w:rsidRDefault="00002F64" w:rsidP="00BA7D84">
            <w:pPr>
              <w:pStyle w:val="TableText"/>
              <w:rPr>
                <w:ins w:id="3396" w:author="Russ Ott" w:date="2022-04-29T10:09:00Z"/>
              </w:rPr>
            </w:pPr>
            <w:ins w:id="3397" w:author="Russ Ott" w:date="2022-04-29T10:09:00Z">
              <w:r>
                <w:fldChar w:fldCharType="begin"/>
              </w:r>
              <w:r>
                <w:instrText xml:space="preserve"> HYPERLINK \l "C_4515-30701" \h </w:instrText>
              </w:r>
              <w:r>
                <w:fldChar w:fldCharType="separate"/>
              </w:r>
              <w:r w:rsidR="00440477">
                <w:rPr>
                  <w:rStyle w:val="HyperlinkText9pt"/>
                </w:rPr>
                <w:t>4515-30701</w:t>
              </w:r>
              <w:r>
                <w:rPr>
                  <w:rStyle w:val="HyperlinkText9pt"/>
                </w:rPr>
                <w:fldChar w:fldCharType="end"/>
              </w:r>
            </w:ins>
          </w:p>
        </w:tc>
        <w:tc>
          <w:tcPr>
            <w:tcW w:w="2975" w:type="dxa"/>
          </w:tcPr>
          <w:p w14:paraId="2994730A" w14:textId="77777777" w:rsidR="00440477" w:rsidRDefault="00440477" w:rsidP="00BA7D84">
            <w:pPr>
              <w:pStyle w:val="TableText"/>
              <w:rPr>
                <w:ins w:id="3398" w:author="Russ Ott" w:date="2022-04-29T10:09:00Z"/>
              </w:rPr>
            </w:pPr>
          </w:p>
        </w:tc>
      </w:tr>
      <w:tr w:rsidR="00440477" w14:paraId="2F34F47A" w14:textId="77777777" w:rsidTr="00BA7D84">
        <w:trPr>
          <w:jc w:val="center"/>
          <w:ins w:id="3399" w:author="Russ Ott" w:date="2022-04-29T10:09:00Z"/>
        </w:trPr>
        <w:tc>
          <w:tcPr>
            <w:tcW w:w="3345" w:type="dxa"/>
          </w:tcPr>
          <w:p w14:paraId="17E482F7" w14:textId="77777777" w:rsidR="00440477" w:rsidRDefault="00440477" w:rsidP="00BA7D84">
            <w:pPr>
              <w:pStyle w:val="TableText"/>
              <w:rPr>
                <w:ins w:id="3400" w:author="Russ Ott" w:date="2022-04-29T10:09:00Z"/>
              </w:rPr>
            </w:pPr>
            <w:ins w:id="3401" w:author="Russ Ott" w:date="2022-04-29T10:09:00Z">
              <w:r>
                <w:tab/>
              </w:r>
              <w:r>
                <w:tab/>
                <w:t>@typeCode</w:t>
              </w:r>
            </w:ins>
          </w:p>
        </w:tc>
        <w:tc>
          <w:tcPr>
            <w:tcW w:w="720" w:type="dxa"/>
          </w:tcPr>
          <w:p w14:paraId="3480FCE5" w14:textId="77777777" w:rsidR="00440477" w:rsidRDefault="00440477" w:rsidP="00BA7D84">
            <w:pPr>
              <w:pStyle w:val="TableText"/>
              <w:rPr>
                <w:ins w:id="3402" w:author="Russ Ott" w:date="2022-04-29T10:09:00Z"/>
              </w:rPr>
            </w:pPr>
            <w:ins w:id="3403" w:author="Russ Ott" w:date="2022-04-29T10:09:00Z">
              <w:r>
                <w:t>1..1</w:t>
              </w:r>
            </w:ins>
          </w:p>
        </w:tc>
        <w:tc>
          <w:tcPr>
            <w:tcW w:w="1152" w:type="dxa"/>
          </w:tcPr>
          <w:p w14:paraId="5372BBC0" w14:textId="77777777" w:rsidR="00440477" w:rsidRDefault="00440477" w:rsidP="00BA7D84">
            <w:pPr>
              <w:pStyle w:val="TableText"/>
              <w:rPr>
                <w:ins w:id="3404" w:author="Russ Ott" w:date="2022-04-29T10:09:00Z"/>
              </w:rPr>
            </w:pPr>
            <w:ins w:id="3405" w:author="Russ Ott" w:date="2022-04-29T10:09:00Z">
              <w:r>
                <w:t>SHALL</w:t>
              </w:r>
            </w:ins>
          </w:p>
        </w:tc>
        <w:tc>
          <w:tcPr>
            <w:tcW w:w="864" w:type="dxa"/>
          </w:tcPr>
          <w:p w14:paraId="7399976E" w14:textId="77777777" w:rsidR="00440477" w:rsidRDefault="00440477" w:rsidP="00BA7D84">
            <w:pPr>
              <w:pStyle w:val="TableText"/>
              <w:rPr>
                <w:ins w:id="3406" w:author="Russ Ott" w:date="2022-04-29T10:09:00Z"/>
              </w:rPr>
            </w:pPr>
          </w:p>
        </w:tc>
        <w:tc>
          <w:tcPr>
            <w:tcW w:w="1104" w:type="dxa"/>
          </w:tcPr>
          <w:p w14:paraId="66533944" w14:textId="7E0C0500" w:rsidR="00440477" w:rsidRDefault="00002F64" w:rsidP="00BA7D84">
            <w:pPr>
              <w:pStyle w:val="TableText"/>
              <w:rPr>
                <w:ins w:id="3407" w:author="Russ Ott" w:date="2022-04-29T10:09:00Z"/>
              </w:rPr>
            </w:pPr>
            <w:ins w:id="3408" w:author="Russ Ott" w:date="2022-04-29T10:09:00Z">
              <w:r>
                <w:fldChar w:fldCharType="begin"/>
              </w:r>
              <w:r>
                <w:instrText xml:space="preserve"> HYPERLINK \l "C_4515-30702" \h </w:instrText>
              </w:r>
              <w:r>
                <w:fldChar w:fldCharType="separate"/>
              </w:r>
              <w:r w:rsidR="00440477">
                <w:rPr>
                  <w:rStyle w:val="HyperlinkText9pt"/>
                </w:rPr>
                <w:t>4515-30702</w:t>
              </w:r>
              <w:r>
                <w:rPr>
                  <w:rStyle w:val="HyperlinkText9pt"/>
                </w:rPr>
                <w:fldChar w:fldCharType="end"/>
              </w:r>
            </w:ins>
          </w:p>
        </w:tc>
        <w:tc>
          <w:tcPr>
            <w:tcW w:w="2975" w:type="dxa"/>
          </w:tcPr>
          <w:p w14:paraId="21C8CB88" w14:textId="77777777" w:rsidR="00440477" w:rsidRDefault="00440477" w:rsidP="00BA7D84">
            <w:pPr>
              <w:pStyle w:val="TableText"/>
              <w:rPr>
                <w:ins w:id="3409" w:author="Russ Ott" w:date="2022-04-29T10:09:00Z"/>
              </w:rPr>
            </w:pPr>
            <w:ins w:id="3410" w:author="Russ Ott" w:date="2022-04-29T10:09:00Z">
              <w:r>
                <w:t>urn:oid:2.16.840.1.113883.5.1002 (HL7ActRelationshipType) = REFR</w:t>
              </w:r>
            </w:ins>
          </w:p>
        </w:tc>
      </w:tr>
      <w:tr w:rsidR="00440477" w14:paraId="354B227F" w14:textId="77777777" w:rsidTr="00BA7D84">
        <w:trPr>
          <w:jc w:val="center"/>
          <w:ins w:id="3411" w:author="Russ Ott" w:date="2022-04-29T10:09:00Z"/>
        </w:trPr>
        <w:tc>
          <w:tcPr>
            <w:tcW w:w="3345" w:type="dxa"/>
          </w:tcPr>
          <w:p w14:paraId="1D93BE85" w14:textId="77777777" w:rsidR="00440477" w:rsidRDefault="00440477" w:rsidP="00BA7D84">
            <w:pPr>
              <w:pStyle w:val="TableText"/>
              <w:rPr>
                <w:ins w:id="3412" w:author="Russ Ott" w:date="2022-04-29T10:09:00Z"/>
              </w:rPr>
            </w:pPr>
            <w:ins w:id="3413" w:author="Russ Ott" w:date="2022-04-29T10:09:00Z">
              <w:r>
                <w:tab/>
              </w:r>
              <w:r>
                <w:tab/>
                <w:t>act</w:t>
              </w:r>
            </w:ins>
          </w:p>
        </w:tc>
        <w:tc>
          <w:tcPr>
            <w:tcW w:w="720" w:type="dxa"/>
          </w:tcPr>
          <w:p w14:paraId="4800B1C2" w14:textId="77777777" w:rsidR="00440477" w:rsidRDefault="00440477" w:rsidP="00BA7D84">
            <w:pPr>
              <w:pStyle w:val="TableText"/>
              <w:rPr>
                <w:ins w:id="3414" w:author="Russ Ott" w:date="2022-04-29T10:09:00Z"/>
              </w:rPr>
            </w:pPr>
            <w:ins w:id="3415" w:author="Russ Ott" w:date="2022-04-29T10:09:00Z">
              <w:r>
                <w:t>1..1</w:t>
              </w:r>
            </w:ins>
          </w:p>
        </w:tc>
        <w:tc>
          <w:tcPr>
            <w:tcW w:w="1152" w:type="dxa"/>
          </w:tcPr>
          <w:p w14:paraId="5DB03737" w14:textId="77777777" w:rsidR="00440477" w:rsidRDefault="00440477" w:rsidP="00BA7D84">
            <w:pPr>
              <w:pStyle w:val="TableText"/>
              <w:rPr>
                <w:ins w:id="3416" w:author="Russ Ott" w:date="2022-04-29T10:09:00Z"/>
              </w:rPr>
            </w:pPr>
            <w:ins w:id="3417" w:author="Russ Ott" w:date="2022-04-29T10:09:00Z">
              <w:r>
                <w:t>SHALL</w:t>
              </w:r>
            </w:ins>
          </w:p>
        </w:tc>
        <w:tc>
          <w:tcPr>
            <w:tcW w:w="864" w:type="dxa"/>
          </w:tcPr>
          <w:p w14:paraId="4C432DB8" w14:textId="77777777" w:rsidR="00440477" w:rsidRDefault="00440477" w:rsidP="00BA7D84">
            <w:pPr>
              <w:pStyle w:val="TableText"/>
              <w:rPr>
                <w:ins w:id="3418" w:author="Russ Ott" w:date="2022-04-29T10:09:00Z"/>
              </w:rPr>
            </w:pPr>
          </w:p>
        </w:tc>
        <w:tc>
          <w:tcPr>
            <w:tcW w:w="1104" w:type="dxa"/>
          </w:tcPr>
          <w:p w14:paraId="483DC588" w14:textId="2E28CC55" w:rsidR="00440477" w:rsidRDefault="00002F64" w:rsidP="00BA7D84">
            <w:pPr>
              <w:pStyle w:val="TableText"/>
              <w:rPr>
                <w:ins w:id="3419" w:author="Russ Ott" w:date="2022-04-29T10:09:00Z"/>
              </w:rPr>
            </w:pPr>
            <w:ins w:id="3420" w:author="Russ Ott" w:date="2022-04-29T10:09:00Z">
              <w:r>
                <w:fldChar w:fldCharType="begin"/>
              </w:r>
              <w:r>
                <w:instrText xml:space="preserve"> HYPERLINK \l "C_4515-30703" \h </w:instrText>
              </w:r>
              <w:r>
                <w:fldChar w:fldCharType="separate"/>
              </w:r>
              <w:r w:rsidR="00440477">
                <w:rPr>
                  <w:rStyle w:val="HyperlinkText9pt"/>
                </w:rPr>
                <w:t>4515-30703</w:t>
              </w:r>
              <w:r>
                <w:rPr>
                  <w:rStyle w:val="HyperlinkText9pt"/>
                </w:rPr>
                <w:fldChar w:fldCharType="end"/>
              </w:r>
            </w:ins>
          </w:p>
        </w:tc>
        <w:tc>
          <w:tcPr>
            <w:tcW w:w="2975" w:type="dxa"/>
          </w:tcPr>
          <w:p w14:paraId="04CFDC82" w14:textId="77777777" w:rsidR="00440477" w:rsidRDefault="00440477" w:rsidP="00BA7D84">
            <w:pPr>
              <w:pStyle w:val="TableText"/>
              <w:rPr>
                <w:ins w:id="3421" w:author="Russ Ott" w:date="2022-04-29T10:09:00Z"/>
              </w:rPr>
            </w:pPr>
            <w:ins w:id="3422" w:author="Russ Ott" w:date="2022-04-29T10:09:00Z">
              <w:r>
                <w:t>Entry Reference (identifier: urn:oid:2.16.840.1.113883.10.20.22.4.122</w:t>
              </w:r>
            </w:ins>
          </w:p>
        </w:tc>
      </w:tr>
      <w:tr w:rsidR="00440477" w14:paraId="12B52A2D" w14:textId="77777777" w:rsidTr="00BA7D84">
        <w:trPr>
          <w:jc w:val="center"/>
          <w:ins w:id="3423" w:author="Russ Ott" w:date="2022-04-29T10:09:00Z"/>
        </w:trPr>
        <w:tc>
          <w:tcPr>
            <w:tcW w:w="3345" w:type="dxa"/>
          </w:tcPr>
          <w:p w14:paraId="1E772F9D" w14:textId="77777777" w:rsidR="00440477" w:rsidRDefault="00440477" w:rsidP="00BA7D84">
            <w:pPr>
              <w:pStyle w:val="TableText"/>
              <w:rPr>
                <w:ins w:id="3424" w:author="Russ Ott" w:date="2022-04-29T10:09:00Z"/>
              </w:rPr>
            </w:pPr>
            <w:ins w:id="3425" w:author="Russ Ott" w:date="2022-04-29T10:09:00Z">
              <w:r>
                <w:tab/>
                <w:t>entryRelationship</w:t>
              </w:r>
            </w:ins>
          </w:p>
        </w:tc>
        <w:tc>
          <w:tcPr>
            <w:tcW w:w="720" w:type="dxa"/>
          </w:tcPr>
          <w:p w14:paraId="5D6A6CD4" w14:textId="77777777" w:rsidR="00440477" w:rsidRDefault="00440477" w:rsidP="00BA7D84">
            <w:pPr>
              <w:pStyle w:val="TableText"/>
              <w:rPr>
                <w:ins w:id="3426" w:author="Russ Ott" w:date="2022-04-29T10:09:00Z"/>
              </w:rPr>
            </w:pPr>
            <w:ins w:id="3427" w:author="Russ Ott" w:date="2022-04-29T10:09:00Z">
              <w:r>
                <w:t>0..*</w:t>
              </w:r>
            </w:ins>
          </w:p>
        </w:tc>
        <w:tc>
          <w:tcPr>
            <w:tcW w:w="1152" w:type="dxa"/>
          </w:tcPr>
          <w:p w14:paraId="56DDF634" w14:textId="77777777" w:rsidR="00440477" w:rsidRDefault="00440477" w:rsidP="00BA7D84">
            <w:pPr>
              <w:pStyle w:val="TableText"/>
              <w:rPr>
                <w:ins w:id="3428" w:author="Russ Ott" w:date="2022-04-29T10:09:00Z"/>
              </w:rPr>
            </w:pPr>
            <w:ins w:id="3429" w:author="Russ Ott" w:date="2022-04-29T10:09:00Z">
              <w:r>
                <w:t>MAY</w:t>
              </w:r>
            </w:ins>
          </w:p>
        </w:tc>
        <w:tc>
          <w:tcPr>
            <w:tcW w:w="864" w:type="dxa"/>
          </w:tcPr>
          <w:p w14:paraId="1C3B0607" w14:textId="77777777" w:rsidR="00440477" w:rsidRDefault="00440477" w:rsidP="00BA7D84">
            <w:pPr>
              <w:pStyle w:val="TableText"/>
              <w:rPr>
                <w:ins w:id="3430" w:author="Russ Ott" w:date="2022-04-29T10:09:00Z"/>
              </w:rPr>
            </w:pPr>
          </w:p>
        </w:tc>
        <w:tc>
          <w:tcPr>
            <w:tcW w:w="1104" w:type="dxa"/>
          </w:tcPr>
          <w:p w14:paraId="1F630BEB" w14:textId="6E33B21E" w:rsidR="00440477" w:rsidRDefault="00002F64" w:rsidP="00BA7D84">
            <w:pPr>
              <w:pStyle w:val="TableText"/>
              <w:rPr>
                <w:ins w:id="3431" w:author="Russ Ott" w:date="2022-04-29T10:09:00Z"/>
              </w:rPr>
            </w:pPr>
            <w:ins w:id="3432" w:author="Russ Ott" w:date="2022-04-29T10:09:00Z">
              <w:r>
                <w:fldChar w:fldCharType="begin"/>
              </w:r>
              <w:r>
                <w:instrText xml:space="preserve"> HYPERLINK \l "C_4515-30704" \h </w:instrText>
              </w:r>
              <w:r>
                <w:fldChar w:fldCharType="separate"/>
              </w:r>
              <w:r w:rsidR="00440477">
                <w:rPr>
                  <w:rStyle w:val="HyperlinkText9pt"/>
                </w:rPr>
                <w:t>4515-30704</w:t>
              </w:r>
              <w:r>
                <w:rPr>
                  <w:rStyle w:val="HyperlinkText9pt"/>
                </w:rPr>
                <w:fldChar w:fldCharType="end"/>
              </w:r>
            </w:ins>
          </w:p>
        </w:tc>
        <w:tc>
          <w:tcPr>
            <w:tcW w:w="2975" w:type="dxa"/>
          </w:tcPr>
          <w:p w14:paraId="35CCF3E3" w14:textId="77777777" w:rsidR="00440477" w:rsidRDefault="00440477" w:rsidP="00BA7D84">
            <w:pPr>
              <w:pStyle w:val="TableText"/>
              <w:rPr>
                <w:ins w:id="3433" w:author="Russ Ott" w:date="2022-04-29T10:09:00Z"/>
              </w:rPr>
            </w:pPr>
          </w:p>
        </w:tc>
      </w:tr>
      <w:tr w:rsidR="00440477" w14:paraId="7D4A36CD" w14:textId="77777777" w:rsidTr="00BA7D84">
        <w:trPr>
          <w:jc w:val="center"/>
          <w:ins w:id="3434" w:author="Russ Ott" w:date="2022-04-29T10:09:00Z"/>
        </w:trPr>
        <w:tc>
          <w:tcPr>
            <w:tcW w:w="3345" w:type="dxa"/>
          </w:tcPr>
          <w:p w14:paraId="4B1FCA9A" w14:textId="77777777" w:rsidR="00440477" w:rsidRDefault="00440477" w:rsidP="00BA7D84">
            <w:pPr>
              <w:pStyle w:val="TableText"/>
              <w:rPr>
                <w:ins w:id="3435" w:author="Russ Ott" w:date="2022-04-29T10:09:00Z"/>
              </w:rPr>
            </w:pPr>
            <w:ins w:id="3436" w:author="Russ Ott" w:date="2022-04-29T10:09:00Z">
              <w:r>
                <w:tab/>
              </w:r>
              <w:r>
                <w:tab/>
                <w:t>@typeCode</w:t>
              </w:r>
            </w:ins>
          </w:p>
        </w:tc>
        <w:tc>
          <w:tcPr>
            <w:tcW w:w="720" w:type="dxa"/>
          </w:tcPr>
          <w:p w14:paraId="1DAC5003" w14:textId="77777777" w:rsidR="00440477" w:rsidRDefault="00440477" w:rsidP="00BA7D84">
            <w:pPr>
              <w:pStyle w:val="TableText"/>
              <w:rPr>
                <w:ins w:id="3437" w:author="Russ Ott" w:date="2022-04-29T10:09:00Z"/>
              </w:rPr>
            </w:pPr>
            <w:ins w:id="3438" w:author="Russ Ott" w:date="2022-04-29T10:09:00Z">
              <w:r>
                <w:t>1..1</w:t>
              </w:r>
            </w:ins>
          </w:p>
        </w:tc>
        <w:tc>
          <w:tcPr>
            <w:tcW w:w="1152" w:type="dxa"/>
          </w:tcPr>
          <w:p w14:paraId="7686434D" w14:textId="77777777" w:rsidR="00440477" w:rsidRDefault="00440477" w:rsidP="00BA7D84">
            <w:pPr>
              <w:pStyle w:val="TableText"/>
              <w:rPr>
                <w:ins w:id="3439" w:author="Russ Ott" w:date="2022-04-29T10:09:00Z"/>
              </w:rPr>
            </w:pPr>
            <w:ins w:id="3440" w:author="Russ Ott" w:date="2022-04-29T10:09:00Z">
              <w:r>
                <w:t>SHALL</w:t>
              </w:r>
            </w:ins>
          </w:p>
        </w:tc>
        <w:tc>
          <w:tcPr>
            <w:tcW w:w="864" w:type="dxa"/>
          </w:tcPr>
          <w:p w14:paraId="17D0D45D" w14:textId="77777777" w:rsidR="00440477" w:rsidRDefault="00440477" w:rsidP="00BA7D84">
            <w:pPr>
              <w:pStyle w:val="TableText"/>
              <w:rPr>
                <w:ins w:id="3441" w:author="Russ Ott" w:date="2022-04-29T10:09:00Z"/>
              </w:rPr>
            </w:pPr>
          </w:p>
        </w:tc>
        <w:tc>
          <w:tcPr>
            <w:tcW w:w="1104" w:type="dxa"/>
          </w:tcPr>
          <w:p w14:paraId="416FC322" w14:textId="50450F8D" w:rsidR="00440477" w:rsidRDefault="00002F64" w:rsidP="00BA7D84">
            <w:pPr>
              <w:pStyle w:val="TableText"/>
              <w:rPr>
                <w:ins w:id="3442" w:author="Russ Ott" w:date="2022-04-29T10:09:00Z"/>
              </w:rPr>
            </w:pPr>
            <w:ins w:id="3443" w:author="Russ Ott" w:date="2022-04-29T10:09:00Z">
              <w:r>
                <w:fldChar w:fldCharType="begin"/>
              </w:r>
              <w:r>
                <w:instrText xml:space="preserve"> HYPERLINK \l "C_4515-30705" \h </w:instrText>
              </w:r>
              <w:r>
                <w:fldChar w:fldCharType="separate"/>
              </w:r>
              <w:r w:rsidR="00440477">
                <w:rPr>
                  <w:rStyle w:val="HyperlinkText9pt"/>
                </w:rPr>
                <w:t>4515-30705</w:t>
              </w:r>
              <w:r>
                <w:rPr>
                  <w:rStyle w:val="HyperlinkText9pt"/>
                </w:rPr>
                <w:fldChar w:fldCharType="end"/>
              </w:r>
            </w:ins>
          </w:p>
        </w:tc>
        <w:tc>
          <w:tcPr>
            <w:tcW w:w="2975" w:type="dxa"/>
          </w:tcPr>
          <w:p w14:paraId="779DD6E6" w14:textId="77777777" w:rsidR="00440477" w:rsidRDefault="00440477" w:rsidP="00BA7D84">
            <w:pPr>
              <w:pStyle w:val="TableText"/>
              <w:rPr>
                <w:ins w:id="3444" w:author="Russ Ott" w:date="2022-04-29T10:09:00Z"/>
              </w:rPr>
            </w:pPr>
            <w:ins w:id="3445" w:author="Russ Ott" w:date="2022-04-29T10:09:00Z">
              <w:r>
                <w:t>urn:oid:2.16.840.1.113883.5.1002 (HL7ActRelationshipType) = COMP</w:t>
              </w:r>
            </w:ins>
          </w:p>
        </w:tc>
      </w:tr>
      <w:tr w:rsidR="00440477" w14:paraId="58F3EC4E" w14:textId="77777777" w:rsidTr="00BA7D84">
        <w:trPr>
          <w:jc w:val="center"/>
          <w:ins w:id="3446" w:author="Russ Ott" w:date="2022-04-29T10:09:00Z"/>
        </w:trPr>
        <w:tc>
          <w:tcPr>
            <w:tcW w:w="3345" w:type="dxa"/>
          </w:tcPr>
          <w:p w14:paraId="2325636A" w14:textId="77777777" w:rsidR="00440477" w:rsidRDefault="00440477" w:rsidP="00BA7D84">
            <w:pPr>
              <w:pStyle w:val="TableText"/>
              <w:rPr>
                <w:ins w:id="3447" w:author="Russ Ott" w:date="2022-04-29T10:09:00Z"/>
              </w:rPr>
            </w:pPr>
            <w:ins w:id="3448" w:author="Russ Ott" w:date="2022-04-29T10:09:00Z">
              <w:r>
                <w:tab/>
              </w:r>
              <w:r>
                <w:tab/>
                <w:t>act</w:t>
              </w:r>
            </w:ins>
          </w:p>
        </w:tc>
        <w:tc>
          <w:tcPr>
            <w:tcW w:w="720" w:type="dxa"/>
          </w:tcPr>
          <w:p w14:paraId="6C63A69B" w14:textId="77777777" w:rsidR="00440477" w:rsidRDefault="00440477" w:rsidP="00BA7D84">
            <w:pPr>
              <w:pStyle w:val="TableText"/>
              <w:rPr>
                <w:ins w:id="3449" w:author="Russ Ott" w:date="2022-04-29T10:09:00Z"/>
              </w:rPr>
            </w:pPr>
            <w:ins w:id="3450" w:author="Russ Ott" w:date="2022-04-29T10:09:00Z">
              <w:r>
                <w:t>1..1</w:t>
              </w:r>
            </w:ins>
          </w:p>
        </w:tc>
        <w:tc>
          <w:tcPr>
            <w:tcW w:w="1152" w:type="dxa"/>
          </w:tcPr>
          <w:p w14:paraId="45FB84FD" w14:textId="77777777" w:rsidR="00440477" w:rsidRDefault="00440477" w:rsidP="00BA7D84">
            <w:pPr>
              <w:pStyle w:val="TableText"/>
              <w:rPr>
                <w:ins w:id="3451" w:author="Russ Ott" w:date="2022-04-29T10:09:00Z"/>
              </w:rPr>
            </w:pPr>
            <w:ins w:id="3452" w:author="Russ Ott" w:date="2022-04-29T10:09:00Z">
              <w:r>
                <w:t>SHALL</w:t>
              </w:r>
            </w:ins>
          </w:p>
        </w:tc>
        <w:tc>
          <w:tcPr>
            <w:tcW w:w="864" w:type="dxa"/>
          </w:tcPr>
          <w:p w14:paraId="5D29C157" w14:textId="77777777" w:rsidR="00440477" w:rsidRDefault="00440477" w:rsidP="00BA7D84">
            <w:pPr>
              <w:pStyle w:val="TableText"/>
              <w:rPr>
                <w:ins w:id="3453" w:author="Russ Ott" w:date="2022-04-29T10:09:00Z"/>
              </w:rPr>
            </w:pPr>
          </w:p>
        </w:tc>
        <w:tc>
          <w:tcPr>
            <w:tcW w:w="1104" w:type="dxa"/>
          </w:tcPr>
          <w:p w14:paraId="25EB01DF" w14:textId="0472685F" w:rsidR="00440477" w:rsidRDefault="00002F64" w:rsidP="00BA7D84">
            <w:pPr>
              <w:pStyle w:val="TableText"/>
              <w:rPr>
                <w:ins w:id="3454" w:author="Russ Ott" w:date="2022-04-29T10:09:00Z"/>
              </w:rPr>
            </w:pPr>
            <w:ins w:id="3455" w:author="Russ Ott" w:date="2022-04-29T10:09:00Z">
              <w:r>
                <w:fldChar w:fldCharType="begin"/>
              </w:r>
              <w:r>
                <w:instrText xml:space="preserve"> HYPERLINK \l "C_4515-32879" \h </w:instrText>
              </w:r>
              <w:r>
                <w:fldChar w:fldCharType="separate"/>
              </w:r>
              <w:r w:rsidR="00440477">
                <w:rPr>
                  <w:rStyle w:val="HyperlinkText9pt"/>
                </w:rPr>
                <w:t>4515-32879</w:t>
              </w:r>
              <w:r>
                <w:rPr>
                  <w:rStyle w:val="HyperlinkText9pt"/>
                </w:rPr>
                <w:fldChar w:fldCharType="end"/>
              </w:r>
            </w:ins>
          </w:p>
        </w:tc>
        <w:tc>
          <w:tcPr>
            <w:tcW w:w="2975" w:type="dxa"/>
          </w:tcPr>
          <w:p w14:paraId="43B384A1" w14:textId="77777777" w:rsidR="00440477" w:rsidRDefault="00440477" w:rsidP="00BA7D84">
            <w:pPr>
              <w:pStyle w:val="TableText"/>
              <w:rPr>
                <w:ins w:id="3456" w:author="Russ Ott" w:date="2022-04-29T10:09:00Z"/>
              </w:rPr>
            </w:pPr>
            <w:ins w:id="3457" w:author="Russ Ott" w:date="2022-04-29T10:09:00Z">
              <w:r>
                <w:t>Entry Reference (identifier: urn:oid:2.16.840.1.113883.10.20.22.4.122</w:t>
              </w:r>
            </w:ins>
          </w:p>
        </w:tc>
      </w:tr>
      <w:tr w:rsidR="00440477" w14:paraId="1FD76960" w14:textId="77777777" w:rsidTr="00BA7D84">
        <w:trPr>
          <w:jc w:val="center"/>
          <w:ins w:id="3458" w:author="Russ Ott" w:date="2022-04-29T10:09:00Z"/>
        </w:trPr>
        <w:tc>
          <w:tcPr>
            <w:tcW w:w="3345" w:type="dxa"/>
          </w:tcPr>
          <w:p w14:paraId="20BD41AE" w14:textId="77777777" w:rsidR="00440477" w:rsidRDefault="00440477" w:rsidP="00BA7D84">
            <w:pPr>
              <w:pStyle w:val="TableText"/>
              <w:rPr>
                <w:ins w:id="3459" w:author="Russ Ott" w:date="2022-04-29T10:09:00Z"/>
              </w:rPr>
            </w:pPr>
            <w:ins w:id="3460" w:author="Russ Ott" w:date="2022-04-29T10:09:00Z">
              <w:r>
                <w:tab/>
                <w:t>entryRelationship</w:t>
              </w:r>
            </w:ins>
          </w:p>
        </w:tc>
        <w:tc>
          <w:tcPr>
            <w:tcW w:w="720" w:type="dxa"/>
          </w:tcPr>
          <w:p w14:paraId="178D85C8" w14:textId="77777777" w:rsidR="00440477" w:rsidRDefault="00440477" w:rsidP="00BA7D84">
            <w:pPr>
              <w:pStyle w:val="TableText"/>
              <w:rPr>
                <w:ins w:id="3461" w:author="Russ Ott" w:date="2022-04-29T10:09:00Z"/>
              </w:rPr>
            </w:pPr>
            <w:ins w:id="3462" w:author="Russ Ott" w:date="2022-04-29T10:09:00Z">
              <w:r>
                <w:t>0..1</w:t>
              </w:r>
            </w:ins>
          </w:p>
        </w:tc>
        <w:tc>
          <w:tcPr>
            <w:tcW w:w="1152" w:type="dxa"/>
          </w:tcPr>
          <w:p w14:paraId="2B520DC5" w14:textId="77777777" w:rsidR="00440477" w:rsidRDefault="00440477" w:rsidP="00BA7D84">
            <w:pPr>
              <w:pStyle w:val="TableText"/>
              <w:rPr>
                <w:ins w:id="3463" w:author="Russ Ott" w:date="2022-04-29T10:09:00Z"/>
              </w:rPr>
            </w:pPr>
            <w:ins w:id="3464" w:author="Russ Ott" w:date="2022-04-29T10:09:00Z">
              <w:r>
                <w:t>SHOULD</w:t>
              </w:r>
            </w:ins>
          </w:p>
        </w:tc>
        <w:tc>
          <w:tcPr>
            <w:tcW w:w="864" w:type="dxa"/>
          </w:tcPr>
          <w:p w14:paraId="05E6F651" w14:textId="77777777" w:rsidR="00440477" w:rsidRDefault="00440477" w:rsidP="00BA7D84">
            <w:pPr>
              <w:pStyle w:val="TableText"/>
              <w:rPr>
                <w:ins w:id="3465" w:author="Russ Ott" w:date="2022-04-29T10:09:00Z"/>
              </w:rPr>
            </w:pPr>
          </w:p>
        </w:tc>
        <w:tc>
          <w:tcPr>
            <w:tcW w:w="1104" w:type="dxa"/>
          </w:tcPr>
          <w:p w14:paraId="08843A4D" w14:textId="341AB750" w:rsidR="00440477" w:rsidRDefault="00002F64" w:rsidP="00BA7D84">
            <w:pPr>
              <w:pStyle w:val="TableText"/>
              <w:rPr>
                <w:ins w:id="3466" w:author="Russ Ott" w:date="2022-04-29T10:09:00Z"/>
              </w:rPr>
            </w:pPr>
            <w:ins w:id="3467" w:author="Russ Ott" w:date="2022-04-29T10:09:00Z">
              <w:r>
                <w:fldChar w:fldCharType="begin"/>
              </w:r>
              <w:r>
                <w:instrText xml:space="preserve"> HYPERLINK \l "C_4515-30785" \h </w:instrText>
              </w:r>
              <w:r>
                <w:fldChar w:fldCharType="separate"/>
              </w:r>
              <w:r w:rsidR="00440477">
                <w:rPr>
                  <w:rStyle w:val="HyperlinkText9pt"/>
                </w:rPr>
                <w:t>4515-30785</w:t>
              </w:r>
              <w:r>
                <w:rPr>
                  <w:rStyle w:val="HyperlinkText9pt"/>
                </w:rPr>
                <w:fldChar w:fldCharType="end"/>
              </w:r>
            </w:ins>
          </w:p>
        </w:tc>
        <w:tc>
          <w:tcPr>
            <w:tcW w:w="2975" w:type="dxa"/>
          </w:tcPr>
          <w:p w14:paraId="53BD4A47" w14:textId="77777777" w:rsidR="00440477" w:rsidRDefault="00440477" w:rsidP="00BA7D84">
            <w:pPr>
              <w:pStyle w:val="TableText"/>
              <w:rPr>
                <w:ins w:id="3468" w:author="Russ Ott" w:date="2022-04-29T10:09:00Z"/>
              </w:rPr>
            </w:pPr>
          </w:p>
        </w:tc>
      </w:tr>
      <w:tr w:rsidR="00440477" w14:paraId="4E13D3B3" w14:textId="77777777" w:rsidTr="00BA7D84">
        <w:trPr>
          <w:jc w:val="center"/>
          <w:ins w:id="3469" w:author="Russ Ott" w:date="2022-04-29T10:09:00Z"/>
        </w:trPr>
        <w:tc>
          <w:tcPr>
            <w:tcW w:w="3345" w:type="dxa"/>
          </w:tcPr>
          <w:p w14:paraId="25F24AB7" w14:textId="77777777" w:rsidR="00440477" w:rsidRDefault="00440477" w:rsidP="00BA7D84">
            <w:pPr>
              <w:pStyle w:val="TableText"/>
              <w:rPr>
                <w:ins w:id="3470" w:author="Russ Ott" w:date="2022-04-29T10:09:00Z"/>
              </w:rPr>
            </w:pPr>
            <w:ins w:id="3471" w:author="Russ Ott" w:date="2022-04-29T10:09:00Z">
              <w:r>
                <w:tab/>
              </w:r>
              <w:r>
                <w:tab/>
                <w:t>@typeCode</w:t>
              </w:r>
            </w:ins>
          </w:p>
        </w:tc>
        <w:tc>
          <w:tcPr>
            <w:tcW w:w="720" w:type="dxa"/>
          </w:tcPr>
          <w:p w14:paraId="5B2902DB" w14:textId="77777777" w:rsidR="00440477" w:rsidRDefault="00440477" w:rsidP="00BA7D84">
            <w:pPr>
              <w:pStyle w:val="TableText"/>
              <w:rPr>
                <w:ins w:id="3472" w:author="Russ Ott" w:date="2022-04-29T10:09:00Z"/>
              </w:rPr>
            </w:pPr>
            <w:ins w:id="3473" w:author="Russ Ott" w:date="2022-04-29T10:09:00Z">
              <w:r>
                <w:t>1..1</w:t>
              </w:r>
            </w:ins>
          </w:p>
        </w:tc>
        <w:tc>
          <w:tcPr>
            <w:tcW w:w="1152" w:type="dxa"/>
          </w:tcPr>
          <w:p w14:paraId="4F5F6420" w14:textId="77777777" w:rsidR="00440477" w:rsidRDefault="00440477" w:rsidP="00BA7D84">
            <w:pPr>
              <w:pStyle w:val="TableText"/>
              <w:rPr>
                <w:ins w:id="3474" w:author="Russ Ott" w:date="2022-04-29T10:09:00Z"/>
              </w:rPr>
            </w:pPr>
            <w:ins w:id="3475" w:author="Russ Ott" w:date="2022-04-29T10:09:00Z">
              <w:r>
                <w:t>SHALL</w:t>
              </w:r>
            </w:ins>
          </w:p>
        </w:tc>
        <w:tc>
          <w:tcPr>
            <w:tcW w:w="864" w:type="dxa"/>
          </w:tcPr>
          <w:p w14:paraId="1990EDEE" w14:textId="77777777" w:rsidR="00440477" w:rsidRDefault="00440477" w:rsidP="00BA7D84">
            <w:pPr>
              <w:pStyle w:val="TableText"/>
              <w:rPr>
                <w:ins w:id="3476" w:author="Russ Ott" w:date="2022-04-29T10:09:00Z"/>
              </w:rPr>
            </w:pPr>
          </w:p>
        </w:tc>
        <w:tc>
          <w:tcPr>
            <w:tcW w:w="1104" w:type="dxa"/>
          </w:tcPr>
          <w:p w14:paraId="68046FD1" w14:textId="7FF757BE" w:rsidR="00440477" w:rsidRDefault="00002F64" w:rsidP="00BA7D84">
            <w:pPr>
              <w:pStyle w:val="TableText"/>
              <w:rPr>
                <w:ins w:id="3477" w:author="Russ Ott" w:date="2022-04-29T10:09:00Z"/>
              </w:rPr>
            </w:pPr>
            <w:ins w:id="3478" w:author="Russ Ott" w:date="2022-04-29T10:09:00Z">
              <w:r>
                <w:fldChar w:fldCharType="begin"/>
              </w:r>
              <w:r>
                <w:instrText xml:space="preserve"> HYPERLINK \l "C_4515-30786" \h </w:instrText>
              </w:r>
              <w:r>
                <w:fldChar w:fldCharType="separate"/>
              </w:r>
              <w:r w:rsidR="00440477">
                <w:rPr>
                  <w:rStyle w:val="HyperlinkText9pt"/>
                </w:rPr>
                <w:t>4515-30786</w:t>
              </w:r>
              <w:r>
                <w:rPr>
                  <w:rStyle w:val="HyperlinkText9pt"/>
                </w:rPr>
                <w:fldChar w:fldCharType="end"/>
              </w:r>
            </w:ins>
          </w:p>
        </w:tc>
        <w:tc>
          <w:tcPr>
            <w:tcW w:w="2975" w:type="dxa"/>
          </w:tcPr>
          <w:p w14:paraId="0D429326" w14:textId="77777777" w:rsidR="00440477" w:rsidRDefault="00440477" w:rsidP="00BA7D84">
            <w:pPr>
              <w:pStyle w:val="TableText"/>
              <w:rPr>
                <w:ins w:id="3479" w:author="Russ Ott" w:date="2022-04-29T10:09:00Z"/>
              </w:rPr>
            </w:pPr>
            <w:ins w:id="3480" w:author="Russ Ott" w:date="2022-04-29T10:09:00Z">
              <w:r>
                <w:t>urn:oid:2.16.840.1.113883.5.1002 (HL7ActRelationshipType) = REFR</w:t>
              </w:r>
            </w:ins>
          </w:p>
        </w:tc>
      </w:tr>
      <w:tr w:rsidR="00440477" w14:paraId="10AA06B4" w14:textId="77777777" w:rsidTr="00BA7D84">
        <w:trPr>
          <w:jc w:val="center"/>
          <w:ins w:id="3481" w:author="Russ Ott" w:date="2022-04-29T10:09:00Z"/>
        </w:trPr>
        <w:tc>
          <w:tcPr>
            <w:tcW w:w="3345" w:type="dxa"/>
          </w:tcPr>
          <w:p w14:paraId="69AD4B06" w14:textId="77777777" w:rsidR="00440477" w:rsidRDefault="00440477" w:rsidP="00BA7D84">
            <w:pPr>
              <w:pStyle w:val="TableText"/>
              <w:rPr>
                <w:ins w:id="3482" w:author="Russ Ott" w:date="2022-04-29T10:09:00Z"/>
              </w:rPr>
            </w:pPr>
            <w:ins w:id="3483" w:author="Russ Ott" w:date="2022-04-29T10:09:00Z">
              <w:r>
                <w:tab/>
              </w:r>
              <w:r>
                <w:tab/>
                <w:t>observation</w:t>
              </w:r>
            </w:ins>
          </w:p>
        </w:tc>
        <w:tc>
          <w:tcPr>
            <w:tcW w:w="720" w:type="dxa"/>
          </w:tcPr>
          <w:p w14:paraId="38240C95" w14:textId="77777777" w:rsidR="00440477" w:rsidRDefault="00440477" w:rsidP="00BA7D84">
            <w:pPr>
              <w:pStyle w:val="TableText"/>
              <w:rPr>
                <w:ins w:id="3484" w:author="Russ Ott" w:date="2022-04-29T10:09:00Z"/>
              </w:rPr>
            </w:pPr>
            <w:ins w:id="3485" w:author="Russ Ott" w:date="2022-04-29T10:09:00Z">
              <w:r>
                <w:t>1..1</w:t>
              </w:r>
            </w:ins>
          </w:p>
        </w:tc>
        <w:tc>
          <w:tcPr>
            <w:tcW w:w="1152" w:type="dxa"/>
          </w:tcPr>
          <w:p w14:paraId="5A037D14" w14:textId="77777777" w:rsidR="00440477" w:rsidRDefault="00440477" w:rsidP="00BA7D84">
            <w:pPr>
              <w:pStyle w:val="TableText"/>
              <w:rPr>
                <w:ins w:id="3486" w:author="Russ Ott" w:date="2022-04-29T10:09:00Z"/>
              </w:rPr>
            </w:pPr>
            <w:ins w:id="3487" w:author="Russ Ott" w:date="2022-04-29T10:09:00Z">
              <w:r>
                <w:t>SHALL</w:t>
              </w:r>
            </w:ins>
          </w:p>
        </w:tc>
        <w:tc>
          <w:tcPr>
            <w:tcW w:w="864" w:type="dxa"/>
          </w:tcPr>
          <w:p w14:paraId="52E25702" w14:textId="77777777" w:rsidR="00440477" w:rsidRDefault="00440477" w:rsidP="00BA7D84">
            <w:pPr>
              <w:pStyle w:val="TableText"/>
              <w:rPr>
                <w:ins w:id="3488" w:author="Russ Ott" w:date="2022-04-29T10:09:00Z"/>
              </w:rPr>
            </w:pPr>
          </w:p>
        </w:tc>
        <w:tc>
          <w:tcPr>
            <w:tcW w:w="1104" w:type="dxa"/>
          </w:tcPr>
          <w:p w14:paraId="5030D366" w14:textId="4EEE1280" w:rsidR="00440477" w:rsidRDefault="00002F64" w:rsidP="00BA7D84">
            <w:pPr>
              <w:pStyle w:val="TableText"/>
              <w:rPr>
                <w:ins w:id="3489" w:author="Russ Ott" w:date="2022-04-29T10:09:00Z"/>
              </w:rPr>
            </w:pPr>
            <w:ins w:id="3490" w:author="Russ Ott" w:date="2022-04-29T10:09:00Z">
              <w:r>
                <w:fldChar w:fldCharType="begin"/>
              </w:r>
              <w:r>
                <w:instrText xml:space="preserve"> HYPERLINK \l "C_4515-30787" \h </w:instrText>
              </w:r>
              <w:r>
                <w:fldChar w:fldCharType="separate"/>
              </w:r>
              <w:r w:rsidR="00440477">
                <w:rPr>
                  <w:rStyle w:val="HyperlinkText9pt"/>
                </w:rPr>
                <w:t>4515-30787</w:t>
              </w:r>
              <w:r>
                <w:rPr>
                  <w:rStyle w:val="HyperlinkText9pt"/>
                </w:rPr>
                <w:fldChar w:fldCharType="end"/>
              </w:r>
            </w:ins>
          </w:p>
        </w:tc>
        <w:tc>
          <w:tcPr>
            <w:tcW w:w="2975" w:type="dxa"/>
          </w:tcPr>
          <w:p w14:paraId="7C2ACA91" w14:textId="77777777" w:rsidR="00440477" w:rsidRDefault="00440477" w:rsidP="00BA7D84">
            <w:pPr>
              <w:pStyle w:val="TableText"/>
              <w:rPr>
                <w:ins w:id="3491" w:author="Russ Ott" w:date="2022-04-29T10:09:00Z"/>
              </w:rPr>
            </w:pPr>
            <w:ins w:id="3492" w:author="Russ Ott" w:date="2022-04-29T10:09:00Z">
              <w:r>
                <w:t>Priority Preference (identifier: urn:oid:2.16.840.1.113883.10.20.22.4.143</w:t>
              </w:r>
            </w:ins>
          </w:p>
        </w:tc>
      </w:tr>
      <w:tr w:rsidR="00440477" w14:paraId="648F19FB" w14:textId="77777777" w:rsidTr="00BA7D84">
        <w:trPr>
          <w:jc w:val="center"/>
          <w:ins w:id="3493" w:author="Russ Ott" w:date="2022-04-29T10:09:00Z"/>
        </w:trPr>
        <w:tc>
          <w:tcPr>
            <w:tcW w:w="3345" w:type="dxa"/>
          </w:tcPr>
          <w:p w14:paraId="65CFDBC3" w14:textId="77777777" w:rsidR="00440477" w:rsidRDefault="00440477" w:rsidP="00BA7D84">
            <w:pPr>
              <w:pStyle w:val="TableText"/>
              <w:rPr>
                <w:ins w:id="3494" w:author="Russ Ott" w:date="2022-04-29T10:09:00Z"/>
              </w:rPr>
            </w:pPr>
            <w:ins w:id="3495" w:author="Russ Ott" w:date="2022-04-29T10:09:00Z">
              <w:r>
                <w:tab/>
                <w:t>entryRelationship</w:t>
              </w:r>
            </w:ins>
          </w:p>
        </w:tc>
        <w:tc>
          <w:tcPr>
            <w:tcW w:w="720" w:type="dxa"/>
          </w:tcPr>
          <w:p w14:paraId="722EC6C4" w14:textId="77777777" w:rsidR="00440477" w:rsidRDefault="00440477" w:rsidP="00BA7D84">
            <w:pPr>
              <w:pStyle w:val="TableText"/>
              <w:rPr>
                <w:ins w:id="3496" w:author="Russ Ott" w:date="2022-04-29T10:09:00Z"/>
              </w:rPr>
            </w:pPr>
            <w:ins w:id="3497" w:author="Russ Ott" w:date="2022-04-29T10:09:00Z">
              <w:r>
                <w:t>0..*</w:t>
              </w:r>
            </w:ins>
          </w:p>
        </w:tc>
        <w:tc>
          <w:tcPr>
            <w:tcW w:w="1152" w:type="dxa"/>
          </w:tcPr>
          <w:p w14:paraId="078C41DF" w14:textId="77777777" w:rsidR="00440477" w:rsidRDefault="00440477" w:rsidP="00BA7D84">
            <w:pPr>
              <w:pStyle w:val="TableText"/>
              <w:rPr>
                <w:ins w:id="3498" w:author="Russ Ott" w:date="2022-04-29T10:09:00Z"/>
              </w:rPr>
            </w:pPr>
            <w:ins w:id="3499" w:author="Russ Ott" w:date="2022-04-29T10:09:00Z">
              <w:r>
                <w:t>MAY</w:t>
              </w:r>
            </w:ins>
          </w:p>
        </w:tc>
        <w:tc>
          <w:tcPr>
            <w:tcW w:w="864" w:type="dxa"/>
          </w:tcPr>
          <w:p w14:paraId="2AC7B472" w14:textId="77777777" w:rsidR="00440477" w:rsidRDefault="00440477" w:rsidP="00BA7D84">
            <w:pPr>
              <w:pStyle w:val="TableText"/>
              <w:rPr>
                <w:ins w:id="3500" w:author="Russ Ott" w:date="2022-04-29T10:09:00Z"/>
              </w:rPr>
            </w:pPr>
          </w:p>
        </w:tc>
        <w:tc>
          <w:tcPr>
            <w:tcW w:w="1104" w:type="dxa"/>
          </w:tcPr>
          <w:p w14:paraId="4A62483D" w14:textId="1E48A9B8" w:rsidR="00440477" w:rsidRDefault="00002F64" w:rsidP="00BA7D84">
            <w:pPr>
              <w:pStyle w:val="TableText"/>
              <w:rPr>
                <w:ins w:id="3501" w:author="Russ Ott" w:date="2022-04-29T10:09:00Z"/>
              </w:rPr>
            </w:pPr>
            <w:ins w:id="3502" w:author="Russ Ott" w:date="2022-04-29T10:09:00Z">
              <w:r>
                <w:fldChar w:fldCharType="begin"/>
              </w:r>
              <w:r>
                <w:instrText xml:space="preserve"> HYPERLINK \l "C_4515-31448" \h </w:instrText>
              </w:r>
              <w:r>
                <w:fldChar w:fldCharType="separate"/>
              </w:r>
              <w:r w:rsidR="00440477">
                <w:rPr>
                  <w:rStyle w:val="HyperlinkText9pt"/>
                </w:rPr>
                <w:t>4515-31448</w:t>
              </w:r>
              <w:r>
                <w:rPr>
                  <w:rStyle w:val="HyperlinkText9pt"/>
                </w:rPr>
                <w:fldChar w:fldCharType="end"/>
              </w:r>
            </w:ins>
          </w:p>
        </w:tc>
        <w:tc>
          <w:tcPr>
            <w:tcW w:w="2975" w:type="dxa"/>
          </w:tcPr>
          <w:p w14:paraId="377A294C" w14:textId="77777777" w:rsidR="00440477" w:rsidRDefault="00440477" w:rsidP="00BA7D84">
            <w:pPr>
              <w:pStyle w:val="TableText"/>
              <w:rPr>
                <w:ins w:id="3503" w:author="Russ Ott" w:date="2022-04-29T10:09:00Z"/>
              </w:rPr>
            </w:pPr>
          </w:p>
        </w:tc>
      </w:tr>
      <w:tr w:rsidR="00440477" w14:paraId="2470FD50" w14:textId="77777777" w:rsidTr="00BA7D84">
        <w:trPr>
          <w:jc w:val="center"/>
          <w:ins w:id="3504" w:author="Russ Ott" w:date="2022-04-29T10:09:00Z"/>
        </w:trPr>
        <w:tc>
          <w:tcPr>
            <w:tcW w:w="3345" w:type="dxa"/>
          </w:tcPr>
          <w:p w14:paraId="60E49610" w14:textId="77777777" w:rsidR="00440477" w:rsidRDefault="00440477" w:rsidP="00BA7D84">
            <w:pPr>
              <w:pStyle w:val="TableText"/>
              <w:rPr>
                <w:ins w:id="3505" w:author="Russ Ott" w:date="2022-04-29T10:09:00Z"/>
              </w:rPr>
            </w:pPr>
            <w:ins w:id="3506" w:author="Russ Ott" w:date="2022-04-29T10:09:00Z">
              <w:r>
                <w:tab/>
              </w:r>
              <w:r>
                <w:tab/>
                <w:t>@typeCode</w:t>
              </w:r>
            </w:ins>
          </w:p>
        </w:tc>
        <w:tc>
          <w:tcPr>
            <w:tcW w:w="720" w:type="dxa"/>
          </w:tcPr>
          <w:p w14:paraId="3C5DC286" w14:textId="77777777" w:rsidR="00440477" w:rsidRDefault="00440477" w:rsidP="00BA7D84">
            <w:pPr>
              <w:pStyle w:val="TableText"/>
              <w:rPr>
                <w:ins w:id="3507" w:author="Russ Ott" w:date="2022-04-29T10:09:00Z"/>
              </w:rPr>
            </w:pPr>
            <w:ins w:id="3508" w:author="Russ Ott" w:date="2022-04-29T10:09:00Z">
              <w:r>
                <w:t>1..1</w:t>
              </w:r>
            </w:ins>
          </w:p>
        </w:tc>
        <w:tc>
          <w:tcPr>
            <w:tcW w:w="1152" w:type="dxa"/>
          </w:tcPr>
          <w:p w14:paraId="73FC58EE" w14:textId="77777777" w:rsidR="00440477" w:rsidRDefault="00440477" w:rsidP="00BA7D84">
            <w:pPr>
              <w:pStyle w:val="TableText"/>
              <w:rPr>
                <w:ins w:id="3509" w:author="Russ Ott" w:date="2022-04-29T10:09:00Z"/>
              </w:rPr>
            </w:pPr>
            <w:ins w:id="3510" w:author="Russ Ott" w:date="2022-04-29T10:09:00Z">
              <w:r>
                <w:t>SHALL</w:t>
              </w:r>
            </w:ins>
          </w:p>
        </w:tc>
        <w:tc>
          <w:tcPr>
            <w:tcW w:w="864" w:type="dxa"/>
          </w:tcPr>
          <w:p w14:paraId="32ECA2E4" w14:textId="77777777" w:rsidR="00440477" w:rsidRDefault="00440477" w:rsidP="00BA7D84">
            <w:pPr>
              <w:pStyle w:val="TableText"/>
              <w:rPr>
                <w:ins w:id="3511" w:author="Russ Ott" w:date="2022-04-29T10:09:00Z"/>
              </w:rPr>
            </w:pPr>
          </w:p>
        </w:tc>
        <w:tc>
          <w:tcPr>
            <w:tcW w:w="1104" w:type="dxa"/>
          </w:tcPr>
          <w:p w14:paraId="3B31C531" w14:textId="64A3BCED" w:rsidR="00440477" w:rsidRDefault="00002F64" w:rsidP="00BA7D84">
            <w:pPr>
              <w:pStyle w:val="TableText"/>
              <w:rPr>
                <w:ins w:id="3512" w:author="Russ Ott" w:date="2022-04-29T10:09:00Z"/>
              </w:rPr>
            </w:pPr>
            <w:ins w:id="3513" w:author="Russ Ott" w:date="2022-04-29T10:09:00Z">
              <w:r>
                <w:fldChar w:fldCharType="begin"/>
              </w:r>
              <w:r>
                <w:instrText xml:space="preserve"> HYPERLINK \l "C_4515-31449" \h </w:instrText>
              </w:r>
              <w:r>
                <w:fldChar w:fldCharType="separate"/>
              </w:r>
              <w:r w:rsidR="00440477">
                <w:rPr>
                  <w:rStyle w:val="HyperlinkText9pt"/>
                </w:rPr>
                <w:t>4515-31449</w:t>
              </w:r>
              <w:r>
                <w:rPr>
                  <w:rStyle w:val="HyperlinkText9pt"/>
                </w:rPr>
                <w:fldChar w:fldCharType="end"/>
              </w:r>
            </w:ins>
          </w:p>
        </w:tc>
        <w:tc>
          <w:tcPr>
            <w:tcW w:w="2975" w:type="dxa"/>
          </w:tcPr>
          <w:p w14:paraId="7F66C3C3" w14:textId="77777777" w:rsidR="00440477" w:rsidRDefault="00440477" w:rsidP="00BA7D84">
            <w:pPr>
              <w:pStyle w:val="TableText"/>
              <w:rPr>
                <w:ins w:id="3514" w:author="Russ Ott" w:date="2022-04-29T10:09:00Z"/>
              </w:rPr>
            </w:pPr>
            <w:ins w:id="3515" w:author="Russ Ott" w:date="2022-04-29T10:09:00Z">
              <w:r>
                <w:t>urn:oid:2.16.840.1.113883.5.1002 (HL7ActRelationshipType) = COMP</w:t>
              </w:r>
            </w:ins>
          </w:p>
        </w:tc>
      </w:tr>
      <w:tr w:rsidR="00440477" w14:paraId="3172A48F" w14:textId="77777777" w:rsidTr="00BA7D84">
        <w:trPr>
          <w:jc w:val="center"/>
          <w:ins w:id="3516" w:author="Russ Ott" w:date="2022-04-29T10:09:00Z"/>
        </w:trPr>
        <w:tc>
          <w:tcPr>
            <w:tcW w:w="3345" w:type="dxa"/>
          </w:tcPr>
          <w:p w14:paraId="1DB2A814" w14:textId="77777777" w:rsidR="00440477" w:rsidRDefault="00440477" w:rsidP="00BA7D84">
            <w:pPr>
              <w:pStyle w:val="TableText"/>
              <w:rPr>
                <w:ins w:id="3517" w:author="Russ Ott" w:date="2022-04-29T10:09:00Z"/>
              </w:rPr>
            </w:pPr>
            <w:ins w:id="3518" w:author="Russ Ott" w:date="2022-04-29T10:09:00Z">
              <w:r>
                <w:tab/>
              </w:r>
              <w:r>
                <w:tab/>
                <w:t>observation</w:t>
              </w:r>
            </w:ins>
          </w:p>
        </w:tc>
        <w:tc>
          <w:tcPr>
            <w:tcW w:w="720" w:type="dxa"/>
          </w:tcPr>
          <w:p w14:paraId="69E6BBB7" w14:textId="77777777" w:rsidR="00440477" w:rsidRDefault="00440477" w:rsidP="00BA7D84">
            <w:pPr>
              <w:pStyle w:val="TableText"/>
              <w:rPr>
                <w:ins w:id="3519" w:author="Russ Ott" w:date="2022-04-29T10:09:00Z"/>
              </w:rPr>
            </w:pPr>
            <w:ins w:id="3520" w:author="Russ Ott" w:date="2022-04-29T10:09:00Z">
              <w:r>
                <w:t>1..1</w:t>
              </w:r>
            </w:ins>
          </w:p>
        </w:tc>
        <w:tc>
          <w:tcPr>
            <w:tcW w:w="1152" w:type="dxa"/>
          </w:tcPr>
          <w:p w14:paraId="53BC3B03" w14:textId="77777777" w:rsidR="00440477" w:rsidRDefault="00440477" w:rsidP="00BA7D84">
            <w:pPr>
              <w:pStyle w:val="TableText"/>
              <w:rPr>
                <w:ins w:id="3521" w:author="Russ Ott" w:date="2022-04-29T10:09:00Z"/>
              </w:rPr>
            </w:pPr>
            <w:ins w:id="3522" w:author="Russ Ott" w:date="2022-04-29T10:09:00Z">
              <w:r>
                <w:t>SHALL</w:t>
              </w:r>
            </w:ins>
          </w:p>
        </w:tc>
        <w:tc>
          <w:tcPr>
            <w:tcW w:w="864" w:type="dxa"/>
          </w:tcPr>
          <w:p w14:paraId="7730D2A1" w14:textId="77777777" w:rsidR="00440477" w:rsidRDefault="00440477" w:rsidP="00BA7D84">
            <w:pPr>
              <w:pStyle w:val="TableText"/>
              <w:rPr>
                <w:ins w:id="3523" w:author="Russ Ott" w:date="2022-04-29T10:09:00Z"/>
              </w:rPr>
            </w:pPr>
          </w:p>
        </w:tc>
        <w:tc>
          <w:tcPr>
            <w:tcW w:w="1104" w:type="dxa"/>
          </w:tcPr>
          <w:p w14:paraId="270D63F3" w14:textId="7893BC11" w:rsidR="00440477" w:rsidRDefault="00002F64" w:rsidP="00BA7D84">
            <w:pPr>
              <w:pStyle w:val="TableText"/>
              <w:rPr>
                <w:ins w:id="3524" w:author="Russ Ott" w:date="2022-04-29T10:09:00Z"/>
              </w:rPr>
            </w:pPr>
            <w:ins w:id="3525" w:author="Russ Ott" w:date="2022-04-29T10:09:00Z">
              <w:r>
                <w:fldChar w:fldCharType="begin"/>
              </w:r>
              <w:r>
                <w:instrText xml:space="preserve"> HYPERLINK \l "C_4515-32880" \h </w:instrText>
              </w:r>
              <w:r>
                <w:fldChar w:fldCharType="separate"/>
              </w:r>
              <w:r w:rsidR="00440477">
                <w:rPr>
                  <w:rStyle w:val="HyperlinkText9pt"/>
                </w:rPr>
                <w:t>4515-32880</w:t>
              </w:r>
              <w:r>
                <w:rPr>
                  <w:rStyle w:val="HyperlinkText9pt"/>
                </w:rPr>
                <w:fldChar w:fldCharType="end"/>
              </w:r>
            </w:ins>
          </w:p>
        </w:tc>
        <w:tc>
          <w:tcPr>
            <w:tcW w:w="2975" w:type="dxa"/>
          </w:tcPr>
          <w:p w14:paraId="47C025B0" w14:textId="77777777" w:rsidR="00440477" w:rsidRDefault="00440477" w:rsidP="00BA7D84">
            <w:pPr>
              <w:pStyle w:val="TableText"/>
              <w:rPr>
                <w:ins w:id="3526" w:author="Russ Ott" w:date="2022-04-29T10:09:00Z"/>
              </w:rPr>
            </w:pPr>
            <w:ins w:id="3527" w:author="Russ Ott" w:date="2022-04-29T10:09:00Z">
              <w:r>
                <w:t>Goal Observation (identifier: urn:oid:2.16.840.1.113883.10.20.22.4.121</w:t>
              </w:r>
            </w:ins>
          </w:p>
        </w:tc>
      </w:tr>
      <w:tr w:rsidR="00440477" w14:paraId="37768843" w14:textId="77777777" w:rsidTr="00BA7D84">
        <w:trPr>
          <w:jc w:val="center"/>
          <w:ins w:id="3528" w:author="Russ Ott" w:date="2022-04-29T10:09:00Z"/>
        </w:trPr>
        <w:tc>
          <w:tcPr>
            <w:tcW w:w="3345" w:type="dxa"/>
          </w:tcPr>
          <w:p w14:paraId="161FD0B4" w14:textId="77777777" w:rsidR="00440477" w:rsidRDefault="00440477" w:rsidP="00BA7D84">
            <w:pPr>
              <w:pStyle w:val="TableText"/>
              <w:rPr>
                <w:ins w:id="3529" w:author="Russ Ott" w:date="2022-04-29T10:09:00Z"/>
              </w:rPr>
            </w:pPr>
            <w:ins w:id="3530" w:author="Russ Ott" w:date="2022-04-29T10:09:00Z">
              <w:r>
                <w:tab/>
                <w:t>entryRelationship</w:t>
              </w:r>
            </w:ins>
          </w:p>
        </w:tc>
        <w:tc>
          <w:tcPr>
            <w:tcW w:w="720" w:type="dxa"/>
          </w:tcPr>
          <w:p w14:paraId="5D963932" w14:textId="77777777" w:rsidR="00440477" w:rsidRDefault="00440477" w:rsidP="00BA7D84">
            <w:pPr>
              <w:pStyle w:val="TableText"/>
              <w:rPr>
                <w:ins w:id="3531" w:author="Russ Ott" w:date="2022-04-29T10:09:00Z"/>
              </w:rPr>
            </w:pPr>
            <w:ins w:id="3532" w:author="Russ Ott" w:date="2022-04-29T10:09:00Z">
              <w:r>
                <w:t>0..*</w:t>
              </w:r>
            </w:ins>
          </w:p>
        </w:tc>
        <w:tc>
          <w:tcPr>
            <w:tcW w:w="1152" w:type="dxa"/>
          </w:tcPr>
          <w:p w14:paraId="671D08A8" w14:textId="77777777" w:rsidR="00440477" w:rsidRDefault="00440477" w:rsidP="00BA7D84">
            <w:pPr>
              <w:pStyle w:val="TableText"/>
              <w:rPr>
                <w:ins w:id="3533" w:author="Russ Ott" w:date="2022-04-29T10:09:00Z"/>
              </w:rPr>
            </w:pPr>
            <w:ins w:id="3534" w:author="Russ Ott" w:date="2022-04-29T10:09:00Z">
              <w:r>
                <w:t>MAY</w:t>
              </w:r>
            </w:ins>
          </w:p>
        </w:tc>
        <w:tc>
          <w:tcPr>
            <w:tcW w:w="864" w:type="dxa"/>
          </w:tcPr>
          <w:p w14:paraId="5FE1F889" w14:textId="77777777" w:rsidR="00440477" w:rsidRDefault="00440477" w:rsidP="00BA7D84">
            <w:pPr>
              <w:pStyle w:val="TableText"/>
              <w:rPr>
                <w:ins w:id="3535" w:author="Russ Ott" w:date="2022-04-29T10:09:00Z"/>
              </w:rPr>
            </w:pPr>
          </w:p>
        </w:tc>
        <w:tc>
          <w:tcPr>
            <w:tcW w:w="1104" w:type="dxa"/>
          </w:tcPr>
          <w:p w14:paraId="7B0881FF" w14:textId="56A2CE90" w:rsidR="00440477" w:rsidRDefault="00002F64" w:rsidP="00BA7D84">
            <w:pPr>
              <w:pStyle w:val="TableText"/>
              <w:rPr>
                <w:ins w:id="3536" w:author="Russ Ott" w:date="2022-04-29T10:09:00Z"/>
              </w:rPr>
            </w:pPr>
            <w:ins w:id="3537" w:author="Russ Ott" w:date="2022-04-29T10:09:00Z">
              <w:r>
                <w:fldChar w:fldCharType="begin"/>
              </w:r>
              <w:r>
                <w:instrText xml:space="preserve"> HYPERLINK \l "C_4515-31559" \h </w:instrText>
              </w:r>
              <w:r>
                <w:fldChar w:fldCharType="separate"/>
              </w:r>
              <w:r w:rsidR="00440477">
                <w:rPr>
                  <w:rStyle w:val="HyperlinkText9pt"/>
                </w:rPr>
                <w:t>4515-31559</w:t>
              </w:r>
              <w:r>
                <w:rPr>
                  <w:rStyle w:val="HyperlinkText9pt"/>
                </w:rPr>
                <w:fldChar w:fldCharType="end"/>
              </w:r>
            </w:ins>
          </w:p>
        </w:tc>
        <w:tc>
          <w:tcPr>
            <w:tcW w:w="2975" w:type="dxa"/>
          </w:tcPr>
          <w:p w14:paraId="107018DD" w14:textId="77777777" w:rsidR="00440477" w:rsidRDefault="00440477" w:rsidP="00BA7D84">
            <w:pPr>
              <w:pStyle w:val="TableText"/>
              <w:rPr>
                <w:ins w:id="3538" w:author="Russ Ott" w:date="2022-04-29T10:09:00Z"/>
              </w:rPr>
            </w:pPr>
          </w:p>
        </w:tc>
      </w:tr>
      <w:tr w:rsidR="00440477" w14:paraId="28BC6EB4" w14:textId="77777777" w:rsidTr="00BA7D84">
        <w:trPr>
          <w:jc w:val="center"/>
          <w:ins w:id="3539" w:author="Russ Ott" w:date="2022-04-29T10:09:00Z"/>
        </w:trPr>
        <w:tc>
          <w:tcPr>
            <w:tcW w:w="3345" w:type="dxa"/>
          </w:tcPr>
          <w:p w14:paraId="59565219" w14:textId="77777777" w:rsidR="00440477" w:rsidRDefault="00440477" w:rsidP="00BA7D84">
            <w:pPr>
              <w:pStyle w:val="TableText"/>
              <w:rPr>
                <w:ins w:id="3540" w:author="Russ Ott" w:date="2022-04-29T10:09:00Z"/>
              </w:rPr>
            </w:pPr>
            <w:ins w:id="3541" w:author="Russ Ott" w:date="2022-04-29T10:09:00Z">
              <w:r>
                <w:tab/>
              </w:r>
              <w:r>
                <w:tab/>
                <w:t>@typeCode</w:t>
              </w:r>
            </w:ins>
          </w:p>
        </w:tc>
        <w:tc>
          <w:tcPr>
            <w:tcW w:w="720" w:type="dxa"/>
          </w:tcPr>
          <w:p w14:paraId="5F98682A" w14:textId="77777777" w:rsidR="00440477" w:rsidRDefault="00440477" w:rsidP="00BA7D84">
            <w:pPr>
              <w:pStyle w:val="TableText"/>
              <w:rPr>
                <w:ins w:id="3542" w:author="Russ Ott" w:date="2022-04-29T10:09:00Z"/>
              </w:rPr>
            </w:pPr>
            <w:ins w:id="3543" w:author="Russ Ott" w:date="2022-04-29T10:09:00Z">
              <w:r>
                <w:t>1..1</w:t>
              </w:r>
            </w:ins>
          </w:p>
        </w:tc>
        <w:tc>
          <w:tcPr>
            <w:tcW w:w="1152" w:type="dxa"/>
          </w:tcPr>
          <w:p w14:paraId="74E1005A" w14:textId="77777777" w:rsidR="00440477" w:rsidRDefault="00440477" w:rsidP="00BA7D84">
            <w:pPr>
              <w:pStyle w:val="TableText"/>
              <w:rPr>
                <w:ins w:id="3544" w:author="Russ Ott" w:date="2022-04-29T10:09:00Z"/>
              </w:rPr>
            </w:pPr>
            <w:ins w:id="3545" w:author="Russ Ott" w:date="2022-04-29T10:09:00Z">
              <w:r>
                <w:t>SHALL</w:t>
              </w:r>
            </w:ins>
          </w:p>
        </w:tc>
        <w:tc>
          <w:tcPr>
            <w:tcW w:w="864" w:type="dxa"/>
          </w:tcPr>
          <w:p w14:paraId="76D76884" w14:textId="77777777" w:rsidR="00440477" w:rsidRDefault="00440477" w:rsidP="00BA7D84">
            <w:pPr>
              <w:pStyle w:val="TableText"/>
              <w:rPr>
                <w:ins w:id="3546" w:author="Russ Ott" w:date="2022-04-29T10:09:00Z"/>
              </w:rPr>
            </w:pPr>
          </w:p>
        </w:tc>
        <w:tc>
          <w:tcPr>
            <w:tcW w:w="1104" w:type="dxa"/>
          </w:tcPr>
          <w:p w14:paraId="40D1787A" w14:textId="3EDB43DA" w:rsidR="00440477" w:rsidRDefault="00002F64" w:rsidP="00BA7D84">
            <w:pPr>
              <w:pStyle w:val="TableText"/>
              <w:rPr>
                <w:ins w:id="3547" w:author="Russ Ott" w:date="2022-04-29T10:09:00Z"/>
              </w:rPr>
            </w:pPr>
            <w:ins w:id="3548" w:author="Russ Ott" w:date="2022-04-29T10:09:00Z">
              <w:r>
                <w:fldChar w:fldCharType="begin"/>
              </w:r>
              <w:r>
                <w:instrText xml:space="preserve"> HYPERLIN</w:instrText>
              </w:r>
              <w:r>
                <w:instrText xml:space="preserve">K \l "C_4515-31560" \h </w:instrText>
              </w:r>
              <w:r>
                <w:fldChar w:fldCharType="separate"/>
              </w:r>
              <w:r w:rsidR="00440477">
                <w:rPr>
                  <w:rStyle w:val="HyperlinkText9pt"/>
                </w:rPr>
                <w:t>4515-31560</w:t>
              </w:r>
              <w:r>
                <w:rPr>
                  <w:rStyle w:val="HyperlinkText9pt"/>
                </w:rPr>
                <w:fldChar w:fldCharType="end"/>
              </w:r>
            </w:ins>
          </w:p>
        </w:tc>
        <w:tc>
          <w:tcPr>
            <w:tcW w:w="2975" w:type="dxa"/>
          </w:tcPr>
          <w:p w14:paraId="3F07C925" w14:textId="77777777" w:rsidR="00440477" w:rsidRDefault="00440477" w:rsidP="00BA7D84">
            <w:pPr>
              <w:pStyle w:val="TableText"/>
              <w:rPr>
                <w:ins w:id="3549" w:author="Russ Ott" w:date="2022-04-29T10:09:00Z"/>
              </w:rPr>
            </w:pPr>
            <w:ins w:id="3550" w:author="Russ Ott" w:date="2022-04-29T10:09:00Z">
              <w:r>
                <w:t>urn:oid:2.16.840.1.113883.5.1002 (HL7ActRelationshipType) = REFR</w:t>
              </w:r>
            </w:ins>
          </w:p>
        </w:tc>
      </w:tr>
      <w:tr w:rsidR="00440477" w14:paraId="4ECDF7C6" w14:textId="77777777" w:rsidTr="00BA7D84">
        <w:trPr>
          <w:jc w:val="center"/>
          <w:ins w:id="3551" w:author="Russ Ott" w:date="2022-04-29T10:09:00Z"/>
        </w:trPr>
        <w:tc>
          <w:tcPr>
            <w:tcW w:w="3345" w:type="dxa"/>
          </w:tcPr>
          <w:p w14:paraId="5FEFB632" w14:textId="77777777" w:rsidR="00440477" w:rsidRDefault="00440477" w:rsidP="00BA7D84">
            <w:pPr>
              <w:pStyle w:val="TableText"/>
              <w:rPr>
                <w:ins w:id="3552" w:author="Russ Ott" w:date="2022-04-29T10:09:00Z"/>
              </w:rPr>
            </w:pPr>
            <w:ins w:id="3553" w:author="Russ Ott" w:date="2022-04-29T10:09:00Z">
              <w:r>
                <w:tab/>
              </w:r>
              <w:r>
                <w:tab/>
                <w:t>act</w:t>
              </w:r>
            </w:ins>
          </w:p>
        </w:tc>
        <w:tc>
          <w:tcPr>
            <w:tcW w:w="720" w:type="dxa"/>
          </w:tcPr>
          <w:p w14:paraId="0A2D8EF5" w14:textId="77777777" w:rsidR="00440477" w:rsidRDefault="00440477" w:rsidP="00BA7D84">
            <w:pPr>
              <w:pStyle w:val="TableText"/>
              <w:rPr>
                <w:ins w:id="3554" w:author="Russ Ott" w:date="2022-04-29T10:09:00Z"/>
              </w:rPr>
            </w:pPr>
            <w:ins w:id="3555" w:author="Russ Ott" w:date="2022-04-29T10:09:00Z">
              <w:r>
                <w:t>1..1</w:t>
              </w:r>
            </w:ins>
          </w:p>
        </w:tc>
        <w:tc>
          <w:tcPr>
            <w:tcW w:w="1152" w:type="dxa"/>
          </w:tcPr>
          <w:p w14:paraId="10D20AF9" w14:textId="77777777" w:rsidR="00440477" w:rsidRDefault="00440477" w:rsidP="00BA7D84">
            <w:pPr>
              <w:pStyle w:val="TableText"/>
              <w:rPr>
                <w:ins w:id="3556" w:author="Russ Ott" w:date="2022-04-29T10:09:00Z"/>
              </w:rPr>
            </w:pPr>
            <w:ins w:id="3557" w:author="Russ Ott" w:date="2022-04-29T10:09:00Z">
              <w:r>
                <w:t>SHALL</w:t>
              </w:r>
            </w:ins>
          </w:p>
        </w:tc>
        <w:tc>
          <w:tcPr>
            <w:tcW w:w="864" w:type="dxa"/>
          </w:tcPr>
          <w:p w14:paraId="64FBAE3F" w14:textId="77777777" w:rsidR="00440477" w:rsidRDefault="00440477" w:rsidP="00BA7D84">
            <w:pPr>
              <w:pStyle w:val="TableText"/>
              <w:rPr>
                <w:ins w:id="3558" w:author="Russ Ott" w:date="2022-04-29T10:09:00Z"/>
              </w:rPr>
            </w:pPr>
          </w:p>
        </w:tc>
        <w:tc>
          <w:tcPr>
            <w:tcW w:w="1104" w:type="dxa"/>
          </w:tcPr>
          <w:p w14:paraId="2658A525" w14:textId="7CC6DE5B" w:rsidR="00440477" w:rsidRDefault="00002F64" w:rsidP="00BA7D84">
            <w:pPr>
              <w:pStyle w:val="TableText"/>
              <w:rPr>
                <w:ins w:id="3559" w:author="Russ Ott" w:date="2022-04-29T10:09:00Z"/>
              </w:rPr>
            </w:pPr>
            <w:ins w:id="3560" w:author="Russ Ott" w:date="2022-04-29T10:09:00Z">
              <w:r>
                <w:fldChar w:fldCharType="begin"/>
              </w:r>
              <w:r>
                <w:instrText xml:space="preserve"> HYPERLINK \l "C_4515-31588" \h </w:instrText>
              </w:r>
              <w:r>
                <w:fldChar w:fldCharType="separate"/>
              </w:r>
              <w:r w:rsidR="00440477">
                <w:rPr>
                  <w:rStyle w:val="HyperlinkText9pt"/>
                </w:rPr>
                <w:t>4515-31588</w:t>
              </w:r>
              <w:r>
                <w:rPr>
                  <w:rStyle w:val="HyperlinkText9pt"/>
                </w:rPr>
                <w:fldChar w:fldCharType="end"/>
              </w:r>
            </w:ins>
          </w:p>
        </w:tc>
        <w:tc>
          <w:tcPr>
            <w:tcW w:w="2975" w:type="dxa"/>
          </w:tcPr>
          <w:p w14:paraId="31C43264" w14:textId="77777777" w:rsidR="00440477" w:rsidRDefault="00440477" w:rsidP="00BA7D84">
            <w:pPr>
              <w:pStyle w:val="TableText"/>
              <w:rPr>
                <w:ins w:id="3561" w:author="Russ Ott" w:date="2022-04-29T10:09:00Z"/>
              </w:rPr>
            </w:pPr>
            <w:ins w:id="3562" w:author="Russ Ott" w:date="2022-04-29T10:09:00Z">
              <w:r>
                <w:t>Entry Reference (identifier: urn:oid:2.16.840.1.113883.10.20.22.4.122</w:t>
              </w:r>
            </w:ins>
          </w:p>
        </w:tc>
      </w:tr>
      <w:tr w:rsidR="00440477" w14:paraId="0487CEA0" w14:textId="77777777" w:rsidTr="00BA7D84">
        <w:trPr>
          <w:jc w:val="center"/>
          <w:ins w:id="3563" w:author="Russ Ott" w:date="2022-04-29T10:09:00Z"/>
        </w:trPr>
        <w:tc>
          <w:tcPr>
            <w:tcW w:w="3345" w:type="dxa"/>
          </w:tcPr>
          <w:p w14:paraId="4EA751C7" w14:textId="77777777" w:rsidR="00440477" w:rsidRDefault="00440477" w:rsidP="00BA7D84">
            <w:pPr>
              <w:pStyle w:val="TableText"/>
              <w:rPr>
                <w:ins w:id="3564" w:author="Russ Ott" w:date="2022-04-29T10:09:00Z"/>
              </w:rPr>
            </w:pPr>
            <w:ins w:id="3565" w:author="Russ Ott" w:date="2022-04-29T10:09:00Z">
              <w:r>
                <w:tab/>
                <w:t>reference</w:t>
              </w:r>
            </w:ins>
          </w:p>
        </w:tc>
        <w:tc>
          <w:tcPr>
            <w:tcW w:w="720" w:type="dxa"/>
          </w:tcPr>
          <w:p w14:paraId="03F919E3" w14:textId="77777777" w:rsidR="00440477" w:rsidRDefault="00440477" w:rsidP="00BA7D84">
            <w:pPr>
              <w:pStyle w:val="TableText"/>
              <w:rPr>
                <w:ins w:id="3566" w:author="Russ Ott" w:date="2022-04-29T10:09:00Z"/>
              </w:rPr>
            </w:pPr>
            <w:ins w:id="3567" w:author="Russ Ott" w:date="2022-04-29T10:09:00Z">
              <w:r>
                <w:t>0..*</w:t>
              </w:r>
            </w:ins>
          </w:p>
        </w:tc>
        <w:tc>
          <w:tcPr>
            <w:tcW w:w="1152" w:type="dxa"/>
          </w:tcPr>
          <w:p w14:paraId="0662BDBC" w14:textId="77777777" w:rsidR="00440477" w:rsidRDefault="00440477" w:rsidP="00BA7D84">
            <w:pPr>
              <w:pStyle w:val="TableText"/>
              <w:rPr>
                <w:ins w:id="3568" w:author="Russ Ott" w:date="2022-04-29T10:09:00Z"/>
              </w:rPr>
            </w:pPr>
            <w:ins w:id="3569" w:author="Russ Ott" w:date="2022-04-29T10:09:00Z">
              <w:r>
                <w:t>MAY</w:t>
              </w:r>
            </w:ins>
          </w:p>
        </w:tc>
        <w:tc>
          <w:tcPr>
            <w:tcW w:w="864" w:type="dxa"/>
          </w:tcPr>
          <w:p w14:paraId="1515857B" w14:textId="77777777" w:rsidR="00440477" w:rsidRDefault="00440477" w:rsidP="00BA7D84">
            <w:pPr>
              <w:pStyle w:val="TableText"/>
              <w:rPr>
                <w:ins w:id="3570" w:author="Russ Ott" w:date="2022-04-29T10:09:00Z"/>
              </w:rPr>
            </w:pPr>
          </w:p>
        </w:tc>
        <w:tc>
          <w:tcPr>
            <w:tcW w:w="1104" w:type="dxa"/>
          </w:tcPr>
          <w:p w14:paraId="75AE6B4A" w14:textId="744D32EE" w:rsidR="00440477" w:rsidRDefault="00002F64" w:rsidP="00BA7D84">
            <w:pPr>
              <w:pStyle w:val="TableText"/>
              <w:rPr>
                <w:ins w:id="3571" w:author="Russ Ott" w:date="2022-04-29T10:09:00Z"/>
              </w:rPr>
            </w:pPr>
            <w:ins w:id="3572" w:author="Russ Ott" w:date="2022-04-29T10:09:00Z">
              <w:r>
                <w:fldChar w:fldCharType="begin"/>
              </w:r>
              <w:r>
                <w:instrText xml:space="preserve"> HYPERLINK \l "C_4515-32754" \h </w:instrText>
              </w:r>
              <w:r>
                <w:fldChar w:fldCharType="separate"/>
              </w:r>
              <w:r w:rsidR="00440477">
                <w:rPr>
                  <w:rStyle w:val="HyperlinkText9pt"/>
                </w:rPr>
                <w:t>4515-32754</w:t>
              </w:r>
              <w:r>
                <w:rPr>
                  <w:rStyle w:val="HyperlinkText9pt"/>
                </w:rPr>
                <w:fldChar w:fldCharType="end"/>
              </w:r>
            </w:ins>
          </w:p>
        </w:tc>
        <w:tc>
          <w:tcPr>
            <w:tcW w:w="2975" w:type="dxa"/>
          </w:tcPr>
          <w:p w14:paraId="3F56EB25" w14:textId="77777777" w:rsidR="00440477" w:rsidRDefault="00440477" w:rsidP="00BA7D84">
            <w:pPr>
              <w:pStyle w:val="TableText"/>
              <w:rPr>
                <w:ins w:id="3573" w:author="Russ Ott" w:date="2022-04-29T10:09:00Z"/>
              </w:rPr>
            </w:pPr>
          </w:p>
        </w:tc>
      </w:tr>
      <w:tr w:rsidR="00440477" w14:paraId="35FAA0F1" w14:textId="77777777" w:rsidTr="00BA7D84">
        <w:trPr>
          <w:jc w:val="center"/>
          <w:ins w:id="3574" w:author="Russ Ott" w:date="2022-04-29T10:09:00Z"/>
        </w:trPr>
        <w:tc>
          <w:tcPr>
            <w:tcW w:w="3345" w:type="dxa"/>
          </w:tcPr>
          <w:p w14:paraId="690E7DFB" w14:textId="77777777" w:rsidR="00440477" w:rsidRDefault="00440477" w:rsidP="00BA7D84">
            <w:pPr>
              <w:pStyle w:val="TableText"/>
              <w:rPr>
                <w:ins w:id="3575" w:author="Russ Ott" w:date="2022-04-29T10:09:00Z"/>
              </w:rPr>
            </w:pPr>
            <w:ins w:id="3576" w:author="Russ Ott" w:date="2022-04-29T10:09:00Z">
              <w:r>
                <w:tab/>
              </w:r>
              <w:r>
                <w:tab/>
                <w:t>@typeCode</w:t>
              </w:r>
            </w:ins>
          </w:p>
        </w:tc>
        <w:tc>
          <w:tcPr>
            <w:tcW w:w="720" w:type="dxa"/>
          </w:tcPr>
          <w:p w14:paraId="6C03E650" w14:textId="77777777" w:rsidR="00440477" w:rsidRDefault="00440477" w:rsidP="00BA7D84">
            <w:pPr>
              <w:pStyle w:val="TableText"/>
              <w:rPr>
                <w:ins w:id="3577" w:author="Russ Ott" w:date="2022-04-29T10:09:00Z"/>
              </w:rPr>
            </w:pPr>
            <w:ins w:id="3578" w:author="Russ Ott" w:date="2022-04-29T10:09:00Z">
              <w:r>
                <w:t>1..1</w:t>
              </w:r>
            </w:ins>
          </w:p>
        </w:tc>
        <w:tc>
          <w:tcPr>
            <w:tcW w:w="1152" w:type="dxa"/>
          </w:tcPr>
          <w:p w14:paraId="6CA78CFC" w14:textId="77777777" w:rsidR="00440477" w:rsidRDefault="00440477" w:rsidP="00BA7D84">
            <w:pPr>
              <w:pStyle w:val="TableText"/>
              <w:rPr>
                <w:ins w:id="3579" w:author="Russ Ott" w:date="2022-04-29T10:09:00Z"/>
              </w:rPr>
            </w:pPr>
            <w:ins w:id="3580" w:author="Russ Ott" w:date="2022-04-29T10:09:00Z">
              <w:r>
                <w:t>SHALL</w:t>
              </w:r>
            </w:ins>
          </w:p>
        </w:tc>
        <w:tc>
          <w:tcPr>
            <w:tcW w:w="864" w:type="dxa"/>
          </w:tcPr>
          <w:p w14:paraId="72D89E8C" w14:textId="77777777" w:rsidR="00440477" w:rsidRDefault="00440477" w:rsidP="00BA7D84">
            <w:pPr>
              <w:pStyle w:val="TableText"/>
              <w:rPr>
                <w:ins w:id="3581" w:author="Russ Ott" w:date="2022-04-29T10:09:00Z"/>
              </w:rPr>
            </w:pPr>
          </w:p>
        </w:tc>
        <w:tc>
          <w:tcPr>
            <w:tcW w:w="1104" w:type="dxa"/>
          </w:tcPr>
          <w:p w14:paraId="7B475C90" w14:textId="50A7C7A0" w:rsidR="00440477" w:rsidRDefault="00002F64" w:rsidP="00BA7D84">
            <w:pPr>
              <w:pStyle w:val="TableText"/>
              <w:rPr>
                <w:ins w:id="3582" w:author="Russ Ott" w:date="2022-04-29T10:09:00Z"/>
              </w:rPr>
            </w:pPr>
            <w:ins w:id="3583" w:author="Russ Ott" w:date="2022-04-29T10:09:00Z">
              <w:r>
                <w:fldChar w:fldCharType="begin"/>
              </w:r>
              <w:r>
                <w:instrText xml:space="preserve"> HYPERLINK \l "C_4515-32755" \h </w:instrText>
              </w:r>
              <w:r>
                <w:fldChar w:fldCharType="separate"/>
              </w:r>
              <w:r w:rsidR="00440477">
                <w:rPr>
                  <w:rStyle w:val="HyperlinkText9pt"/>
                </w:rPr>
                <w:t>4515-32755</w:t>
              </w:r>
              <w:r>
                <w:rPr>
                  <w:rStyle w:val="HyperlinkText9pt"/>
                </w:rPr>
                <w:fldChar w:fldCharType="end"/>
              </w:r>
            </w:ins>
          </w:p>
        </w:tc>
        <w:tc>
          <w:tcPr>
            <w:tcW w:w="2975" w:type="dxa"/>
          </w:tcPr>
          <w:p w14:paraId="7BB6FC51" w14:textId="77777777" w:rsidR="00440477" w:rsidRDefault="00440477" w:rsidP="00BA7D84">
            <w:pPr>
              <w:pStyle w:val="TableText"/>
              <w:rPr>
                <w:ins w:id="3584" w:author="Russ Ott" w:date="2022-04-29T10:09:00Z"/>
              </w:rPr>
            </w:pPr>
            <w:ins w:id="3585" w:author="Russ Ott" w:date="2022-04-29T10:09:00Z">
              <w:r>
                <w:t>urn:oid:2.16.840.1.113883.5.1002 (HL7ActRelationshipType) = REFR</w:t>
              </w:r>
            </w:ins>
          </w:p>
        </w:tc>
      </w:tr>
      <w:tr w:rsidR="00440477" w14:paraId="2A16225C" w14:textId="77777777" w:rsidTr="00BA7D84">
        <w:trPr>
          <w:jc w:val="center"/>
          <w:ins w:id="3586" w:author="Russ Ott" w:date="2022-04-29T10:09:00Z"/>
        </w:trPr>
        <w:tc>
          <w:tcPr>
            <w:tcW w:w="3345" w:type="dxa"/>
          </w:tcPr>
          <w:p w14:paraId="6AFD1E95" w14:textId="77777777" w:rsidR="00440477" w:rsidRDefault="00440477" w:rsidP="00BA7D84">
            <w:pPr>
              <w:pStyle w:val="TableText"/>
              <w:rPr>
                <w:ins w:id="3587" w:author="Russ Ott" w:date="2022-04-29T10:09:00Z"/>
              </w:rPr>
            </w:pPr>
            <w:ins w:id="3588" w:author="Russ Ott" w:date="2022-04-29T10:09:00Z">
              <w:r>
                <w:tab/>
              </w:r>
              <w:r>
                <w:tab/>
                <w:t>externalDocument</w:t>
              </w:r>
            </w:ins>
          </w:p>
        </w:tc>
        <w:tc>
          <w:tcPr>
            <w:tcW w:w="720" w:type="dxa"/>
          </w:tcPr>
          <w:p w14:paraId="0B8B1C97" w14:textId="77777777" w:rsidR="00440477" w:rsidRDefault="00440477" w:rsidP="00BA7D84">
            <w:pPr>
              <w:pStyle w:val="TableText"/>
              <w:rPr>
                <w:ins w:id="3589" w:author="Russ Ott" w:date="2022-04-29T10:09:00Z"/>
              </w:rPr>
            </w:pPr>
            <w:ins w:id="3590" w:author="Russ Ott" w:date="2022-04-29T10:09:00Z">
              <w:r>
                <w:t>1..1</w:t>
              </w:r>
            </w:ins>
          </w:p>
        </w:tc>
        <w:tc>
          <w:tcPr>
            <w:tcW w:w="1152" w:type="dxa"/>
          </w:tcPr>
          <w:p w14:paraId="72D4740A" w14:textId="77777777" w:rsidR="00440477" w:rsidRDefault="00440477" w:rsidP="00BA7D84">
            <w:pPr>
              <w:pStyle w:val="TableText"/>
              <w:rPr>
                <w:ins w:id="3591" w:author="Russ Ott" w:date="2022-04-29T10:09:00Z"/>
              </w:rPr>
            </w:pPr>
            <w:ins w:id="3592" w:author="Russ Ott" w:date="2022-04-29T10:09:00Z">
              <w:r>
                <w:t>SHALL</w:t>
              </w:r>
            </w:ins>
          </w:p>
        </w:tc>
        <w:tc>
          <w:tcPr>
            <w:tcW w:w="864" w:type="dxa"/>
          </w:tcPr>
          <w:p w14:paraId="5B74A3C2" w14:textId="77777777" w:rsidR="00440477" w:rsidRDefault="00440477" w:rsidP="00BA7D84">
            <w:pPr>
              <w:pStyle w:val="TableText"/>
              <w:rPr>
                <w:ins w:id="3593" w:author="Russ Ott" w:date="2022-04-29T10:09:00Z"/>
              </w:rPr>
            </w:pPr>
          </w:p>
        </w:tc>
        <w:tc>
          <w:tcPr>
            <w:tcW w:w="1104" w:type="dxa"/>
          </w:tcPr>
          <w:p w14:paraId="24BB3AB2" w14:textId="4FA22602" w:rsidR="00440477" w:rsidRDefault="00002F64" w:rsidP="00BA7D84">
            <w:pPr>
              <w:pStyle w:val="TableText"/>
              <w:rPr>
                <w:ins w:id="3594" w:author="Russ Ott" w:date="2022-04-29T10:09:00Z"/>
              </w:rPr>
            </w:pPr>
            <w:ins w:id="3595" w:author="Russ Ott" w:date="2022-04-29T10:09:00Z">
              <w:r>
                <w:fldChar w:fldCharType="begin"/>
              </w:r>
              <w:r>
                <w:instrText xml:space="preserve"> HYPERLINK \l "C_4515-32756" \h </w:instrText>
              </w:r>
              <w:r>
                <w:fldChar w:fldCharType="separate"/>
              </w:r>
              <w:r w:rsidR="00440477">
                <w:rPr>
                  <w:rStyle w:val="HyperlinkText9pt"/>
                </w:rPr>
                <w:t>4515-32756</w:t>
              </w:r>
              <w:r>
                <w:rPr>
                  <w:rStyle w:val="HyperlinkText9pt"/>
                </w:rPr>
                <w:fldChar w:fldCharType="end"/>
              </w:r>
            </w:ins>
          </w:p>
        </w:tc>
        <w:tc>
          <w:tcPr>
            <w:tcW w:w="2975" w:type="dxa"/>
          </w:tcPr>
          <w:p w14:paraId="3DC783C0" w14:textId="77777777" w:rsidR="00440477" w:rsidRDefault="00440477" w:rsidP="00BA7D84">
            <w:pPr>
              <w:pStyle w:val="TableText"/>
              <w:rPr>
                <w:ins w:id="3596" w:author="Russ Ott" w:date="2022-04-29T10:09:00Z"/>
              </w:rPr>
            </w:pPr>
            <w:ins w:id="3597" w:author="Russ Ott" w:date="2022-04-29T10:09:00Z">
              <w:r>
                <w:t>External Document Reference (identifier: urn:hl7ii:2.16.840.1.113883.10.20.22.4.115:2014-06-09</w:t>
              </w:r>
            </w:ins>
          </w:p>
        </w:tc>
      </w:tr>
    </w:tbl>
    <w:p w14:paraId="2E30F372" w14:textId="77777777" w:rsidR="00440477" w:rsidRDefault="00440477" w:rsidP="00440477">
      <w:pPr>
        <w:pStyle w:val="BodyText"/>
        <w:rPr>
          <w:ins w:id="3598" w:author="Russ Ott" w:date="2022-04-29T10:09:00Z"/>
        </w:rPr>
      </w:pPr>
    </w:p>
    <w:p w14:paraId="26F835F5" w14:textId="77777777" w:rsidR="00440477" w:rsidRDefault="00440477" w:rsidP="00440477">
      <w:pPr>
        <w:numPr>
          <w:ilvl w:val="0"/>
          <w:numId w:val="10"/>
        </w:numPr>
        <w:rPr>
          <w:ins w:id="3599" w:author="Russ Ott" w:date="2022-04-29T10:09:00Z"/>
        </w:rPr>
      </w:pPr>
      <w:ins w:id="3600" w:author="Russ Ott" w:date="2022-04-29T10:09:00Z">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3601" w:name="C_4515-30418"/>
        <w:r>
          <w:t xml:space="preserve"> (CONF:4515-30418)</w:t>
        </w:r>
        <w:bookmarkEnd w:id="3601"/>
        <w:r>
          <w:t>.</w:t>
        </w:r>
      </w:ins>
    </w:p>
    <w:p w14:paraId="1B3AADCE" w14:textId="77777777" w:rsidR="00440477" w:rsidRDefault="00440477" w:rsidP="00440477">
      <w:pPr>
        <w:numPr>
          <w:ilvl w:val="0"/>
          <w:numId w:val="10"/>
        </w:numPr>
        <w:rPr>
          <w:ins w:id="3602" w:author="Russ Ott" w:date="2022-04-29T10:09:00Z"/>
        </w:rPr>
      </w:pPr>
      <w:ins w:id="3603" w:author="Russ Ott" w:date="2022-04-29T10:09:00Z">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3604" w:name="C_4515-30419"/>
        <w:r>
          <w:t xml:space="preserve"> (CONF:4515-30419)</w:t>
        </w:r>
        <w:bookmarkEnd w:id="3604"/>
        <w:r>
          <w:t>.</w:t>
        </w:r>
      </w:ins>
    </w:p>
    <w:p w14:paraId="352A7B59" w14:textId="77777777" w:rsidR="00440477" w:rsidRDefault="00440477" w:rsidP="00440477">
      <w:pPr>
        <w:numPr>
          <w:ilvl w:val="0"/>
          <w:numId w:val="10"/>
        </w:numPr>
        <w:rPr>
          <w:ins w:id="3605" w:author="Russ Ott" w:date="2022-04-29T10:09:00Z"/>
        </w:rPr>
      </w:pPr>
      <w:ins w:id="3606" w:author="Russ Ott" w:date="2022-04-29T10:09:00Z">
        <w:r>
          <w:rPr>
            <w:rStyle w:val="keyword"/>
          </w:rPr>
          <w:t>SHALL</w:t>
        </w:r>
        <w:r>
          <w:t xml:space="preserve"> contain exactly one [1..1] </w:t>
        </w:r>
        <w:r>
          <w:rPr>
            <w:rStyle w:val="XMLnameBold"/>
          </w:rPr>
          <w:t>templateId</w:t>
        </w:r>
        <w:bookmarkStart w:id="3607" w:name="C_4515-8583"/>
        <w:r>
          <w:t xml:space="preserve"> (CONF:4515-8583)</w:t>
        </w:r>
        <w:bookmarkEnd w:id="3607"/>
        <w:r>
          <w:t xml:space="preserve"> such that it</w:t>
        </w:r>
      </w:ins>
    </w:p>
    <w:p w14:paraId="39CAD20F" w14:textId="77777777" w:rsidR="00440477" w:rsidRDefault="00440477" w:rsidP="00440477">
      <w:pPr>
        <w:numPr>
          <w:ilvl w:val="1"/>
          <w:numId w:val="10"/>
        </w:numPr>
        <w:rPr>
          <w:ins w:id="3608" w:author="Russ Ott" w:date="2022-04-29T10:09:00Z"/>
        </w:rPr>
      </w:pPr>
      <w:ins w:id="3609" w:author="Russ Ott" w:date="2022-04-29T10:09:00Z">
        <w:r>
          <w:rPr>
            <w:rStyle w:val="keyword"/>
          </w:rPr>
          <w:t>SHALL</w:t>
        </w:r>
        <w:r>
          <w:t xml:space="preserve"> contain exactly one [1..1] </w:t>
        </w:r>
        <w:r>
          <w:rPr>
            <w:rStyle w:val="XMLnameBold"/>
          </w:rPr>
          <w:t>@root</w:t>
        </w:r>
        <w:r>
          <w:t>=</w:t>
        </w:r>
        <w:r>
          <w:rPr>
            <w:rStyle w:val="XMLname"/>
          </w:rPr>
          <w:t>"2.16.840.1.113883.10.20.22.4.121"</w:t>
        </w:r>
        <w:bookmarkStart w:id="3610" w:name="C_4515-10512"/>
        <w:r>
          <w:t xml:space="preserve"> (CONF:4515-10512)</w:t>
        </w:r>
        <w:bookmarkEnd w:id="3610"/>
        <w:r>
          <w:t>.</w:t>
        </w:r>
      </w:ins>
    </w:p>
    <w:p w14:paraId="34E9634A" w14:textId="77777777" w:rsidR="00440477" w:rsidRDefault="00440477" w:rsidP="00440477">
      <w:pPr>
        <w:numPr>
          <w:ilvl w:val="1"/>
          <w:numId w:val="10"/>
        </w:numPr>
        <w:rPr>
          <w:ins w:id="3611" w:author="Russ Ott" w:date="2022-04-29T10:09:00Z"/>
        </w:rPr>
      </w:pPr>
      <w:ins w:id="3612" w:author="Russ Ott" w:date="2022-04-29T10:09:00Z">
        <w:r>
          <w:rPr>
            <w:rStyle w:val="keyword"/>
          </w:rPr>
          <w:t>SHALL</w:t>
        </w:r>
        <w:r>
          <w:t xml:space="preserve"> contain exactly one [1..1] </w:t>
        </w:r>
        <w:r>
          <w:rPr>
            <w:rStyle w:val="XMLnameBold"/>
          </w:rPr>
          <w:t>@extension</w:t>
        </w:r>
        <w:r>
          <w:t>=</w:t>
        </w:r>
        <w:r>
          <w:rPr>
            <w:rStyle w:val="XMLname"/>
          </w:rPr>
          <w:t>"2022-06-01"</w:t>
        </w:r>
        <w:bookmarkStart w:id="3613" w:name="C_4515-32886"/>
        <w:r>
          <w:t xml:space="preserve"> (CONF:4515-32886)</w:t>
        </w:r>
        <w:bookmarkEnd w:id="3613"/>
        <w:r>
          <w:t>.</w:t>
        </w:r>
      </w:ins>
    </w:p>
    <w:p w14:paraId="7892DF8D" w14:textId="77777777" w:rsidR="00440477" w:rsidRDefault="00440477" w:rsidP="00440477">
      <w:pPr>
        <w:numPr>
          <w:ilvl w:val="0"/>
          <w:numId w:val="10"/>
        </w:numPr>
        <w:rPr>
          <w:ins w:id="3614" w:author="Russ Ott" w:date="2022-04-29T10:09:00Z"/>
        </w:rPr>
      </w:pPr>
      <w:ins w:id="3615" w:author="Russ Ott" w:date="2022-04-29T10:09:00Z">
        <w:r>
          <w:rPr>
            <w:rStyle w:val="keyword"/>
          </w:rPr>
          <w:t>SHALL</w:t>
        </w:r>
        <w:r>
          <w:t xml:space="preserve"> contain at least one [1..*] </w:t>
        </w:r>
        <w:r>
          <w:rPr>
            <w:rStyle w:val="XMLnameBold"/>
          </w:rPr>
          <w:t>id</w:t>
        </w:r>
        <w:bookmarkStart w:id="3616" w:name="C_4515-32332"/>
        <w:r>
          <w:t xml:space="preserve"> (CONF:4515-32332)</w:t>
        </w:r>
        <w:bookmarkEnd w:id="3616"/>
        <w:r>
          <w:t>.</w:t>
        </w:r>
      </w:ins>
    </w:p>
    <w:p w14:paraId="359723FA" w14:textId="77777777" w:rsidR="00440477" w:rsidRDefault="00440477" w:rsidP="00440477">
      <w:pPr>
        <w:numPr>
          <w:ilvl w:val="0"/>
          <w:numId w:val="10"/>
        </w:numPr>
        <w:rPr>
          <w:ins w:id="3617" w:author="Russ Ott" w:date="2022-04-29T10:09:00Z"/>
        </w:rPr>
      </w:pPr>
      <w:ins w:id="3618" w:author="Russ Ott" w:date="2022-04-29T10:09:00Z">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id="3619" w:name="C_4515-30784"/>
        <w:r>
          <w:t xml:space="preserve"> (CONF:4515-30784)</w:t>
        </w:r>
        <w:bookmarkEnd w:id="3619"/>
        <w:r>
          <w:t>.</w:t>
        </w:r>
      </w:ins>
    </w:p>
    <w:p w14:paraId="024BFC20" w14:textId="77777777" w:rsidR="00440477" w:rsidRDefault="00440477" w:rsidP="00440477">
      <w:pPr>
        <w:numPr>
          <w:ilvl w:val="1"/>
          <w:numId w:val="10"/>
        </w:numPr>
        <w:rPr>
          <w:ins w:id="3620" w:author="Russ Ott" w:date="2022-04-29T10:09:00Z"/>
        </w:rPr>
      </w:pPr>
      <w:ins w:id="3621" w:author="Russ Ott" w:date="2022-04-29T10:09:00Z">
        <w:r>
          <w:t xml:space="preserve">When the Goal is Social Determinant of Health Goal, the observation/code </w:t>
        </w:r>
        <w:r>
          <w:rPr>
            <w:rStyle w:val="keyword"/>
          </w:rPr>
          <w:t>SHOULD</w:t>
        </w:r>
        <w:r>
          <w:t xml:space="preserve"> contain exactly one [1..1] code, which  </w:t>
        </w:r>
        <w:r>
          <w:rPr>
            <w:rStyle w:val="keyword"/>
          </w:rPr>
          <w:t>SHOULD</w:t>
        </w:r>
        <w:r>
          <w:t xml:space="preserve"> contain exactly one [1..1] @code="8689-2 "History of Social function” This code </w:t>
        </w:r>
        <w:r>
          <w:rPr>
            <w:rStyle w:val="keyword"/>
          </w:rPr>
          <w:t>SHALL</w:t>
        </w:r>
        <w:r>
          <w:t xml:space="preserve"> contain exactly one [1..1] @codeSystem="2.16.840.1.113883.6.1" (CodeSystem: LOINC 2.16.840.1.113883.6.1) (CONF:4515-32887).</w:t>
        </w:r>
      </w:ins>
    </w:p>
    <w:p w14:paraId="381403FC" w14:textId="77777777" w:rsidR="00440477" w:rsidRDefault="00440477" w:rsidP="00440477">
      <w:pPr>
        <w:numPr>
          <w:ilvl w:val="0"/>
          <w:numId w:val="10"/>
        </w:numPr>
        <w:rPr>
          <w:ins w:id="3622" w:author="Russ Ott" w:date="2022-04-29T10:09:00Z"/>
        </w:rPr>
      </w:pPr>
      <w:ins w:id="3623" w:author="Russ Ott" w:date="2022-04-29T10:09:00Z">
        <w:r>
          <w:rPr>
            <w:rStyle w:val="keyword"/>
          </w:rPr>
          <w:t>SHALL</w:t>
        </w:r>
        <w:r>
          <w:t xml:space="preserve"> contain exactly one [1..1] </w:t>
        </w:r>
        <w:r>
          <w:rPr>
            <w:rStyle w:val="XMLnameBold"/>
          </w:rPr>
          <w:t>statusCode</w:t>
        </w:r>
        <w:bookmarkStart w:id="3624" w:name="C_4515-32333"/>
        <w:r>
          <w:t xml:space="preserve"> (CONF:4515-32333)</w:t>
        </w:r>
        <w:bookmarkEnd w:id="3624"/>
        <w:r>
          <w:t>.</w:t>
        </w:r>
      </w:ins>
    </w:p>
    <w:p w14:paraId="72E9A267" w14:textId="1A98EF40" w:rsidR="00440477" w:rsidRDefault="00440477" w:rsidP="00440477">
      <w:pPr>
        <w:numPr>
          <w:ilvl w:val="1"/>
          <w:numId w:val="10"/>
        </w:numPr>
        <w:rPr>
          <w:ins w:id="3625" w:author="Russ Ott" w:date="2022-04-29T10:09:00Z"/>
        </w:rPr>
      </w:pPr>
      <w:ins w:id="3626" w:author="Russ Ott" w:date="2022-04-29T10:09:00Z">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sidR="00002F64">
          <w:fldChar w:fldCharType="begin"/>
        </w:r>
        <w:r w:rsidR="00002F64">
          <w:instrText xml:space="preserve"> HYPERLINK \l "A</w:instrText>
        </w:r>
        <w:r w:rsidR="00002F64">
          <w:instrText xml:space="preserve">ctStatus" \h </w:instrText>
        </w:r>
        <w:r w:rsidR="00002F64">
          <w:fldChar w:fldCharType="separate"/>
        </w:r>
        <w:r>
          <w:rPr>
            <w:rStyle w:val="HyperlinkCourierBold"/>
          </w:rPr>
          <w:t>ActStatus</w:t>
        </w:r>
        <w:r w:rsidR="00002F64">
          <w:rPr>
            <w:rStyle w:val="HyperlinkCourierBold"/>
          </w:rPr>
          <w:fldChar w:fldCharType="end"/>
        </w:r>
        <w:r>
          <w:rPr>
            <w:rStyle w:val="XMLname"/>
          </w:rPr>
          <w:t xml:space="preserve"> urn:oid:2.16.840.1.113883.1.11.15933</w:t>
        </w:r>
        <w:r>
          <w:rPr>
            <w:rStyle w:val="keyword"/>
          </w:rPr>
          <w:t xml:space="preserve"> STATIC</w:t>
        </w:r>
        <w:bookmarkStart w:id="3627" w:name="C_4515-32334"/>
        <w:r>
          <w:t xml:space="preserve"> (CONF:4515-32334)</w:t>
        </w:r>
        <w:bookmarkEnd w:id="3627"/>
        <w:r>
          <w:t>.</w:t>
        </w:r>
      </w:ins>
    </w:p>
    <w:p w14:paraId="080841AE" w14:textId="77777777" w:rsidR="00440477" w:rsidRDefault="00440477" w:rsidP="00440477">
      <w:pPr>
        <w:numPr>
          <w:ilvl w:val="0"/>
          <w:numId w:val="10"/>
        </w:numPr>
        <w:rPr>
          <w:ins w:id="3628" w:author="Russ Ott" w:date="2022-04-29T10:09:00Z"/>
        </w:rPr>
      </w:pPr>
      <w:ins w:id="3629" w:author="Russ Ott" w:date="2022-04-29T10:09:00Z">
        <w:r>
          <w:rPr>
            <w:rStyle w:val="keyword"/>
          </w:rPr>
          <w:t>SHOULD</w:t>
        </w:r>
        <w:r>
          <w:t xml:space="preserve"> contain zero or one [0..1] </w:t>
        </w:r>
        <w:r>
          <w:rPr>
            <w:rStyle w:val="XMLnameBold"/>
          </w:rPr>
          <w:t>effectiveTime</w:t>
        </w:r>
        <w:bookmarkStart w:id="3630" w:name="C_4515-32335"/>
        <w:r>
          <w:t xml:space="preserve"> (CONF:4515-32335)</w:t>
        </w:r>
        <w:bookmarkEnd w:id="3630"/>
        <w:r>
          <w:t>.</w:t>
        </w:r>
      </w:ins>
    </w:p>
    <w:p w14:paraId="3FCC7838" w14:textId="77777777" w:rsidR="00440477" w:rsidRDefault="00440477" w:rsidP="00440477">
      <w:pPr>
        <w:numPr>
          <w:ilvl w:val="0"/>
          <w:numId w:val="10"/>
        </w:numPr>
        <w:rPr>
          <w:ins w:id="3631" w:author="Russ Ott" w:date="2022-04-29T10:09:00Z"/>
        </w:rPr>
      </w:pPr>
      <w:ins w:id="3632" w:author="Russ Ott" w:date="2022-04-29T10:09:00Z">
        <w:r>
          <w:rPr>
            <w:rStyle w:val="keyword"/>
          </w:rPr>
          <w:t>MAY</w:t>
        </w:r>
        <w:r>
          <w:t xml:space="preserve"> contain zero or one [0..1] </w:t>
        </w:r>
        <w:r>
          <w:rPr>
            <w:rStyle w:val="XMLnameBold"/>
          </w:rPr>
          <w:t>value</w:t>
        </w:r>
        <w:bookmarkStart w:id="3633" w:name="C_4515-32743"/>
        <w:r>
          <w:t xml:space="preserve"> (CONF:4515-32743)</w:t>
        </w:r>
        <w:bookmarkEnd w:id="3633"/>
        <w:r>
          <w:t>.</w:t>
        </w:r>
      </w:ins>
    </w:p>
    <w:p w14:paraId="222CC52D" w14:textId="781F1987" w:rsidR="00440477" w:rsidRDefault="00440477" w:rsidP="00440477">
      <w:pPr>
        <w:numPr>
          <w:ilvl w:val="1"/>
          <w:numId w:val="10"/>
        </w:numPr>
        <w:rPr>
          <w:ins w:id="3634" w:author="Russ Ott" w:date="2022-04-29T10:09:00Z"/>
        </w:rPr>
      </w:pPr>
      <w:ins w:id="3635" w:author="Russ Ott" w:date="2022-04-29T10:09:00Z">
        <w:r>
          <w:t xml:space="preserve">When the Goal is Social Determinant of Health Goal, the observation/value </w:t>
        </w:r>
        <w:r>
          <w:rPr>
            <w:rStyle w:val="keyword"/>
          </w:rPr>
          <w:t>SHOULD</w:t>
        </w:r>
        <w:r>
          <w:t xml:space="preserve"> be selected from ValueSet </w:t>
        </w:r>
        <w:r w:rsidR="00002F64">
          <w:fldChar w:fldCharType="begin"/>
        </w:r>
        <w:r w:rsidR="00002F64">
          <w:instrText xml:space="preserve"> HYPERLINK "https://vsac.nlm.nih.gov/valueset/2.16.840.1.113762.1.4.1247.71/expansion" </w:instrText>
        </w:r>
        <w:r w:rsidR="00002F64">
          <w:fldChar w:fldCharType="separate"/>
        </w:r>
        <w:r>
          <w:rPr>
            <w:rStyle w:val="HyperlinkCourierBold"/>
          </w:rPr>
          <w:t>Social Determinant of Health Goals</w:t>
        </w:r>
        <w:r w:rsidR="00002F64">
          <w:rPr>
            <w:rStyle w:val="HyperlinkCourierBold"/>
          </w:rPr>
          <w:fldChar w:fldCharType="end"/>
        </w:r>
        <w:r>
          <w:rPr>
            <w:rStyle w:val="XMLnameBold"/>
          </w:rPr>
          <w:t>DYNAMIC</w:t>
        </w:r>
        <w:r>
          <w:t xml:space="preserve"> (CONF:4515-32963).</w:t>
        </w:r>
      </w:ins>
    </w:p>
    <w:p w14:paraId="2A95181B" w14:textId="77777777" w:rsidR="00440477" w:rsidRDefault="00440477" w:rsidP="00440477">
      <w:pPr>
        <w:pStyle w:val="BodyText"/>
        <w:spacing w:before="120"/>
        <w:rPr>
          <w:ins w:id="3636" w:author="Russ Ott" w:date="2022-04-29T10:09:00Z"/>
        </w:rPr>
      </w:pPr>
      <w:ins w:id="3637" w:author="Russ Ott" w:date="2022-04-29T10:09:00Z">
        <w:r>
          <w:t>If the author is the recordTarget (patient), this is a patient goal.  If the author is a provider, this is a provider goal. If both patient and provider are authors, this is a negotiated goal. If no author is present, it is assumed the document or section author(s) is the author of this goal.</w:t>
        </w:r>
      </w:ins>
    </w:p>
    <w:p w14:paraId="34CA8599" w14:textId="77777777" w:rsidR="00440477" w:rsidRDefault="00440477" w:rsidP="00440477">
      <w:pPr>
        <w:numPr>
          <w:ilvl w:val="0"/>
          <w:numId w:val="10"/>
        </w:numPr>
        <w:rPr>
          <w:ins w:id="3638" w:author="Russ Ott" w:date="2022-04-29T10:09:00Z"/>
        </w:rPr>
      </w:pPr>
      <w:ins w:id="3639" w:author="Russ Ott" w:date="2022-04-29T10:09:00Z">
        <w:r>
          <w:rPr>
            <w:rStyle w:val="keyword"/>
          </w:rPr>
          <w:t>SHOULD</w:t>
        </w:r>
        <w:r>
          <w:t xml:space="preserve"> contain zero or more [0..*] Author Participation</w:t>
        </w:r>
        <w:r>
          <w:rPr>
            <w:rStyle w:val="XMLname"/>
          </w:rPr>
          <w:t xml:space="preserve"> (identifier: urn:oid:2.16.840.1.113883.10.20.22.4.119)</w:t>
        </w:r>
        <w:bookmarkStart w:id="3640" w:name="C_4515-30995"/>
        <w:r>
          <w:t xml:space="preserve"> (CONF:4515-30995)</w:t>
        </w:r>
        <w:bookmarkEnd w:id="3640"/>
        <w:r>
          <w:t>.</w:t>
        </w:r>
      </w:ins>
    </w:p>
    <w:p w14:paraId="5874047D" w14:textId="77777777" w:rsidR="00440477" w:rsidRDefault="00440477" w:rsidP="00440477">
      <w:pPr>
        <w:pStyle w:val="BodyText"/>
        <w:spacing w:before="120"/>
        <w:rPr>
          <w:ins w:id="3641" w:author="Russ Ott" w:date="2022-04-29T10:09:00Z"/>
        </w:rPr>
      </w:pPr>
      <w:ins w:id="3642" w:author="Russ Ott" w:date="2022-04-29T10:09:00Z">
        <w:r>
          <w:t>The following entryRelationship represents the relationship between a Goal Observation and a Health Concern Act (Goal Observation REFERS TO Health Concern Act). As Health Concern Act is already defined in Health Concerns Section, rather than clone the whole Health Concern Act template, an Entry Reference may be used in entryRelationship to refer the template.</w:t>
        </w:r>
      </w:ins>
    </w:p>
    <w:p w14:paraId="75DD1B4E" w14:textId="77777777" w:rsidR="00440477" w:rsidRDefault="00440477" w:rsidP="00440477">
      <w:pPr>
        <w:numPr>
          <w:ilvl w:val="0"/>
          <w:numId w:val="10"/>
        </w:numPr>
        <w:rPr>
          <w:ins w:id="3643" w:author="Russ Ott" w:date="2022-04-29T10:09:00Z"/>
        </w:rPr>
      </w:pPr>
      <w:ins w:id="3644" w:author="Russ Ott" w:date="2022-04-29T10:09:00Z">
        <w:r>
          <w:rPr>
            <w:rStyle w:val="keyword"/>
          </w:rPr>
          <w:t>MAY</w:t>
        </w:r>
        <w:r>
          <w:t xml:space="preserve"> contain zero or more [0..*] </w:t>
        </w:r>
        <w:r>
          <w:rPr>
            <w:rStyle w:val="XMLnameBold"/>
          </w:rPr>
          <w:t>entryRelationship</w:t>
        </w:r>
        <w:bookmarkStart w:id="3645" w:name="C_4515-30701"/>
        <w:r>
          <w:t xml:space="preserve"> (CONF:4515-30701)</w:t>
        </w:r>
        <w:bookmarkEnd w:id="3645"/>
        <w:r>
          <w:t xml:space="preserve"> such that it</w:t>
        </w:r>
      </w:ins>
    </w:p>
    <w:p w14:paraId="3E6D6EC1" w14:textId="77777777" w:rsidR="00440477" w:rsidRDefault="00440477" w:rsidP="00440477">
      <w:pPr>
        <w:numPr>
          <w:ilvl w:val="1"/>
          <w:numId w:val="10"/>
        </w:numPr>
        <w:rPr>
          <w:ins w:id="3646" w:author="Russ Ott" w:date="2022-04-29T10:09:00Z"/>
        </w:rPr>
      </w:pPr>
      <w:ins w:id="3647"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48" w:name="C_4515-30702"/>
        <w:r>
          <w:t xml:space="preserve"> (CONF:4515-30702)</w:t>
        </w:r>
        <w:bookmarkEnd w:id="3648"/>
        <w:r>
          <w:t>.</w:t>
        </w:r>
      </w:ins>
    </w:p>
    <w:p w14:paraId="073EBFDA" w14:textId="77777777" w:rsidR="00440477" w:rsidRDefault="00440477" w:rsidP="00440477">
      <w:pPr>
        <w:numPr>
          <w:ilvl w:val="1"/>
          <w:numId w:val="10"/>
        </w:numPr>
        <w:rPr>
          <w:ins w:id="3649" w:author="Russ Ott" w:date="2022-04-29T10:09:00Z"/>
        </w:rPr>
      </w:pPr>
      <w:ins w:id="3650" w:author="Russ Ott" w:date="2022-04-29T10:09:00Z">
        <w:r>
          <w:rPr>
            <w:rStyle w:val="keyword"/>
          </w:rPr>
          <w:t>SHALL</w:t>
        </w:r>
        <w:r>
          <w:t xml:space="preserve"> contain exactly one [1..1] Entry Reference</w:t>
        </w:r>
        <w:r>
          <w:rPr>
            <w:rStyle w:val="XMLname"/>
          </w:rPr>
          <w:t xml:space="preserve"> (identifier: urn:oid:2.16.840.1.113883.10.20.22.4.122)</w:t>
        </w:r>
        <w:bookmarkStart w:id="3651" w:name="C_4515-30703"/>
        <w:r>
          <w:t xml:space="preserve"> (CONF:4515-30703)</w:t>
        </w:r>
        <w:bookmarkEnd w:id="3651"/>
        <w:r>
          <w:t>.</w:t>
        </w:r>
      </w:ins>
    </w:p>
    <w:p w14:paraId="0D52CA97" w14:textId="77777777" w:rsidR="00440477" w:rsidRDefault="00440477" w:rsidP="00440477">
      <w:pPr>
        <w:pStyle w:val="BodyText"/>
        <w:spacing w:before="120"/>
        <w:rPr>
          <w:ins w:id="3652" w:author="Russ Ott" w:date="2022-04-29T10:09:00Z"/>
        </w:rPr>
      </w:pPr>
      <w:ins w:id="3653" w:author="Russ Ott" w:date="2022-04-29T10:09:00Z">
        <w:r>
          <w:t>The following entryRelationship represents a planned component of the goal such as Planned Encounter (V2), Planned Observation (V2), Planned Procedure (V2), Planned Medication Activity (V2), Planned Supply (V2), Planned Act (V2) or Planned Immunization Activity. Because these entries are already described in the Interventions Section of the CDA document instance, rather than repeating the full content of the entries, the Entry Reference template may be used to reference the entries.</w:t>
        </w:r>
      </w:ins>
    </w:p>
    <w:p w14:paraId="3C32C5C4" w14:textId="77777777" w:rsidR="00440477" w:rsidRDefault="00440477" w:rsidP="00440477">
      <w:pPr>
        <w:numPr>
          <w:ilvl w:val="0"/>
          <w:numId w:val="10"/>
        </w:numPr>
        <w:rPr>
          <w:ins w:id="3654" w:author="Russ Ott" w:date="2022-04-29T10:09:00Z"/>
        </w:rPr>
      </w:pPr>
      <w:ins w:id="3655" w:author="Russ Ott" w:date="2022-04-29T10:09:00Z">
        <w:r>
          <w:rPr>
            <w:rStyle w:val="keyword"/>
          </w:rPr>
          <w:t>MAY</w:t>
        </w:r>
        <w:r>
          <w:t xml:space="preserve"> contain zero or more [0..*] </w:t>
        </w:r>
        <w:r>
          <w:rPr>
            <w:rStyle w:val="XMLnameBold"/>
          </w:rPr>
          <w:t>entryRelationship</w:t>
        </w:r>
        <w:bookmarkStart w:id="3656" w:name="C_4515-30704"/>
        <w:r>
          <w:t xml:space="preserve"> (CONF:4515-30704)</w:t>
        </w:r>
        <w:bookmarkEnd w:id="3656"/>
        <w:r>
          <w:t xml:space="preserve"> such that it</w:t>
        </w:r>
      </w:ins>
    </w:p>
    <w:p w14:paraId="02D9D1EA" w14:textId="77777777" w:rsidR="00440477" w:rsidRDefault="00440477" w:rsidP="00440477">
      <w:pPr>
        <w:numPr>
          <w:ilvl w:val="1"/>
          <w:numId w:val="10"/>
        </w:numPr>
        <w:rPr>
          <w:ins w:id="3657" w:author="Russ Ott" w:date="2022-04-29T10:09:00Z"/>
        </w:rPr>
      </w:pPr>
      <w:ins w:id="3658" w:author="Russ Ott" w:date="2022-04-29T10:09:00Z">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3659" w:name="C_4515-30705"/>
        <w:r>
          <w:t xml:space="preserve"> (CONF:4515-30705)</w:t>
        </w:r>
        <w:bookmarkEnd w:id="3659"/>
        <w:r>
          <w:t>.</w:t>
        </w:r>
      </w:ins>
    </w:p>
    <w:p w14:paraId="7956AC16" w14:textId="77777777" w:rsidR="00440477" w:rsidRDefault="00440477" w:rsidP="00440477">
      <w:pPr>
        <w:numPr>
          <w:ilvl w:val="1"/>
          <w:numId w:val="10"/>
        </w:numPr>
        <w:rPr>
          <w:ins w:id="3660" w:author="Russ Ott" w:date="2022-04-29T10:09:00Z"/>
        </w:rPr>
      </w:pPr>
      <w:ins w:id="3661" w:author="Russ Ott" w:date="2022-04-29T10:09:00Z">
        <w:r>
          <w:rPr>
            <w:rStyle w:val="keyword"/>
          </w:rPr>
          <w:t>SHALL</w:t>
        </w:r>
        <w:r>
          <w:t xml:space="preserve"> contain exactly one [1..1] Entry Reference</w:t>
        </w:r>
        <w:r>
          <w:rPr>
            <w:rStyle w:val="XMLname"/>
          </w:rPr>
          <w:t xml:space="preserve"> (identifier: urn:oid:2.16.840.1.113883.10.20.22.4.122)</w:t>
        </w:r>
        <w:bookmarkStart w:id="3662" w:name="C_4515-32879"/>
        <w:r>
          <w:t xml:space="preserve"> (CONF:4515-32879)</w:t>
        </w:r>
        <w:bookmarkEnd w:id="3662"/>
        <w:r>
          <w:t>.</w:t>
        </w:r>
      </w:ins>
    </w:p>
    <w:p w14:paraId="0D14BD09" w14:textId="77777777" w:rsidR="00440477" w:rsidRDefault="00440477" w:rsidP="00440477">
      <w:pPr>
        <w:pStyle w:val="BodyText"/>
        <w:spacing w:before="120"/>
        <w:rPr>
          <w:ins w:id="3663" w:author="Russ Ott" w:date="2022-04-29T10:09:00Z"/>
        </w:rPr>
      </w:pPr>
      <w:ins w:id="3664" w:author="Russ Ott" w:date="2022-04-29T10:09:00Z">
        <w:r>
          <w:t>The following entryRelationship represents the priority that the patient or a provider puts on the goal.</w:t>
        </w:r>
      </w:ins>
    </w:p>
    <w:p w14:paraId="6FA4C22E" w14:textId="77777777" w:rsidR="00440477" w:rsidRDefault="00440477" w:rsidP="00440477">
      <w:pPr>
        <w:numPr>
          <w:ilvl w:val="0"/>
          <w:numId w:val="10"/>
        </w:numPr>
        <w:rPr>
          <w:ins w:id="3665" w:author="Russ Ott" w:date="2022-04-29T10:09:00Z"/>
        </w:rPr>
      </w:pPr>
      <w:ins w:id="3666" w:author="Russ Ott" w:date="2022-04-29T10:09:00Z">
        <w:r>
          <w:rPr>
            <w:rStyle w:val="keyword"/>
          </w:rPr>
          <w:t>SHOULD</w:t>
        </w:r>
        <w:r>
          <w:t xml:space="preserve"> contain zero or one [0..1] </w:t>
        </w:r>
        <w:r>
          <w:rPr>
            <w:rStyle w:val="XMLnameBold"/>
          </w:rPr>
          <w:t>entryRelationship</w:t>
        </w:r>
        <w:bookmarkStart w:id="3667" w:name="C_4515-30785"/>
        <w:r>
          <w:t xml:space="preserve"> (CONF:4515-30785)</w:t>
        </w:r>
        <w:bookmarkEnd w:id="3667"/>
        <w:r>
          <w:t xml:space="preserve"> such that it</w:t>
        </w:r>
      </w:ins>
    </w:p>
    <w:p w14:paraId="1EBA5C98" w14:textId="77777777" w:rsidR="00440477" w:rsidRDefault="00440477" w:rsidP="00440477">
      <w:pPr>
        <w:numPr>
          <w:ilvl w:val="1"/>
          <w:numId w:val="10"/>
        </w:numPr>
        <w:rPr>
          <w:ins w:id="3668" w:author="Russ Ott" w:date="2022-04-29T10:09:00Z"/>
        </w:rPr>
      </w:pPr>
      <w:ins w:id="3669"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70" w:name="C_4515-30786"/>
        <w:r>
          <w:t xml:space="preserve"> (CONF:4515-30786)</w:t>
        </w:r>
        <w:bookmarkEnd w:id="3670"/>
        <w:r>
          <w:t>.</w:t>
        </w:r>
      </w:ins>
    </w:p>
    <w:p w14:paraId="6E7EECB0" w14:textId="77777777" w:rsidR="00440477" w:rsidRDefault="00440477" w:rsidP="00440477">
      <w:pPr>
        <w:numPr>
          <w:ilvl w:val="1"/>
          <w:numId w:val="10"/>
        </w:numPr>
        <w:rPr>
          <w:ins w:id="3671" w:author="Russ Ott" w:date="2022-04-29T10:09:00Z"/>
        </w:rPr>
      </w:pPr>
      <w:ins w:id="3672" w:author="Russ Ott" w:date="2022-04-29T10:09:00Z">
        <w:r>
          <w:rPr>
            <w:rStyle w:val="keyword"/>
          </w:rPr>
          <w:t>SHALL</w:t>
        </w:r>
        <w:r>
          <w:t xml:space="preserve"> contain exactly one [1..1] Priority Preference</w:t>
        </w:r>
        <w:r>
          <w:rPr>
            <w:rStyle w:val="XMLname"/>
          </w:rPr>
          <w:t xml:space="preserve"> (identifier: urn:oid:2.16.840.1.113883.10.20.22.4.143)</w:t>
        </w:r>
        <w:bookmarkStart w:id="3673" w:name="C_4515-30787"/>
        <w:r>
          <w:t xml:space="preserve"> (CONF:4515-30787)</w:t>
        </w:r>
        <w:bookmarkEnd w:id="3673"/>
        <w:r>
          <w:t>.</w:t>
        </w:r>
      </w:ins>
    </w:p>
    <w:p w14:paraId="164B01FE" w14:textId="77777777" w:rsidR="00440477" w:rsidRDefault="00440477" w:rsidP="00440477">
      <w:pPr>
        <w:pStyle w:val="BodyText"/>
        <w:spacing w:before="120"/>
        <w:rPr>
          <w:ins w:id="3674" w:author="Russ Ott" w:date="2022-04-29T10:09:00Z"/>
        </w:rPr>
      </w:pPr>
      <w:ins w:id="3675" w:author="Russ Ott" w:date="2022-04-29T10:09:00Z">
        <w:r>
          <w:t>The following entryRelationship represents the relationship between two Goal Observations where the target is a component of the source (Goal Observation HAS COMPONENT Goal Observation). The component goal (target) is a Milestone.</w:t>
        </w:r>
      </w:ins>
    </w:p>
    <w:p w14:paraId="56983009" w14:textId="77777777" w:rsidR="00440477" w:rsidRDefault="00440477" w:rsidP="00440477">
      <w:pPr>
        <w:numPr>
          <w:ilvl w:val="0"/>
          <w:numId w:val="10"/>
        </w:numPr>
        <w:rPr>
          <w:ins w:id="3676" w:author="Russ Ott" w:date="2022-04-29T10:09:00Z"/>
        </w:rPr>
      </w:pPr>
      <w:ins w:id="3677" w:author="Russ Ott" w:date="2022-04-29T10:09:00Z">
        <w:r>
          <w:rPr>
            <w:rStyle w:val="keyword"/>
          </w:rPr>
          <w:t>MAY</w:t>
        </w:r>
        <w:r>
          <w:t xml:space="preserve"> contain zero or more [0..*] </w:t>
        </w:r>
        <w:r>
          <w:rPr>
            <w:rStyle w:val="XMLnameBold"/>
          </w:rPr>
          <w:t>entryRelationship</w:t>
        </w:r>
        <w:bookmarkStart w:id="3678" w:name="C_4515-31448"/>
        <w:r>
          <w:t xml:space="preserve"> (CONF:4515-31448)</w:t>
        </w:r>
        <w:bookmarkEnd w:id="3678"/>
        <w:r>
          <w:t xml:space="preserve"> such that it</w:t>
        </w:r>
      </w:ins>
    </w:p>
    <w:p w14:paraId="27779D0B" w14:textId="77777777" w:rsidR="00440477" w:rsidRDefault="00440477" w:rsidP="00440477">
      <w:pPr>
        <w:numPr>
          <w:ilvl w:val="1"/>
          <w:numId w:val="10"/>
        </w:numPr>
        <w:rPr>
          <w:ins w:id="3679" w:author="Russ Ott" w:date="2022-04-29T10:09:00Z"/>
        </w:rPr>
      </w:pPr>
      <w:ins w:id="3680" w:author="Russ Ott" w:date="2022-04-29T10:09:00Z">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3681" w:name="C_4515-31449"/>
        <w:r>
          <w:t xml:space="preserve"> (CONF:4515-31449)</w:t>
        </w:r>
        <w:bookmarkEnd w:id="3681"/>
        <w:r>
          <w:t>.</w:t>
        </w:r>
      </w:ins>
    </w:p>
    <w:p w14:paraId="32D06552" w14:textId="77777777" w:rsidR="00440477" w:rsidRDefault="00440477" w:rsidP="00440477">
      <w:pPr>
        <w:numPr>
          <w:ilvl w:val="1"/>
          <w:numId w:val="10"/>
        </w:numPr>
        <w:rPr>
          <w:ins w:id="3682" w:author="Russ Ott" w:date="2022-04-29T10:09:00Z"/>
        </w:rPr>
      </w:pPr>
      <w:ins w:id="3683" w:author="Russ Ott" w:date="2022-04-29T10:09:00Z">
        <w:r>
          <w:rPr>
            <w:rStyle w:val="keyword"/>
          </w:rPr>
          <w:t>SHALL</w:t>
        </w:r>
        <w:r>
          <w:t xml:space="preserve"> contain exactly one [1..1] Goal Observation</w:t>
        </w:r>
        <w:r>
          <w:rPr>
            <w:rStyle w:val="XMLname"/>
          </w:rPr>
          <w:t xml:space="preserve"> (identifier: urn:oid:2.16.840.1.113883.10.20.22.4.121)</w:t>
        </w:r>
        <w:bookmarkStart w:id="3684" w:name="C_4515-32880"/>
        <w:r>
          <w:t xml:space="preserve"> (CONF:4515-32880)</w:t>
        </w:r>
        <w:bookmarkEnd w:id="3684"/>
        <w:r>
          <w:t>.</w:t>
        </w:r>
      </w:ins>
    </w:p>
    <w:p w14:paraId="7FCBC8B6" w14:textId="77777777" w:rsidR="00440477" w:rsidRDefault="00440477" w:rsidP="00440477">
      <w:pPr>
        <w:pStyle w:val="BodyText"/>
        <w:spacing w:before="120"/>
        <w:rPr>
          <w:ins w:id="3685" w:author="Russ Ott" w:date="2022-04-29T10:09:00Z"/>
        </w:rPr>
      </w:pPr>
      <w:ins w:id="3686" w:author="Russ Ott" w:date="2022-04-29T10:09:00Z">
        <w:r>
          <w:t>Where a Goal Observation needs to reference another entry already described in the CDA document instance, rather than repeating the full content of the entry, the Entry Reference template may be used to reference this entry.</w:t>
        </w:r>
      </w:ins>
    </w:p>
    <w:p w14:paraId="47DFEAB9" w14:textId="77777777" w:rsidR="00440477" w:rsidRDefault="00440477" w:rsidP="00440477">
      <w:pPr>
        <w:numPr>
          <w:ilvl w:val="0"/>
          <w:numId w:val="10"/>
        </w:numPr>
        <w:rPr>
          <w:ins w:id="3687" w:author="Russ Ott" w:date="2022-04-29T10:09:00Z"/>
        </w:rPr>
      </w:pPr>
      <w:ins w:id="3688" w:author="Russ Ott" w:date="2022-04-29T10:09:00Z">
        <w:r>
          <w:rPr>
            <w:rStyle w:val="keyword"/>
          </w:rPr>
          <w:t>MAY</w:t>
        </w:r>
        <w:r>
          <w:t xml:space="preserve"> contain zero or more [0..*] </w:t>
        </w:r>
        <w:r>
          <w:rPr>
            <w:rStyle w:val="XMLnameBold"/>
          </w:rPr>
          <w:t>entryRelationship</w:t>
        </w:r>
        <w:bookmarkStart w:id="3689" w:name="C_4515-31559"/>
        <w:r>
          <w:t xml:space="preserve"> (CONF:4515-31559)</w:t>
        </w:r>
        <w:bookmarkEnd w:id="3689"/>
        <w:r>
          <w:t xml:space="preserve"> such that it</w:t>
        </w:r>
      </w:ins>
    </w:p>
    <w:p w14:paraId="743C97BE" w14:textId="77777777" w:rsidR="00440477" w:rsidRDefault="00440477" w:rsidP="00440477">
      <w:pPr>
        <w:numPr>
          <w:ilvl w:val="1"/>
          <w:numId w:val="10"/>
        </w:numPr>
        <w:rPr>
          <w:ins w:id="3690" w:author="Russ Ott" w:date="2022-04-29T10:09:00Z"/>
        </w:rPr>
      </w:pPr>
      <w:ins w:id="3691"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92" w:name="C_4515-31560"/>
        <w:r>
          <w:t xml:space="preserve"> (CONF:4515-31560)</w:t>
        </w:r>
        <w:bookmarkEnd w:id="3692"/>
        <w:r>
          <w:t>.</w:t>
        </w:r>
      </w:ins>
    </w:p>
    <w:p w14:paraId="53963A60" w14:textId="77777777" w:rsidR="00440477" w:rsidRDefault="00440477" w:rsidP="00440477">
      <w:pPr>
        <w:numPr>
          <w:ilvl w:val="1"/>
          <w:numId w:val="10"/>
        </w:numPr>
        <w:rPr>
          <w:ins w:id="3693" w:author="Russ Ott" w:date="2022-04-29T10:09:00Z"/>
        </w:rPr>
      </w:pPr>
      <w:ins w:id="3694" w:author="Russ Ott" w:date="2022-04-29T10:09:00Z">
        <w:r>
          <w:rPr>
            <w:rStyle w:val="keyword"/>
          </w:rPr>
          <w:t>SHALL</w:t>
        </w:r>
        <w:r>
          <w:t xml:space="preserve"> contain exactly one [1..1] Entry Reference</w:t>
        </w:r>
        <w:r>
          <w:rPr>
            <w:rStyle w:val="XMLname"/>
          </w:rPr>
          <w:t xml:space="preserve"> (identifier: urn:oid:2.16.840.1.113883.10.20.22.4.122)</w:t>
        </w:r>
        <w:bookmarkStart w:id="3695" w:name="C_4515-31588"/>
        <w:r>
          <w:t xml:space="preserve"> (CONF:4515-31588)</w:t>
        </w:r>
        <w:bookmarkEnd w:id="3695"/>
        <w:r>
          <w:t>.</w:t>
        </w:r>
      </w:ins>
    </w:p>
    <w:p w14:paraId="454A5382" w14:textId="77777777" w:rsidR="00440477" w:rsidRDefault="00440477" w:rsidP="00440477">
      <w:pPr>
        <w:pStyle w:val="BodyText"/>
        <w:spacing w:before="120"/>
        <w:rPr>
          <w:ins w:id="3696" w:author="Russ Ott" w:date="2022-04-29T10:09:00Z"/>
        </w:rPr>
      </w:pPr>
      <w:ins w:id="3697" w:author="Russ Ott" w:date="2022-04-29T10:09:00Z">
        <w:r>
          <w:t>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ins>
    </w:p>
    <w:p w14:paraId="4F728BE0" w14:textId="77777777" w:rsidR="00440477" w:rsidRDefault="00440477" w:rsidP="00440477">
      <w:pPr>
        <w:numPr>
          <w:ilvl w:val="0"/>
          <w:numId w:val="10"/>
        </w:numPr>
        <w:rPr>
          <w:ins w:id="3698" w:author="Russ Ott" w:date="2022-04-29T10:09:00Z"/>
        </w:rPr>
      </w:pPr>
      <w:ins w:id="3699" w:author="Russ Ott" w:date="2022-04-29T10:09:00Z">
        <w:r>
          <w:rPr>
            <w:rStyle w:val="keyword"/>
          </w:rPr>
          <w:t>MAY</w:t>
        </w:r>
        <w:r>
          <w:t xml:space="preserve"> contain zero or more [0..*] </w:t>
        </w:r>
        <w:r>
          <w:rPr>
            <w:rStyle w:val="XMLnameBold"/>
          </w:rPr>
          <w:t>reference</w:t>
        </w:r>
        <w:bookmarkStart w:id="3700" w:name="C_4515-32754"/>
        <w:r>
          <w:t xml:space="preserve"> (CONF:4515-32754)</w:t>
        </w:r>
        <w:bookmarkEnd w:id="3700"/>
        <w:r>
          <w:t>.</w:t>
        </w:r>
      </w:ins>
    </w:p>
    <w:p w14:paraId="786CEE8F" w14:textId="77777777" w:rsidR="00440477" w:rsidRDefault="00440477" w:rsidP="00440477">
      <w:pPr>
        <w:numPr>
          <w:ilvl w:val="1"/>
          <w:numId w:val="10"/>
        </w:numPr>
        <w:rPr>
          <w:ins w:id="3701" w:author="Russ Ott" w:date="2022-04-29T10:09:00Z"/>
        </w:rPr>
      </w:pPr>
      <w:ins w:id="3702" w:author="Russ Ott" w:date="2022-04-29T10:09:00Z">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03" w:name="C_4515-32755"/>
        <w:r>
          <w:t xml:space="preserve"> (CONF:4515-32755)</w:t>
        </w:r>
        <w:bookmarkEnd w:id="3703"/>
        <w:r>
          <w:t>.</w:t>
        </w:r>
      </w:ins>
    </w:p>
    <w:p w14:paraId="0608CA28" w14:textId="77777777" w:rsidR="00440477" w:rsidRDefault="00440477" w:rsidP="00440477">
      <w:pPr>
        <w:numPr>
          <w:ilvl w:val="1"/>
          <w:numId w:val="10"/>
        </w:numPr>
        <w:rPr>
          <w:ins w:id="3704" w:author="Russ Ott" w:date="2022-04-29T10:09:00Z"/>
        </w:rPr>
      </w:pPr>
      <w:ins w:id="3705" w:author="Russ Ott" w:date="2022-04-29T10:09:00Z">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id="3706" w:name="C_4515-32756"/>
        <w:r>
          <w:t xml:space="preserve"> (CONF:4515-32756)</w:t>
        </w:r>
        <w:bookmarkEnd w:id="3706"/>
        <w:r>
          <w:t>.</w:t>
        </w:r>
      </w:ins>
    </w:p>
    <w:p w14:paraId="1A400AB8" w14:textId="244F20AB" w:rsidR="00440477" w:rsidRDefault="00440477" w:rsidP="00440477">
      <w:pPr>
        <w:pStyle w:val="Caption"/>
        <w:ind w:left="130" w:right="115"/>
        <w:rPr>
          <w:ins w:id="3707" w:author="Russ Ott" w:date="2022-04-29T10:09:00Z"/>
        </w:rPr>
      </w:pPr>
      <w:bookmarkStart w:id="3708" w:name="_Toc101450688"/>
      <w:ins w:id="3709" w:author="Russ Ott" w:date="2022-04-29T10:09:00Z">
        <w:r>
          <w:t xml:space="preserve">Figure </w:t>
        </w:r>
        <w:r>
          <w:fldChar w:fldCharType="begin"/>
        </w:r>
        <w:r>
          <w:instrText>SEQ Figure \* ARABIC</w:instrText>
        </w:r>
        <w:r>
          <w:fldChar w:fldCharType="separate"/>
        </w:r>
        <w:r w:rsidR="00F1669B">
          <w:t>14</w:t>
        </w:r>
        <w:r>
          <w:fldChar w:fldCharType="end"/>
        </w:r>
        <w:r>
          <w:t>: Goal Observation Example</w:t>
        </w:r>
        <w:bookmarkEnd w:id="3708"/>
      </w:ins>
    </w:p>
    <w:p w14:paraId="25E7F270" w14:textId="77777777" w:rsidR="00440477" w:rsidRDefault="00440477" w:rsidP="00440477">
      <w:pPr>
        <w:pStyle w:val="Example"/>
        <w:ind w:left="130" w:right="115"/>
        <w:rPr>
          <w:ins w:id="3710" w:author="Russ Ott" w:date="2022-04-29T10:09:00Z"/>
        </w:rPr>
      </w:pPr>
      <w:ins w:id="3711" w:author="Russ Ott" w:date="2022-04-29T10:09:00Z">
        <w:r>
          <w:t>&lt;observation classCode="OBS" moodCode="GOL"&gt;</w:t>
        </w:r>
      </w:ins>
    </w:p>
    <w:p w14:paraId="4E4C7200" w14:textId="77777777" w:rsidR="00440477" w:rsidRDefault="00440477" w:rsidP="00440477">
      <w:pPr>
        <w:pStyle w:val="Example"/>
        <w:ind w:left="130" w:right="115"/>
        <w:rPr>
          <w:ins w:id="3712" w:author="Russ Ott" w:date="2022-04-29T10:09:00Z"/>
        </w:rPr>
      </w:pPr>
      <w:ins w:id="3713" w:author="Russ Ott" w:date="2022-04-29T10:09:00Z">
        <w:r>
          <w:t xml:space="preserve">    &lt;templateId root="2.16.840.1.113883.10.20.22.4.121" /&gt;</w:t>
        </w:r>
      </w:ins>
    </w:p>
    <w:p w14:paraId="65BE567F" w14:textId="77777777" w:rsidR="00440477" w:rsidRDefault="00440477" w:rsidP="00440477">
      <w:pPr>
        <w:pStyle w:val="Example"/>
        <w:ind w:left="130" w:right="115"/>
        <w:rPr>
          <w:ins w:id="3714" w:author="Russ Ott" w:date="2022-04-29T10:09:00Z"/>
        </w:rPr>
      </w:pPr>
      <w:ins w:id="3715" w:author="Russ Ott" w:date="2022-04-29T10:09:00Z">
        <w:r>
          <w:t xml:space="preserve">    &lt;templateId root="2.16.840.1.113883.10.20.22.4.121" extension="2022-06-01" /&gt;</w:t>
        </w:r>
      </w:ins>
    </w:p>
    <w:p w14:paraId="52092093" w14:textId="77777777" w:rsidR="00440477" w:rsidRDefault="00440477" w:rsidP="00440477">
      <w:pPr>
        <w:pStyle w:val="Example"/>
        <w:ind w:left="130" w:right="115"/>
        <w:rPr>
          <w:ins w:id="3716" w:author="Russ Ott" w:date="2022-04-29T10:09:00Z"/>
        </w:rPr>
      </w:pPr>
      <w:ins w:id="3717" w:author="Russ Ott" w:date="2022-04-29T10:09:00Z">
        <w:r>
          <w:t xml:space="preserve">    &lt;id root="3700b3b0-fbed-11e2-b778-0800200c9a66" /&gt;</w:t>
        </w:r>
      </w:ins>
    </w:p>
    <w:p w14:paraId="43338A75" w14:textId="77777777" w:rsidR="00440477" w:rsidRDefault="00440477" w:rsidP="00440477">
      <w:pPr>
        <w:pStyle w:val="Example"/>
        <w:ind w:left="130" w:right="115"/>
        <w:rPr>
          <w:ins w:id="3718" w:author="Russ Ott" w:date="2022-04-29T10:09:00Z"/>
        </w:rPr>
      </w:pPr>
      <w:ins w:id="3719" w:author="Russ Ott" w:date="2022-04-29T10:09:00Z">
        <w:r>
          <w:t xml:space="preserve">    &lt;code code="59408-5" </w:t>
        </w:r>
      </w:ins>
    </w:p>
    <w:p w14:paraId="2B53894A" w14:textId="77777777" w:rsidR="00440477" w:rsidRDefault="00440477" w:rsidP="00440477">
      <w:pPr>
        <w:pStyle w:val="Example"/>
        <w:ind w:left="130" w:right="115"/>
        <w:rPr>
          <w:ins w:id="3720" w:author="Russ Ott" w:date="2022-04-29T10:09:00Z"/>
        </w:rPr>
      </w:pPr>
      <w:ins w:id="3721" w:author="Russ Ott" w:date="2022-04-29T10:09:00Z">
        <w:r>
          <w:t xml:space="preserve">        codeSystem="2.16.840.1.113883.6.1" </w:t>
        </w:r>
      </w:ins>
    </w:p>
    <w:p w14:paraId="3EC6AD1B" w14:textId="77777777" w:rsidR="00440477" w:rsidRDefault="00440477" w:rsidP="00440477">
      <w:pPr>
        <w:pStyle w:val="Example"/>
        <w:ind w:left="130" w:right="115"/>
        <w:rPr>
          <w:ins w:id="3722" w:author="Russ Ott" w:date="2022-04-29T10:09:00Z"/>
        </w:rPr>
      </w:pPr>
      <w:ins w:id="3723" w:author="Russ Ott" w:date="2022-04-29T10:09:00Z">
        <w:r>
          <w:t xml:space="preserve">        codeSystemName="LOINC" </w:t>
        </w:r>
      </w:ins>
    </w:p>
    <w:p w14:paraId="66EBBAC0" w14:textId="77777777" w:rsidR="00440477" w:rsidRDefault="00440477" w:rsidP="00440477">
      <w:pPr>
        <w:pStyle w:val="Example"/>
        <w:ind w:left="130" w:right="115"/>
        <w:rPr>
          <w:ins w:id="3724" w:author="Russ Ott" w:date="2022-04-29T10:09:00Z"/>
        </w:rPr>
      </w:pPr>
      <w:ins w:id="3725" w:author="Russ Ott" w:date="2022-04-29T10:09:00Z">
        <w:r>
          <w:t xml:space="preserve">        displayName="Oxygen saturation in Arterial blood by Pulse oximetry" /&gt;</w:t>
        </w:r>
      </w:ins>
    </w:p>
    <w:p w14:paraId="7C683EB3" w14:textId="77777777" w:rsidR="00440477" w:rsidRDefault="00440477" w:rsidP="00440477">
      <w:pPr>
        <w:pStyle w:val="Example"/>
        <w:ind w:left="130" w:right="115"/>
        <w:rPr>
          <w:ins w:id="3726" w:author="Russ Ott" w:date="2022-04-29T10:09:00Z"/>
        </w:rPr>
      </w:pPr>
      <w:ins w:id="3727" w:author="Russ Ott" w:date="2022-04-29T10:09:00Z">
        <w:r>
          <w:t xml:space="preserve">    &lt;statusCode code="active" /&gt;</w:t>
        </w:r>
      </w:ins>
    </w:p>
    <w:p w14:paraId="463A48E5" w14:textId="77777777" w:rsidR="00440477" w:rsidRDefault="00440477" w:rsidP="00440477">
      <w:pPr>
        <w:pStyle w:val="Example"/>
        <w:ind w:left="130" w:right="115"/>
        <w:rPr>
          <w:ins w:id="3728" w:author="Russ Ott" w:date="2022-04-29T10:09:00Z"/>
        </w:rPr>
      </w:pPr>
      <w:ins w:id="3729" w:author="Russ Ott" w:date="2022-04-29T10:09:00Z">
        <w:r>
          <w:t xml:space="preserve">    &lt;effectiveTime value="20130902" /&gt;</w:t>
        </w:r>
      </w:ins>
    </w:p>
    <w:p w14:paraId="450B5A60" w14:textId="77777777" w:rsidR="00440477" w:rsidRDefault="00440477" w:rsidP="00440477">
      <w:pPr>
        <w:pStyle w:val="Example"/>
        <w:ind w:left="130" w:right="115"/>
        <w:rPr>
          <w:ins w:id="3730" w:author="Russ Ott" w:date="2022-04-29T10:09:00Z"/>
        </w:rPr>
      </w:pPr>
      <w:ins w:id="3731" w:author="Russ Ott" w:date="2022-04-29T10:09:00Z">
        <w:r>
          <w:t xml:space="preserve">    &lt;value xsi:type="IVL_PQ"&gt;</w:t>
        </w:r>
      </w:ins>
    </w:p>
    <w:p w14:paraId="5F96DEE7" w14:textId="77777777" w:rsidR="00440477" w:rsidRDefault="00440477" w:rsidP="00440477">
      <w:pPr>
        <w:pStyle w:val="Example"/>
        <w:ind w:left="130" w:right="115"/>
        <w:rPr>
          <w:ins w:id="3732" w:author="Russ Ott" w:date="2022-04-29T10:09:00Z"/>
        </w:rPr>
      </w:pPr>
      <w:ins w:id="3733" w:author="Russ Ott" w:date="2022-04-29T10:09:00Z">
        <w:r>
          <w:t xml:space="preserve">        &lt;low value="92" unit="%" /&gt;</w:t>
        </w:r>
      </w:ins>
    </w:p>
    <w:p w14:paraId="39F22F71" w14:textId="77777777" w:rsidR="00440477" w:rsidRDefault="00440477" w:rsidP="00440477">
      <w:pPr>
        <w:pStyle w:val="Example"/>
        <w:ind w:left="130" w:right="115"/>
        <w:rPr>
          <w:ins w:id="3734" w:author="Russ Ott" w:date="2022-04-29T10:09:00Z"/>
        </w:rPr>
      </w:pPr>
      <w:ins w:id="3735" w:author="Russ Ott" w:date="2022-04-29T10:09:00Z">
        <w:r>
          <w:t xml:space="preserve">    &lt;/value&gt;</w:t>
        </w:r>
      </w:ins>
    </w:p>
    <w:p w14:paraId="1B12CEA1" w14:textId="77777777" w:rsidR="00440477" w:rsidRDefault="00440477" w:rsidP="00440477">
      <w:pPr>
        <w:pStyle w:val="Example"/>
        <w:ind w:left="130" w:right="115"/>
        <w:rPr>
          <w:ins w:id="3736" w:author="Russ Ott" w:date="2022-04-29T10:09:00Z"/>
        </w:rPr>
      </w:pPr>
      <w:ins w:id="3737" w:author="Russ Ott" w:date="2022-04-29T10:09:00Z">
        <w:r>
          <w:t xml:space="preserve">    &lt;!--</w:t>
        </w:r>
      </w:ins>
    </w:p>
    <w:p w14:paraId="3B8DC264" w14:textId="77777777" w:rsidR="00440477" w:rsidRDefault="00440477" w:rsidP="00440477">
      <w:pPr>
        <w:pStyle w:val="Example"/>
        <w:ind w:left="130" w:right="115"/>
        <w:rPr>
          <w:ins w:id="3738" w:author="Russ Ott" w:date="2022-04-29T10:09:00Z"/>
        </w:rPr>
      </w:pPr>
      <w:ins w:id="3739" w:author="Russ Ott" w:date="2022-04-29T10:09:00Z">
        <w:r>
          <w:t xml:space="preserve">    If the author is set to the recordTarget (patient), this is a patient goal.  </w:t>
        </w:r>
      </w:ins>
    </w:p>
    <w:p w14:paraId="4867503E" w14:textId="77777777" w:rsidR="00440477" w:rsidRDefault="00440477" w:rsidP="00440477">
      <w:pPr>
        <w:pStyle w:val="Example"/>
        <w:ind w:left="130" w:right="115"/>
        <w:rPr>
          <w:ins w:id="3740" w:author="Russ Ott" w:date="2022-04-29T10:09:00Z"/>
        </w:rPr>
      </w:pPr>
      <w:ins w:id="3741" w:author="Russ Ott" w:date="2022-04-29T10:09:00Z">
        <w:r>
          <w:t xml:space="preserve">    If the author is set to a provider, this is a provider goal. </w:t>
        </w:r>
      </w:ins>
    </w:p>
    <w:p w14:paraId="3E7E332A" w14:textId="77777777" w:rsidR="00440477" w:rsidRDefault="00440477" w:rsidP="00440477">
      <w:pPr>
        <w:pStyle w:val="Example"/>
        <w:ind w:left="130" w:right="115"/>
        <w:rPr>
          <w:ins w:id="3742" w:author="Russ Ott" w:date="2022-04-29T10:09:00Z"/>
        </w:rPr>
      </w:pPr>
      <w:ins w:id="3743" w:author="Russ Ott" w:date="2022-04-29T10:09:00Z">
        <w:r>
          <w:t xml:space="preserve">    If both patient and provider are set as authors, this is a negotiated goal.</w:t>
        </w:r>
      </w:ins>
    </w:p>
    <w:p w14:paraId="0A7DA788" w14:textId="77777777" w:rsidR="00440477" w:rsidRDefault="00440477" w:rsidP="00440477">
      <w:pPr>
        <w:pStyle w:val="Example"/>
        <w:ind w:left="130" w:right="115"/>
        <w:rPr>
          <w:ins w:id="3744" w:author="Russ Ott" w:date="2022-04-29T10:09:00Z"/>
        </w:rPr>
      </w:pPr>
      <w:ins w:id="3745" w:author="Russ Ott" w:date="2022-04-29T10:09:00Z">
        <w:r>
          <w:t xml:space="preserve">  --&gt;</w:t>
        </w:r>
      </w:ins>
    </w:p>
    <w:p w14:paraId="1190B4A5" w14:textId="77777777" w:rsidR="00440477" w:rsidRDefault="00440477" w:rsidP="00440477">
      <w:pPr>
        <w:pStyle w:val="Example"/>
        <w:ind w:left="130" w:right="115"/>
        <w:rPr>
          <w:ins w:id="3746" w:author="Russ Ott" w:date="2022-04-29T10:09:00Z"/>
        </w:rPr>
      </w:pPr>
      <w:ins w:id="3747" w:author="Russ Ott" w:date="2022-04-29T10:09:00Z">
        <w:r>
          <w:t xml:space="preserve">    &lt;!-- Provider Author --&gt;</w:t>
        </w:r>
      </w:ins>
    </w:p>
    <w:p w14:paraId="776EE62B" w14:textId="77777777" w:rsidR="00440477" w:rsidRDefault="00440477" w:rsidP="00440477">
      <w:pPr>
        <w:pStyle w:val="Example"/>
        <w:ind w:left="130" w:right="115"/>
        <w:rPr>
          <w:ins w:id="3748" w:author="Russ Ott" w:date="2022-04-29T10:09:00Z"/>
        </w:rPr>
      </w:pPr>
      <w:ins w:id="3749" w:author="Russ Ott" w:date="2022-04-29T10:09:00Z">
        <w:r>
          <w:t xml:space="preserve">    &lt;author&gt;</w:t>
        </w:r>
      </w:ins>
    </w:p>
    <w:p w14:paraId="748103B7" w14:textId="77777777" w:rsidR="00440477" w:rsidRDefault="00440477" w:rsidP="00440477">
      <w:pPr>
        <w:pStyle w:val="Example"/>
        <w:ind w:left="130" w:right="115"/>
        <w:rPr>
          <w:ins w:id="3750" w:author="Russ Ott" w:date="2022-04-29T10:09:00Z"/>
        </w:rPr>
      </w:pPr>
      <w:ins w:id="3751" w:author="Russ Ott" w:date="2022-04-29T10:09:00Z">
        <w:r>
          <w:t xml:space="preserve">        &lt;templateId root="2.16.840.1.113883.10.20.22.4.119" /&gt;</w:t>
        </w:r>
      </w:ins>
    </w:p>
    <w:p w14:paraId="14788CAD" w14:textId="77777777" w:rsidR="00440477" w:rsidRDefault="00440477" w:rsidP="00440477">
      <w:pPr>
        <w:pStyle w:val="Example"/>
        <w:ind w:left="130" w:right="115"/>
        <w:rPr>
          <w:ins w:id="3752" w:author="Russ Ott" w:date="2022-04-29T10:09:00Z"/>
        </w:rPr>
      </w:pPr>
      <w:ins w:id="3753" w:author="Russ Ott" w:date="2022-04-29T10:09:00Z">
        <w:r>
          <w:t xml:space="preserve">    ...</w:t>
        </w:r>
      </w:ins>
    </w:p>
    <w:p w14:paraId="6FB992CD" w14:textId="77777777" w:rsidR="00440477" w:rsidRDefault="00440477" w:rsidP="00440477">
      <w:pPr>
        <w:pStyle w:val="Example"/>
        <w:ind w:left="130" w:right="115"/>
        <w:rPr>
          <w:ins w:id="3754" w:author="Russ Ott" w:date="2022-04-29T10:09:00Z"/>
        </w:rPr>
      </w:pPr>
      <w:ins w:id="3755" w:author="Russ Ott" w:date="2022-04-29T10:09:00Z">
        <w:r>
          <w:t xml:space="preserve">  </w:t>
        </w:r>
      </w:ins>
    </w:p>
    <w:p w14:paraId="3D41A707" w14:textId="77777777" w:rsidR="00440477" w:rsidRDefault="00440477" w:rsidP="00440477">
      <w:pPr>
        <w:pStyle w:val="Example"/>
        <w:ind w:left="130" w:right="115"/>
        <w:rPr>
          <w:ins w:id="3756" w:author="Russ Ott" w:date="2022-04-29T10:09:00Z"/>
        </w:rPr>
      </w:pPr>
      <w:ins w:id="3757" w:author="Russ Ott" w:date="2022-04-29T10:09:00Z">
        <w:r>
          <w:t xml:space="preserve">    &lt;/author&gt;</w:t>
        </w:r>
      </w:ins>
    </w:p>
    <w:p w14:paraId="1AB18865" w14:textId="77777777" w:rsidR="00440477" w:rsidRDefault="00440477" w:rsidP="00440477">
      <w:pPr>
        <w:pStyle w:val="Example"/>
        <w:ind w:left="130" w:right="115"/>
        <w:rPr>
          <w:ins w:id="3758" w:author="Russ Ott" w:date="2022-04-29T10:09:00Z"/>
        </w:rPr>
      </w:pPr>
      <w:ins w:id="3759" w:author="Russ Ott" w:date="2022-04-29T10:09:00Z">
        <w:r>
          <w:t xml:space="preserve">    &lt;!-- Patient Author --&gt;</w:t>
        </w:r>
      </w:ins>
    </w:p>
    <w:p w14:paraId="27CA3DCB" w14:textId="77777777" w:rsidR="00440477" w:rsidRDefault="00440477" w:rsidP="00440477">
      <w:pPr>
        <w:pStyle w:val="Example"/>
        <w:ind w:left="130" w:right="115"/>
        <w:rPr>
          <w:ins w:id="3760" w:author="Russ Ott" w:date="2022-04-29T10:09:00Z"/>
        </w:rPr>
      </w:pPr>
      <w:ins w:id="3761" w:author="Russ Ott" w:date="2022-04-29T10:09:00Z">
        <w:r>
          <w:t xml:space="preserve">    &lt;author typeCode="AUT"&gt;</w:t>
        </w:r>
      </w:ins>
    </w:p>
    <w:p w14:paraId="14B169F1" w14:textId="77777777" w:rsidR="00440477" w:rsidRDefault="00440477" w:rsidP="00440477">
      <w:pPr>
        <w:pStyle w:val="Example"/>
        <w:ind w:left="130" w:right="115"/>
        <w:rPr>
          <w:ins w:id="3762" w:author="Russ Ott" w:date="2022-04-29T10:09:00Z"/>
        </w:rPr>
      </w:pPr>
      <w:ins w:id="3763" w:author="Russ Ott" w:date="2022-04-29T10:09:00Z">
        <w:r>
          <w:t xml:space="preserve">        &lt;templateId root="2.16.840.1.113883.10.20.22.4.119" /&gt;</w:t>
        </w:r>
      </w:ins>
    </w:p>
    <w:p w14:paraId="753A0A2E" w14:textId="77777777" w:rsidR="00440477" w:rsidRDefault="00440477" w:rsidP="00440477">
      <w:pPr>
        <w:pStyle w:val="Example"/>
        <w:ind w:left="130" w:right="115"/>
        <w:rPr>
          <w:ins w:id="3764" w:author="Russ Ott" w:date="2022-04-29T10:09:00Z"/>
        </w:rPr>
      </w:pPr>
      <w:ins w:id="3765" w:author="Russ Ott" w:date="2022-04-29T10:09:00Z">
        <w:r>
          <w:t xml:space="preserve">    ...</w:t>
        </w:r>
      </w:ins>
    </w:p>
    <w:p w14:paraId="4EA5796D" w14:textId="77777777" w:rsidR="00440477" w:rsidRDefault="00440477" w:rsidP="00440477">
      <w:pPr>
        <w:pStyle w:val="Example"/>
        <w:ind w:left="130" w:right="115"/>
        <w:rPr>
          <w:ins w:id="3766" w:author="Russ Ott" w:date="2022-04-29T10:09:00Z"/>
        </w:rPr>
      </w:pPr>
      <w:ins w:id="3767" w:author="Russ Ott" w:date="2022-04-29T10:09:00Z">
        <w:r>
          <w:t xml:space="preserve">  </w:t>
        </w:r>
      </w:ins>
    </w:p>
    <w:p w14:paraId="3D302809" w14:textId="77777777" w:rsidR="00440477" w:rsidRDefault="00440477" w:rsidP="00440477">
      <w:pPr>
        <w:pStyle w:val="Example"/>
        <w:ind w:left="130" w:right="115"/>
        <w:rPr>
          <w:ins w:id="3768" w:author="Russ Ott" w:date="2022-04-29T10:09:00Z"/>
        </w:rPr>
      </w:pPr>
      <w:ins w:id="3769" w:author="Russ Ott" w:date="2022-04-29T10:09:00Z">
        <w:r>
          <w:t xml:space="preserve">    &lt;/author&gt;</w:t>
        </w:r>
      </w:ins>
    </w:p>
    <w:p w14:paraId="7B7CA826" w14:textId="77777777" w:rsidR="00440477" w:rsidRDefault="00440477" w:rsidP="00440477">
      <w:pPr>
        <w:pStyle w:val="Example"/>
        <w:ind w:left="130" w:right="115"/>
        <w:rPr>
          <w:ins w:id="3770" w:author="Russ Ott" w:date="2022-04-29T10:09:00Z"/>
        </w:rPr>
      </w:pPr>
      <w:ins w:id="3771" w:author="Russ Ott" w:date="2022-04-29T10:09:00Z">
        <w:r>
          <w:t xml:space="preserve">    &lt;!-- This entryRelationship represents the relationship "Goal REFERS TO Health Concern" --&gt;</w:t>
        </w:r>
      </w:ins>
    </w:p>
    <w:p w14:paraId="784BB38F" w14:textId="77777777" w:rsidR="00440477" w:rsidRDefault="00440477" w:rsidP="00440477">
      <w:pPr>
        <w:pStyle w:val="Example"/>
        <w:ind w:left="130" w:right="115"/>
        <w:rPr>
          <w:ins w:id="3772" w:author="Russ Ott" w:date="2022-04-29T10:09:00Z"/>
        </w:rPr>
      </w:pPr>
      <w:ins w:id="3773" w:author="Russ Ott" w:date="2022-04-29T10:09:00Z">
        <w:r>
          <w:t xml:space="preserve">    &lt;entryRelationship typeCode="REFR"&gt;</w:t>
        </w:r>
      </w:ins>
    </w:p>
    <w:p w14:paraId="0B347B99" w14:textId="77777777" w:rsidR="00440477" w:rsidRDefault="00440477" w:rsidP="00440477">
      <w:pPr>
        <w:pStyle w:val="Example"/>
        <w:ind w:left="130" w:right="115"/>
        <w:rPr>
          <w:ins w:id="3774" w:author="Russ Ott" w:date="2022-04-29T10:09:00Z"/>
        </w:rPr>
      </w:pPr>
      <w:ins w:id="3775" w:author="Russ Ott" w:date="2022-04-29T10:09:00Z">
        <w:r>
          <w:t xml:space="preserve">        &lt;!-- Entry Reference Concern Act --&gt;</w:t>
        </w:r>
      </w:ins>
    </w:p>
    <w:p w14:paraId="77765FCA" w14:textId="77777777" w:rsidR="00440477" w:rsidRDefault="00440477" w:rsidP="00440477">
      <w:pPr>
        <w:pStyle w:val="Example"/>
        <w:ind w:left="130" w:right="115"/>
        <w:rPr>
          <w:ins w:id="3776" w:author="Russ Ott" w:date="2022-04-29T10:09:00Z"/>
        </w:rPr>
      </w:pPr>
      <w:ins w:id="3777" w:author="Russ Ott" w:date="2022-04-29T10:09:00Z">
        <w:r>
          <w:t xml:space="preserve">        &lt;act classCode="ACT" moodCode="EVN"&gt;</w:t>
        </w:r>
      </w:ins>
    </w:p>
    <w:p w14:paraId="1345C5F7" w14:textId="77777777" w:rsidR="00440477" w:rsidRDefault="00440477" w:rsidP="00440477">
      <w:pPr>
        <w:pStyle w:val="Example"/>
        <w:ind w:left="130" w:right="115"/>
        <w:rPr>
          <w:ins w:id="3778" w:author="Russ Ott" w:date="2022-04-29T10:09:00Z"/>
        </w:rPr>
      </w:pPr>
      <w:ins w:id="3779" w:author="Russ Ott" w:date="2022-04-29T10:09:00Z">
        <w:r>
          <w:t xml:space="preserve">            &lt;templateId root="2.16.840.1.113883.10.20.22.4.122" /&gt;</w:t>
        </w:r>
      </w:ins>
    </w:p>
    <w:p w14:paraId="76C858B0" w14:textId="77777777" w:rsidR="00440477" w:rsidRDefault="00440477" w:rsidP="00440477">
      <w:pPr>
        <w:pStyle w:val="Example"/>
        <w:ind w:left="130" w:right="115"/>
        <w:rPr>
          <w:ins w:id="3780" w:author="Russ Ott" w:date="2022-04-29T10:09:00Z"/>
        </w:rPr>
      </w:pPr>
      <w:ins w:id="3781" w:author="Russ Ott" w:date="2022-04-29T10:09:00Z">
        <w:r>
          <w:t xml:space="preserve">            &lt;!-- This id points to an already defined Health Concern in the Health Concerns Section --&gt;</w:t>
        </w:r>
      </w:ins>
    </w:p>
    <w:p w14:paraId="7EFF4E78" w14:textId="77777777" w:rsidR="00440477" w:rsidRDefault="00440477" w:rsidP="00440477">
      <w:pPr>
        <w:pStyle w:val="Example"/>
        <w:ind w:left="130" w:right="115"/>
        <w:rPr>
          <w:ins w:id="3782" w:author="Russ Ott" w:date="2022-04-29T10:09:00Z"/>
        </w:rPr>
      </w:pPr>
      <w:ins w:id="3783" w:author="Russ Ott" w:date="2022-04-29T10:09:00Z">
        <w:r>
          <w:t xml:space="preserve">            &lt;id root="4eab0e52-dd7d-4285-99eb-72d32ddb195c" /&gt;</w:t>
        </w:r>
      </w:ins>
    </w:p>
    <w:p w14:paraId="23725F96" w14:textId="77777777" w:rsidR="00440477" w:rsidRDefault="00440477" w:rsidP="00440477">
      <w:pPr>
        <w:pStyle w:val="Example"/>
        <w:ind w:left="130" w:right="115"/>
        <w:rPr>
          <w:ins w:id="3784" w:author="Russ Ott" w:date="2022-04-29T10:09:00Z"/>
        </w:rPr>
      </w:pPr>
      <w:ins w:id="3785" w:author="Russ Ott" w:date="2022-04-29T10:09:00Z">
        <w:r>
          <w:t xml:space="preserve">      ...</w:t>
        </w:r>
      </w:ins>
    </w:p>
    <w:p w14:paraId="75C9B90F" w14:textId="77777777" w:rsidR="00440477" w:rsidRDefault="00440477" w:rsidP="00440477">
      <w:pPr>
        <w:pStyle w:val="Example"/>
        <w:ind w:left="130" w:right="115"/>
        <w:rPr>
          <w:ins w:id="3786" w:author="Russ Ott" w:date="2022-04-29T10:09:00Z"/>
        </w:rPr>
      </w:pPr>
      <w:ins w:id="3787" w:author="Russ Ott" w:date="2022-04-29T10:09:00Z">
        <w:r>
          <w:t xml:space="preserve">    </w:t>
        </w:r>
      </w:ins>
    </w:p>
    <w:p w14:paraId="56CD5DCC" w14:textId="77777777" w:rsidR="00440477" w:rsidRDefault="00440477" w:rsidP="00440477">
      <w:pPr>
        <w:pStyle w:val="Example"/>
        <w:ind w:left="130" w:right="115"/>
        <w:rPr>
          <w:ins w:id="3788" w:author="Russ Ott" w:date="2022-04-29T10:09:00Z"/>
        </w:rPr>
      </w:pPr>
      <w:ins w:id="3789" w:author="Russ Ott" w:date="2022-04-29T10:09:00Z">
        <w:r>
          <w:t xml:space="preserve">        &lt;/act&gt;</w:t>
        </w:r>
      </w:ins>
    </w:p>
    <w:p w14:paraId="1F9443F0" w14:textId="77777777" w:rsidR="00440477" w:rsidRDefault="00440477" w:rsidP="00440477">
      <w:pPr>
        <w:pStyle w:val="Example"/>
        <w:ind w:left="130" w:right="115"/>
        <w:rPr>
          <w:ins w:id="3790" w:author="Russ Ott" w:date="2022-04-29T10:09:00Z"/>
        </w:rPr>
      </w:pPr>
      <w:ins w:id="3791" w:author="Russ Ott" w:date="2022-04-29T10:09:00Z">
        <w:r>
          <w:t xml:space="preserve">    &lt;/entryRelationship&gt;</w:t>
        </w:r>
      </w:ins>
    </w:p>
    <w:p w14:paraId="15FF0616" w14:textId="77777777" w:rsidR="00440477" w:rsidRDefault="00440477" w:rsidP="00440477">
      <w:pPr>
        <w:pStyle w:val="Example"/>
        <w:ind w:left="130" w:right="115"/>
        <w:rPr>
          <w:ins w:id="3792" w:author="Russ Ott" w:date="2022-04-29T10:09:00Z"/>
        </w:rPr>
      </w:pPr>
      <w:ins w:id="3793" w:author="Russ Ott" w:date="2022-04-29T10:09:00Z">
        <w:r>
          <w:t xml:space="preserve">    &lt;!-- Priority Preference --&gt;</w:t>
        </w:r>
      </w:ins>
    </w:p>
    <w:p w14:paraId="739940CC" w14:textId="77777777" w:rsidR="00440477" w:rsidRDefault="00440477" w:rsidP="00440477">
      <w:pPr>
        <w:pStyle w:val="Example"/>
        <w:ind w:left="130" w:right="115"/>
        <w:rPr>
          <w:ins w:id="3794" w:author="Russ Ott" w:date="2022-04-29T10:09:00Z"/>
        </w:rPr>
      </w:pPr>
      <w:ins w:id="3795" w:author="Russ Ott" w:date="2022-04-29T10:09:00Z">
        <w:r>
          <w:t xml:space="preserve">    &lt;entryRelationship typeCode="RSON"&gt;</w:t>
        </w:r>
      </w:ins>
    </w:p>
    <w:p w14:paraId="5957C4E6" w14:textId="77777777" w:rsidR="00440477" w:rsidRDefault="00440477" w:rsidP="00440477">
      <w:pPr>
        <w:pStyle w:val="Example"/>
        <w:ind w:left="130" w:right="115"/>
        <w:rPr>
          <w:ins w:id="3796" w:author="Russ Ott" w:date="2022-04-29T10:09:00Z"/>
        </w:rPr>
      </w:pPr>
      <w:ins w:id="3797" w:author="Russ Ott" w:date="2022-04-29T10:09:00Z">
        <w:r>
          <w:t xml:space="preserve">        &lt;!-- Priority Preference - this is the preference that the patient </w:t>
        </w:r>
      </w:ins>
    </w:p>
    <w:p w14:paraId="17298FE3" w14:textId="77777777" w:rsidR="00440477" w:rsidRDefault="00440477" w:rsidP="00440477">
      <w:pPr>
        <w:pStyle w:val="Example"/>
        <w:ind w:left="130" w:right="115"/>
        <w:rPr>
          <w:ins w:id="3798" w:author="Russ Ott" w:date="2022-04-29T10:09:00Z"/>
        </w:rPr>
      </w:pPr>
      <w:ins w:id="3799" w:author="Russ Ott" w:date="2022-04-29T10:09:00Z">
        <w:r>
          <w:t xml:space="preserve">      (specified by the Author Participation template)</w:t>
        </w:r>
      </w:ins>
    </w:p>
    <w:p w14:paraId="3081B342" w14:textId="77777777" w:rsidR="00440477" w:rsidRDefault="00440477" w:rsidP="00440477">
      <w:pPr>
        <w:pStyle w:val="Example"/>
        <w:ind w:left="130" w:right="115"/>
        <w:rPr>
          <w:ins w:id="3800" w:author="Russ Ott" w:date="2022-04-29T10:09:00Z"/>
        </w:rPr>
      </w:pPr>
      <w:ins w:id="3801" w:author="Russ Ott" w:date="2022-04-29T10:09:00Z">
        <w:r>
          <w:t xml:space="preserve">                  places on the Goal --&gt;</w:t>
        </w:r>
      </w:ins>
    </w:p>
    <w:p w14:paraId="7AC6C2DD" w14:textId="77777777" w:rsidR="00440477" w:rsidRDefault="00440477" w:rsidP="00440477">
      <w:pPr>
        <w:pStyle w:val="Example"/>
        <w:ind w:left="130" w:right="115"/>
        <w:rPr>
          <w:ins w:id="3802" w:author="Russ Ott" w:date="2022-04-29T10:09:00Z"/>
        </w:rPr>
      </w:pPr>
      <w:ins w:id="3803" w:author="Russ Ott" w:date="2022-04-29T10:09:00Z">
        <w:r>
          <w:t xml:space="preserve">        &lt;observation classCode="OBS" moodCode="EVN"&gt;</w:t>
        </w:r>
      </w:ins>
    </w:p>
    <w:p w14:paraId="362E9AF6" w14:textId="77777777" w:rsidR="00440477" w:rsidRDefault="00440477" w:rsidP="00440477">
      <w:pPr>
        <w:pStyle w:val="Example"/>
        <w:ind w:left="130" w:right="115"/>
        <w:rPr>
          <w:ins w:id="3804" w:author="Russ Ott" w:date="2022-04-29T10:09:00Z"/>
        </w:rPr>
      </w:pPr>
      <w:ins w:id="3805" w:author="Russ Ott" w:date="2022-04-29T10:09:00Z">
        <w:r>
          <w:t xml:space="preserve">            &lt;templateId root="2.16.840.1.113883.10.20.22.4.143" /&gt;</w:t>
        </w:r>
      </w:ins>
    </w:p>
    <w:p w14:paraId="34FBA0D1" w14:textId="77777777" w:rsidR="00440477" w:rsidRDefault="00440477" w:rsidP="00440477">
      <w:pPr>
        <w:pStyle w:val="Example"/>
        <w:ind w:left="130" w:right="115"/>
        <w:rPr>
          <w:ins w:id="3806" w:author="Russ Ott" w:date="2022-04-29T10:09:00Z"/>
        </w:rPr>
      </w:pPr>
      <w:ins w:id="3807" w:author="Russ Ott" w:date="2022-04-29T10:09:00Z">
        <w:r>
          <w:t xml:space="preserve">      ...</w:t>
        </w:r>
      </w:ins>
    </w:p>
    <w:p w14:paraId="34553669" w14:textId="77777777" w:rsidR="00440477" w:rsidRDefault="00440477" w:rsidP="00440477">
      <w:pPr>
        <w:pStyle w:val="Example"/>
        <w:ind w:left="130" w:right="115"/>
        <w:rPr>
          <w:ins w:id="3808" w:author="Russ Ott" w:date="2022-04-29T10:09:00Z"/>
        </w:rPr>
      </w:pPr>
      <w:ins w:id="3809" w:author="Russ Ott" w:date="2022-04-29T10:09:00Z">
        <w:r>
          <w:t xml:space="preserve">    </w:t>
        </w:r>
      </w:ins>
    </w:p>
    <w:p w14:paraId="441534BC" w14:textId="77777777" w:rsidR="00440477" w:rsidRDefault="00440477" w:rsidP="00440477">
      <w:pPr>
        <w:pStyle w:val="Example"/>
        <w:ind w:left="130" w:right="115"/>
        <w:rPr>
          <w:ins w:id="3810" w:author="Russ Ott" w:date="2022-04-29T10:09:00Z"/>
        </w:rPr>
      </w:pPr>
      <w:ins w:id="3811" w:author="Russ Ott" w:date="2022-04-29T10:09:00Z">
        <w:r>
          <w:t xml:space="preserve">        &lt;/observation&gt;</w:t>
        </w:r>
      </w:ins>
    </w:p>
    <w:p w14:paraId="7C94DAEC" w14:textId="77777777" w:rsidR="00440477" w:rsidRDefault="00440477" w:rsidP="00440477">
      <w:pPr>
        <w:pStyle w:val="Example"/>
        <w:ind w:left="130" w:right="115"/>
        <w:rPr>
          <w:ins w:id="3812" w:author="Russ Ott" w:date="2022-04-29T10:09:00Z"/>
        </w:rPr>
      </w:pPr>
      <w:ins w:id="3813" w:author="Russ Ott" w:date="2022-04-29T10:09:00Z">
        <w:r>
          <w:t xml:space="preserve">    &lt;/entryRelationship&gt;</w:t>
        </w:r>
      </w:ins>
    </w:p>
    <w:p w14:paraId="759F8CA3" w14:textId="77777777" w:rsidR="00440477" w:rsidRDefault="00440477" w:rsidP="00440477">
      <w:pPr>
        <w:pStyle w:val="Example"/>
        <w:ind w:left="130" w:right="115"/>
        <w:rPr>
          <w:ins w:id="3814" w:author="Russ Ott" w:date="2022-04-29T10:09:00Z"/>
        </w:rPr>
      </w:pPr>
      <w:ins w:id="3815" w:author="Russ Ott" w:date="2022-04-29T10:09:00Z">
        <w:r>
          <w:t xml:space="preserve">    &lt;!--  Priority Preference - this is the preference that the provider </w:t>
        </w:r>
      </w:ins>
    </w:p>
    <w:p w14:paraId="04E341A1" w14:textId="77777777" w:rsidR="00440477" w:rsidRDefault="00440477" w:rsidP="00440477">
      <w:pPr>
        <w:pStyle w:val="Example"/>
        <w:ind w:left="130" w:right="115"/>
        <w:rPr>
          <w:ins w:id="3816" w:author="Russ Ott" w:date="2022-04-29T10:09:00Z"/>
        </w:rPr>
      </w:pPr>
      <w:ins w:id="3817" w:author="Russ Ott" w:date="2022-04-29T10:09:00Z">
        <w:r>
          <w:t xml:space="preserve">    (specified by the Author Participation template)</w:t>
        </w:r>
      </w:ins>
    </w:p>
    <w:p w14:paraId="1D596D12" w14:textId="77777777" w:rsidR="00440477" w:rsidRDefault="00440477" w:rsidP="00440477">
      <w:pPr>
        <w:pStyle w:val="Example"/>
        <w:ind w:left="130" w:right="115"/>
        <w:rPr>
          <w:ins w:id="3818" w:author="Russ Ott" w:date="2022-04-29T10:09:00Z"/>
        </w:rPr>
      </w:pPr>
      <w:ins w:id="3819" w:author="Russ Ott" w:date="2022-04-29T10:09:00Z">
        <w:r>
          <w:t xml:space="preserve">     places on the Goal --&gt;</w:t>
        </w:r>
      </w:ins>
    </w:p>
    <w:p w14:paraId="0ABA0C21" w14:textId="77777777" w:rsidR="00440477" w:rsidRDefault="00440477" w:rsidP="00440477">
      <w:pPr>
        <w:pStyle w:val="Example"/>
        <w:ind w:left="130" w:right="115"/>
        <w:rPr>
          <w:ins w:id="3820" w:author="Russ Ott" w:date="2022-04-29T10:09:00Z"/>
        </w:rPr>
      </w:pPr>
      <w:ins w:id="3821" w:author="Russ Ott" w:date="2022-04-29T10:09:00Z">
        <w:r>
          <w:t xml:space="preserve">    &lt;entryRelationship typeCode="RSON"&gt;</w:t>
        </w:r>
      </w:ins>
    </w:p>
    <w:p w14:paraId="1E70177F" w14:textId="77777777" w:rsidR="00440477" w:rsidRDefault="00440477" w:rsidP="00440477">
      <w:pPr>
        <w:pStyle w:val="Example"/>
        <w:ind w:left="130" w:right="115"/>
        <w:rPr>
          <w:ins w:id="3822" w:author="Russ Ott" w:date="2022-04-29T10:09:00Z"/>
        </w:rPr>
      </w:pPr>
      <w:ins w:id="3823" w:author="Russ Ott" w:date="2022-04-29T10:09:00Z">
        <w:r>
          <w:t xml:space="preserve">        &lt;!--  Priority Preference --&gt;</w:t>
        </w:r>
      </w:ins>
    </w:p>
    <w:p w14:paraId="4D421DE1" w14:textId="77777777" w:rsidR="00440477" w:rsidRDefault="00440477" w:rsidP="00440477">
      <w:pPr>
        <w:pStyle w:val="Example"/>
        <w:ind w:left="130" w:right="115"/>
        <w:rPr>
          <w:ins w:id="3824" w:author="Russ Ott" w:date="2022-04-29T10:09:00Z"/>
        </w:rPr>
      </w:pPr>
      <w:ins w:id="3825" w:author="Russ Ott" w:date="2022-04-29T10:09:00Z">
        <w:r>
          <w:t xml:space="preserve">        &lt;observation classCode="OBS" moodCode="EVN"&gt;</w:t>
        </w:r>
      </w:ins>
    </w:p>
    <w:p w14:paraId="7C812A29" w14:textId="77777777" w:rsidR="00440477" w:rsidRDefault="00440477" w:rsidP="00440477">
      <w:pPr>
        <w:pStyle w:val="Example"/>
        <w:ind w:left="130" w:right="115"/>
        <w:rPr>
          <w:ins w:id="3826" w:author="Russ Ott" w:date="2022-04-29T10:09:00Z"/>
        </w:rPr>
      </w:pPr>
      <w:ins w:id="3827" w:author="Russ Ott" w:date="2022-04-29T10:09:00Z">
        <w:r>
          <w:t xml:space="preserve">            &lt;templateId root="2.16.840.1.113883.10.20.22.4.143" /&gt;</w:t>
        </w:r>
      </w:ins>
    </w:p>
    <w:p w14:paraId="023B568B" w14:textId="77777777" w:rsidR="00440477" w:rsidRDefault="00440477" w:rsidP="00440477">
      <w:pPr>
        <w:pStyle w:val="Example"/>
        <w:ind w:left="130" w:right="115"/>
        <w:rPr>
          <w:ins w:id="3828" w:author="Russ Ott" w:date="2022-04-29T10:09:00Z"/>
        </w:rPr>
      </w:pPr>
      <w:ins w:id="3829" w:author="Russ Ott" w:date="2022-04-29T10:09:00Z">
        <w:r>
          <w:t xml:space="preserve">      ...</w:t>
        </w:r>
      </w:ins>
    </w:p>
    <w:p w14:paraId="3973B87C" w14:textId="77777777" w:rsidR="00440477" w:rsidRDefault="00440477" w:rsidP="00440477">
      <w:pPr>
        <w:pStyle w:val="Example"/>
        <w:ind w:left="130" w:right="115"/>
        <w:rPr>
          <w:ins w:id="3830" w:author="Russ Ott" w:date="2022-04-29T10:09:00Z"/>
        </w:rPr>
      </w:pPr>
      <w:ins w:id="3831" w:author="Russ Ott" w:date="2022-04-29T10:09:00Z">
        <w:r>
          <w:t xml:space="preserve">    </w:t>
        </w:r>
      </w:ins>
    </w:p>
    <w:p w14:paraId="27794A69" w14:textId="77777777" w:rsidR="00440477" w:rsidRDefault="00440477" w:rsidP="00440477">
      <w:pPr>
        <w:pStyle w:val="Example"/>
        <w:ind w:left="130" w:right="115"/>
        <w:rPr>
          <w:ins w:id="3832" w:author="Russ Ott" w:date="2022-04-29T10:09:00Z"/>
        </w:rPr>
      </w:pPr>
      <w:ins w:id="3833" w:author="Russ Ott" w:date="2022-04-29T10:09:00Z">
        <w:r>
          <w:t xml:space="preserve">        &lt;/observation&gt;</w:t>
        </w:r>
      </w:ins>
    </w:p>
    <w:p w14:paraId="7328750F" w14:textId="77777777" w:rsidR="00440477" w:rsidRDefault="00440477" w:rsidP="00440477">
      <w:pPr>
        <w:pStyle w:val="Example"/>
        <w:ind w:left="130" w:right="115"/>
        <w:rPr>
          <w:ins w:id="3834" w:author="Russ Ott" w:date="2022-04-29T10:09:00Z"/>
        </w:rPr>
      </w:pPr>
      <w:ins w:id="3835" w:author="Russ Ott" w:date="2022-04-29T10:09:00Z">
        <w:r>
          <w:t xml:space="preserve">    &lt;/entryRelationship&gt;</w:t>
        </w:r>
      </w:ins>
    </w:p>
    <w:p w14:paraId="721FB542" w14:textId="77777777" w:rsidR="00440477" w:rsidRDefault="00440477" w:rsidP="00440477">
      <w:pPr>
        <w:pStyle w:val="Example"/>
        <w:ind w:left="130" w:right="115"/>
        <w:rPr>
          <w:ins w:id="3836" w:author="Russ Ott" w:date="2022-04-29T10:09:00Z"/>
        </w:rPr>
      </w:pPr>
      <w:ins w:id="3837" w:author="Russ Ott" w:date="2022-04-29T10:09:00Z">
        <w:r>
          <w:t>&lt;/observation&gt;</w:t>
        </w:r>
      </w:ins>
    </w:p>
    <w:p w14:paraId="4579AC13" w14:textId="77777777" w:rsidR="00440477" w:rsidRDefault="00440477" w:rsidP="00440477">
      <w:pPr>
        <w:pStyle w:val="BodyText"/>
        <w:rPr>
          <w:ins w:id="3838" w:author="Russ Ott" w:date="2022-04-29T10:09:00Z"/>
        </w:rPr>
      </w:pPr>
    </w:p>
    <w:p w14:paraId="67CB1B8F" w14:textId="3B7EF24F" w:rsidR="00440477" w:rsidRDefault="00440477" w:rsidP="00440477">
      <w:pPr>
        <w:pStyle w:val="Caption"/>
        <w:ind w:left="130" w:right="115"/>
        <w:rPr>
          <w:ins w:id="3839" w:author="Russ Ott" w:date="2022-04-29T10:09:00Z"/>
        </w:rPr>
      </w:pPr>
      <w:bookmarkStart w:id="3840" w:name="_Toc101450689"/>
      <w:ins w:id="3841" w:author="Russ Ott" w:date="2022-04-29T10:09:00Z">
        <w:r>
          <w:t xml:space="preserve">Figure </w:t>
        </w:r>
        <w:r>
          <w:fldChar w:fldCharType="begin"/>
        </w:r>
        <w:r>
          <w:instrText>SEQ Figure \* ARABIC</w:instrText>
        </w:r>
        <w:r>
          <w:fldChar w:fldCharType="separate"/>
        </w:r>
        <w:r w:rsidR="00F1669B">
          <w:t>15</w:t>
        </w:r>
        <w:r>
          <w:fldChar w:fldCharType="end"/>
        </w:r>
        <w:r>
          <w:t>: Social Determinant of Health Goal Example</w:t>
        </w:r>
        <w:bookmarkEnd w:id="3840"/>
      </w:ins>
    </w:p>
    <w:p w14:paraId="75ED21CD" w14:textId="77777777" w:rsidR="00440477" w:rsidRDefault="00440477" w:rsidP="00440477">
      <w:pPr>
        <w:pStyle w:val="Example"/>
        <w:ind w:left="130" w:right="115"/>
        <w:rPr>
          <w:ins w:id="3842" w:author="Russ Ott" w:date="2022-04-29T10:09:00Z"/>
        </w:rPr>
      </w:pPr>
      <w:ins w:id="3843" w:author="Russ Ott" w:date="2022-04-29T10:09:00Z">
        <w:r>
          <w:t xml:space="preserve">    </w:t>
        </w:r>
      </w:ins>
    </w:p>
    <w:p w14:paraId="2536A20C" w14:textId="77777777" w:rsidR="00440477" w:rsidRDefault="00440477" w:rsidP="00440477">
      <w:pPr>
        <w:pStyle w:val="Example"/>
        <w:ind w:left="130" w:right="115"/>
        <w:rPr>
          <w:ins w:id="3844" w:author="Russ Ott" w:date="2022-04-29T10:09:00Z"/>
        </w:rPr>
      </w:pPr>
      <w:ins w:id="3845" w:author="Russ Ott" w:date="2022-04-29T10:09:00Z">
        <w:r>
          <w:t>&lt;entry&gt;</w:t>
        </w:r>
      </w:ins>
    </w:p>
    <w:p w14:paraId="3BF3617A" w14:textId="77777777" w:rsidR="00440477" w:rsidRDefault="00440477" w:rsidP="00440477">
      <w:pPr>
        <w:pStyle w:val="Example"/>
        <w:ind w:left="130" w:right="115"/>
        <w:rPr>
          <w:ins w:id="3846" w:author="Russ Ott" w:date="2022-04-29T10:09:00Z"/>
        </w:rPr>
      </w:pPr>
      <w:ins w:id="3847" w:author="Russ Ott" w:date="2022-04-29T10:09:00Z">
        <w:r>
          <w:t xml:space="preserve">    &lt;observation classCode="OBS" moodCode="GOL"&gt;</w:t>
        </w:r>
      </w:ins>
    </w:p>
    <w:p w14:paraId="02EF6B3A" w14:textId="77777777" w:rsidR="00440477" w:rsidRDefault="00440477" w:rsidP="00440477">
      <w:pPr>
        <w:pStyle w:val="Example"/>
        <w:ind w:left="130" w:right="115"/>
        <w:rPr>
          <w:ins w:id="3848" w:author="Russ Ott" w:date="2022-04-29T10:09:00Z"/>
        </w:rPr>
      </w:pPr>
      <w:ins w:id="3849" w:author="Russ Ott" w:date="2022-04-29T10:09:00Z">
        <w:r>
          <w:t xml:space="preserve">        &lt;templateId root="2.16.840.1.113883.10.20.22.4.121" /&gt;</w:t>
        </w:r>
      </w:ins>
    </w:p>
    <w:p w14:paraId="35F144BF" w14:textId="77777777" w:rsidR="00440477" w:rsidRDefault="00440477" w:rsidP="00440477">
      <w:pPr>
        <w:pStyle w:val="Example"/>
        <w:ind w:left="130" w:right="115"/>
        <w:rPr>
          <w:ins w:id="3850" w:author="Russ Ott" w:date="2022-04-29T10:09:00Z"/>
        </w:rPr>
      </w:pPr>
      <w:ins w:id="3851" w:author="Russ Ott" w:date="2022-04-29T10:09:00Z">
        <w:r>
          <w:t xml:space="preserve">        &lt;templateId root="2.16.840.1.113883.10.20.22.4.121" extension="2022-06-01"/&gt;</w:t>
        </w:r>
      </w:ins>
    </w:p>
    <w:p w14:paraId="03E72178" w14:textId="77777777" w:rsidR="00440477" w:rsidRDefault="00440477" w:rsidP="00440477">
      <w:pPr>
        <w:pStyle w:val="Example"/>
        <w:ind w:left="130" w:right="115"/>
        <w:rPr>
          <w:ins w:id="3852" w:author="Russ Ott" w:date="2022-04-29T10:09:00Z"/>
        </w:rPr>
      </w:pPr>
      <w:ins w:id="3853" w:author="Russ Ott" w:date="2022-04-29T10:09:00Z">
        <w:r>
          <w:t xml:space="preserve">        &lt;id extension="3241" </w:t>
        </w:r>
      </w:ins>
    </w:p>
    <w:p w14:paraId="54FBA70C" w14:textId="77777777" w:rsidR="00440477" w:rsidRDefault="00440477" w:rsidP="00440477">
      <w:pPr>
        <w:pStyle w:val="Example"/>
        <w:ind w:left="130" w:right="115"/>
        <w:rPr>
          <w:ins w:id="3854" w:author="Russ Ott" w:date="2022-04-29T10:09:00Z"/>
        </w:rPr>
      </w:pPr>
      <w:ins w:id="3855" w:author="Russ Ott" w:date="2022-04-29T10:09:00Z">
        <w:r>
          <w:t xml:space="preserve">                                root="1.2.840.114350.1.13.6289.1.7.2.737179"/&gt;</w:t>
        </w:r>
      </w:ins>
    </w:p>
    <w:p w14:paraId="554468E0" w14:textId="77777777" w:rsidR="00440477" w:rsidRDefault="00440477" w:rsidP="00440477">
      <w:pPr>
        <w:pStyle w:val="Example"/>
        <w:ind w:left="130" w:right="115"/>
        <w:rPr>
          <w:ins w:id="3856" w:author="Russ Ott" w:date="2022-04-29T10:09:00Z"/>
        </w:rPr>
      </w:pPr>
      <w:ins w:id="3857" w:author="Russ Ott" w:date="2022-04-29T10:09:00Z">
        <w:r>
          <w:t xml:space="preserve">        &lt;code code="8689-2" displayName="History of Social function" </w:t>
        </w:r>
      </w:ins>
    </w:p>
    <w:p w14:paraId="3C783A55" w14:textId="77777777" w:rsidR="00440477" w:rsidRDefault="00440477" w:rsidP="00440477">
      <w:pPr>
        <w:pStyle w:val="Example"/>
        <w:ind w:left="130" w:right="115"/>
        <w:rPr>
          <w:ins w:id="3858" w:author="Russ Ott" w:date="2022-04-29T10:09:00Z"/>
        </w:rPr>
      </w:pPr>
      <w:ins w:id="3859" w:author="Russ Ott" w:date="2022-04-29T10:09:00Z">
        <w:r>
          <w:t xml:space="preserve">                             codeSystem="2.16.840.1.113883.5.61" </w:t>
        </w:r>
      </w:ins>
    </w:p>
    <w:p w14:paraId="6B62AA5D" w14:textId="77777777" w:rsidR="00440477" w:rsidRDefault="00440477" w:rsidP="00440477">
      <w:pPr>
        <w:pStyle w:val="Example"/>
        <w:ind w:left="130" w:right="115"/>
        <w:rPr>
          <w:ins w:id="3860" w:author="Russ Ott" w:date="2022-04-29T10:09:00Z"/>
        </w:rPr>
      </w:pPr>
      <w:ins w:id="3861" w:author="Russ Ott" w:date="2022-04-29T10:09:00Z">
        <w:r>
          <w:t xml:space="preserve">                          codeSystemName="LOINC"&gt;</w:t>
        </w:r>
      </w:ins>
    </w:p>
    <w:p w14:paraId="432EA9AC" w14:textId="77777777" w:rsidR="00440477" w:rsidRDefault="00440477" w:rsidP="00440477">
      <w:pPr>
        <w:pStyle w:val="Example"/>
        <w:ind w:left="130" w:right="115"/>
        <w:rPr>
          <w:ins w:id="3862" w:author="Russ Ott" w:date="2022-04-29T10:09:00Z"/>
        </w:rPr>
      </w:pPr>
      <w:ins w:id="3863" w:author="Russ Ott" w:date="2022-04-29T10:09:00Z">
        <w:r>
          <w:t xml:space="preserve">            &lt;originalText&gt;</w:t>
        </w:r>
      </w:ins>
    </w:p>
    <w:p w14:paraId="702FF6EF" w14:textId="77777777" w:rsidR="00440477" w:rsidRDefault="00440477" w:rsidP="00440477">
      <w:pPr>
        <w:pStyle w:val="Example"/>
        <w:ind w:left="130" w:right="115"/>
        <w:rPr>
          <w:ins w:id="3864" w:author="Russ Ott" w:date="2022-04-29T10:09:00Z"/>
        </w:rPr>
      </w:pPr>
      <w:ins w:id="3865" w:author="Russ Ott" w:date="2022-04-29T10:09:00Z">
        <w:r>
          <w:t xml:space="preserve">                &lt;reference value="#goal1"/&gt;</w:t>
        </w:r>
      </w:ins>
    </w:p>
    <w:p w14:paraId="7B212BA7" w14:textId="77777777" w:rsidR="00440477" w:rsidRDefault="00440477" w:rsidP="00440477">
      <w:pPr>
        <w:pStyle w:val="Example"/>
        <w:ind w:left="130" w:right="115"/>
        <w:rPr>
          <w:ins w:id="3866" w:author="Russ Ott" w:date="2022-04-29T10:09:00Z"/>
        </w:rPr>
      </w:pPr>
      <w:ins w:id="3867" w:author="Russ Ott" w:date="2022-04-29T10:09:00Z">
        <w:r>
          <w:t xml:space="preserve">            &lt;/originalText&gt;</w:t>
        </w:r>
      </w:ins>
    </w:p>
    <w:p w14:paraId="4294972F" w14:textId="77777777" w:rsidR="00440477" w:rsidRDefault="00440477" w:rsidP="00440477">
      <w:pPr>
        <w:pStyle w:val="Example"/>
        <w:ind w:left="130" w:right="115"/>
        <w:rPr>
          <w:ins w:id="3868" w:author="Russ Ott" w:date="2022-04-29T10:09:00Z"/>
        </w:rPr>
      </w:pPr>
      <w:ins w:id="3869" w:author="Russ Ott" w:date="2022-04-29T10:09:00Z">
        <w:r>
          <w:t xml:space="preserve">        &lt;/code&gt;</w:t>
        </w:r>
      </w:ins>
    </w:p>
    <w:p w14:paraId="5978C71B" w14:textId="77777777" w:rsidR="00440477" w:rsidRDefault="00440477" w:rsidP="00440477">
      <w:pPr>
        <w:pStyle w:val="Example"/>
        <w:ind w:left="130" w:right="115"/>
        <w:rPr>
          <w:ins w:id="3870" w:author="Russ Ott" w:date="2022-04-29T10:09:00Z"/>
        </w:rPr>
      </w:pPr>
      <w:ins w:id="3871" w:author="Russ Ott" w:date="2022-04-29T10:09:00Z">
        <w:r>
          <w:t xml:space="preserve">        &lt;statusCode code="active"/&gt;</w:t>
        </w:r>
      </w:ins>
    </w:p>
    <w:p w14:paraId="097B3945" w14:textId="77777777" w:rsidR="00440477" w:rsidRDefault="00440477" w:rsidP="00440477">
      <w:pPr>
        <w:pStyle w:val="Example"/>
        <w:ind w:left="130" w:right="115"/>
        <w:rPr>
          <w:ins w:id="3872" w:author="Russ Ott" w:date="2022-04-29T10:09:00Z"/>
        </w:rPr>
      </w:pPr>
      <w:ins w:id="3873" w:author="Russ Ott" w:date="2022-04-29T10:09:00Z">
        <w:r>
          <w:t xml:space="preserve">        &lt;effectiveTime&gt;</w:t>
        </w:r>
      </w:ins>
    </w:p>
    <w:p w14:paraId="5750B31A" w14:textId="77777777" w:rsidR="00440477" w:rsidRDefault="00440477" w:rsidP="00440477">
      <w:pPr>
        <w:pStyle w:val="Example"/>
        <w:ind w:left="130" w:right="115"/>
        <w:rPr>
          <w:ins w:id="3874" w:author="Russ Ott" w:date="2022-04-29T10:09:00Z"/>
        </w:rPr>
      </w:pPr>
      <w:ins w:id="3875" w:author="Russ Ott" w:date="2022-04-29T10:09:00Z">
        <w:r>
          <w:t xml:space="preserve">            &lt;!-- The effectiveTime/low indicates the desired "Achieve by" </w:t>
        </w:r>
      </w:ins>
    </w:p>
    <w:p w14:paraId="4DF3DEA3" w14:textId="77777777" w:rsidR="00440477" w:rsidRDefault="00440477" w:rsidP="00440477">
      <w:pPr>
        <w:pStyle w:val="Example"/>
        <w:ind w:left="130" w:right="115"/>
        <w:rPr>
          <w:ins w:id="3876" w:author="Russ Ott" w:date="2022-04-29T10:09:00Z"/>
        </w:rPr>
      </w:pPr>
      <w:ins w:id="3877" w:author="Russ Ott" w:date="2022-04-29T10:09:00Z">
        <w:r>
          <w:t xml:space="preserve">                                date --&gt;</w:t>
        </w:r>
      </w:ins>
    </w:p>
    <w:p w14:paraId="1FB0E62A" w14:textId="77777777" w:rsidR="00440477" w:rsidRDefault="00440477" w:rsidP="00440477">
      <w:pPr>
        <w:pStyle w:val="Example"/>
        <w:ind w:left="130" w:right="115"/>
        <w:rPr>
          <w:ins w:id="3878" w:author="Russ Ott" w:date="2022-04-29T10:09:00Z"/>
        </w:rPr>
      </w:pPr>
      <w:ins w:id="3879" w:author="Russ Ott" w:date="2022-04-29T10:09:00Z">
        <w:r>
          <w:t xml:space="preserve">            &lt;low value="20220814"/&gt;</w:t>
        </w:r>
      </w:ins>
    </w:p>
    <w:p w14:paraId="607A8FA7" w14:textId="77777777" w:rsidR="00440477" w:rsidRDefault="00440477" w:rsidP="00440477">
      <w:pPr>
        <w:pStyle w:val="Example"/>
        <w:ind w:left="130" w:right="115"/>
        <w:rPr>
          <w:ins w:id="3880" w:author="Russ Ott" w:date="2022-04-29T10:09:00Z"/>
        </w:rPr>
      </w:pPr>
      <w:ins w:id="3881" w:author="Russ Ott" w:date="2022-04-29T10:09:00Z">
        <w:r>
          <w:t xml:space="preserve">            &lt;high nullFlavor="NI"/&gt;</w:t>
        </w:r>
      </w:ins>
    </w:p>
    <w:p w14:paraId="58E5F4EC" w14:textId="77777777" w:rsidR="00440477" w:rsidRDefault="00440477" w:rsidP="00440477">
      <w:pPr>
        <w:pStyle w:val="Example"/>
        <w:ind w:left="130" w:right="115"/>
        <w:rPr>
          <w:ins w:id="3882" w:author="Russ Ott" w:date="2022-04-29T10:09:00Z"/>
        </w:rPr>
      </w:pPr>
      <w:ins w:id="3883" w:author="Russ Ott" w:date="2022-04-29T10:09:00Z">
        <w:r>
          <w:t xml:space="preserve">            &lt;value xsi:type="CD" code="1078229009"  </w:t>
        </w:r>
      </w:ins>
    </w:p>
    <w:p w14:paraId="08F1FA39" w14:textId="77777777" w:rsidR="00440477" w:rsidRDefault="00440477" w:rsidP="00440477">
      <w:pPr>
        <w:pStyle w:val="Example"/>
        <w:ind w:left="130" w:right="115"/>
        <w:rPr>
          <w:ins w:id="3884" w:author="Russ Ott" w:date="2022-04-29T10:09:00Z"/>
        </w:rPr>
      </w:pPr>
      <w:ins w:id="3885" w:author="Russ Ott" w:date="2022-04-29T10:09:00Z">
        <w:r>
          <w:t xml:space="preserve">                                displayName="Food security (finding)" </w:t>
        </w:r>
      </w:ins>
    </w:p>
    <w:p w14:paraId="4619132E" w14:textId="77777777" w:rsidR="00440477" w:rsidRDefault="00440477" w:rsidP="00440477">
      <w:pPr>
        <w:pStyle w:val="Example"/>
        <w:ind w:left="130" w:right="115"/>
        <w:rPr>
          <w:ins w:id="3886" w:author="Russ Ott" w:date="2022-04-29T10:09:00Z"/>
        </w:rPr>
      </w:pPr>
      <w:ins w:id="3887" w:author="Russ Ott" w:date="2022-04-29T10:09:00Z">
        <w:r>
          <w:t xml:space="preserve">                          codeSystem="2.16.840.1.113883.6.96" </w:t>
        </w:r>
      </w:ins>
    </w:p>
    <w:p w14:paraId="4B01A793" w14:textId="77777777" w:rsidR="00440477" w:rsidRDefault="00440477" w:rsidP="00440477">
      <w:pPr>
        <w:pStyle w:val="Example"/>
        <w:ind w:left="130" w:right="115"/>
        <w:rPr>
          <w:ins w:id="3888" w:author="Russ Ott" w:date="2022-04-29T10:09:00Z"/>
        </w:rPr>
      </w:pPr>
      <w:ins w:id="3889" w:author="Russ Ott" w:date="2022-04-29T10:09:00Z">
        <w:r>
          <w:t xml:space="preserve">                            codeSystemName="SNOMED CT"/&gt;</w:t>
        </w:r>
      </w:ins>
    </w:p>
    <w:p w14:paraId="19868068" w14:textId="77777777" w:rsidR="00440477" w:rsidRDefault="00440477" w:rsidP="00440477">
      <w:pPr>
        <w:pStyle w:val="Example"/>
        <w:ind w:left="130" w:right="115"/>
        <w:rPr>
          <w:ins w:id="3890" w:author="Russ Ott" w:date="2022-04-29T10:09:00Z"/>
        </w:rPr>
      </w:pPr>
      <w:ins w:id="3891" w:author="Russ Ott" w:date="2022-04-29T10:09:00Z">
        <w:r>
          <w:t xml:space="preserve">        &lt;/effectiveTime&gt;</w:t>
        </w:r>
      </w:ins>
    </w:p>
    <w:p w14:paraId="57F8CCA1" w14:textId="77777777" w:rsidR="00440477" w:rsidRDefault="00440477" w:rsidP="00440477">
      <w:pPr>
        <w:pStyle w:val="Example"/>
        <w:ind w:left="130" w:right="115"/>
        <w:rPr>
          <w:ins w:id="3892" w:author="Russ Ott" w:date="2022-04-29T10:09:00Z"/>
        </w:rPr>
      </w:pPr>
      <w:ins w:id="3893" w:author="Russ Ott" w:date="2022-04-29T10:09:00Z">
        <w:r>
          <w:t xml:space="preserve">    &lt;/observation&gt;</w:t>
        </w:r>
      </w:ins>
    </w:p>
    <w:p w14:paraId="7ECF14D3" w14:textId="77777777" w:rsidR="00440477" w:rsidRDefault="00440477" w:rsidP="00440477">
      <w:pPr>
        <w:pStyle w:val="Example"/>
        <w:ind w:left="130" w:right="115"/>
        <w:rPr>
          <w:ins w:id="3894" w:author="Russ Ott" w:date="2022-04-29T10:09:00Z"/>
        </w:rPr>
      </w:pPr>
      <w:ins w:id="3895" w:author="Russ Ott" w:date="2022-04-29T10:09:00Z">
        <w:r>
          <w:t>&lt;/entry&gt;</w:t>
        </w:r>
      </w:ins>
    </w:p>
    <w:p w14:paraId="695EE8C6" w14:textId="77777777" w:rsidR="00440477" w:rsidRDefault="00440477" w:rsidP="00440477">
      <w:pPr>
        <w:pStyle w:val="BodyText"/>
        <w:rPr>
          <w:ins w:id="3896" w:author="Russ Ott" w:date="2022-04-29T10:09:00Z"/>
        </w:rPr>
      </w:pPr>
    </w:p>
    <w:p w14:paraId="7914D329" w14:textId="49EA8C42" w:rsidR="00440477" w:rsidRDefault="00440477" w:rsidP="00440477">
      <w:pPr>
        <w:pStyle w:val="Caption"/>
        <w:ind w:left="130" w:right="115"/>
        <w:rPr>
          <w:ins w:id="3897" w:author="Russ Ott" w:date="2022-04-29T10:09:00Z"/>
        </w:rPr>
      </w:pPr>
      <w:bookmarkStart w:id="3898" w:name="_Toc101450690"/>
      <w:ins w:id="3899" w:author="Russ Ott" w:date="2022-04-29T10:09:00Z">
        <w:r>
          <w:t xml:space="preserve">Figure </w:t>
        </w:r>
        <w:r>
          <w:fldChar w:fldCharType="begin"/>
        </w:r>
        <w:r>
          <w:instrText>SEQ Figure \* ARABIC</w:instrText>
        </w:r>
        <w:r>
          <w:fldChar w:fldCharType="separate"/>
        </w:r>
        <w:r w:rsidR="00F1669B">
          <w:t>16</w:t>
        </w:r>
        <w:r>
          <w:fldChar w:fldCharType="end"/>
        </w:r>
        <w:r>
          <w:t>: Social Determinant of Health Text Goal Example</w:t>
        </w:r>
        <w:bookmarkEnd w:id="3898"/>
      </w:ins>
    </w:p>
    <w:p w14:paraId="2EF5C6EE" w14:textId="77777777" w:rsidR="00440477" w:rsidRDefault="00440477" w:rsidP="00440477">
      <w:pPr>
        <w:pStyle w:val="Example"/>
        <w:ind w:left="130" w:right="115"/>
        <w:rPr>
          <w:ins w:id="3900" w:author="Russ Ott" w:date="2022-04-29T10:09:00Z"/>
        </w:rPr>
      </w:pPr>
      <w:ins w:id="3901" w:author="Russ Ott" w:date="2022-04-29T10:09:00Z">
        <w:r>
          <w:t>&lt;component&gt;</w:t>
        </w:r>
      </w:ins>
    </w:p>
    <w:p w14:paraId="25DD55D4" w14:textId="77777777" w:rsidR="00440477" w:rsidRDefault="00440477" w:rsidP="00440477">
      <w:pPr>
        <w:pStyle w:val="Example"/>
        <w:ind w:left="130" w:right="115"/>
        <w:rPr>
          <w:ins w:id="3902" w:author="Russ Ott" w:date="2022-04-29T10:09:00Z"/>
        </w:rPr>
      </w:pPr>
      <w:ins w:id="3903" w:author="Russ Ott" w:date="2022-04-29T10:09:00Z">
        <w:r>
          <w:t xml:space="preserve">    &lt;section&gt;</w:t>
        </w:r>
      </w:ins>
    </w:p>
    <w:p w14:paraId="373276CA" w14:textId="77777777" w:rsidR="00440477" w:rsidRDefault="00440477" w:rsidP="00440477">
      <w:pPr>
        <w:pStyle w:val="Example"/>
        <w:ind w:left="130" w:right="115"/>
        <w:rPr>
          <w:ins w:id="3904" w:author="Russ Ott" w:date="2022-04-29T10:09:00Z"/>
        </w:rPr>
      </w:pPr>
      <w:ins w:id="3905" w:author="Russ Ott" w:date="2022-04-29T10:09:00Z">
        <w:r>
          <w:t xml:space="preserve">        &lt;!-- Goals Section --&gt;</w:t>
        </w:r>
      </w:ins>
    </w:p>
    <w:p w14:paraId="2603F5E1" w14:textId="77777777" w:rsidR="00440477" w:rsidRDefault="00440477" w:rsidP="00440477">
      <w:pPr>
        <w:pStyle w:val="Example"/>
        <w:ind w:left="130" w:right="115"/>
        <w:rPr>
          <w:ins w:id="3906" w:author="Russ Ott" w:date="2022-04-29T10:09:00Z"/>
        </w:rPr>
      </w:pPr>
      <w:ins w:id="3907" w:author="Russ Ott" w:date="2022-04-29T10:09:00Z">
        <w:r>
          <w:t xml:space="preserve">        &lt;templateId root="2.16.840.1.113883.10.20.22.2.60"/&gt;</w:t>
        </w:r>
      </w:ins>
    </w:p>
    <w:p w14:paraId="00FC920F" w14:textId="77777777" w:rsidR="00440477" w:rsidRDefault="00440477" w:rsidP="00440477">
      <w:pPr>
        <w:pStyle w:val="Example"/>
        <w:ind w:left="130" w:right="115"/>
        <w:rPr>
          <w:ins w:id="3908" w:author="Russ Ott" w:date="2022-04-29T10:09:00Z"/>
        </w:rPr>
      </w:pPr>
      <w:ins w:id="3909" w:author="Russ Ott" w:date="2022-04-29T10:09:00Z">
        <w:r>
          <w:t xml:space="preserve">        &lt;code code="61146-7" displayName="Goals" codeSystem="2.16.840.1.113883.6.1" codeSystemName="LOINC"/&gt;</w:t>
        </w:r>
      </w:ins>
    </w:p>
    <w:p w14:paraId="747BEA57" w14:textId="77777777" w:rsidR="00440477" w:rsidRDefault="00440477" w:rsidP="00440477">
      <w:pPr>
        <w:pStyle w:val="Example"/>
        <w:ind w:left="130" w:right="115"/>
        <w:rPr>
          <w:ins w:id="3910" w:author="Russ Ott" w:date="2022-04-29T10:09:00Z"/>
        </w:rPr>
      </w:pPr>
      <w:ins w:id="3911" w:author="Russ Ott" w:date="2022-04-29T10:09:00Z">
        <w:r>
          <w:t xml:space="preserve">        &lt;title&gt;Goals Section&lt;/title&gt;</w:t>
        </w:r>
      </w:ins>
    </w:p>
    <w:p w14:paraId="50DA01D8" w14:textId="77777777" w:rsidR="00440477" w:rsidRDefault="00440477" w:rsidP="00440477">
      <w:pPr>
        <w:pStyle w:val="Example"/>
        <w:ind w:left="130" w:right="115"/>
        <w:rPr>
          <w:ins w:id="3912" w:author="Russ Ott" w:date="2022-04-29T10:09:00Z"/>
        </w:rPr>
      </w:pPr>
      <w:ins w:id="3913" w:author="Russ Ott" w:date="2022-04-29T10:09:00Z">
        <w:r>
          <w:t xml:space="preserve">        &lt;text&gt;</w:t>
        </w:r>
      </w:ins>
    </w:p>
    <w:p w14:paraId="5685929C" w14:textId="77777777" w:rsidR="00440477" w:rsidRDefault="00440477" w:rsidP="00440477">
      <w:pPr>
        <w:pStyle w:val="Example"/>
        <w:ind w:left="130" w:right="115"/>
        <w:rPr>
          <w:ins w:id="3914" w:author="Russ Ott" w:date="2022-04-29T10:09:00Z"/>
        </w:rPr>
      </w:pPr>
      <w:ins w:id="3915" w:author="Russ Ott" w:date="2022-04-29T10:09:00Z">
        <w:r>
          <w:t xml:space="preserve">            &lt;paragraph ID="Goals"&gt;Patient wants to move into Cherry Street subsidized housing&lt;/paragraph&gt;</w:t>
        </w:r>
      </w:ins>
    </w:p>
    <w:p w14:paraId="5D564E06" w14:textId="77777777" w:rsidR="00440477" w:rsidRDefault="00440477" w:rsidP="00440477">
      <w:pPr>
        <w:pStyle w:val="Example"/>
        <w:ind w:left="130" w:right="115"/>
        <w:rPr>
          <w:ins w:id="3916" w:author="Russ Ott" w:date="2022-04-29T10:09:00Z"/>
        </w:rPr>
      </w:pPr>
      <w:ins w:id="3917" w:author="Russ Ott" w:date="2022-04-29T10:09:00Z">
        <w:r>
          <w:t xml:space="preserve">        &lt;/text&gt;</w:t>
        </w:r>
      </w:ins>
    </w:p>
    <w:p w14:paraId="52FC36D6" w14:textId="77777777" w:rsidR="00440477" w:rsidRDefault="00440477" w:rsidP="00440477">
      <w:pPr>
        <w:pStyle w:val="Example"/>
        <w:ind w:left="130" w:right="115"/>
        <w:rPr>
          <w:ins w:id="3918" w:author="Russ Ott" w:date="2022-04-29T10:09:00Z"/>
        </w:rPr>
      </w:pPr>
      <w:ins w:id="3919" w:author="Russ Ott" w:date="2022-04-29T10:09:00Z">
        <w:r>
          <w:t xml:space="preserve">        &lt;entry&gt;</w:t>
        </w:r>
      </w:ins>
    </w:p>
    <w:p w14:paraId="30D096D8" w14:textId="77777777" w:rsidR="00440477" w:rsidRDefault="00440477" w:rsidP="00440477">
      <w:pPr>
        <w:pStyle w:val="Example"/>
        <w:ind w:left="130" w:right="115"/>
        <w:rPr>
          <w:ins w:id="3920" w:author="Russ Ott" w:date="2022-04-29T10:09:00Z"/>
        </w:rPr>
      </w:pPr>
      <w:ins w:id="3921" w:author="Russ Ott" w:date="2022-04-29T10:09:00Z">
        <w:r>
          <w:t xml:space="preserve">            &lt;!-- Goal Observation --&gt;</w:t>
        </w:r>
      </w:ins>
    </w:p>
    <w:p w14:paraId="4D37B3E9" w14:textId="77777777" w:rsidR="00440477" w:rsidRDefault="00440477" w:rsidP="00440477">
      <w:pPr>
        <w:pStyle w:val="Example"/>
        <w:ind w:left="130" w:right="115"/>
        <w:rPr>
          <w:ins w:id="3922" w:author="Russ Ott" w:date="2022-04-29T10:09:00Z"/>
        </w:rPr>
      </w:pPr>
      <w:ins w:id="3923" w:author="Russ Ott" w:date="2022-04-29T10:09:00Z">
        <w:r>
          <w:t xml:space="preserve">            &lt;observation classCode="OBS" moodCode="GOL"&gt;</w:t>
        </w:r>
      </w:ins>
    </w:p>
    <w:p w14:paraId="6CFDCA82" w14:textId="77777777" w:rsidR="00440477" w:rsidRDefault="00440477" w:rsidP="00440477">
      <w:pPr>
        <w:pStyle w:val="Example"/>
        <w:ind w:left="130" w:right="115"/>
        <w:rPr>
          <w:ins w:id="3924" w:author="Russ Ott" w:date="2022-04-29T10:09:00Z"/>
        </w:rPr>
      </w:pPr>
      <w:ins w:id="3925" w:author="Russ Ott" w:date="2022-04-29T10:09:00Z">
        <w:r>
          <w:t xml:space="preserve">                &lt;!-- Goal Observation --&gt;</w:t>
        </w:r>
      </w:ins>
    </w:p>
    <w:p w14:paraId="5F4EC766" w14:textId="77777777" w:rsidR="00440477" w:rsidRDefault="00440477" w:rsidP="00440477">
      <w:pPr>
        <w:pStyle w:val="Example"/>
        <w:ind w:left="130" w:right="115"/>
        <w:rPr>
          <w:ins w:id="3926" w:author="Russ Ott" w:date="2022-04-29T10:09:00Z"/>
        </w:rPr>
      </w:pPr>
      <w:ins w:id="3927" w:author="Russ Ott" w:date="2022-04-29T10:09:00Z">
        <w:r>
          <w:t xml:space="preserve">                &lt;templateId root="2.16.840.1.113883.10.20.22.4.121"/&gt;</w:t>
        </w:r>
      </w:ins>
    </w:p>
    <w:p w14:paraId="6C447CBA" w14:textId="77777777" w:rsidR="00440477" w:rsidRDefault="00440477" w:rsidP="00440477">
      <w:pPr>
        <w:pStyle w:val="Example"/>
        <w:ind w:left="130" w:right="115"/>
        <w:rPr>
          <w:ins w:id="3928" w:author="Russ Ott" w:date="2022-04-29T10:09:00Z"/>
        </w:rPr>
      </w:pPr>
      <w:ins w:id="3929" w:author="Russ Ott" w:date="2022-04-29T10:09:00Z">
        <w:r>
          <w:t xml:space="preserve">                &lt;templateId root="2.16.840.1.113883.10.20.22.4.121" extension="2022-06-01"/&gt;</w:t>
        </w:r>
      </w:ins>
    </w:p>
    <w:p w14:paraId="1A71E242" w14:textId="77777777" w:rsidR="00440477" w:rsidRDefault="00440477" w:rsidP="00440477">
      <w:pPr>
        <w:pStyle w:val="Example"/>
        <w:ind w:left="130" w:right="115"/>
        <w:rPr>
          <w:ins w:id="3930" w:author="Russ Ott" w:date="2022-04-29T10:09:00Z"/>
        </w:rPr>
      </w:pPr>
      <w:ins w:id="3931" w:author="Russ Ott" w:date="2022-04-29T10:09:00Z">
        <w:r>
          <w:t xml:space="preserve">                &lt;!-- If you have an id for your goal, include here --&gt;</w:t>
        </w:r>
      </w:ins>
    </w:p>
    <w:p w14:paraId="1E01CD07" w14:textId="77777777" w:rsidR="00440477" w:rsidRDefault="00440477" w:rsidP="00440477">
      <w:pPr>
        <w:pStyle w:val="Example"/>
        <w:ind w:left="130" w:right="115"/>
        <w:rPr>
          <w:ins w:id="3932" w:author="Russ Ott" w:date="2022-04-29T10:09:00Z"/>
        </w:rPr>
      </w:pPr>
      <w:ins w:id="3933" w:author="Russ Ott" w:date="2022-04-29T10:09:00Z">
        <w:r>
          <w:t xml:space="preserve">                &lt;id nullFlavor="UNK"/&gt;</w:t>
        </w:r>
      </w:ins>
    </w:p>
    <w:p w14:paraId="46235138" w14:textId="77777777" w:rsidR="00440477" w:rsidRDefault="00440477" w:rsidP="00440477">
      <w:pPr>
        <w:pStyle w:val="Example"/>
        <w:ind w:left="130" w:right="115"/>
        <w:rPr>
          <w:ins w:id="3934" w:author="Russ Ott" w:date="2022-04-29T10:09:00Z"/>
        </w:rPr>
      </w:pPr>
      <w:ins w:id="3935" w:author="Russ Ott" w:date="2022-04-29T10:09:00Z">
        <w:r>
          <w:t xml:space="preserve">                &lt;code nullFlavor="UNK"/&gt;</w:t>
        </w:r>
      </w:ins>
    </w:p>
    <w:p w14:paraId="53EFBCB7" w14:textId="77777777" w:rsidR="00440477" w:rsidRDefault="00440477" w:rsidP="00440477">
      <w:pPr>
        <w:pStyle w:val="Example"/>
        <w:ind w:left="130" w:right="115"/>
        <w:rPr>
          <w:ins w:id="3936" w:author="Russ Ott" w:date="2022-04-29T10:09:00Z"/>
        </w:rPr>
      </w:pPr>
      <w:ins w:id="3937" w:author="Russ Ott" w:date="2022-04-29T10:09:00Z">
        <w:r>
          <w:t xml:space="preserve">                &lt;text&gt;</w:t>
        </w:r>
      </w:ins>
    </w:p>
    <w:p w14:paraId="2F279D7C" w14:textId="77777777" w:rsidR="00440477" w:rsidRDefault="00440477" w:rsidP="00440477">
      <w:pPr>
        <w:pStyle w:val="Example"/>
        <w:ind w:left="130" w:right="115"/>
        <w:rPr>
          <w:ins w:id="3938" w:author="Russ Ott" w:date="2022-04-29T10:09:00Z"/>
        </w:rPr>
      </w:pPr>
      <w:ins w:id="3939" w:author="Russ Ott" w:date="2022-04-29T10:09:00Z">
        <w:r>
          <w:t xml:space="preserve">                    &lt;reference value="#Goals"&gt;&lt;/reference&gt;</w:t>
        </w:r>
      </w:ins>
    </w:p>
    <w:p w14:paraId="1DD17232" w14:textId="77777777" w:rsidR="00440477" w:rsidRDefault="00440477" w:rsidP="00440477">
      <w:pPr>
        <w:pStyle w:val="Example"/>
        <w:ind w:left="130" w:right="115"/>
        <w:rPr>
          <w:ins w:id="3940" w:author="Russ Ott" w:date="2022-04-29T10:09:00Z"/>
        </w:rPr>
      </w:pPr>
      <w:ins w:id="3941" w:author="Russ Ott" w:date="2022-04-29T10:09:00Z">
        <w:r>
          <w:t xml:space="preserve">                &lt;/text&gt;</w:t>
        </w:r>
      </w:ins>
    </w:p>
    <w:p w14:paraId="07169AF8" w14:textId="77777777" w:rsidR="00440477" w:rsidRDefault="00440477" w:rsidP="00440477">
      <w:pPr>
        <w:pStyle w:val="Example"/>
        <w:ind w:left="130" w:right="115"/>
        <w:rPr>
          <w:ins w:id="3942" w:author="Russ Ott" w:date="2022-04-29T10:09:00Z"/>
        </w:rPr>
      </w:pPr>
      <w:ins w:id="3943" w:author="Russ Ott" w:date="2022-04-29T10:09:00Z">
        <w:r>
          <w:t xml:space="preserve">                &lt;statusCode code="active"/&gt;</w:t>
        </w:r>
      </w:ins>
    </w:p>
    <w:p w14:paraId="0943D56B" w14:textId="77777777" w:rsidR="00440477" w:rsidRDefault="00440477" w:rsidP="00440477">
      <w:pPr>
        <w:pStyle w:val="Example"/>
        <w:ind w:left="130" w:right="115"/>
        <w:rPr>
          <w:ins w:id="3944" w:author="Russ Ott" w:date="2022-04-29T10:09:00Z"/>
        </w:rPr>
      </w:pPr>
      <w:ins w:id="3945" w:author="Russ Ott" w:date="2022-04-29T10:09:00Z">
        <w:r>
          <w:t xml:space="preserve">                &lt;!-- Author could be included to indicate a patient authored goal or a provider different than the document or section author. --&gt;</w:t>
        </w:r>
      </w:ins>
    </w:p>
    <w:p w14:paraId="0A5F1BA1" w14:textId="77777777" w:rsidR="00440477" w:rsidRDefault="00440477" w:rsidP="00440477">
      <w:pPr>
        <w:pStyle w:val="Example"/>
        <w:ind w:left="130" w:right="115"/>
        <w:rPr>
          <w:ins w:id="3946" w:author="Russ Ott" w:date="2022-04-29T10:09:00Z"/>
        </w:rPr>
      </w:pPr>
      <w:ins w:id="3947" w:author="Russ Ott" w:date="2022-04-29T10:09:00Z">
        <w:r>
          <w:t xml:space="preserve">            &lt;/observation&gt;</w:t>
        </w:r>
      </w:ins>
    </w:p>
    <w:p w14:paraId="7DB393FA" w14:textId="77777777" w:rsidR="00440477" w:rsidRDefault="00440477" w:rsidP="00440477">
      <w:pPr>
        <w:pStyle w:val="Example"/>
        <w:ind w:left="130" w:right="115"/>
        <w:rPr>
          <w:ins w:id="3948" w:author="Russ Ott" w:date="2022-04-29T10:09:00Z"/>
        </w:rPr>
      </w:pPr>
      <w:ins w:id="3949" w:author="Russ Ott" w:date="2022-04-29T10:09:00Z">
        <w:r>
          <w:t xml:space="preserve">        &lt;/entry&gt;</w:t>
        </w:r>
      </w:ins>
    </w:p>
    <w:p w14:paraId="6D40C944" w14:textId="77777777" w:rsidR="00440477" w:rsidRDefault="00440477" w:rsidP="00440477">
      <w:pPr>
        <w:pStyle w:val="Example"/>
        <w:ind w:left="130" w:right="115"/>
        <w:rPr>
          <w:ins w:id="3950" w:author="Russ Ott" w:date="2022-04-29T10:09:00Z"/>
        </w:rPr>
      </w:pPr>
      <w:ins w:id="3951" w:author="Russ Ott" w:date="2022-04-29T10:09:00Z">
        <w:r>
          <w:t xml:space="preserve">    &lt;/section&gt;</w:t>
        </w:r>
      </w:ins>
    </w:p>
    <w:p w14:paraId="697621D3" w14:textId="77777777" w:rsidR="00440477" w:rsidRDefault="00440477" w:rsidP="00440477">
      <w:pPr>
        <w:pStyle w:val="Example"/>
        <w:ind w:left="130" w:right="115"/>
        <w:rPr>
          <w:ins w:id="3952" w:author="Russ Ott" w:date="2022-04-29T10:09:00Z"/>
        </w:rPr>
      </w:pPr>
      <w:ins w:id="3953" w:author="Russ Ott" w:date="2022-04-29T10:09:00Z">
        <w:r>
          <w:t>&lt;/component&gt;</w:t>
        </w:r>
      </w:ins>
    </w:p>
    <w:p w14:paraId="73FC79AF" w14:textId="77777777" w:rsidR="00440477" w:rsidRDefault="00440477" w:rsidP="00440477">
      <w:pPr>
        <w:pStyle w:val="BodyText"/>
        <w:rPr>
          <w:ins w:id="3954" w:author="Russ Ott" w:date="2022-04-29T10:09:00Z"/>
        </w:rPr>
      </w:pPr>
    </w:p>
    <w:p w14:paraId="37D52D34" w14:textId="77777777" w:rsidR="00440477" w:rsidRDefault="00440477" w:rsidP="00440477">
      <w:pPr>
        <w:pStyle w:val="Heading2nospace"/>
        <w:rPr>
          <w:ins w:id="3955" w:author="Russ Ott" w:date="2022-04-29T10:09:00Z"/>
        </w:rPr>
      </w:pPr>
      <w:bookmarkStart w:id="3956" w:name="E_Health_Concern_Act_V3"/>
      <w:bookmarkStart w:id="3957" w:name="_Toc101450662"/>
      <w:ins w:id="3958" w:author="Russ Ott" w:date="2022-04-29T10:09:00Z">
        <w:r>
          <w:t>Health Concern Act (V3)</w:t>
        </w:r>
        <w:bookmarkEnd w:id="3956"/>
        <w:bookmarkEnd w:id="3957"/>
      </w:ins>
    </w:p>
    <w:p w14:paraId="0833FCD6" w14:textId="77777777" w:rsidR="00440477" w:rsidRDefault="00440477" w:rsidP="00440477">
      <w:pPr>
        <w:pStyle w:val="BracketData"/>
        <w:rPr>
          <w:ins w:id="3959" w:author="Russ Ott" w:date="2022-04-29T10:09:00Z"/>
        </w:rPr>
      </w:pPr>
      <w:ins w:id="3960" w:author="Russ Ott" w:date="2022-04-29T10:09:00Z">
        <w:r>
          <w:t>[act: identifier urn:hl7ii:2.16.840.1.113883.10.20.22.4.132:2022-06-01 (open)]</w:t>
        </w:r>
      </w:ins>
    </w:p>
    <w:p w14:paraId="4D774228" w14:textId="77777777" w:rsidR="00440477" w:rsidRDefault="00440477" w:rsidP="00440477">
      <w:pPr>
        <w:rPr>
          <w:ins w:id="3961" w:author="Russ Ott" w:date="2022-04-29T10:09:00Z"/>
        </w:rPr>
      </w:pPr>
      <w:ins w:id="3962" w:author="Russ Ott" w:date="2022-04-29T10:09:00Z">
        <w:r>
          <w:t>This template represents a health concern.</w:t>
        </w:r>
      </w:ins>
    </w:p>
    <w:p w14:paraId="7331DD02" w14:textId="77777777" w:rsidR="00440477" w:rsidRDefault="00440477" w:rsidP="00440477">
      <w:pPr>
        <w:rPr>
          <w:ins w:id="3963" w:author="Russ Ott" w:date="2022-04-29T10:09:00Z"/>
        </w:rPr>
      </w:pPr>
      <w:ins w:id="3964" w:author="Russ Ott" w:date="2022-04-29T10:09:00Z">
        <w:r>
          <w:t>It is a wrapper for a single health concern which may be derived from a variety of sources within an EHR (such as Problem List, Family History, Social History, Social Worker Note, etc.).</w:t>
        </w:r>
      </w:ins>
    </w:p>
    <w:p w14:paraId="5AF885D1" w14:textId="77777777" w:rsidR="00440477" w:rsidRDefault="00440477" w:rsidP="00440477">
      <w:pPr>
        <w:rPr>
          <w:ins w:id="3965" w:author="Russ Ott" w:date="2022-04-29T10:09:00Z"/>
        </w:rPr>
      </w:pPr>
      <w:ins w:id="3966" w:author="Russ Ott" w:date="2022-04-29T10:09:00Z">
        <w:r>
          <w:t>A Health Concern Act is used to track non-optimal physical or psychological situations drawing the patient to the healthcare system. These may be from the perspective of the care team or from the perspective of the patient.</w:t>
        </w:r>
        <w:r>
          <w:br/>
          <w:t>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r>
        <w:r>
          <w:br/>
          <w:t>Health concerns require intervention(s) to increase the likelihood of achieving the goals of care for the patient and they specify the condition oriented reasons for creating the plan.</w:t>
        </w:r>
      </w:ins>
    </w:p>
    <w:p w14:paraId="0B3298F1" w14:textId="09609B78" w:rsidR="00440477" w:rsidRDefault="00440477" w:rsidP="00440477">
      <w:pPr>
        <w:pStyle w:val="Caption"/>
        <w:rPr>
          <w:ins w:id="3967" w:author="Russ Ott" w:date="2022-04-29T10:09:00Z"/>
        </w:rPr>
      </w:pPr>
      <w:bookmarkStart w:id="3968" w:name="_Toc101450726"/>
      <w:ins w:id="3969" w:author="Russ Ott" w:date="2022-04-29T10:09:00Z">
        <w:r>
          <w:t xml:space="preserve">Table </w:t>
        </w:r>
        <w:r>
          <w:fldChar w:fldCharType="begin"/>
        </w:r>
        <w:r>
          <w:instrText>SEQ Table \* ARABIC</w:instrText>
        </w:r>
        <w:r>
          <w:fldChar w:fldCharType="separate"/>
        </w:r>
        <w:r w:rsidR="00F1669B">
          <w:t>20</w:t>
        </w:r>
        <w:r>
          <w:fldChar w:fldCharType="end"/>
        </w:r>
        <w:r>
          <w:t>: Health Concern Act (V3) Constraints Overview</w:t>
        </w:r>
        <w:bookmarkEnd w:id="3968"/>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5E9AE092" w14:textId="77777777" w:rsidTr="00BA7D84">
        <w:trPr>
          <w:cantSplit/>
          <w:tblHeader/>
          <w:jc w:val="center"/>
          <w:ins w:id="3970" w:author="Russ Ott" w:date="2022-04-29T10:09:00Z"/>
        </w:trPr>
        <w:tc>
          <w:tcPr>
            <w:tcW w:w="0" w:type="dxa"/>
            <w:shd w:val="clear" w:color="auto" w:fill="E6E6E6"/>
            <w:noWrap/>
          </w:tcPr>
          <w:p w14:paraId="2F220C40" w14:textId="77777777" w:rsidR="00440477" w:rsidRDefault="00440477" w:rsidP="00BA7D84">
            <w:pPr>
              <w:pStyle w:val="TableHead"/>
              <w:rPr>
                <w:ins w:id="3971" w:author="Russ Ott" w:date="2022-04-29T10:09:00Z"/>
              </w:rPr>
            </w:pPr>
            <w:ins w:id="3972" w:author="Russ Ott" w:date="2022-04-29T10:09:00Z">
              <w:r>
                <w:t>XPath</w:t>
              </w:r>
            </w:ins>
          </w:p>
        </w:tc>
        <w:tc>
          <w:tcPr>
            <w:tcW w:w="720" w:type="dxa"/>
            <w:shd w:val="clear" w:color="auto" w:fill="E6E6E6"/>
            <w:noWrap/>
          </w:tcPr>
          <w:p w14:paraId="483CBDA7" w14:textId="77777777" w:rsidR="00440477" w:rsidRDefault="00440477" w:rsidP="00BA7D84">
            <w:pPr>
              <w:pStyle w:val="TableHead"/>
              <w:rPr>
                <w:ins w:id="3973" w:author="Russ Ott" w:date="2022-04-29T10:09:00Z"/>
              </w:rPr>
            </w:pPr>
            <w:ins w:id="3974" w:author="Russ Ott" w:date="2022-04-29T10:09:00Z">
              <w:r>
                <w:t>Card.</w:t>
              </w:r>
            </w:ins>
          </w:p>
        </w:tc>
        <w:tc>
          <w:tcPr>
            <w:tcW w:w="1152" w:type="dxa"/>
            <w:shd w:val="clear" w:color="auto" w:fill="E6E6E6"/>
            <w:noWrap/>
          </w:tcPr>
          <w:p w14:paraId="5D4497AB" w14:textId="77777777" w:rsidR="00440477" w:rsidRDefault="00440477" w:rsidP="00BA7D84">
            <w:pPr>
              <w:pStyle w:val="TableHead"/>
              <w:rPr>
                <w:ins w:id="3975" w:author="Russ Ott" w:date="2022-04-29T10:09:00Z"/>
              </w:rPr>
            </w:pPr>
            <w:ins w:id="3976" w:author="Russ Ott" w:date="2022-04-29T10:09:00Z">
              <w:r>
                <w:t>Verb</w:t>
              </w:r>
            </w:ins>
          </w:p>
        </w:tc>
        <w:tc>
          <w:tcPr>
            <w:tcW w:w="864" w:type="dxa"/>
            <w:shd w:val="clear" w:color="auto" w:fill="E6E6E6"/>
            <w:noWrap/>
          </w:tcPr>
          <w:p w14:paraId="2B7B5975" w14:textId="77777777" w:rsidR="00440477" w:rsidRDefault="00440477" w:rsidP="00BA7D84">
            <w:pPr>
              <w:pStyle w:val="TableHead"/>
              <w:rPr>
                <w:ins w:id="3977" w:author="Russ Ott" w:date="2022-04-29T10:09:00Z"/>
              </w:rPr>
            </w:pPr>
            <w:ins w:id="3978" w:author="Russ Ott" w:date="2022-04-29T10:09:00Z">
              <w:r>
                <w:t>Data Type</w:t>
              </w:r>
            </w:ins>
          </w:p>
        </w:tc>
        <w:tc>
          <w:tcPr>
            <w:tcW w:w="864" w:type="dxa"/>
            <w:shd w:val="clear" w:color="auto" w:fill="E6E6E6"/>
            <w:noWrap/>
          </w:tcPr>
          <w:p w14:paraId="3623AB48" w14:textId="77777777" w:rsidR="00440477" w:rsidRDefault="00440477" w:rsidP="00BA7D84">
            <w:pPr>
              <w:pStyle w:val="TableHead"/>
              <w:rPr>
                <w:ins w:id="3979" w:author="Russ Ott" w:date="2022-04-29T10:09:00Z"/>
              </w:rPr>
            </w:pPr>
            <w:ins w:id="3980" w:author="Russ Ott" w:date="2022-04-29T10:09:00Z">
              <w:r>
                <w:t>CONF#</w:t>
              </w:r>
            </w:ins>
          </w:p>
        </w:tc>
        <w:tc>
          <w:tcPr>
            <w:tcW w:w="864" w:type="dxa"/>
            <w:shd w:val="clear" w:color="auto" w:fill="E6E6E6"/>
            <w:noWrap/>
          </w:tcPr>
          <w:p w14:paraId="116EB177" w14:textId="77777777" w:rsidR="00440477" w:rsidRDefault="00440477" w:rsidP="00BA7D84">
            <w:pPr>
              <w:pStyle w:val="TableHead"/>
              <w:rPr>
                <w:ins w:id="3981" w:author="Russ Ott" w:date="2022-04-29T10:09:00Z"/>
              </w:rPr>
            </w:pPr>
            <w:ins w:id="3982" w:author="Russ Ott" w:date="2022-04-29T10:09:00Z">
              <w:r>
                <w:t>Value</w:t>
              </w:r>
            </w:ins>
          </w:p>
        </w:tc>
      </w:tr>
      <w:tr w:rsidR="00440477" w14:paraId="5E19F322" w14:textId="77777777" w:rsidTr="00BA7D84">
        <w:trPr>
          <w:jc w:val="center"/>
          <w:ins w:id="3983" w:author="Russ Ott" w:date="2022-04-29T10:09:00Z"/>
        </w:trPr>
        <w:tc>
          <w:tcPr>
            <w:tcW w:w="10160" w:type="dxa"/>
            <w:gridSpan w:val="6"/>
          </w:tcPr>
          <w:p w14:paraId="76A61FAC" w14:textId="77777777" w:rsidR="00440477" w:rsidRDefault="00440477" w:rsidP="00BA7D84">
            <w:pPr>
              <w:pStyle w:val="TableText"/>
              <w:rPr>
                <w:ins w:id="3984" w:author="Russ Ott" w:date="2022-04-29T10:09:00Z"/>
              </w:rPr>
            </w:pPr>
            <w:ins w:id="3985" w:author="Russ Ott" w:date="2022-04-29T10:09:00Z">
              <w:r>
                <w:t>act (identifier: urn:hl7ii:2.16.840.1.113883.10.20.22.4.132:2022-06-01)</w:t>
              </w:r>
            </w:ins>
          </w:p>
        </w:tc>
      </w:tr>
      <w:tr w:rsidR="00440477" w14:paraId="5B17C780" w14:textId="77777777" w:rsidTr="00BA7D84">
        <w:trPr>
          <w:jc w:val="center"/>
          <w:ins w:id="3986" w:author="Russ Ott" w:date="2022-04-29T10:09:00Z"/>
        </w:trPr>
        <w:tc>
          <w:tcPr>
            <w:tcW w:w="3345" w:type="dxa"/>
          </w:tcPr>
          <w:p w14:paraId="24913DB0" w14:textId="77777777" w:rsidR="00440477" w:rsidRDefault="00440477" w:rsidP="00BA7D84">
            <w:pPr>
              <w:pStyle w:val="TableText"/>
              <w:rPr>
                <w:ins w:id="3987" w:author="Russ Ott" w:date="2022-04-29T10:09:00Z"/>
              </w:rPr>
            </w:pPr>
            <w:ins w:id="3988" w:author="Russ Ott" w:date="2022-04-29T10:09:00Z">
              <w:r>
                <w:tab/>
                <w:t>@classCode</w:t>
              </w:r>
            </w:ins>
          </w:p>
        </w:tc>
        <w:tc>
          <w:tcPr>
            <w:tcW w:w="720" w:type="dxa"/>
          </w:tcPr>
          <w:p w14:paraId="72F856B6" w14:textId="77777777" w:rsidR="00440477" w:rsidRDefault="00440477" w:rsidP="00BA7D84">
            <w:pPr>
              <w:pStyle w:val="TableText"/>
              <w:rPr>
                <w:ins w:id="3989" w:author="Russ Ott" w:date="2022-04-29T10:09:00Z"/>
              </w:rPr>
            </w:pPr>
            <w:ins w:id="3990" w:author="Russ Ott" w:date="2022-04-29T10:09:00Z">
              <w:r>
                <w:t>1..1</w:t>
              </w:r>
            </w:ins>
          </w:p>
        </w:tc>
        <w:tc>
          <w:tcPr>
            <w:tcW w:w="1152" w:type="dxa"/>
          </w:tcPr>
          <w:p w14:paraId="3C2372C9" w14:textId="77777777" w:rsidR="00440477" w:rsidRDefault="00440477" w:rsidP="00BA7D84">
            <w:pPr>
              <w:pStyle w:val="TableText"/>
              <w:rPr>
                <w:ins w:id="3991" w:author="Russ Ott" w:date="2022-04-29T10:09:00Z"/>
              </w:rPr>
            </w:pPr>
            <w:ins w:id="3992" w:author="Russ Ott" w:date="2022-04-29T10:09:00Z">
              <w:r>
                <w:t>SHALL</w:t>
              </w:r>
            </w:ins>
          </w:p>
        </w:tc>
        <w:tc>
          <w:tcPr>
            <w:tcW w:w="864" w:type="dxa"/>
          </w:tcPr>
          <w:p w14:paraId="36F76DCD" w14:textId="77777777" w:rsidR="00440477" w:rsidRDefault="00440477" w:rsidP="00BA7D84">
            <w:pPr>
              <w:pStyle w:val="TableText"/>
              <w:rPr>
                <w:ins w:id="3993" w:author="Russ Ott" w:date="2022-04-29T10:09:00Z"/>
              </w:rPr>
            </w:pPr>
          </w:p>
        </w:tc>
        <w:tc>
          <w:tcPr>
            <w:tcW w:w="1104" w:type="dxa"/>
          </w:tcPr>
          <w:p w14:paraId="4D3C10B6" w14:textId="5A391286" w:rsidR="00440477" w:rsidRDefault="00002F64" w:rsidP="00BA7D84">
            <w:pPr>
              <w:pStyle w:val="TableText"/>
              <w:rPr>
                <w:ins w:id="3994" w:author="Russ Ott" w:date="2022-04-29T10:09:00Z"/>
              </w:rPr>
            </w:pPr>
            <w:ins w:id="3995" w:author="Russ Ott" w:date="2022-04-29T10:09:00Z">
              <w:r>
                <w:fldChar w:fldCharType="begin"/>
              </w:r>
              <w:r>
                <w:instrText xml:space="preserve"> HYPERLINK \l "C_4515-30750" \h </w:instrText>
              </w:r>
              <w:r>
                <w:fldChar w:fldCharType="separate"/>
              </w:r>
              <w:r w:rsidR="00440477">
                <w:rPr>
                  <w:rStyle w:val="HyperlinkText9pt"/>
                </w:rPr>
                <w:t>4515-30750</w:t>
              </w:r>
              <w:r>
                <w:rPr>
                  <w:rStyle w:val="HyperlinkText9pt"/>
                </w:rPr>
                <w:fldChar w:fldCharType="end"/>
              </w:r>
            </w:ins>
          </w:p>
        </w:tc>
        <w:tc>
          <w:tcPr>
            <w:tcW w:w="2975" w:type="dxa"/>
          </w:tcPr>
          <w:p w14:paraId="1459FBA6" w14:textId="77777777" w:rsidR="00440477" w:rsidRDefault="00440477" w:rsidP="00BA7D84">
            <w:pPr>
              <w:pStyle w:val="TableText"/>
              <w:rPr>
                <w:ins w:id="3996" w:author="Russ Ott" w:date="2022-04-29T10:09:00Z"/>
              </w:rPr>
            </w:pPr>
            <w:ins w:id="3997" w:author="Russ Ott" w:date="2022-04-29T10:09:00Z">
              <w:r>
                <w:t>urn:oid:2.16.840.1.113883.5.6 (HL7ActClass) = ACT</w:t>
              </w:r>
            </w:ins>
          </w:p>
        </w:tc>
      </w:tr>
      <w:tr w:rsidR="00440477" w14:paraId="0CDA6DF9" w14:textId="77777777" w:rsidTr="00BA7D84">
        <w:trPr>
          <w:jc w:val="center"/>
          <w:ins w:id="3998" w:author="Russ Ott" w:date="2022-04-29T10:09:00Z"/>
        </w:trPr>
        <w:tc>
          <w:tcPr>
            <w:tcW w:w="3345" w:type="dxa"/>
          </w:tcPr>
          <w:p w14:paraId="3A4D5C2E" w14:textId="77777777" w:rsidR="00440477" w:rsidRDefault="00440477" w:rsidP="00BA7D84">
            <w:pPr>
              <w:pStyle w:val="TableText"/>
              <w:rPr>
                <w:ins w:id="3999" w:author="Russ Ott" w:date="2022-04-29T10:09:00Z"/>
              </w:rPr>
            </w:pPr>
            <w:ins w:id="4000" w:author="Russ Ott" w:date="2022-04-29T10:09:00Z">
              <w:r>
                <w:tab/>
                <w:t>@moodCode</w:t>
              </w:r>
            </w:ins>
          </w:p>
        </w:tc>
        <w:tc>
          <w:tcPr>
            <w:tcW w:w="720" w:type="dxa"/>
          </w:tcPr>
          <w:p w14:paraId="44D63304" w14:textId="77777777" w:rsidR="00440477" w:rsidRDefault="00440477" w:rsidP="00BA7D84">
            <w:pPr>
              <w:pStyle w:val="TableText"/>
              <w:rPr>
                <w:ins w:id="4001" w:author="Russ Ott" w:date="2022-04-29T10:09:00Z"/>
              </w:rPr>
            </w:pPr>
            <w:ins w:id="4002" w:author="Russ Ott" w:date="2022-04-29T10:09:00Z">
              <w:r>
                <w:t>1..1</w:t>
              </w:r>
            </w:ins>
          </w:p>
        </w:tc>
        <w:tc>
          <w:tcPr>
            <w:tcW w:w="1152" w:type="dxa"/>
          </w:tcPr>
          <w:p w14:paraId="68700647" w14:textId="77777777" w:rsidR="00440477" w:rsidRDefault="00440477" w:rsidP="00BA7D84">
            <w:pPr>
              <w:pStyle w:val="TableText"/>
              <w:rPr>
                <w:ins w:id="4003" w:author="Russ Ott" w:date="2022-04-29T10:09:00Z"/>
              </w:rPr>
            </w:pPr>
            <w:ins w:id="4004" w:author="Russ Ott" w:date="2022-04-29T10:09:00Z">
              <w:r>
                <w:t>SHALL</w:t>
              </w:r>
            </w:ins>
          </w:p>
        </w:tc>
        <w:tc>
          <w:tcPr>
            <w:tcW w:w="864" w:type="dxa"/>
          </w:tcPr>
          <w:p w14:paraId="2CADCC3A" w14:textId="77777777" w:rsidR="00440477" w:rsidRDefault="00440477" w:rsidP="00BA7D84">
            <w:pPr>
              <w:pStyle w:val="TableText"/>
              <w:rPr>
                <w:ins w:id="4005" w:author="Russ Ott" w:date="2022-04-29T10:09:00Z"/>
              </w:rPr>
            </w:pPr>
          </w:p>
        </w:tc>
        <w:tc>
          <w:tcPr>
            <w:tcW w:w="1104" w:type="dxa"/>
          </w:tcPr>
          <w:p w14:paraId="22809F45" w14:textId="5A8886E7" w:rsidR="00440477" w:rsidRDefault="00002F64" w:rsidP="00BA7D84">
            <w:pPr>
              <w:pStyle w:val="TableText"/>
              <w:rPr>
                <w:ins w:id="4006" w:author="Russ Ott" w:date="2022-04-29T10:09:00Z"/>
              </w:rPr>
            </w:pPr>
            <w:ins w:id="4007" w:author="Russ Ott" w:date="2022-04-29T10:09:00Z">
              <w:r>
                <w:fldChar w:fldCharType="begin"/>
              </w:r>
              <w:r>
                <w:instrText xml:space="preserve"> HYPERLINK \l "C_4515-30751" \h </w:instrText>
              </w:r>
              <w:r>
                <w:fldChar w:fldCharType="separate"/>
              </w:r>
              <w:r w:rsidR="00440477">
                <w:rPr>
                  <w:rStyle w:val="HyperlinkText9pt"/>
                </w:rPr>
                <w:t>4515-30751</w:t>
              </w:r>
              <w:r>
                <w:rPr>
                  <w:rStyle w:val="HyperlinkText9pt"/>
                </w:rPr>
                <w:fldChar w:fldCharType="end"/>
              </w:r>
            </w:ins>
          </w:p>
        </w:tc>
        <w:tc>
          <w:tcPr>
            <w:tcW w:w="2975" w:type="dxa"/>
          </w:tcPr>
          <w:p w14:paraId="3B6AD782" w14:textId="77777777" w:rsidR="00440477" w:rsidRDefault="00440477" w:rsidP="00BA7D84">
            <w:pPr>
              <w:pStyle w:val="TableText"/>
              <w:rPr>
                <w:ins w:id="4008" w:author="Russ Ott" w:date="2022-04-29T10:09:00Z"/>
              </w:rPr>
            </w:pPr>
            <w:ins w:id="4009" w:author="Russ Ott" w:date="2022-04-29T10:09:00Z">
              <w:r>
                <w:t>urn:oid:2.16.840.1.113883.5.1001 (HL7ActMood) = EVN</w:t>
              </w:r>
            </w:ins>
          </w:p>
        </w:tc>
      </w:tr>
      <w:tr w:rsidR="00440477" w14:paraId="5C3F73B2" w14:textId="77777777" w:rsidTr="00BA7D84">
        <w:trPr>
          <w:jc w:val="center"/>
          <w:ins w:id="4010" w:author="Russ Ott" w:date="2022-04-29T10:09:00Z"/>
        </w:trPr>
        <w:tc>
          <w:tcPr>
            <w:tcW w:w="3345" w:type="dxa"/>
          </w:tcPr>
          <w:p w14:paraId="32B99178" w14:textId="77777777" w:rsidR="00440477" w:rsidRDefault="00440477" w:rsidP="00BA7D84">
            <w:pPr>
              <w:pStyle w:val="TableText"/>
              <w:rPr>
                <w:ins w:id="4011" w:author="Russ Ott" w:date="2022-04-29T10:09:00Z"/>
              </w:rPr>
            </w:pPr>
            <w:ins w:id="4012" w:author="Russ Ott" w:date="2022-04-29T10:09:00Z">
              <w:r>
                <w:tab/>
                <w:t>templateId</w:t>
              </w:r>
            </w:ins>
          </w:p>
        </w:tc>
        <w:tc>
          <w:tcPr>
            <w:tcW w:w="720" w:type="dxa"/>
          </w:tcPr>
          <w:p w14:paraId="140E8249" w14:textId="77777777" w:rsidR="00440477" w:rsidRDefault="00440477" w:rsidP="00BA7D84">
            <w:pPr>
              <w:pStyle w:val="TableText"/>
              <w:rPr>
                <w:ins w:id="4013" w:author="Russ Ott" w:date="2022-04-29T10:09:00Z"/>
              </w:rPr>
            </w:pPr>
            <w:ins w:id="4014" w:author="Russ Ott" w:date="2022-04-29T10:09:00Z">
              <w:r>
                <w:t>1..1</w:t>
              </w:r>
            </w:ins>
          </w:p>
        </w:tc>
        <w:tc>
          <w:tcPr>
            <w:tcW w:w="1152" w:type="dxa"/>
          </w:tcPr>
          <w:p w14:paraId="0BA8EE42" w14:textId="77777777" w:rsidR="00440477" w:rsidRDefault="00440477" w:rsidP="00BA7D84">
            <w:pPr>
              <w:pStyle w:val="TableText"/>
              <w:rPr>
                <w:ins w:id="4015" w:author="Russ Ott" w:date="2022-04-29T10:09:00Z"/>
              </w:rPr>
            </w:pPr>
            <w:ins w:id="4016" w:author="Russ Ott" w:date="2022-04-29T10:09:00Z">
              <w:r>
                <w:t>SHALL</w:t>
              </w:r>
            </w:ins>
          </w:p>
        </w:tc>
        <w:tc>
          <w:tcPr>
            <w:tcW w:w="864" w:type="dxa"/>
          </w:tcPr>
          <w:p w14:paraId="6AC9153E" w14:textId="77777777" w:rsidR="00440477" w:rsidRDefault="00440477" w:rsidP="00BA7D84">
            <w:pPr>
              <w:pStyle w:val="TableText"/>
              <w:rPr>
                <w:ins w:id="4017" w:author="Russ Ott" w:date="2022-04-29T10:09:00Z"/>
              </w:rPr>
            </w:pPr>
          </w:p>
        </w:tc>
        <w:tc>
          <w:tcPr>
            <w:tcW w:w="1104" w:type="dxa"/>
          </w:tcPr>
          <w:p w14:paraId="3F40DF5D" w14:textId="42AC3F28" w:rsidR="00440477" w:rsidRDefault="00002F64" w:rsidP="00BA7D84">
            <w:pPr>
              <w:pStyle w:val="TableText"/>
              <w:rPr>
                <w:ins w:id="4018" w:author="Russ Ott" w:date="2022-04-29T10:09:00Z"/>
              </w:rPr>
            </w:pPr>
            <w:ins w:id="4019" w:author="Russ Ott" w:date="2022-04-29T10:09:00Z">
              <w:r>
                <w:fldChar w:fldCharType="begin"/>
              </w:r>
              <w:r>
                <w:instrText xml:space="preserve"> HYPERLINK \l "C_4515-30752" \h </w:instrText>
              </w:r>
              <w:r>
                <w:fldChar w:fldCharType="separate"/>
              </w:r>
              <w:r w:rsidR="00440477">
                <w:rPr>
                  <w:rStyle w:val="HyperlinkText9pt"/>
                </w:rPr>
                <w:t>4515-30752</w:t>
              </w:r>
              <w:r>
                <w:rPr>
                  <w:rStyle w:val="HyperlinkText9pt"/>
                </w:rPr>
                <w:fldChar w:fldCharType="end"/>
              </w:r>
            </w:ins>
          </w:p>
        </w:tc>
        <w:tc>
          <w:tcPr>
            <w:tcW w:w="2975" w:type="dxa"/>
          </w:tcPr>
          <w:p w14:paraId="36C5C5BB" w14:textId="77777777" w:rsidR="00440477" w:rsidRDefault="00440477" w:rsidP="00BA7D84">
            <w:pPr>
              <w:pStyle w:val="TableText"/>
              <w:rPr>
                <w:ins w:id="4020" w:author="Russ Ott" w:date="2022-04-29T10:09:00Z"/>
              </w:rPr>
            </w:pPr>
          </w:p>
        </w:tc>
      </w:tr>
      <w:tr w:rsidR="00440477" w14:paraId="63E1B36E" w14:textId="77777777" w:rsidTr="00BA7D84">
        <w:trPr>
          <w:jc w:val="center"/>
          <w:ins w:id="4021" w:author="Russ Ott" w:date="2022-04-29T10:09:00Z"/>
        </w:trPr>
        <w:tc>
          <w:tcPr>
            <w:tcW w:w="3345" w:type="dxa"/>
          </w:tcPr>
          <w:p w14:paraId="09464890" w14:textId="77777777" w:rsidR="00440477" w:rsidRDefault="00440477" w:rsidP="00BA7D84">
            <w:pPr>
              <w:pStyle w:val="TableText"/>
              <w:rPr>
                <w:ins w:id="4022" w:author="Russ Ott" w:date="2022-04-29T10:09:00Z"/>
              </w:rPr>
            </w:pPr>
            <w:ins w:id="4023" w:author="Russ Ott" w:date="2022-04-29T10:09:00Z">
              <w:r>
                <w:tab/>
              </w:r>
              <w:r>
                <w:tab/>
                <w:t>@root</w:t>
              </w:r>
            </w:ins>
          </w:p>
        </w:tc>
        <w:tc>
          <w:tcPr>
            <w:tcW w:w="720" w:type="dxa"/>
          </w:tcPr>
          <w:p w14:paraId="685A6812" w14:textId="77777777" w:rsidR="00440477" w:rsidRDefault="00440477" w:rsidP="00BA7D84">
            <w:pPr>
              <w:pStyle w:val="TableText"/>
              <w:rPr>
                <w:ins w:id="4024" w:author="Russ Ott" w:date="2022-04-29T10:09:00Z"/>
              </w:rPr>
            </w:pPr>
            <w:ins w:id="4025" w:author="Russ Ott" w:date="2022-04-29T10:09:00Z">
              <w:r>
                <w:t>1..1</w:t>
              </w:r>
            </w:ins>
          </w:p>
        </w:tc>
        <w:tc>
          <w:tcPr>
            <w:tcW w:w="1152" w:type="dxa"/>
          </w:tcPr>
          <w:p w14:paraId="6F57575F" w14:textId="77777777" w:rsidR="00440477" w:rsidRDefault="00440477" w:rsidP="00BA7D84">
            <w:pPr>
              <w:pStyle w:val="TableText"/>
              <w:rPr>
                <w:ins w:id="4026" w:author="Russ Ott" w:date="2022-04-29T10:09:00Z"/>
              </w:rPr>
            </w:pPr>
            <w:ins w:id="4027" w:author="Russ Ott" w:date="2022-04-29T10:09:00Z">
              <w:r>
                <w:t>SHALL</w:t>
              </w:r>
            </w:ins>
          </w:p>
        </w:tc>
        <w:tc>
          <w:tcPr>
            <w:tcW w:w="864" w:type="dxa"/>
          </w:tcPr>
          <w:p w14:paraId="04BFD9BE" w14:textId="77777777" w:rsidR="00440477" w:rsidRDefault="00440477" w:rsidP="00BA7D84">
            <w:pPr>
              <w:pStyle w:val="TableText"/>
              <w:rPr>
                <w:ins w:id="4028" w:author="Russ Ott" w:date="2022-04-29T10:09:00Z"/>
              </w:rPr>
            </w:pPr>
          </w:p>
        </w:tc>
        <w:tc>
          <w:tcPr>
            <w:tcW w:w="1104" w:type="dxa"/>
          </w:tcPr>
          <w:p w14:paraId="4F10F5CF" w14:textId="64FFC94E" w:rsidR="00440477" w:rsidRDefault="00002F64" w:rsidP="00BA7D84">
            <w:pPr>
              <w:pStyle w:val="TableText"/>
              <w:rPr>
                <w:ins w:id="4029" w:author="Russ Ott" w:date="2022-04-29T10:09:00Z"/>
              </w:rPr>
            </w:pPr>
            <w:ins w:id="4030" w:author="Russ Ott" w:date="2022-04-29T10:09:00Z">
              <w:r>
                <w:fldChar w:fldCharType="begin"/>
              </w:r>
              <w:r>
                <w:instrText xml:space="preserve"> HYPERLINK \l "C_4515-30753" \h </w:instrText>
              </w:r>
              <w:r>
                <w:fldChar w:fldCharType="separate"/>
              </w:r>
              <w:r w:rsidR="00440477">
                <w:rPr>
                  <w:rStyle w:val="HyperlinkText9pt"/>
                </w:rPr>
                <w:t>4515-30753</w:t>
              </w:r>
              <w:r>
                <w:rPr>
                  <w:rStyle w:val="HyperlinkText9pt"/>
                </w:rPr>
                <w:fldChar w:fldCharType="end"/>
              </w:r>
            </w:ins>
          </w:p>
        </w:tc>
        <w:tc>
          <w:tcPr>
            <w:tcW w:w="2975" w:type="dxa"/>
          </w:tcPr>
          <w:p w14:paraId="58B2F158" w14:textId="77777777" w:rsidR="00440477" w:rsidRDefault="00440477" w:rsidP="00BA7D84">
            <w:pPr>
              <w:pStyle w:val="TableText"/>
              <w:rPr>
                <w:ins w:id="4031" w:author="Russ Ott" w:date="2022-04-29T10:09:00Z"/>
              </w:rPr>
            </w:pPr>
            <w:ins w:id="4032" w:author="Russ Ott" w:date="2022-04-29T10:09:00Z">
              <w:r>
                <w:t>2.16.840.1.113883.10.20.22.4.132</w:t>
              </w:r>
            </w:ins>
          </w:p>
        </w:tc>
      </w:tr>
      <w:tr w:rsidR="00440477" w14:paraId="2DC1602E" w14:textId="77777777" w:rsidTr="00BA7D84">
        <w:trPr>
          <w:jc w:val="center"/>
          <w:ins w:id="4033" w:author="Russ Ott" w:date="2022-04-29T10:09:00Z"/>
        </w:trPr>
        <w:tc>
          <w:tcPr>
            <w:tcW w:w="3345" w:type="dxa"/>
          </w:tcPr>
          <w:p w14:paraId="64AD6377" w14:textId="77777777" w:rsidR="00440477" w:rsidRDefault="00440477" w:rsidP="00BA7D84">
            <w:pPr>
              <w:pStyle w:val="TableText"/>
              <w:rPr>
                <w:ins w:id="4034" w:author="Russ Ott" w:date="2022-04-29T10:09:00Z"/>
              </w:rPr>
            </w:pPr>
            <w:ins w:id="4035" w:author="Russ Ott" w:date="2022-04-29T10:09:00Z">
              <w:r>
                <w:tab/>
              </w:r>
              <w:r>
                <w:tab/>
                <w:t>@extension</w:t>
              </w:r>
            </w:ins>
          </w:p>
        </w:tc>
        <w:tc>
          <w:tcPr>
            <w:tcW w:w="720" w:type="dxa"/>
          </w:tcPr>
          <w:p w14:paraId="6ACDCAA2" w14:textId="77777777" w:rsidR="00440477" w:rsidRDefault="00440477" w:rsidP="00BA7D84">
            <w:pPr>
              <w:pStyle w:val="TableText"/>
              <w:rPr>
                <w:ins w:id="4036" w:author="Russ Ott" w:date="2022-04-29T10:09:00Z"/>
              </w:rPr>
            </w:pPr>
            <w:ins w:id="4037" w:author="Russ Ott" w:date="2022-04-29T10:09:00Z">
              <w:r>
                <w:t>1..1</w:t>
              </w:r>
            </w:ins>
          </w:p>
        </w:tc>
        <w:tc>
          <w:tcPr>
            <w:tcW w:w="1152" w:type="dxa"/>
          </w:tcPr>
          <w:p w14:paraId="73E39319" w14:textId="77777777" w:rsidR="00440477" w:rsidRDefault="00440477" w:rsidP="00BA7D84">
            <w:pPr>
              <w:pStyle w:val="TableText"/>
              <w:rPr>
                <w:ins w:id="4038" w:author="Russ Ott" w:date="2022-04-29T10:09:00Z"/>
              </w:rPr>
            </w:pPr>
            <w:ins w:id="4039" w:author="Russ Ott" w:date="2022-04-29T10:09:00Z">
              <w:r>
                <w:t>SHALL</w:t>
              </w:r>
            </w:ins>
          </w:p>
        </w:tc>
        <w:tc>
          <w:tcPr>
            <w:tcW w:w="864" w:type="dxa"/>
          </w:tcPr>
          <w:p w14:paraId="7C8F15CC" w14:textId="77777777" w:rsidR="00440477" w:rsidRDefault="00440477" w:rsidP="00BA7D84">
            <w:pPr>
              <w:pStyle w:val="TableText"/>
              <w:rPr>
                <w:ins w:id="4040" w:author="Russ Ott" w:date="2022-04-29T10:09:00Z"/>
              </w:rPr>
            </w:pPr>
          </w:p>
        </w:tc>
        <w:tc>
          <w:tcPr>
            <w:tcW w:w="1104" w:type="dxa"/>
          </w:tcPr>
          <w:p w14:paraId="18442CB9" w14:textId="43DAA521" w:rsidR="00440477" w:rsidRDefault="00002F64" w:rsidP="00BA7D84">
            <w:pPr>
              <w:pStyle w:val="TableText"/>
              <w:rPr>
                <w:ins w:id="4041" w:author="Russ Ott" w:date="2022-04-29T10:09:00Z"/>
              </w:rPr>
            </w:pPr>
            <w:ins w:id="4042" w:author="Russ Ott" w:date="2022-04-29T10:09:00Z">
              <w:r>
                <w:fldChar w:fldCharType="begin"/>
              </w:r>
              <w:r>
                <w:instrText xml:space="preserve"> HYPERLINK \l "C_4515-32861" \h </w:instrText>
              </w:r>
              <w:r>
                <w:fldChar w:fldCharType="separate"/>
              </w:r>
              <w:r w:rsidR="00440477">
                <w:rPr>
                  <w:rStyle w:val="HyperlinkText9pt"/>
                </w:rPr>
                <w:t>4515-32861</w:t>
              </w:r>
              <w:r>
                <w:rPr>
                  <w:rStyle w:val="HyperlinkText9pt"/>
                </w:rPr>
                <w:fldChar w:fldCharType="end"/>
              </w:r>
            </w:ins>
          </w:p>
        </w:tc>
        <w:tc>
          <w:tcPr>
            <w:tcW w:w="2975" w:type="dxa"/>
          </w:tcPr>
          <w:p w14:paraId="0A746132" w14:textId="77777777" w:rsidR="00440477" w:rsidRDefault="00440477" w:rsidP="00BA7D84">
            <w:pPr>
              <w:pStyle w:val="TableText"/>
              <w:rPr>
                <w:ins w:id="4043" w:author="Russ Ott" w:date="2022-04-29T10:09:00Z"/>
              </w:rPr>
            </w:pPr>
            <w:ins w:id="4044" w:author="Russ Ott" w:date="2022-04-29T10:09:00Z">
              <w:r>
                <w:t>2022-06-01</w:t>
              </w:r>
            </w:ins>
          </w:p>
        </w:tc>
      </w:tr>
      <w:tr w:rsidR="00440477" w14:paraId="4B217EB3" w14:textId="77777777" w:rsidTr="00BA7D84">
        <w:trPr>
          <w:jc w:val="center"/>
          <w:ins w:id="4045" w:author="Russ Ott" w:date="2022-04-29T10:09:00Z"/>
        </w:trPr>
        <w:tc>
          <w:tcPr>
            <w:tcW w:w="3345" w:type="dxa"/>
          </w:tcPr>
          <w:p w14:paraId="6E939435" w14:textId="77777777" w:rsidR="00440477" w:rsidRDefault="00440477" w:rsidP="00BA7D84">
            <w:pPr>
              <w:pStyle w:val="TableText"/>
              <w:rPr>
                <w:ins w:id="4046" w:author="Russ Ott" w:date="2022-04-29T10:09:00Z"/>
              </w:rPr>
            </w:pPr>
            <w:ins w:id="4047" w:author="Russ Ott" w:date="2022-04-29T10:09:00Z">
              <w:r>
                <w:tab/>
                <w:t>id</w:t>
              </w:r>
            </w:ins>
          </w:p>
        </w:tc>
        <w:tc>
          <w:tcPr>
            <w:tcW w:w="720" w:type="dxa"/>
          </w:tcPr>
          <w:p w14:paraId="2EA9AABE" w14:textId="77777777" w:rsidR="00440477" w:rsidRDefault="00440477" w:rsidP="00BA7D84">
            <w:pPr>
              <w:pStyle w:val="TableText"/>
              <w:rPr>
                <w:ins w:id="4048" w:author="Russ Ott" w:date="2022-04-29T10:09:00Z"/>
              </w:rPr>
            </w:pPr>
            <w:ins w:id="4049" w:author="Russ Ott" w:date="2022-04-29T10:09:00Z">
              <w:r>
                <w:t>1..*</w:t>
              </w:r>
            </w:ins>
          </w:p>
        </w:tc>
        <w:tc>
          <w:tcPr>
            <w:tcW w:w="1152" w:type="dxa"/>
          </w:tcPr>
          <w:p w14:paraId="3E080DAB" w14:textId="77777777" w:rsidR="00440477" w:rsidRDefault="00440477" w:rsidP="00BA7D84">
            <w:pPr>
              <w:pStyle w:val="TableText"/>
              <w:rPr>
                <w:ins w:id="4050" w:author="Russ Ott" w:date="2022-04-29T10:09:00Z"/>
              </w:rPr>
            </w:pPr>
            <w:ins w:id="4051" w:author="Russ Ott" w:date="2022-04-29T10:09:00Z">
              <w:r>
                <w:t>SHALL</w:t>
              </w:r>
            </w:ins>
          </w:p>
        </w:tc>
        <w:tc>
          <w:tcPr>
            <w:tcW w:w="864" w:type="dxa"/>
          </w:tcPr>
          <w:p w14:paraId="5601405F" w14:textId="77777777" w:rsidR="00440477" w:rsidRDefault="00440477" w:rsidP="00BA7D84">
            <w:pPr>
              <w:pStyle w:val="TableText"/>
              <w:rPr>
                <w:ins w:id="4052" w:author="Russ Ott" w:date="2022-04-29T10:09:00Z"/>
              </w:rPr>
            </w:pPr>
          </w:p>
        </w:tc>
        <w:tc>
          <w:tcPr>
            <w:tcW w:w="1104" w:type="dxa"/>
          </w:tcPr>
          <w:p w14:paraId="090F61E5" w14:textId="35FDBD21" w:rsidR="00440477" w:rsidRDefault="00002F64" w:rsidP="00BA7D84">
            <w:pPr>
              <w:pStyle w:val="TableText"/>
              <w:rPr>
                <w:ins w:id="4053" w:author="Russ Ott" w:date="2022-04-29T10:09:00Z"/>
              </w:rPr>
            </w:pPr>
            <w:ins w:id="4054" w:author="Russ Ott" w:date="2022-04-29T10:09:00Z">
              <w:r>
                <w:fldChar w:fldCharType="begin"/>
              </w:r>
              <w:r>
                <w:instrText xml:space="preserve"> HYPERLINK \l "C_4515-30754" \h </w:instrText>
              </w:r>
              <w:r>
                <w:fldChar w:fldCharType="separate"/>
              </w:r>
              <w:r w:rsidR="00440477">
                <w:rPr>
                  <w:rStyle w:val="HyperlinkText9pt"/>
                </w:rPr>
                <w:t>4515-30754</w:t>
              </w:r>
              <w:r>
                <w:rPr>
                  <w:rStyle w:val="HyperlinkText9pt"/>
                </w:rPr>
                <w:fldChar w:fldCharType="end"/>
              </w:r>
            </w:ins>
          </w:p>
        </w:tc>
        <w:tc>
          <w:tcPr>
            <w:tcW w:w="2975" w:type="dxa"/>
          </w:tcPr>
          <w:p w14:paraId="2E2B3874" w14:textId="77777777" w:rsidR="00440477" w:rsidRDefault="00440477" w:rsidP="00BA7D84">
            <w:pPr>
              <w:pStyle w:val="TableText"/>
              <w:rPr>
                <w:ins w:id="4055" w:author="Russ Ott" w:date="2022-04-29T10:09:00Z"/>
              </w:rPr>
            </w:pPr>
          </w:p>
        </w:tc>
      </w:tr>
      <w:tr w:rsidR="00440477" w14:paraId="4B77EFD5" w14:textId="77777777" w:rsidTr="00BA7D84">
        <w:trPr>
          <w:jc w:val="center"/>
          <w:ins w:id="4056" w:author="Russ Ott" w:date="2022-04-29T10:09:00Z"/>
        </w:trPr>
        <w:tc>
          <w:tcPr>
            <w:tcW w:w="3345" w:type="dxa"/>
          </w:tcPr>
          <w:p w14:paraId="5F067A95" w14:textId="77777777" w:rsidR="00440477" w:rsidRDefault="00440477" w:rsidP="00BA7D84">
            <w:pPr>
              <w:pStyle w:val="TableText"/>
              <w:rPr>
                <w:ins w:id="4057" w:author="Russ Ott" w:date="2022-04-29T10:09:00Z"/>
              </w:rPr>
            </w:pPr>
            <w:ins w:id="4058" w:author="Russ Ott" w:date="2022-04-29T10:09:00Z">
              <w:r>
                <w:tab/>
                <w:t>code</w:t>
              </w:r>
            </w:ins>
          </w:p>
        </w:tc>
        <w:tc>
          <w:tcPr>
            <w:tcW w:w="720" w:type="dxa"/>
          </w:tcPr>
          <w:p w14:paraId="16999301" w14:textId="77777777" w:rsidR="00440477" w:rsidRDefault="00440477" w:rsidP="00BA7D84">
            <w:pPr>
              <w:pStyle w:val="TableText"/>
              <w:rPr>
                <w:ins w:id="4059" w:author="Russ Ott" w:date="2022-04-29T10:09:00Z"/>
              </w:rPr>
            </w:pPr>
            <w:ins w:id="4060" w:author="Russ Ott" w:date="2022-04-29T10:09:00Z">
              <w:r>
                <w:t>1..1</w:t>
              </w:r>
            </w:ins>
          </w:p>
        </w:tc>
        <w:tc>
          <w:tcPr>
            <w:tcW w:w="1152" w:type="dxa"/>
          </w:tcPr>
          <w:p w14:paraId="1CA93DEB" w14:textId="77777777" w:rsidR="00440477" w:rsidRDefault="00440477" w:rsidP="00BA7D84">
            <w:pPr>
              <w:pStyle w:val="TableText"/>
              <w:rPr>
                <w:ins w:id="4061" w:author="Russ Ott" w:date="2022-04-29T10:09:00Z"/>
              </w:rPr>
            </w:pPr>
            <w:ins w:id="4062" w:author="Russ Ott" w:date="2022-04-29T10:09:00Z">
              <w:r>
                <w:t>SHALL</w:t>
              </w:r>
            </w:ins>
          </w:p>
        </w:tc>
        <w:tc>
          <w:tcPr>
            <w:tcW w:w="864" w:type="dxa"/>
          </w:tcPr>
          <w:p w14:paraId="23B92ED3" w14:textId="77777777" w:rsidR="00440477" w:rsidRDefault="00440477" w:rsidP="00BA7D84">
            <w:pPr>
              <w:pStyle w:val="TableText"/>
              <w:rPr>
                <w:ins w:id="4063" w:author="Russ Ott" w:date="2022-04-29T10:09:00Z"/>
              </w:rPr>
            </w:pPr>
          </w:p>
        </w:tc>
        <w:tc>
          <w:tcPr>
            <w:tcW w:w="1104" w:type="dxa"/>
          </w:tcPr>
          <w:p w14:paraId="12460EF3" w14:textId="624D622B" w:rsidR="00440477" w:rsidRDefault="00002F64" w:rsidP="00BA7D84">
            <w:pPr>
              <w:pStyle w:val="TableText"/>
              <w:rPr>
                <w:ins w:id="4064" w:author="Russ Ott" w:date="2022-04-29T10:09:00Z"/>
              </w:rPr>
            </w:pPr>
            <w:ins w:id="4065" w:author="Russ Ott" w:date="2022-04-29T10:09:00Z">
              <w:r>
                <w:fldChar w:fldCharType="begin"/>
              </w:r>
              <w:r>
                <w:instrText xml:space="preserve"> HYPERLINK \l "C_4515-32310" \h </w:instrText>
              </w:r>
              <w:r>
                <w:fldChar w:fldCharType="separate"/>
              </w:r>
              <w:r w:rsidR="00440477">
                <w:rPr>
                  <w:rStyle w:val="HyperlinkText9pt"/>
                </w:rPr>
                <w:t>4515-32310</w:t>
              </w:r>
              <w:r>
                <w:rPr>
                  <w:rStyle w:val="HyperlinkText9pt"/>
                </w:rPr>
                <w:fldChar w:fldCharType="end"/>
              </w:r>
            </w:ins>
          </w:p>
        </w:tc>
        <w:tc>
          <w:tcPr>
            <w:tcW w:w="2975" w:type="dxa"/>
          </w:tcPr>
          <w:p w14:paraId="24B83FE5" w14:textId="77777777" w:rsidR="00440477" w:rsidRDefault="00440477" w:rsidP="00BA7D84">
            <w:pPr>
              <w:pStyle w:val="TableText"/>
              <w:rPr>
                <w:ins w:id="4066" w:author="Russ Ott" w:date="2022-04-29T10:09:00Z"/>
              </w:rPr>
            </w:pPr>
          </w:p>
        </w:tc>
      </w:tr>
      <w:tr w:rsidR="00440477" w14:paraId="39709434" w14:textId="77777777" w:rsidTr="00BA7D84">
        <w:trPr>
          <w:jc w:val="center"/>
          <w:ins w:id="4067" w:author="Russ Ott" w:date="2022-04-29T10:09:00Z"/>
        </w:trPr>
        <w:tc>
          <w:tcPr>
            <w:tcW w:w="3345" w:type="dxa"/>
          </w:tcPr>
          <w:p w14:paraId="5338AEB2" w14:textId="77777777" w:rsidR="00440477" w:rsidRDefault="00440477" w:rsidP="00BA7D84">
            <w:pPr>
              <w:pStyle w:val="TableText"/>
              <w:rPr>
                <w:ins w:id="4068" w:author="Russ Ott" w:date="2022-04-29T10:09:00Z"/>
              </w:rPr>
            </w:pPr>
            <w:ins w:id="4069" w:author="Russ Ott" w:date="2022-04-29T10:09:00Z">
              <w:r>
                <w:tab/>
              </w:r>
              <w:r>
                <w:tab/>
                <w:t>@code</w:t>
              </w:r>
            </w:ins>
          </w:p>
        </w:tc>
        <w:tc>
          <w:tcPr>
            <w:tcW w:w="720" w:type="dxa"/>
          </w:tcPr>
          <w:p w14:paraId="4092C738" w14:textId="77777777" w:rsidR="00440477" w:rsidRDefault="00440477" w:rsidP="00BA7D84">
            <w:pPr>
              <w:pStyle w:val="TableText"/>
              <w:rPr>
                <w:ins w:id="4070" w:author="Russ Ott" w:date="2022-04-29T10:09:00Z"/>
              </w:rPr>
            </w:pPr>
            <w:ins w:id="4071" w:author="Russ Ott" w:date="2022-04-29T10:09:00Z">
              <w:r>
                <w:t>1..1</w:t>
              </w:r>
            </w:ins>
          </w:p>
        </w:tc>
        <w:tc>
          <w:tcPr>
            <w:tcW w:w="1152" w:type="dxa"/>
          </w:tcPr>
          <w:p w14:paraId="59F1800A" w14:textId="77777777" w:rsidR="00440477" w:rsidRDefault="00440477" w:rsidP="00BA7D84">
            <w:pPr>
              <w:pStyle w:val="TableText"/>
              <w:rPr>
                <w:ins w:id="4072" w:author="Russ Ott" w:date="2022-04-29T10:09:00Z"/>
              </w:rPr>
            </w:pPr>
            <w:ins w:id="4073" w:author="Russ Ott" w:date="2022-04-29T10:09:00Z">
              <w:r>
                <w:t>SHALL</w:t>
              </w:r>
            </w:ins>
          </w:p>
        </w:tc>
        <w:tc>
          <w:tcPr>
            <w:tcW w:w="864" w:type="dxa"/>
          </w:tcPr>
          <w:p w14:paraId="20C9F187" w14:textId="77777777" w:rsidR="00440477" w:rsidRDefault="00440477" w:rsidP="00BA7D84">
            <w:pPr>
              <w:pStyle w:val="TableText"/>
              <w:rPr>
                <w:ins w:id="4074" w:author="Russ Ott" w:date="2022-04-29T10:09:00Z"/>
              </w:rPr>
            </w:pPr>
          </w:p>
        </w:tc>
        <w:tc>
          <w:tcPr>
            <w:tcW w:w="1104" w:type="dxa"/>
          </w:tcPr>
          <w:p w14:paraId="7E437F1D" w14:textId="4DBBFAE4" w:rsidR="00440477" w:rsidRDefault="00002F64" w:rsidP="00BA7D84">
            <w:pPr>
              <w:pStyle w:val="TableText"/>
              <w:rPr>
                <w:ins w:id="4075" w:author="Russ Ott" w:date="2022-04-29T10:09:00Z"/>
              </w:rPr>
            </w:pPr>
            <w:ins w:id="4076" w:author="Russ Ott" w:date="2022-04-29T10:09:00Z">
              <w:r>
                <w:fldChar w:fldCharType="begin"/>
              </w:r>
              <w:r>
                <w:instrText xml:space="preserve"> HYPERLINK \l "C_4515-32311" \h </w:instrText>
              </w:r>
              <w:r>
                <w:fldChar w:fldCharType="separate"/>
              </w:r>
              <w:r w:rsidR="00440477">
                <w:rPr>
                  <w:rStyle w:val="HyperlinkText9pt"/>
                </w:rPr>
                <w:t>4515-32311</w:t>
              </w:r>
              <w:r>
                <w:rPr>
                  <w:rStyle w:val="HyperlinkText9pt"/>
                </w:rPr>
                <w:fldChar w:fldCharType="end"/>
              </w:r>
            </w:ins>
          </w:p>
        </w:tc>
        <w:tc>
          <w:tcPr>
            <w:tcW w:w="2975" w:type="dxa"/>
          </w:tcPr>
          <w:p w14:paraId="7E7068C7" w14:textId="77777777" w:rsidR="00440477" w:rsidRDefault="00440477" w:rsidP="00BA7D84">
            <w:pPr>
              <w:pStyle w:val="TableText"/>
              <w:rPr>
                <w:ins w:id="4077" w:author="Russ Ott" w:date="2022-04-29T10:09:00Z"/>
              </w:rPr>
            </w:pPr>
            <w:ins w:id="4078" w:author="Russ Ott" w:date="2022-04-29T10:09:00Z">
              <w:r>
                <w:t>75310-3</w:t>
              </w:r>
            </w:ins>
          </w:p>
        </w:tc>
      </w:tr>
      <w:tr w:rsidR="00440477" w14:paraId="404A0D70" w14:textId="77777777" w:rsidTr="00BA7D84">
        <w:trPr>
          <w:jc w:val="center"/>
          <w:ins w:id="4079" w:author="Russ Ott" w:date="2022-04-29T10:09:00Z"/>
        </w:trPr>
        <w:tc>
          <w:tcPr>
            <w:tcW w:w="3345" w:type="dxa"/>
          </w:tcPr>
          <w:p w14:paraId="2EF256C0" w14:textId="77777777" w:rsidR="00440477" w:rsidRDefault="00440477" w:rsidP="00BA7D84">
            <w:pPr>
              <w:pStyle w:val="TableText"/>
              <w:rPr>
                <w:ins w:id="4080" w:author="Russ Ott" w:date="2022-04-29T10:09:00Z"/>
              </w:rPr>
            </w:pPr>
            <w:ins w:id="4081" w:author="Russ Ott" w:date="2022-04-29T10:09:00Z">
              <w:r>
                <w:tab/>
              </w:r>
              <w:r>
                <w:tab/>
                <w:t>@codeSystem</w:t>
              </w:r>
            </w:ins>
          </w:p>
        </w:tc>
        <w:tc>
          <w:tcPr>
            <w:tcW w:w="720" w:type="dxa"/>
          </w:tcPr>
          <w:p w14:paraId="21F6BEA5" w14:textId="77777777" w:rsidR="00440477" w:rsidRDefault="00440477" w:rsidP="00BA7D84">
            <w:pPr>
              <w:pStyle w:val="TableText"/>
              <w:rPr>
                <w:ins w:id="4082" w:author="Russ Ott" w:date="2022-04-29T10:09:00Z"/>
              </w:rPr>
            </w:pPr>
            <w:ins w:id="4083" w:author="Russ Ott" w:date="2022-04-29T10:09:00Z">
              <w:r>
                <w:t>1..1</w:t>
              </w:r>
            </w:ins>
          </w:p>
        </w:tc>
        <w:tc>
          <w:tcPr>
            <w:tcW w:w="1152" w:type="dxa"/>
          </w:tcPr>
          <w:p w14:paraId="11FC90F1" w14:textId="77777777" w:rsidR="00440477" w:rsidRDefault="00440477" w:rsidP="00BA7D84">
            <w:pPr>
              <w:pStyle w:val="TableText"/>
              <w:rPr>
                <w:ins w:id="4084" w:author="Russ Ott" w:date="2022-04-29T10:09:00Z"/>
              </w:rPr>
            </w:pPr>
            <w:ins w:id="4085" w:author="Russ Ott" w:date="2022-04-29T10:09:00Z">
              <w:r>
                <w:t>SHALL</w:t>
              </w:r>
            </w:ins>
          </w:p>
        </w:tc>
        <w:tc>
          <w:tcPr>
            <w:tcW w:w="864" w:type="dxa"/>
          </w:tcPr>
          <w:p w14:paraId="21512E97" w14:textId="77777777" w:rsidR="00440477" w:rsidRDefault="00440477" w:rsidP="00BA7D84">
            <w:pPr>
              <w:pStyle w:val="TableText"/>
              <w:rPr>
                <w:ins w:id="4086" w:author="Russ Ott" w:date="2022-04-29T10:09:00Z"/>
              </w:rPr>
            </w:pPr>
          </w:p>
        </w:tc>
        <w:tc>
          <w:tcPr>
            <w:tcW w:w="1104" w:type="dxa"/>
          </w:tcPr>
          <w:p w14:paraId="427523CF" w14:textId="3F94CC8D" w:rsidR="00440477" w:rsidRDefault="00002F64" w:rsidP="00BA7D84">
            <w:pPr>
              <w:pStyle w:val="TableText"/>
              <w:rPr>
                <w:ins w:id="4087" w:author="Russ Ott" w:date="2022-04-29T10:09:00Z"/>
              </w:rPr>
            </w:pPr>
            <w:ins w:id="4088" w:author="Russ Ott" w:date="2022-04-29T10:09:00Z">
              <w:r>
                <w:fldChar w:fldCharType="begin"/>
              </w:r>
              <w:r>
                <w:instrText xml:space="preserve"> HYPERLINK \l "C_4515-32312" \h </w:instrText>
              </w:r>
              <w:r>
                <w:fldChar w:fldCharType="separate"/>
              </w:r>
              <w:r w:rsidR="00440477">
                <w:rPr>
                  <w:rStyle w:val="HyperlinkText9pt"/>
                </w:rPr>
                <w:t>4515-32312</w:t>
              </w:r>
              <w:r>
                <w:rPr>
                  <w:rStyle w:val="HyperlinkText9pt"/>
                </w:rPr>
                <w:fldChar w:fldCharType="end"/>
              </w:r>
            </w:ins>
          </w:p>
        </w:tc>
        <w:tc>
          <w:tcPr>
            <w:tcW w:w="2975" w:type="dxa"/>
          </w:tcPr>
          <w:p w14:paraId="22EB8495" w14:textId="77777777" w:rsidR="00440477" w:rsidRDefault="00440477" w:rsidP="00BA7D84">
            <w:pPr>
              <w:pStyle w:val="TableText"/>
              <w:rPr>
                <w:ins w:id="4089" w:author="Russ Ott" w:date="2022-04-29T10:09:00Z"/>
              </w:rPr>
            </w:pPr>
            <w:ins w:id="4090" w:author="Russ Ott" w:date="2022-04-29T10:09:00Z">
              <w:r>
                <w:t>urn:oid:2.16.840.1.113883.6.1 (LOINC) = 2.16.840.1.113883.6.1</w:t>
              </w:r>
            </w:ins>
          </w:p>
        </w:tc>
      </w:tr>
      <w:tr w:rsidR="00440477" w14:paraId="645A4130" w14:textId="77777777" w:rsidTr="00BA7D84">
        <w:trPr>
          <w:jc w:val="center"/>
          <w:ins w:id="4091" w:author="Russ Ott" w:date="2022-04-29T10:09:00Z"/>
        </w:trPr>
        <w:tc>
          <w:tcPr>
            <w:tcW w:w="3345" w:type="dxa"/>
          </w:tcPr>
          <w:p w14:paraId="73F25C33" w14:textId="77777777" w:rsidR="00440477" w:rsidRDefault="00440477" w:rsidP="00BA7D84">
            <w:pPr>
              <w:pStyle w:val="TableText"/>
              <w:rPr>
                <w:ins w:id="4092" w:author="Russ Ott" w:date="2022-04-29T10:09:00Z"/>
              </w:rPr>
            </w:pPr>
            <w:ins w:id="4093" w:author="Russ Ott" w:date="2022-04-29T10:09:00Z">
              <w:r>
                <w:tab/>
                <w:t>statusCode</w:t>
              </w:r>
            </w:ins>
          </w:p>
        </w:tc>
        <w:tc>
          <w:tcPr>
            <w:tcW w:w="720" w:type="dxa"/>
          </w:tcPr>
          <w:p w14:paraId="33C7FA8D" w14:textId="77777777" w:rsidR="00440477" w:rsidRDefault="00440477" w:rsidP="00BA7D84">
            <w:pPr>
              <w:pStyle w:val="TableText"/>
              <w:rPr>
                <w:ins w:id="4094" w:author="Russ Ott" w:date="2022-04-29T10:09:00Z"/>
              </w:rPr>
            </w:pPr>
            <w:ins w:id="4095" w:author="Russ Ott" w:date="2022-04-29T10:09:00Z">
              <w:r>
                <w:t>1..1</w:t>
              </w:r>
            </w:ins>
          </w:p>
        </w:tc>
        <w:tc>
          <w:tcPr>
            <w:tcW w:w="1152" w:type="dxa"/>
          </w:tcPr>
          <w:p w14:paraId="19E3CDF7" w14:textId="77777777" w:rsidR="00440477" w:rsidRDefault="00440477" w:rsidP="00BA7D84">
            <w:pPr>
              <w:pStyle w:val="TableText"/>
              <w:rPr>
                <w:ins w:id="4096" w:author="Russ Ott" w:date="2022-04-29T10:09:00Z"/>
              </w:rPr>
            </w:pPr>
            <w:ins w:id="4097" w:author="Russ Ott" w:date="2022-04-29T10:09:00Z">
              <w:r>
                <w:t>SHALL</w:t>
              </w:r>
            </w:ins>
          </w:p>
        </w:tc>
        <w:tc>
          <w:tcPr>
            <w:tcW w:w="864" w:type="dxa"/>
          </w:tcPr>
          <w:p w14:paraId="53612EEE" w14:textId="77777777" w:rsidR="00440477" w:rsidRDefault="00440477" w:rsidP="00BA7D84">
            <w:pPr>
              <w:pStyle w:val="TableText"/>
              <w:rPr>
                <w:ins w:id="4098" w:author="Russ Ott" w:date="2022-04-29T10:09:00Z"/>
              </w:rPr>
            </w:pPr>
          </w:p>
        </w:tc>
        <w:tc>
          <w:tcPr>
            <w:tcW w:w="1104" w:type="dxa"/>
          </w:tcPr>
          <w:p w14:paraId="52525520" w14:textId="4A782140" w:rsidR="00440477" w:rsidRDefault="00002F64" w:rsidP="00BA7D84">
            <w:pPr>
              <w:pStyle w:val="TableText"/>
              <w:rPr>
                <w:ins w:id="4099" w:author="Russ Ott" w:date="2022-04-29T10:09:00Z"/>
              </w:rPr>
            </w:pPr>
            <w:ins w:id="4100" w:author="Russ Ott" w:date="2022-04-29T10:09:00Z">
              <w:r>
                <w:fldChar w:fldCharType="begin"/>
              </w:r>
              <w:r>
                <w:instrText xml:space="preserve"> HYPERLINK \l "C_4515-30758" \h </w:instrText>
              </w:r>
              <w:r>
                <w:fldChar w:fldCharType="separate"/>
              </w:r>
              <w:r w:rsidR="00440477">
                <w:rPr>
                  <w:rStyle w:val="HyperlinkText9pt"/>
                </w:rPr>
                <w:t>4515-30758</w:t>
              </w:r>
              <w:r>
                <w:rPr>
                  <w:rStyle w:val="HyperlinkText9pt"/>
                </w:rPr>
                <w:fldChar w:fldCharType="end"/>
              </w:r>
            </w:ins>
          </w:p>
        </w:tc>
        <w:tc>
          <w:tcPr>
            <w:tcW w:w="2975" w:type="dxa"/>
          </w:tcPr>
          <w:p w14:paraId="3B987F59" w14:textId="77777777" w:rsidR="00440477" w:rsidRDefault="00440477" w:rsidP="00BA7D84">
            <w:pPr>
              <w:pStyle w:val="TableText"/>
              <w:rPr>
                <w:ins w:id="4101" w:author="Russ Ott" w:date="2022-04-29T10:09:00Z"/>
              </w:rPr>
            </w:pPr>
          </w:p>
        </w:tc>
      </w:tr>
      <w:tr w:rsidR="00440477" w14:paraId="3EF24DD7" w14:textId="77777777" w:rsidTr="00BA7D84">
        <w:trPr>
          <w:jc w:val="center"/>
          <w:ins w:id="4102" w:author="Russ Ott" w:date="2022-04-29T10:09:00Z"/>
        </w:trPr>
        <w:tc>
          <w:tcPr>
            <w:tcW w:w="3345" w:type="dxa"/>
          </w:tcPr>
          <w:p w14:paraId="7583AFB1" w14:textId="77777777" w:rsidR="00440477" w:rsidRDefault="00440477" w:rsidP="00BA7D84">
            <w:pPr>
              <w:pStyle w:val="TableText"/>
              <w:rPr>
                <w:ins w:id="4103" w:author="Russ Ott" w:date="2022-04-29T10:09:00Z"/>
              </w:rPr>
            </w:pPr>
            <w:ins w:id="4104" w:author="Russ Ott" w:date="2022-04-29T10:09:00Z">
              <w:r>
                <w:tab/>
              </w:r>
              <w:r>
                <w:tab/>
                <w:t>@code</w:t>
              </w:r>
            </w:ins>
          </w:p>
        </w:tc>
        <w:tc>
          <w:tcPr>
            <w:tcW w:w="720" w:type="dxa"/>
          </w:tcPr>
          <w:p w14:paraId="57F810A9" w14:textId="77777777" w:rsidR="00440477" w:rsidRDefault="00440477" w:rsidP="00BA7D84">
            <w:pPr>
              <w:pStyle w:val="TableText"/>
              <w:rPr>
                <w:ins w:id="4105" w:author="Russ Ott" w:date="2022-04-29T10:09:00Z"/>
              </w:rPr>
            </w:pPr>
            <w:ins w:id="4106" w:author="Russ Ott" w:date="2022-04-29T10:09:00Z">
              <w:r>
                <w:t>1..1</w:t>
              </w:r>
            </w:ins>
          </w:p>
        </w:tc>
        <w:tc>
          <w:tcPr>
            <w:tcW w:w="1152" w:type="dxa"/>
          </w:tcPr>
          <w:p w14:paraId="62A40ADE" w14:textId="77777777" w:rsidR="00440477" w:rsidRDefault="00440477" w:rsidP="00BA7D84">
            <w:pPr>
              <w:pStyle w:val="TableText"/>
              <w:rPr>
                <w:ins w:id="4107" w:author="Russ Ott" w:date="2022-04-29T10:09:00Z"/>
              </w:rPr>
            </w:pPr>
            <w:ins w:id="4108" w:author="Russ Ott" w:date="2022-04-29T10:09:00Z">
              <w:r>
                <w:t>SHALL</w:t>
              </w:r>
            </w:ins>
          </w:p>
        </w:tc>
        <w:tc>
          <w:tcPr>
            <w:tcW w:w="864" w:type="dxa"/>
          </w:tcPr>
          <w:p w14:paraId="4A41E0EE" w14:textId="77777777" w:rsidR="00440477" w:rsidRDefault="00440477" w:rsidP="00BA7D84">
            <w:pPr>
              <w:pStyle w:val="TableText"/>
              <w:rPr>
                <w:ins w:id="4109" w:author="Russ Ott" w:date="2022-04-29T10:09:00Z"/>
              </w:rPr>
            </w:pPr>
          </w:p>
        </w:tc>
        <w:tc>
          <w:tcPr>
            <w:tcW w:w="1104" w:type="dxa"/>
          </w:tcPr>
          <w:p w14:paraId="5C5EF515" w14:textId="7DA080E5" w:rsidR="00440477" w:rsidRDefault="00002F64" w:rsidP="00BA7D84">
            <w:pPr>
              <w:pStyle w:val="TableText"/>
              <w:rPr>
                <w:ins w:id="4110" w:author="Russ Ott" w:date="2022-04-29T10:09:00Z"/>
              </w:rPr>
            </w:pPr>
            <w:ins w:id="4111" w:author="Russ Ott" w:date="2022-04-29T10:09:00Z">
              <w:r>
                <w:fldChar w:fldCharType="begin"/>
              </w:r>
              <w:r>
                <w:instrText xml:space="preserve"> HYPERLINK \l "C_4515-32313" \h </w:instrText>
              </w:r>
              <w:r>
                <w:fldChar w:fldCharType="separate"/>
              </w:r>
              <w:r w:rsidR="00440477">
                <w:rPr>
                  <w:rStyle w:val="HyperlinkText9pt"/>
                </w:rPr>
                <w:t>4515-32313</w:t>
              </w:r>
              <w:r>
                <w:rPr>
                  <w:rStyle w:val="HyperlinkText9pt"/>
                </w:rPr>
                <w:fldChar w:fldCharType="end"/>
              </w:r>
            </w:ins>
          </w:p>
        </w:tc>
        <w:tc>
          <w:tcPr>
            <w:tcW w:w="2975" w:type="dxa"/>
          </w:tcPr>
          <w:p w14:paraId="41ED12AD" w14:textId="77777777" w:rsidR="00440477" w:rsidRDefault="00440477" w:rsidP="00BA7D84">
            <w:pPr>
              <w:pStyle w:val="TableText"/>
              <w:rPr>
                <w:ins w:id="4112" w:author="Russ Ott" w:date="2022-04-29T10:09:00Z"/>
              </w:rPr>
            </w:pPr>
            <w:ins w:id="4113" w:author="Russ Ott" w:date="2022-04-29T10:09:00Z">
              <w:r>
                <w:t>urn:oid:2.16.840.1.113883.11.20.9.19 (ProblemAct statusCode)</w:t>
              </w:r>
            </w:ins>
          </w:p>
        </w:tc>
      </w:tr>
      <w:tr w:rsidR="00440477" w14:paraId="38565814" w14:textId="77777777" w:rsidTr="00BA7D84">
        <w:trPr>
          <w:jc w:val="center"/>
          <w:ins w:id="4114" w:author="Russ Ott" w:date="2022-04-29T10:09:00Z"/>
        </w:trPr>
        <w:tc>
          <w:tcPr>
            <w:tcW w:w="3345" w:type="dxa"/>
          </w:tcPr>
          <w:p w14:paraId="70A10685" w14:textId="77777777" w:rsidR="00440477" w:rsidRDefault="00440477" w:rsidP="00BA7D84">
            <w:pPr>
              <w:pStyle w:val="TableText"/>
              <w:rPr>
                <w:ins w:id="4115" w:author="Russ Ott" w:date="2022-04-29T10:09:00Z"/>
              </w:rPr>
            </w:pPr>
            <w:ins w:id="4116" w:author="Russ Ott" w:date="2022-04-29T10:09:00Z">
              <w:r>
                <w:tab/>
                <w:t>effectiveTime</w:t>
              </w:r>
            </w:ins>
          </w:p>
        </w:tc>
        <w:tc>
          <w:tcPr>
            <w:tcW w:w="720" w:type="dxa"/>
          </w:tcPr>
          <w:p w14:paraId="6C841F37" w14:textId="77777777" w:rsidR="00440477" w:rsidRDefault="00440477" w:rsidP="00BA7D84">
            <w:pPr>
              <w:pStyle w:val="TableText"/>
              <w:rPr>
                <w:ins w:id="4117" w:author="Russ Ott" w:date="2022-04-29T10:09:00Z"/>
              </w:rPr>
            </w:pPr>
            <w:ins w:id="4118" w:author="Russ Ott" w:date="2022-04-29T10:09:00Z">
              <w:r>
                <w:t>0..1</w:t>
              </w:r>
            </w:ins>
          </w:p>
        </w:tc>
        <w:tc>
          <w:tcPr>
            <w:tcW w:w="1152" w:type="dxa"/>
          </w:tcPr>
          <w:p w14:paraId="23AE6769" w14:textId="77777777" w:rsidR="00440477" w:rsidRDefault="00440477" w:rsidP="00BA7D84">
            <w:pPr>
              <w:pStyle w:val="TableText"/>
              <w:rPr>
                <w:ins w:id="4119" w:author="Russ Ott" w:date="2022-04-29T10:09:00Z"/>
              </w:rPr>
            </w:pPr>
            <w:ins w:id="4120" w:author="Russ Ott" w:date="2022-04-29T10:09:00Z">
              <w:r>
                <w:t>MAY</w:t>
              </w:r>
            </w:ins>
          </w:p>
        </w:tc>
        <w:tc>
          <w:tcPr>
            <w:tcW w:w="864" w:type="dxa"/>
          </w:tcPr>
          <w:p w14:paraId="74C1E64E" w14:textId="77777777" w:rsidR="00440477" w:rsidRDefault="00440477" w:rsidP="00BA7D84">
            <w:pPr>
              <w:pStyle w:val="TableText"/>
              <w:rPr>
                <w:ins w:id="4121" w:author="Russ Ott" w:date="2022-04-29T10:09:00Z"/>
              </w:rPr>
            </w:pPr>
          </w:p>
        </w:tc>
        <w:tc>
          <w:tcPr>
            <w:tcW w:w="1104" w:type="dxa"/>
          </w:tcPr>
          <w:p w14:paraId="4DAD4342" w14:textId="117DB992" w:rsidR="00440477" w:rsidRDefault="00002F64" w:rsidP="00BA7D84">
            <w:pPr>
              <w:pStyle w:val="TableText"/>
              <w:rPr>
                <w:ins w:id="4122" w:author="Russ Ott" w:date="2022-04-29T10:09:00Z"/>
              </w:rPr>
            </w:pPr>
            <w:ins w:id="4123" w:author="Russ Ott" w:date="2022-04-29T10:09:00Z">
              <w:r>
                <w:fldChar w:fldCharType="begin"/>
              </w:r>
              <w:r>
                <w:instrText xml:space="preserve"> HYPERLINK \l "C_4515-30759" \h </w:instrText>
              </w:r>
              <w:r>
                <w:fldChar w:fldCharType="separate"/>
              </w:r>
              <w:r w:rsidR="00440477">
                <w:rPr>
                  <w:rStyle w:val="HyperlinkText9pt"/>
                </w:rPr>
                <w:t>4515-30759</w:t>
              </w:r>
              <w:r>
                <w:rPr>
                  <w:rStyle w:val="HyperlinkText9pt"/>
                </w:rPr>
                <w:fldChar w:fldCharType="end"/>
              </w:r>
            </w:ins>
          </w:p>
        </w:tc>
        <w:tc>
          <w:tcPr>
            <w:tcW w:w="2975" w:type="dxa"/>
          </w:tcPr>
          <w:p w14:paraId="0AFA1DCF" w14:textId="77777777" w:rsidR="00440477" w:rsidRDefault="00440477" w:rsidP="00BA7D84">
            <w:pPr>
              <w:pStyle w:val="TableText"/>
              <w:rPr>
                <w:ins w:id="4124" w:author="Russ Ott" w:date="2022-04-29T10:09:00Z"/>
              </w:rPr>
            </w:pPr>
          </w:p>
        </w:tc>
      </w:tr>
      <w:tr w:rsidR="00440477" w14:paraId="3FA9A5D9" w14:textId="77777777" w:rsidTr="00BA7D84">
        <w:trPr>
          <w:jc w:val="center"/>
          <w:ins w:id="4125" w:author="Russ Ott" w:date="2022-04-29T10:09:00Z"/>
        </w:trPr>
        <w:tc>
          <w:tcPr>
            <w:tcW w:w="3345" w:type="dxa"/>
          </w:tcPr>
          <w:p w14:paraId="637DD4D9" w14:textId="77777777" w:rsidR="00440477" w:rsidRDefault="00440477" w:rsidP="00BA7D84">
            <w:pPr>
              <w:pStyle w:val="TableText"/>
              <w:rPr>
                <w:ins w:id="4126" w:author="Russ Ott" w:date="2022-04-29T10:09:00Z"/>
              </w:rPr>
            </w:pPr>
            <w:ins w:id="4127" w:author="Russ Ott" w:date="2022-04-29T10:09:00Z">
              <w:r>
                <w:tab/>
                <w:t>author</w:t>
              </w:r>
            </w:ins>
          </w:p>
        </w:tc>
        <w:tc>
          <w:tcPr>
            <w:tcW w:w="720" w:type="dxa"/>
          </w:tcPr>
          <w:p w14:paraId="6D5B8403" w14:textId="77777777" w:rsidR="00440477" w:rsidRDefault="00440477" w:rsidP="00BA7D84">
            <w:pPr>
              <w:pStyle w:val="TableText"/>
              <w:rPr>
                <w:ins w:id="4128" w:author="Russ Ott" w:date="2022-04-29T10:09:00Z"/>
              </w:rPr>
            </w:pPr>
            <w:ins w:id="4129" w:author="Russ Ott" w:date="2022-04-29T10:09:00Z">
              <w:r>
                <w:t>0..*</w:t>
              </w:r>
            </w:ins>
          </w:p>
        </w:tc>
        <w:tc>
          <w:tcPr>
            <w:tcW w:w="1152" w:type="dxa"/>
          </w:tcPr>
          <w:p w14:paraId="6AE4589B" w14:textId="77777777" w:rsidR="00440477" w:rsidRDefault="00440477" w:rsidP="00BA7D84">
            <w:pPr>
              <w:pStyle w:val="TableText"/>
              <w:rPr>
                <w:ins w:id="4130" w:author="Russ Ott" w:date="2022-04-29T10:09:00Z"/>
              </w:rPr>
            </w:pPr>
            <w:ins w:id="4131" w:author="Russ Ott" w:date="2022-04-29T10:09:00Z">
              <w:r>
                <w:t>SHOULD</w:t>
              </w:r>
            </w:ins>
          </w:p>
        </w:tc>
        <w:tc>
          <w:tcPr>
            <w:tcW w:w="864" w:type="dxa"/>
          </w:tcPr>
          <w:p w14:paraId="55281357" w14:textId="77777777" w:rsidR="00440477" w:rsidRDefault="00440477" w:rsidP="00BA7D84">
            <w:pPr>
              <w:pStyle w:val="TableText"/>
              <w:rPr>
                <w:ins w:id="4132" w:author="Russ Ott" w:date="2022-04-29T10:09:00Z"/>
              </w:rPr>
            </w:pPr>
          </w:p>
        </w:tc>
        <w:tc>
          <w:tcPr>
            <w:tcW w:w="1104" w:type="dxa"/>
          </w:tcPr>
          <w:p w14:paraId="7D7AD322" w14:textId="1F44CA91" w:rsidR="00440477" w:rsidRDefault="00002F64" w:rsidP="00BA7D84">
            <w:pPr>
              <w:pStyle w:val="TableText"/>
              <w:rPr>
                <w:ins w:id="4133" w:author="Russ Ott" w:date="2022-04-29T10:09:00Z"/>
              </w:rPr>
            </w:pPr>
            <w:ins w:id="4134" w:author="Russ Ott" w:date="2022-04-29T10:09:00Z">
              <w:r>
                <w:fldChar w:fldCharType="begin"/>
              </w:r>
              <w:r>
                <w:instrText xml:space="preserve"> HYPERLINK \l "C_4515-31546" \h </w:instrText>
              </w:r>
              <w:r>
                <w:fldChar w:fldCharType="separate"/>
              </w:r>
              <w:r w:rsidR="00440477">
                <w:rPr>
                  <w:rStyle w:val="HyperlinkText9pt"/>
                </w:rPr>
                <w:t>4515-31546</w:t>
              </w:r>
              <w:r>
                <w:rPr>
                  <w:rStyle w:val="HyperlinkText9pt"/>
                </w:rPr>
                <w:fldChar w:fldCharType="end"/>
              </w:r>
            </w:ins>
          </w:p>
        </w:tc>
        <w:tc>
          <w:tcPr>
            <w:tcW w:w="2975" w:type="dxa"/>
          </w:tcPr>
          <w:p w14:paraId="6C02BA15" w14:textId="77777777" w:rsidR="00440477" w:rsidRDefault="00440477" w:rsidP="00BA7D84">
            <w:pPr>
              <w:pStyle w:val="TableText"/>
              <w:rPr>
                <w:ins w:id="4135" w:author="Russ Ott" w:date="2022-04-29T10:09:00Z"/>
              </w:rPr>
            </w:pPr>
            <w:ins w:id="4136" w:author="Russ Ott" w:date="2022-04-29T10:09:00Z">
              <w:r>
                <w:t>Author Participation (identifier: urn:oid:2.16.840.1.113883.10.20.22.4.119</w:t>
              </w:r>
            </w:ins>
          </w:p>
        </w:tc>
      </w:tr>
      <w:tr w:rsidR="00440477" w14:paraId="16799F7E" w14:textId="77777777" w:rsidTr="00BA7D84">
        <w:trPr>
          <w:jc w:val="center"/>
          <w:ins w:id="4137" w:author="Russ Ott" w:date="2022-04-29T10:09:00Z"/>
        </w:trPr>
        <w:tc>
          <w:tcPr>
            <w:tcW w:w="3345" w:type="dxa"/>
          </w:tcPr>
          <w:p w14:paraId="6A4C5729" w14:textId="77777777" w:rsidR="00440477" w:rsidRDefault="00440477" w:rsidP="00BA7D84">
            <w:pPr>
              <w:pStyle w:val="TableText"/>
              <w:rPr>
                <w:ins w:id="4138" w:author="Russ Ott" w:date="2022-04-29T10:09:00Z"/>
              </w:rPr>
            </w:pPr>
            <w:ins w:id="4139" w:author="Russ Ott" w:date="2022-04-29T10:09:00Z">
              <w:r>
                <w:tab/>
                <w:t>entryRelationship</w:t>
              </w:r>
            </w:ins>
          </w:p>
        </w:tc>
        <w:tc>
          <w:tcPr>
            <w:tcW w:w="720" w:type="dxa"/>
          </w:tcPr>
          <w:p w14:paraId="0DB8BE3A" w14:textId="77777777" w:rsidR="00440477" w:rsidRDefault="00440477" w:rsidP="00BA7D84">
            <w:pPr>
              <w:pStyle w:val="TableText"/>
              <w:rPr>
                <w:ins w:id="4140" w:author="Russ Ott" w:date="2022-04-29T10:09:00Z"/>
              </w:rPr>
            </w:pPr>
            <w:ins w:id="4141" w:author="Russ Ott" w:date="2022-04-29T10:09:00Z">
              <w:r>
                <w:t>0..*</w:t>
              </w:r>
            </w:ins>
          </w:p>
        </w:tc>
        <w:tc>
          <w:tcPr>
            <w:tcW w:w="1152" w:type="dxa"/>
          </w:tcPr>
          <w:p w14:paraId="036673FE" w14:textId="77777777" w:rsidR="00440477" w:rsidRDefault="00440477" w:rsidP="00BA7D84">
            <w:pPr>
              <w:pStyle w:val="TableText"/>
              <w:rPr>
                <w:ins w:id="4142" w:author="Russ Ott" w:date="2022-04-29T10:09:00Z"/>
              </w:rPr>
            </w:pPr>
            <w:ins w:id="4143" w:author="Russ Ott" w:date="2022-04-29T10:09:00Z">
              <w:r>
                <w:t>MAY</w:t>
              </w:r>
            </w:ins>
          </w:p>
        </w:tc>
        <w:tc>
          <w:tcPr>
            <w:tcW w:w="864" w:type="dxa"/>
          </w:tcPr>
          <w:p w14:paraId="0C7C7E3D" w14:textId="77777777" w:rsidR="00440477" w:rsidRDefault="00440477" w:rsidP="00BA7D84">
            <w:pPr>
              <w:pStyle w:val="TableText"/>
              <w:rPr>
                <w:ins w:id="4144" w:author="Russ Ott" w:date="2022-04-29T10:09:00Z"/>
              </w:rPr>
            </w:pPr>
          </w:p>
        </w:tc>
        <w:tc>
          <w:tcPr>
            <w:tcW w:w="1104" w:type="dxa"/>
          </w:tcPr>
          <w:p w14:paraId="1F03AF06" w14:textId="2D1BDCD1" w:rsidR="00440477" w:rsidRDefault="00002F64" w:rsidP="00BA7D84">
            <w:pPr>
              <w:pStyle w:val="TableText"/>
              <w:rPr>
                <w:ins w:id="4145" w:author="Russ Ott" w:date="2022-04-29T10:09:00Z"/>
              </w:rPr>
            </w:pPr>
            <w:ins w:id="4146" w:author="Russ Ott" w:date="2022-04-29T10:09:00Z">
              <w:r>
                <w:fldChar w:fldCharType="begin"/>
              </w:r>
              <w:r>
                <w:instrText xml:space="preserve"> HYPERLINK \l "C_4515-30761" \h </w:instrText>
              </w:r>
              <w:r>
                <w:fldChar w:fldCharType="separate"/>
              </w:r>
              <w:r w:rsidR="00440477">
                <w:rPr>
                  <w:rStyle w:val="HyperlinkText9pt"/>
                </w:rPr>
                <w:t>4515-30761</w:t>
              </w:r>
              <w:r>
                <w:rPr>
                  <w:rStyle w:val="HyperlinkText9pt"/>
                </w:rPr>
                <w:fldChar w:fldCharType="end"/>
              </w:r>
            </w:ins>
          </w:p>
        </w:tc>
        <w:tc>
          <w:tcPr>
            <w:tcW w:w="2975" w:type="dxa"/>
          </w:tcPr>
          <w:p w14:paraId="6B5E29E1" w14:textId="77777777" w:rsidR="00440477" w:rsidRDefault="00440477" w:rsidP="00BA7D84">
            <w:pPr>
              <w:pStyle w:val="TableText"/>
              <w:rPr>
                <w:ins w:id="4147" w:author="Russ Ott" w:date="2022-04-29T10:09:00Z"/>
              </w:rPr>
            </w:pPr>
          </w:p>
        </w:tc>
      </w:tr>
      <w:tr w:rsidR="00440477" w14:paraId="3E0503A9" w14:textId="77777777" w:rsidTr="00BA7D84">
        <w:trPr>
          <w:jc w:val="center"/>
          <w:ins w:id="4148" w:author="Russ Ott" w:date="2022-04-29T10:09:00Z"/>
        </w:trPr>
        <w:tc>
          <w:tcPr>
            <w:tcW w:w="3345" w:type="dxa"/>
          </w:tcPr>
          <w:p w14:paraId="52E856E6" w14:textId="77777777" w:rsidR="00440477" w:rsidRDefault="00440477" w:rsidP="00BA7D84">
            <w:pPr>
              <w:pStyle w:val="TableText"/>
              <w:rPr>
                <w:ins w:id="4149" w:author="Russ Ott" w:date="2022-04-29T10:09:00Z"/>
              </w:rPr>
            </w:pPr>
            <w:ins w:id="4150" w:author="Russ Ott" w:date="2022-04-29T10:09:00Z">
              <w:r>
                <w:tab/>
              </w:r>
              <w:r>
                <w:tab/>
                <w:t>@typeCode</w:t>
              </w:r>
            </w:ins>
          </w:p>
        </w:tc>
        <w:tc>
          <w:tcPr>
            <w:tcW w:w="720" w:type="dxa"/>
          </w:tcPr>
          <w:p w14:paraId="365AA340" w14:textId="77777777" w:rsidR="00440477" w:rsidRDefault="00440477" w:rsidP="00BA7D84">
            <w:pPr>
              <w:pStyle w:val="TableText"/>
              <w:rPr>
                <w:ins w:id="4151" w:author="Russ Ott" w:date="2022-04-29T10:09:00Z"/>
              </w:rPr>
            </w:pPr>
            <w:ins w:id="4152" w:author="Russ Ott" w:date="2022-04-29T10:09:00Z">
              <w:r>
                <w:t>1..1</w:t>
              </w:r>
            </w:ins>
          </w:p>
        </w:tc>
        <w:tc>
          <w:tcPr>
            <w:tcW w:w="1152" w:type="dxa"/>
          </w:tcPr>
          <w:p w14:paraId="4E35A517" w14:textId="77777777" w:rsidR="00440477" w:rsidRDefault="00440477" w:rsidP="00BA7D84">
            <w:pPr>
              <w:pStyle w:val="TableText"/>
              <w:rPr>
                <w:ins w:id="4153" w:author="Russ Ott" w:date="2022-04-29T10:09:00Z"/>
              </w:rPr>
            </w:pPr>
            <w:ins w:id="4154" w:author="Russ Ott" w:date="2022-04-29T10:09:00Z">
              <w:r>
                <w:t>SHALL</w:t>
              </w:r>
            </w:ins>
          </w:p>
        </w:tc>
        <w:tc>
          <w:tcPr>
            <w:tcW w:w="864" w:type="dxa"/>
          </w:tcPr>
          <w:p w14:paraId="7B0B5132" w14:textId="77777777" w:rsidR="00440477" w:rsidRDefault="00440477" w:rsidP="00BA7D84">
            <w:pPr>
              <w:pStyle w:val="TableText"/>
              <w:rPr>
                <w:ins w:id="4155" w:author="Russ Ott" w:date="2022-04-29T10:09:00Z"/>
              </w:rPr>
            </w:pPr>
          </w:p>
        </w:tc>
        <w:tc>
          <w:tcPr>
            <w:tcW w:w="1104" w:type="dxa"/>
          </w:tcPr>
          <w:p w14:paraId="7C36F64D" w14:textId="20F303FC" w:rsidR="00440477" w:rsidRDefault="00002F64" w:rsidP="00BA7D84">
            <w:pPr>
              <w:pStyle w:val="TableText"/>
              <w:rPr>
                <w:ins w:id="4156" w:author="Russ Ott" w:date="2022-04-29T10:09:00Z"/>
              </w:rPr>
            </w:pPr>
            <w:ins w:id="4157" w:author="Russ Ott" w:date="2022-04-29T10:09:00Z">
              <w:r>
                <w:fldChar w:fldCharType="begin"/>
              </w:r>
              <w:r>
                <w:instrText xml:space="preserve"> HYPERLINK \l "C_4515-30762" \h </w:instrText>
              </w:r>
              <w:r>
                <w:fldChar w:fldCharType="separate"/>
              </w:r>
              <w:r w:rsidR="00440477">
                <w:rPr>
                  <w:rStyle w:val="HyperlinkText9pt"/>
                </w:rPr>
                <w:t>4515-30762</w:t>
              </w:r>
              <w:r>
                <w:rPr>
                  <w:rStyle w:val="HyperlinkText9pt"/>
                </w:rPr>
                <w:fldChar w:fldCharType="end"/>
              </w:r>
            </w:ins>
          </w:p>
        </w:tc>
        <w:tc>
          <w:tcPr>
            <w:tcW w:w="2975" w:type="dxa"/>
          </w:tcPr>
          <w:p w14:paraId="6393F403" w14:textId="77777777" w:rsidR="00440477" w:rsidRDefault="00440477" w:rsidP="00BA7D84">
            <w:pPr>
              <w:pStyle w:val="TableText"/>
              <w:rPr>
                <w:ins w:id="4158" w:author="Russ Ott" w:date="2022-04-29T10:09:00Z"/>
              </w:rPr>
            </w:pPr>
            <w:ins w:id="4159" w:author="Russ Ott" w:date="2022-04-29T10:09:00Z">
              <w:r>
                <w:t>urn:oid:2.16.840.1.113883.5.1002 (HL7ActRelationshipType) = REFR</w:t>
              </w:r>
            </w:ins>
          </w:p>
        </w:tc>
      </w:tr>
      <w:tr w:rsidR="00440477" w14:paraId="590041B4" w14:textId="77777777" w:rsidTr="00BA7D84">
        <w:trPr>
          <w:jc w:val="center"/>
          <w:ins w:id="4160" w:author="Russ Ott" w:date="2022-04-29T10:09:00Z"/>
        </w:trPr>
        <w:tc>
          <w:tcPr>
            <w:tcW w:w="3345" w:type="dxa"/>
          </w:tcPr>
          <w:p w14:paraId="616A4BCD" w14:textId="77777777" w:rsidR="00440477" w:rsidRDefault="00440477" w:rsidP="00BA7D84">
            <w:pPr>
              <w:pStyle w:val="TableText"/>
              <w:rPr>
                <w:ins w:id="4161" w:author="Russ Ott" w:date="2022-04-29T10:09:00Z"/>
              </w:rPr>
            </w:pPr>
            <w:ins w:id="4162" w:author="Russ Ott" w:date="2022-04-29T10:09:00Z">
              <w:r>
                <w:tab/>
              </w:r>
              <w:r>
                <w:tab/>
                <w:t>observation</w:t>
              </w:r>
            </w:ins>
          </w:p>
        </w:tc>
        <w:tc>
          <w:tcPr>
            <w:tcW w:w="720" w:type="dxa"/>
          </w:tcPr>
          <w:p w14:paraId="45EAD668" w14:textId="77777777" w:rsidR="00440477" w:rsidRDefault="00440477" w:rsidP="00BA7D84">
            <w:pPr>
              <w:pStyle w:val="TableText"/>
              <w:rPr>
                <w:ins w:id="4163" w:author="Russ Ott" w:date="2022-04-29T10:09:00Z"/>
              </w:rPr>
            </w:pPr>
            <w:ins w:id="4164" w:author="Russ Ott" w:date="2022-04-29T10:09:00Z">
              <w:r>
                <w:t>1..1</w:t>
              </w:r>
            </w:ins>
          </w:p>
        </w:tc>
        <w:tc>
          <w:tcPr>
            <w:tcW w:w="1152" w:type="dxa"/>
          </w:tcPr>
          <w:p w14:paraId="5D3032F0" w14:textId="77777777" w:rsidR="00440477" w:rsidRDefault="00440477" w:rsidP="00BA7D84">
            <w:pPr>
              <w:pStyle w:val="TableText"/>
              <w:rPr>
                <w:ins w:id="4165" w:author="Russ Ott" w:date="2022-04-29T10:09:00Z"/>
              </w:rPr>
            </w:pPr>
            <w:ins w:id="4166" w:author="Russ Ott" w:date="2022-04-29T10:09:00Z">
              <w:r>
                <w:t>SHALL</w:t>
              </w:r>
            </w:ins>
          </w:p>
        </w:tc>
        <w:tc>
          <w:tcPr>
            <w:tcW w:w="864" w:type="dxa"/>
          </w:tcPr>
          <w:p w14:paraId="1D1F1541" w14:textId="77777777" w:rsidR="00440477" w:rsidRDefault="00440477" w:rsidP="00BA7D84">
            <w:pPr>
              <w:pStyle w:val="TableText"/>
              <w:rPr>
                <w:ins w:id="4167" w:author="Russ Ott" w:date="2022-04-29T10:09:00Z"/>
              </w:rPr>
            </w:pPr>
          </w:p>
        </w:tc>
        <w:tc>
          <w:tcPr>
            <w:tcW w:w="1104" w:type="dxa"/>
          </w:tcPr>
          <w:p w14:paraId="4C7F1FF3" w14:textId="25ECAE05" w:rsidR="00440477" w:rsidRDefault="00002F64" w:rsidP="00BA7D84">
            <w:pPr>
              <w:pStyle w:val="TableText"/>
              <w:rPr>
                <w:ins w:id="4168" w:author="Russ Ott" w:date="2022-04-29T10:09:00Z"/>
              </w:rPr>
            </w:pPr>
            <w:ins w:id="4169" w:author="Russ Ott" w:date="2022-04-29T10:09:00Z">
              <w:r>
                <w:fldChar w:fldCharType="begin"/>
              </w:r>
              <w:r>
                <w:instrText xml:space="preserve"> HYPERLINK \l "C_4515-31001" \h </w:instrText>
              </w:r>
              <w:r>
                <w:fldChar w:fldCharType="separate"/>
              </w:r>
              <w:r w:rsidR="00440477">
                <w:rPr>
                  <w:rStyle w:val="HyperlinkText9pt"/>
                </w:rPr>
                <w:t>4515-31001</w:t>
              </w:r>
              <w:r>
                <w:rPr>
                  <w:rStyle w:val="HyperlinkText9pt"/>
                </w:rPr>
                <w:fldChar w:fldCharType="end"/>
              </w:r>
            </w:ins>
          </w:p>
        </w:tc>
        <w:tc>
          <w:tcPr>
            <w:tcW w:w="2975" w:type="dxa"/>
          </w:tcPr>
          <w:p w14:paraId="43F9961A" w14:textId="77777777" w:rsidR="00440477" w:rsidRDefault="00440477" w:rsidP="00BA7D84">
            <w:pPr>
              <w:pStyle w:val="TableText"/>
              <w:rPr>
                <w:ins w:id="4170" w:author="Russ Ott" w:date="2022-04-29T10:09:00Z"/>
              </w:rPr>
            </w:pPr>
            <w:ins w:id="4171" w:author="Russ Ott" w:date="2022-04-29T10:09:00Z">
              <w:r>
                <w:t>Problem Observation (V3) (identifier: urn:hl7ii:2.16.840.1.113883.10.20.22.4.4:2015-08-01</w:t>
              </w:r>
            </w:ins>
          </w:p>
        </w:tc>
      </w:tr>
      <w:tr w:rsidR="00440477" w14:paraId="4D8E4FF3" w14:textId="77777777" w:rsidTr="00BA7D84">
        <w:trPr>
          <w:jc w:val="center"/>
          <w:ins w:id="4172" w:author="Russ Ott" w:date="2022-04-29T10:09:00Z"/>
        </w:trPr>
        <w:tc>
          <w:tcPr>
            <w:tcW w:w="3345" w:type="dxa"/>
          </w:tcPr>
          <w:p w14:paraId="79E5838F" w14:textId="77777777" w:rsidR="00440477" w:rsidRDefault="00440477" w:rsidP="00BA7D84">
            <w:pPr>
              <w:pStyle w:val="TableText"/>
              <w:rPr>
                <w:ins w:id="4173" w:author="Russ Ott" w:date="2022-04-29T10:09:00Z"/>
              </w:rPr>
            </w:pPr>
            <w:ins w:id="4174" w:author="Russ Ott" w:date="2022-04-29T10:09:00Z">
              <w:r>
                <w:tab/>
                <w:t>entryRelationship</w:t>
              </w:r>
            </w:ins>
          </w:p>
        </w:tc>
        <w:tc>
          <w:tcPr>
            <w:tcW w:w="720" w:type="dxa"/>
          </w:tcPr>
          <w:p w14:paraId="74F4F7BD" w14:textId="77777777" w:rsidR="00440477" w:rsidRDefault="00440477" w:rsidP="00BA7D84">
            <w:pPr>
              <w:pStyle w:val="TableText"/>
              <w:rPr>
                <w:ins w:id="4175" w:author="Russ Ott" w:date="2022-04-29T10:09:00Z"/>
              </w:rPr>
            </w:pPr>
            <w:ins w:id="4176" w:author="Russ Ott" w:date="2022-04-29T10:09:00Z">
              <w:r>
                <w:t>0..*</w:t>
              </w:r>
            </w:ins>
          </w:p>
        </w:tc>
        <w:tc>
          <w:tcPr>
            <w:tcW w:w="1152" w:type="dxa"/>
          </w:tcPr>
          <w:p w14:paraId="74D0F1FC" w14:textId="77777777" w:rsidR="00440477" w:rsidRDefault="00440477" w:rsidP="00BA7D84">
            <w:pPr>
              <w:pStyle w:val="TableText"/>
              <w:rPr>
                <w:ins w:id="4177" w:author="Russ Ott" w:date="2022-04-29T10:09:00Z"/>
              </w:rPr>
            </w:pPr>
            <w:ins w:id="4178" w:author="Russ Ott" w:date="2022-04-29T10:09:00Z">
              <w:r>
                <w:t>MAY</w:t>
              </w:r>
            </w:ins>
          </w:p>
        </w:tc>
        <w:tc>
          <w:tcPr>
            <w:tcW w:w="864" w:type="dxa"/>
          </w:tcPr>
          <w:p w14:paraId="0EE05925" w14:textId="77777777" w:rsidR="00440477" w:rsidRDefault="00440477" w:rsidP="00BA7D84">
            <w:pPr>
              <w:pStyle w:val="TableText"/>
              <w:rPr>
                <w:ins w:id="4179" w:author="Russ Ott" w:date="2022-04-29T10:09:00Z"/>
              </w:rPr>
            </w:pPr>
          </w:p>
        </w:tc>
        <w:tc>
          <w:tcPr>
            <w:tcW w:w="1104" w:type="dxa"/>
          </w:tcPr>
          <w:p w14:paraId="4FC89903" w14:textId="03DCB6A2" w:rsidR="00440477" w:rsidRDefault="00002F64" w:rsidP="00BA7D84">
            <w:pPr>
              <w:pStyle w:val="TableText"/>
              <w:rPr>
                <w:ins w:id="4180" w:author="Russ Ott" w:date="2022-04-29T10:09:00Z"/>
              </w:rPr>
            </w:pPr>
            <w:ins w:id="4181" w:author="Russ Ott" w:date="2022-04-29T10:09:00Z">
              <w:r>
                <w:fldChar w:fldCharType="begin"/>
              </w:r>
              <w:r>
                <w:instrText xml:space="preserve"> HYPERLINK \l "C_4515-31007" \h </w:instrText>
              </w:r>
              <w:r>
                <w:fldChar w:fldCharType="separate"/>
              </w:r>
              <w:r w:rsidR="00440477">
                <w:rPr>
                  <w:rStyle w:val="HyperlinkText9pt"/>
                </w:rPr>
                <w:t>4515-31007</w:t>
              </w:r>
              <w:r>
                <w:rPr>
                  <w:rStyle w:val="HyperlinkText9pt"/>
                </w:rPr>
                <w:fldChar w:fldCharType="end"/>
              </w:r>
            </w:ins>
          </w:p>
        </w:tc>
        <w:tc>
          <w:tcPr>
            <w:tcW w:w="2975" w:type="dxa"/>
          </w:tcPr>
          <w:p w14:paraId="5DA2E73F" w14:textId="77777777" w:rsidR="00440477" w:rsidRDefault="00440477" w:rsidP="00BA7D84">
            <w:pPr>
              <w:pStyle w:val="TableText"/>
              <w:rPr>
                <w:ins w:id="4182" w:author="Russ Ott" w:date="2022-04-29T10:09:00Z"/>
              </w:rPr>
            </w:pPr>
          </w:p>
        </w:tc>
      </w:tr>
      <w:tr w:rsidR="00440477" w14:paraId="4DE3D0A4" w14:textId="77777777" w:rsidTr="00BA7D84">
        <w:trPr>
          <w:jc w:val="center"/>
          <w:ins w:id="4183" w:author="Russ Ott" w:date="2022-04-29T10:09:00Z"/>
        </w:trPr>
        <w:tc>
          <w:tcPr>
            <w:tcW w:w="3345" w:type="dxa"/>
          </w:tcPr>
          <w:p w14:paraId="679E04FA" w14:textId="77777777" w:rsidR="00440477" w:rsidRDefault="00440477" w:rsidP="00BA7D84">
            <w:pPr>
              <w:pStyle w:val="TableText"/>
              <w:rPr>
                <w:ins w:id="4184" w:author="Russ Ott" w:date="2022-04-29T10:09:00Z"/>
              </w:rPr>
            </w:pPr>
            <w:ins w:id="4185" w:author="Russ Ott" w:date="2022-04-29T10:09:00Z">
              <w:r>
                <w:tab/>
              </w:r>
              <w:r>
                <w:tab/>
                <w:t>@typeCode</w:t>
              </w:r>
            </w:ins>
          </w:p>
        </w:tc>
        <w:tc>
          <w:tcPr>
            <w:tcW w:w="720" w:type="dxa"/>
          </w:tcPr>
          <w:p w14:paraId="3431D3A5" w14:textId="77777777" w:rsidR="00440477" w:rsidRDefault="00440477" w:rsidP="00BA7D84">
            <w:pPr>
              <w:pStyle w:val="TableText"/>
              <w:rPr>
                <w:ins w:id="4186" w:author="Russ Ott" w:date="2022-04-29T10:09:00Z"/>
              </w:rPr>
            </w:pPr>
            <w:ins w:id="4187" w:author="Russ Ott" w:date="2022-04-29T10:09:00Z">
              <w:r>
                <w:t>1..1</w:t>
              </w:r>
            </w:ins>
          </w:p>
        </w:tc>
        <w:tc>
          <w:tcPr>
            <w:tcW w:w="1152" w:type="dxa"/>
          </w:tcPr>
          <w:p w14:paraId="76913F33" w14:textId="77777777" w:rsidR="00440477" w:rsidRDefault="00440477" w:rsidP="00BA7D84">
            <w:pPr>
              <w:pStyle w:val="TableText"/>
              <w:rPr>
                <w:ins w:id="4188" w:author="Russ Ott" w:date="2022-04-29T10:09:00Z"/>
              </w:rPr>
            </w:pPr>
            <w:ins w:id="4189" w:author="Russ Ott" w:date="2022-04-29T10:09:00Z">
              <w:r>
                <w:t>SHALL</w:t>
              </w:r>
            </w:ins>
          </w:p>
        </w:tc>
        <w:tc>
          <w:tcPr>
            <w:tcW w:w="864" w:type="dxa"/>
          </w:tcPr>
          <w:p w14:paraId="3D3274B3" w14:textId="77777777" w:rsidR="00440477" w:rsidRDefault="00440477" w:rsidP="00BA7D84">
            <w:pPr>
              <w:pStyle w:val="TableText"/>
              <w:rPr>
                <w:ins w:id="4190" w:author="Russ Ott" w:date="2022-04-29T10:09:00Z"/>
              </w:rPr>
            </w:pPr>
          </w:p>
        </w:tc>
        <w:tc>
          <w:tcPr>
            <w:tcW w:w="1104" w:type="dxa"/>
          </w:tcPr>
          <w:p w14:paraId="53B3C387" w14:textId="45571CE6" w:rsidR="00440477" w:rsidRDefault="00002F64" w:rsidP="00BA7D84">
            <w:pPr>
              <w:pStyle w:val="TableText"/>
              <w:rPr>
                <w:ins w:id="4191" w:author="Russ Ott" w:date="2022-04-29T10:09:00Z"/>
              </w:rPr>
            </w:pPr>
            <w:ins w:id="4192" w:author="Russ Ott" w:date="2022-04-29T10:09:00Z">
              <w:r>
                <w:fldChar w:fldCharType="begin"/>
              </w:r>
              <w:r>
                <w:instrText xml:space="preserve"> HYPERLINK \l "C_4515-31008" \h </w:instrText>
              </w:r>
              <w:r>
                <w:fldChar w:fldCharType="separate"/>
              </w:r>
              <w:r w:rsidR="00440477">
                <w:rPr>
                  <w:rStyle w:val="HyperlinkText9pt"/>
                </w:rPr>
                <w:t>4515-31008</w:t>
              </w:r>
              <w:r>
                <w:rPr>
                  <w:rStyle w:val="HyperlinkText9pt"/>
                </w:rPr>
                <w:fldChar w:fldCharType="end"/>
              </w:r>
            </w:ins>
          </w:p>
        </w:tc>
        <w:tc>
          <w:tcPr>
            <w:tcW w:w="2975" w:type="dxa"/>
          </w:tcPr>
          <w:p w14:paraId="3260FD57" w14:textId="77777777" w:rsidR="00440477" w:rsidRDefault="00440477" w:rsidP="00BA7D84">
            <w:pPr>
              <w:pStyle w:val="TableText"/>
              <w:rPr>
                <w:ins w:id="4193" w:author="Russ Ott" w:date="2022-04-29T10:09:00Z"/>
              </w:rPr>
            </w:pPr>
            <w:ins w:id="4194" w:author="Russ Ott" w:date="2022-04-29T10:09:00Z">
              <w:r>
                <w:t>urn:oid:2.16.840.1.113883.5.1002 (HL7ActRelationshipType) = REFR</w:t>
              </w:r>
            </w:ins>
          </w:p>
        </w:tc>
      </w:tr>
      <w:tr w:rsidR="00440477" w14:paraId="7024F473" w14:textId="77777777" w:rsidTr="00BA7D84">
        <w:trPr>
          <w:jc w:val="center"/>
          <w:ins w:id="4195" w:author="Russ Ott" w:date="2022-04-29T10:09:00Z"/>
        </w:trPr>
        <w:tc>
          <w:tcPr>
            <w:tcW w:w="3345" w:type="dxa"/>
          </w:tcPr>
          <w:p w14:paraId="37C7FBD8" w14:textId="77777777" w:rsidR="00440477" w:rsidRDefault="00440477" w:rsidP="00BA7D84">
            <w:pPr>
              <w:pStyle w:val="TableText"/>
              <w:rPr>
                <w:ins w:id="4196" w:author="Russ Ott" w:date="2022-04-29T10:09:00Z"/>
              </w:rPr>
            </w:pPr>
            <w:ins w:id="4197" w:author="Russ Ott" w:date="2022-04-29T10:09:00Z">
              <w:r>
                <w:tab/>
              </w:r>
              <w:r>
                <w:tab/>
                <w:t>observation</w:t>
              </w:r>
            </w:ins>
          </w:p>
        </w:tc>
        <w:tc>
          <w:tcPr>
            <w:tcW w:w="720" w:type="dxa"/>
          </w:tcPr>
          <w:p w14:paraId="0E156643" w14:textId="77777777" w:rsidR="00440477" w:rsidRDefault="00440477" w:rsidP="00BA7D84">
            <w:pPr>
              <w:pStyle w:val="TableText"/>
              <w:rPr>
                <w:ins w:id="4198" w:author="Russ Ott" w:date="2022-04-29T10:09:00Z"/>
              </w:rPr>
            </w:pPr>
            <w:ins w:id="4199" w:author="Russ Ott" w:date="2022-04-29T10:09:00Z">
              <w:r>
                <w:t>1..1</w:t>
              </w:r>
            </w:ins>
          </w:p>
        </w:tc>
        <w:tc>
          <w:tcPr>
            <w:tcW w:w="1152" w:type="dxa"/>
          </w:tcPr>
          <w:p w14:paraId="6600D52E" w14:textId="77777777" w:rsidR="00440477" w:rsidRDefault="00440477" w:rsidP="00BA7D84">
            <w:pPr>
              <w:pStyle w:val="TableText"/>
              <w:rPr>
                <w:ins w:id="4200" w:author="Russ Ott" w:date="2022-04-29T10:09:00Z"/>
              </w:rPr>
            </w:pPr>
            <w:ins w:id="4201" w:author="Russ Ott" w:date="2022-04-29T10:09:00Z">
              <w:r>
                <w:t>SHALL</w:t>
              </w:r>
            </w:ins>
          </w:p>
        </w:tc>
        <w:tc>
          <w:tcPr>
            <w:tcW w:w="864" w:type="dxa"/>
          </w:tcPr>
          <w:p w14:paraId="48FF326F" w14:textId="77777777" w:rsidR="00440477" w:rsidRDefault="00440477" w:rsidP="00BA7D84">
            <w:pPr>
              <w:pStyle w:val="TableText"/>
              <w:rPr>
                <w:ins w:id="4202" w:author="Russ Ott" w:date="2022-04-29T10:09:00Z"/>
              </w:rPr>
            </w:pPr>
          </w:p>
        </w:tc>
        <w:tc>
          <w:tcPr>
            <w:tcW w:w="1104" w:type="dxa"/>
          </w:tcPr>
          <w:p w14:paraId="013E954F" w14:textId="39FC784D" w:rsidR="00440477" w:rsidRDefault="00002F64" w:rsidP="00BA7D84">
            <w:pPr>
              <w:pStyle w:val="TableText"/>
              <w:rPr>
                <w:ins w:id="4203" w:author="Russ Ott" w:date="2022-04-29T10:09:00Z"/>
              </w:rPr>
            </w:pPr>
            <w:ins w:id="4204" w:author="Russ Ott" w:date="2022-04-29T10:09:00Z">
              <w:r>
                <w:fldChar w:fldCharType="begin"/>
              </w:r>
              <w:r>
                <w:instrText xml:space="preserve"> HYPERLINK \l "C_4515-31186" \h </w:instrText>
              </w:r>
              <w:r>
                <w:fldChar w:fldCharType="separate"/>
              </w:r>
              <w:r w:rsidR="00440477">
                <w:rPr>
                  <w:rStyle w:val="HyperlinkText9pt"/>
                </w:rPr>
                <w:t>4515-31186</w:t>
              </w:r>
              <w:r>
                <w:rPr>
                  <w:rStyle w:val="HyperlinkText9pt"/>
                </w:rPr>
                <w:fldChar w:fldCharType="end"/>
              </w:r>
            </w:ins>
          </w:p>
        </w:tc>
        <w:tc>
          <w:tcPr>
            <w:tcW w:w="2975" w:type="dxa"/>
          </w:tcPr>
          <w:p w14:paraId="58F2A807" w14:textId="77777777" w:rsidR="00440477" w:rsidRDefault="00440477" w:rsidP="00BA7D84">
            <w:pPr>
              <w:pStyle w:val="TableText"/>
              <w:rPr>
                <w:ins w:id="4205" w:author="Russ Ott" w:date="2022-04-29T10:09:00Z"/>
              </w:rPr>
            </w:pPr>
            <w:ins w:id="4206" w:author="Russ Ott" w:date="2022-04-29T10:09:00Z">
              <w:r>
                <w:t>Allergy - Intolerance Observation (V2) (identifier: urn:hl7ii:2.16.840.1.113883.10.20.22.4.7:2014-06-09</w:t>
              </w:r>
            </w:ins>
          </w:p>
        </w:tc>
      </w:tr>
      <w:tr w:rsidR="00440477" w14:paraId="24E487DA" w14:textId="77777777" w:rsidTr="00BA7D84">
        <w:trPr>
          <w:jc w:val="center"/>
          <w:ins w:id="4207" w:author="Russ Ott" w:date="2022-04-29T10:09:00Z"/>
        </w:trPr>
        <w:tc>
          <w:tcPr>
            <w:tcW w:w="3345" w:type="dxa"/>
          </w:tcPr>
          <w:p w14:paraId="54C2D843" w14:textId="77777777" w:rsidR="00440477" w:rsidRDefault="00440477" w:rsidP="00BA7D84">
            <w:pPr>
              <w:pStyle w:val="TableText"/>
              <w:rPr>
                <w:ins w:id="4208" w:author="Russ Ott" w:date="2022-04-29T10:09:00Z"/>
              </w:rPr>
            </w:pPr>
            <w:ins w:id="4209" w:author="Russ Ott" w:date="2022-04-29T10:09:00Z">
              <w:r>
                <w:tab/>
                <w:t>entryRelationship</w:t>
              </w:r>
            </w:ins>
          </w:p>
        </w:tc>
        <w:tc>
          <w:tcPr>
            <w:tcW w:w="720" w:type="dxa"/>
          </w:tcPr>
          <w:p w14:paraId="51EF5F2D" w14:textId="77777777" w:rsidR="00440477" w:rsidRDefault="00440477" w:rsidP="00BA7D84">
            <w:pPr>
              <w:pStyle w:val="TableText"/>
              <w:rPr>
                <w:ins w:id="4210" w:author="Russ Ott" w:date="2022-04-29T10:09:00Z"/>
              </w:rPr>
            </w:pPr>
            <w:ins w:id="4211" w:author="Russ Ott" w:date="2022-04-29T10:09:00Z">
              <w:r>
                <w:t>0..*</w:t>
              </w:r>
            </w:ins>
          </w:p>
        </w:tc>
        <w:tc>
          <w:tcPr>
            <w:tcW w:w="1152" w:type="dxa"/>
          </w:tcPr>
          <w:p w14:paraId="67231D35" w14:textId="77777777" w:rsidR="00440477" w:rsidRDefault="00440477" w:rsidP="00BA7D84">
            <w:pPr>
              <w:pStyle w:val="TableText"/>
              <w:rPr>
                <w:ins w:id="4212" w:author="Russ Ott" w:date="2022-04-29T10:09:00Z"/>
              </w:rPr>
            </w:pPr>
            <w:ins w:id="4213" w:author="Russ Ott" w:date="2022-04-29T10:09:00Z">
              <w:r>
                <w:t>MAY</w:t>
              </w:r>
            </w:ins>
          </w:p>
        </w:tc>
        <w:tc>
          <w:tcPr>
            <w:tcW w:w="864" w:type="dxa"/>
          </w:tcPr>
          <w:p w14:paraId="49246E9E" w14:textId="77777777" w:rsidR="00440477" w:rsidRDefault="00440477" w:rsidP="00BA7D84">
            <w:pPr>
              <w:pStyle w:val="TableText"/>
              <w:rPr>
                <w:ins w:id="4214" w:author="Russ Ott" w:date="2022-04-29T10:09:00Z"/>
              </w:rPr>
            </w:pPr>
          </w:p>
        </w:tc>
        <w:tc>
          <w:tcPr>
            <w:tcW w:w="1104" w:type="dxa"/>
          </w:tcPr>
          <w:p w14:paraId="15B4809D" w14:textId="259FE629" w:rsidR="00440477" w:rsidRDefault="00002F64" w:rsidP="00BA7D84">
            <w:pPr>
              <w:pStyle w:val="TableText"/>
              <w:rPr>
                <w:ins w:id="4215" w:author="Russ Ott" w:date="2022-04-29T10:09:00Z"/>
              </w:rPr>
            </w:pPr>
            <w:ins w:id="4216" w:author="Russ Ott" w:date="2022-04-29T10:09:00Z">
              <w:r>
                <w:fldChar w:fldCharType="begin"/>
              </w:r>
              <w:r>
                <w:instrText xml:space="preserve"> HYPERLINK \l "C_4515-31157" \h </w:instrText>
              </w:r>
              <w:r>
                <w:fldChar w:fldCharType="separate"/>
              </w:r>
              <w:r w:rsidR="00440477">
                <w:rPr>
                  <w:rStyle w:val="HyperlinkText9pt"/>
                </w:rPr>
                <w:t>4515-31157</w:t>
              </w:r>
              <w:r>
                <w:rPr>
                  <w:rStyle w:val="HyperlinkText9pt"/>
                </w:rPr>
                <w:fldChar w:fldCharType="end"/>
              </w:r>
            </w:ins>
          </w:p>
        </w:tc>
        <w:tc>
          <w:tcPr>
            <w:tcW w:w="2975" w:type="dxa"/>
          </w:tcPr>
          <w:p w14:paraId="48B6B903" w14:textId="77777777" w:rsidR="00440477" w:rsidRDefault="00440477" w:rsidP="00BA7D84">
            <w:pPr>
              <w:pStyle w:val="TableText"/>
              <w:rPr>
                <w:ins w:id="4217" w:author="Russ Ott" w:date="2022-04-29T10:09:00Z"/>
              </w:rPr>
            </w:pPr>
          </w:p>
        </w:tc>
      </w:tr>
      <w:tr w:rsidR="00440477" w14:paraId="239DA4DB" w14:textId="77777777" w:rsidTr="00BA7D84">
        <w:trPr>
          <w:jc w:val="center"/>
          <w:ins w:id="4218" w:author="Russ Ott" w:date="2022-04-29T10:09:00Z"/>
        </w:trPr>
        <w:tc>
          <w:tcPr>
            <w:tcW w:w="3345" w:type="dxa"/>
          </w:tcPr>
          <w:p w14:paraId="6E3C6EEA" w14:textId="77777777" w:rsidR="00440477" w:rsidRDefault="00440477" w:rsidP="00BA7D84">
            <w:pPr>
              <w:pStyle w:val="TableText"/>
              <w:rPr>
                <w:ins w:id="4219" w:author="Russ Ott" w:date="2022-04-29T10:09:00Z"/>
              </w:rPr>
            </w:pPr>
            <w:ins w:id="4220" w:author="Russ Ott" w:date="2022-04-29T10:09:00Z">
              <w:r>
                <w:tab/>
              </w:r>
              <w:r>
                <w:tab/>
                <w:t>@typeCode</w:t>
              </w:r>
            </w:ins>
          </w:p>
        </w:tc>
        <w:tc>
          <w:tcPr>
            <w:tcW w:w="720" w:type="dxa"/>
          </w:tcPr>
          <w:p w14:paraId="1F77F41B" w14:textId="77777777" w:rsidR="00440477" w:rsidRDefault="00440477" w:rsidP="00BA7D84">
            <w:pPr>
              <w:pStyle w:val="TableText"/>
              <w:rPr>
                <w:ins w:id="4221" w:author="Russ Ott" w:date="2022-04-29T10:09:00Z"/>
              </w:rPr>
            </w:pPr>
            <w:ins w:id="4222" w:author="Russ Ott" w:date="2022-04-29T10:09:00Z">
              <w:r>
                <w:t>1..1</w:t>
              </w:r>
            </w:ins>
          </w:p>
        </w:tc>
        <w:tc>
          <w:tcPr>
            <w:tcW w:w="1152" w:type="dxa"/>
          </w:tcPr>
          <w:p w14:paraId="57DC7544" w14:textId="77777777" w:rsidR="00440477" w:rsidRDefault="00440477" w:rsidP="00BA7D84">
            <w:pPr>
              <w:pStyle w:val="TableText"/>
              <w:rPr>
                <w:ins w:id="4223" w:author="Russ Ott" w:date="2022-04-29T10:09:00Z"/>
              </w:rPr>
            </w:pPr>
            <w:ins w:id="4224" w:author="Russ Ott" w:date="2022-04-29T10:09:00Z">
              <w:r>
                <w:t>SHALL</w:t>
              </w:r>
            </w:ins>
          </w:p>
        </w:tc>
        <w:tc>
          <w:tcPr>
            <w:tcW w:w="864" w:type="dxa"/>
          </w:tcPr>
          <w:p w14:paraId="3F8B9A27" w14:textId="77777777" w:rsidR="00440477" w:rsidRDefault="00440477" w:rsidP="00BA7D84">
            <w:pPr>
              <w:pStyle w:val="TableText"/>
              <w:rPr>
                <w:ins w:id="4225" w:author="Russ Ott" w:date="2022-04-29T10:09:00Z"/>
              </w:rPr>
            </w:pPr>
          </w:p>
        </w:tc>
        <w:tc>
          <w:tcPr>
            <w:tcW w:w="1104" w:type="dxa"/>
          </w:tcPr>
          <w:p w14:paraId="69A5ABF2" w14:textId="024D719D" w:rsidR="00440477" w:rsidRDefault="00002F64" w:rsidP="00BA7D84">
            <w:pPr>
              <w:pStyle w:val="TableText"/>
              <w:rPr>
                <w:ins w:id="4226" w:author="Russ Ott" w:date="2022-04-29T10:09:00Z"/>
              </w:rPr>
            </w:pPr>
            <w:ins w:id="4227" w:author="Russ Ott" w:date="2022-04-29T10:09:00Z">
              <w:r>
                <w:fldChar w:fldCharType="begin"/>
              </w:r>
              <w:r>
                <w:instrText xml:space="preserve"> HYPERLINK \l "C_4515-31158" \h </w:instrText>
              </w:r>
              <w:r>
                <w:fldChar w:fldCharType="separate"/>
              </w:r>
              <w:r w:rsidR="00440477">
                <w:rPr>
                  <w:rStyle w:val="HyperlinkText9pt"/>
                </w:rPr>
                <w:t>4515-31158</w:t>
              </w:r>
              <w:r>
                <w:rPr>
                  <w:rStyle w:val="HyperlinkText9pt"/>
                </w:rPr>
                <w:fldChar w:fldCharType="end"/>
              </w:r>
            </w:ins>
          </w:p>
        </w:tc>
        <w:tc>
          <w:tcPr>
            <w:tcW w:w="2975" w:type="dxa"/>
          </w:tcPr>
          <w:p w14:paraId="13C264B1" w14:textId="77777777" w:rsidR="00440477" w:rsidRDefault="00440477" w:rsidP="00BA7D84">
            <w:pPr>
              <w:pStyle w:val="TableText"/>
              <w:rPr>
                <w:ins w:id="4228" w:author="Russ Ott" w:date="2022-04-29T10:09:00Z"/>
              </w:rPr>
            </w:pPr>
            <w:ins w:id="4229" w:author="Russ Ott" w:date="2022-04-29T10:09:00Z">
              <w:r>
                <w:t>urn:oid:2.16.840.1.113883.5.1002 (HL7ActRelationshipType) = REFR</w:t>
              </w:r>
            </w:ins>
          </w:p>
        </w:tc>
      </w:tr>
      <w:tr w:rsidR="00440477" w14:paraId="7FE66BB0" w14:textId="77777777" w:rsidTr="00BA7D84">
        <w:trPr>
          <w:jc w:val="center"/>
          <w:ins w:id="4230" w:author="Russ Ott" w:date="2022-04-29T10:09:00Z"/>
        </w:trPr>
        <w:tc>
          <w:tcPr>
            <w:tcW w:w="3345" w:type="dxa"/>
          </w:tcPr>
          <w:p w14:paraId="71CA3521" w14:textId="77777777" w:rsidR="00440477" w:rsidRDefault="00440477" w:rsidP="00BA7D84">
            <w:pPr>
              <w:pStyle w:val="TableText"/>
              <w:rPr>
                <w:ins w:id="4231" w:author="Russ Ott" w:date="2022-04-29T10:09:00Z"/>
              </w:rPr>
            </w:pPr>
            <w:ins w:id="4232" w:author="Russ Ott" w:date="2022-04-29T10:09:00Z">
              <w:r>
                <w:tab/>
              </w:r>
              <w:r>
                <w:tab/>
                <w:t>act</w:t>
              </w:r>
            </w:ins>
          </w:p>
        </w:tc>
        <w:tc>
          <w:tcPr>
            <w:tcW w:w="720" w:type="dxa"/>
          </w:tcPr>
          <w:p w14:paraId="75652F71" w14:textId="77777777" w:rsidR="00440477" w:rsidRDefault="00440477" w:rsidP="00BA7D84">
            <w:pPr>
              <w:pStyle w:val="TableText"/>
              <w:rPr>
                <w:ins w:id="4233" w:author="Russ Ott" w:date="2022-04-29T10:09:00Z"/>
              </w:rPr>
            </w:pPr>
            <w:ins w:id="4234" w:author="Russ Ott" w:date="2022-04-29T10:09:00Z">
              <w:r>
                <w:t>1..1</w:t>
              </w:r>
            </w:ins>
          </w:p>
        </w:tc>
        <w:tc>
          <w:tcPr>
            <w:tcW w:w="1152" w:type="dxa"/>
          </w:tcPr>
          <w:p w14:paraId="45D9F704" w14:textId="77777777" w:rsidR="00440477" w:rsidRDefault="00440477" w:rsidP="00BA7D84">
            <w:pPr>
              <w:pStyle w:val="TableText"/>
              <w:rPr>
                <w:ins w:id="4235" w:author="Russ Ott" w:date="2022-04-29T10:09:00Z"/>
              </w:rPr>
            </w:pPr>
            <w:ins w:id="4236" w:author="Russ Ott" w:date="2022-04-29T10:09:00Z">
              <w:r>
                <w:t>SHALL</w:t>
              </w:r>
            </w:ins>
          </w:p>
        </w:tc>
        <w:tc>
          <w:tcPr>
            <w:tcW w:w="864" w:type="dxa"/>
          </w:tcPr>
          <w:p w14:paraId="55E61CC2" w14:textId="77777777" w:rsidR="00440477" w:rsidRDefault="00440477" w:rsidP="00BA7D84">
            <w:pPr>
              <w:pStyle w:val="TableText"/>
              <w:rPr>
                <w:ins w:id="4237" w:author="Russ Ott" w:date="2022-04-29T10:09:00Z"/>
              </w:rPr>
            </w:pPr>
          </w:p>
        </w:tc>
        <w:tc>
          <w:tcPr>
            <w:tcW w:w="1104" w:type="dxa"/>
          </w:tcPr>
          <w:p w14:paraId="77EA232D" w14:textId="700C48C8" w:rsidR="00440477" w:rsidRDefault="00002F64" w:rsidP="00BA7D84">
            <w:pPr>
              <w:pStyle w:val="TableText"/>
              <w:rPr>
                <w:ins w:id="4238" w:author="Russ Ott" w:date="2022-04-29T10:09:00Z"/>
              </w:rPr>
            </w:pPr>
            <w:ins w:id="4239" w:author="Russ Ott" w:date="2022-04-29T10:09:00Z">
              <w:r>
                <w:fldChar w:fldCharType="begin"/>
              </w:r>
              <w:r>
                <w:instrText xml:space="preserve"> HYPERLINK \l "C_4515-32106" \h </w:instrText>
              </w:r>
              <w:r>
                <w:fldChar w:fldCharType="separate"/>
              </w:r>
              <w:r w:rsidR="00440477">
                <w:rPr>
                  <w:rStyle w:val="HyperlinkText9pt"/>
                </w:rPr>
                <w:t>4515-32106</w:t>
              </w:r>
              <w:r>
                <w:rPr>
                  <w:rStyle w:val="HyperlinkText9pt"/>
                </w:rPr>
                <w:fldChar w:fldCharType="end"/>
              </w:r>
            </w:ins>
          </w:p>
        </w:tc>
        <w:tc>
          <w:tcPr>
            <w:tcW w:w="2975" w:type="dxa"/>
          </w:tcPr>
          <w:p w14:paraId="6C547A58" w14:textId="77777777" w:rsidR="00440477" w:rsidRDefault="00440477" w:rsidP="00BA7D84">
            <w:pPr>
              <w:pStyle w:val="TableText"/>
              <w:rPr>
                <w:ins w:id="4240" w:author="Russ Ott" w:date="2022-04-29T10:09:00Z"/>
              </w:rPr>
            </w:pPr>
            <w:ins w:id="4241" w:author="Russ Ott" w:date="2022-04-29T10:09:00Z">
              <w:r>
                <w:t>Entry Reference (identifier: urn:oid:2.16.840.1.113883.10.20.22.4.122</w:t>
              </w:r>
            </w:ins>
          </w:p>
        </w:tc>
      </w:tr>
      <w:tr w:rsidR="00440477" w14:paraId="6920CD25" w14:textId="77777777" w:rsidTr="00BA7D84">
        <w:trPr>
          <w:jc w:val="center"/>
          <w:ins w:id="4242" w:author="Russ Ott" w:date="2022-04-29T10:09:00Z"/>
        </w:trPr>
        <w:tc>
          <w:tcPr>
            <w:tcW w:w="3345" w:type="dxa"/>
          </w:tcPr>
          <w:p w14:paraId="45BE4A87" w14:textId="77777777" w:rsidR="00440477" w:rsidRDefault="00440477" w:rsidP="00BA7D84">
            <w:pPr>
              <w:pStyle w:val="TableText"/>
              <w:rPr>
                <w:ins w:id="4243" w:author="Russ Ott" w:date="2022-04-29T10:09:00Z"/>
              </w:rPr>
            </w:pPr>
            <w:ins w:id="4244" w:author="Russ Ott" w:date="2022-04-29T10:09:00Z">
              <w:r>
                <w:tab/>
                <w:t>entryRelationship</w:t>
              </w:r>
            </w:ins>
          </w:p>
        </w:tc>
        <w:tc>
          <w:tcPr>
            <w:tcW w:w="720" w:type="dxa"/>
          </w:tcPr>
          <w:p w14:paraId="303E062B" w14:textId="77777777" w:rsidR="00440477" w:rsidRDefault="00440477" w:rsidP="00BA7D84">
            <w:pPr>
              <w:pStyle w:val="TableText"/>
              <w:rPr>
                <w:ins w:id="4245" w:author="Russ Ott" w:date="2022-04-29T10:09:00Z"/>
              </w:rPr>
            </w:pPr>
            <w:ins w:id="4246" w:author="Russ Ott" w:date="2022-04-29T10:09:00Z">
              <w:r>
                <w:t>0..*</w:t>
              </w:r>
            </w:ins>
          </w:p>
        </w:tc>
        <w:tc>
          <w:tcPr>
            <w:tcW w:w="1152" w:type="dxa"/>
          </w:tcPr>
          <w:p w14:paraId="567F7364" w14:textId="77777777" w:rsidR="00440477" w:rsidRDefault="00440477" w:rsidP="00BA7D84">
            <w:pPr>
              <w:pStyle w:val="TableText"/>
              <w:rPr>
                <w:ins w:id="4247" w:author="Russ Ott" w:date="2022-04-29T10:09:00Z"/>
              </w:rPr>
            </w:pPr>
            <w:ins w:id="4248" w:author="Russ Ott" w:date="2022-04-29T10:09:00Z">
              <w:r>
                <w:t>MAY</w:t>
              </w:r>
            </w:ins>
          </w:p>
        </w:tc>
        <w:tc>
          <w:tcPr>
            <w:tcW w:w="864" w:type="dxa"/>
          </w:tcPr>
          <w:p w14:paraId="727AA003" w14:textId="77777777" w:rsidR="00440477" w:rsidRDefault="00440477" w:rsidP="00BA7D84">
            <w:pPr>
              <w:pStyle w:val="TableText"/>
              <w:rPr>
                <w:ins w:id="4249" w:author="Russ Ott" w:date="2022-04-29T10:09:00Z"/>
              </w:rPr>
            </w:pPr>
          </w:p>
        </w:tc>
        <w:tc>
          <w:tcPr>
            <w:tcW w:w="1104" w:type="dxa"/>
          </w:tcPr>
          <w:p w14:paraId="65598760" w14:textId="22511C11" w:rsidR="00440477" w:rsidRDefault="00002F64" w:rsidP="00BA7D84">
            <w:pPr>
              <w:pStyle w:val="TableText"/>
              <w:rPr>
                <w:ins w:id="4250" w:author="Russ Ott" w:date="2022-04-29T10:09:00Z"/>
              </w:rPr>
            </w:pPr>
            <w:ins w:id="4251" w:author="Russ Ott" w:date="2022-04-29T10:09:00Z">
              <w:r>
                <w:fldChar w:fldCharType="begin"/>
              </w:r>
              <w:r>
                <w:instrText xml:space="preserve"> HYPERLINK \l "C_4515-31160" \h </w:instrText>
              </w:r>
              <w:r>
                <w:fldChar w:fldCharType="separate"/>
              </w:r>
              <w:r w:rsidR="00440477">
                <w:rPr>
                  <w:rStyle w:val="HyperlinkText9pt"/>
                </w:rPr>
                <w:t>4515-31160</w:t>
              </w:r>
              <w:r>
                <w:rPr>
                  <w:rStyle w:val="HyperlinkText9pt"/>
                </w:rPr>
                <w:fldChar w:fldCharType="end"/>
              </w:r>
            </w:ins>
          </w:p>
        </w:tc>
        <w:tc>
          <w:tcPr>
            <w:tcW w:w="2975" w:type="dxa"/>
          </w:tcPr>
          <w:p w14:paraId="36AB6A7B" w14:textId="77777777" w:rsidR="00440477" w:rsidRDefault="00440477" w:rsidP="00BA7D84">
            <w:pPr>
              <w:pStyle w:val="TableText"/>
              <w:rPr>
                <w:ins w:id="4252" w:author="Russ Ott" w:date="2022-04-29T10:09:00Z"/>
              </w:rPr>
            </w:pPr>
          </w:p>
        </w:tc>
      </w:tr>
      <w:tr w:rsidR="00440477" w14:paraId="1444C8B6" w14:textId="77777777" w:rsidTr="00BA7D84">
        <w:trPr>
          <w:jc w:val="center"/>
          <w:ins w:id="4253" w:author="Russ Ott" w:date="2022-04-29T10:09:00Z"/>
        </w:trPr>
        <w:tc>
          <w:tcPr>
            <w:tcW w:w="3345" w:type="dxa"/>
          </w:tcPr>
          <w:p w14:paraId="2A6AE3D4" w14:textId="77777777" w:rsidR="00440477" w:rsidRDefault="00440477" w:rsidP="00BA7D84">
            <w:pPr>
              <w:pStyle w:val="TableText"/>
              <w:rPr>
                <w:ins w:id="4254" w:author="Russ Ott" w:date="2022-04-29T10:09:00Z"/>
              </w:rPr>
            </w:pPr>
            <w:ins w:id="4255" w:author="Russ Ott" w:date="2022-04-29T10:09:00Z">
              <w:r>
                <w:tab/>
              </w:r>
              <w:r>
                <w:tab/>
                <w:t>@typeCode</w:t>
              </w:r>
            </w:ins>
          </w:p>
        </w:tc>
        <w:tc>
          <w:tcPr>
            <w:tcW w:w="720" w:type="dxa"/>
          </w:tcPr>
          <w:p w14:paraId="61B2F842" w14:textId="77777777" w:rsidR="00440477" w:rsidRDefault="00440477" w:rsidP="00BA7D84">
            <w:pPr>
              <w:pStyle w:val="TableText"/>
              <w:rPr>
                <w:ins w:id="4256" w:author="Russ Ott" w:date="2022-04-29T10:09:00Z"/>
              </w:rPr>
            </w:pPr>
            <w:ins w:id="4257" w:author="Russ Ott" w:date="2022-04-29T10:09:00Z">
              <w:r>
                <w:t>1..1</w:t>
              </w:r>
            </w:ins>
          </w:p>
        </w:tc>
        <w:tc>
          <w:tcPr>
            <w:tcW w:w="1152" w:type="dxa"/>
          </w:tcPr>
          <w:p w14:paraId="29EAD751" w14:textId="77777777" w:rsidR="00440477" w:rsidRDefault="00440477" w:rsidP="00BA7D84">
            <w:pPr>
              <w:pStyle w:val="TableText"/>
              <w:rPr>
                <w:ins w:id="4258" w:author="Russ Ott" w:date="2022-04-29T10:09:00Z"/>
              </w:rPr>
            </w:pPr>
            <w:ins w:id="4259" w:author="Russ Ott" w:date="2022-04-29T10:09:00Z">
              <w:r>
                <w:t>SHALL</w:t>
              </w:r>
            </w:ins>
          </w:p>
        </w:tc>
        <w:tc>
          <w:tcPr>
            <w:tcW w:w="864" w:type="dxa"/>
          </w:tcPr>
          <w:p w14:paraId="31530203" w14:textId="77777777" w:rsidR="00440477" w:rsidRDefault="00440477" w:rsidP="00BA7D84">
            <w:pPr>
              <w:pStyle w:val="TableText"/>
              <w:rPr>
                <w:ins w:id="4260" w:author="Russ Ott" w:date="2022-04-29T10:09:00Z"/>
              </w:rPr>
            </w:pPr>
          </w:p>
        </w:tc>
        <w:tc>
          <w:tcPr>
            <w:tcW w:w="1104" w:type="dxa"/>
          </w:tcPr>
          <w:p w14:paraId="588100C9" w14:textId="1CAE88E0" w:rsidR="00440477" w:rsidRDefault="00002F64" w:rsidP="00BA7D84">
            <w:pPr>
              <w:pStyle w:val="TableText"/>
              <w:rPr>
                <w:ins w:id="4261" w:author="Russ Ott" w:date="2022-04-29T10:09:00Z"/>
              </w:rPr>
            </w:pPr>
            <w:ins w:id="4262" w:author="Russ Ott" w:date="2022-04-29T10:09:00Z">
              <w:r>
                <w:fldChar w:fldCharType="begin"/>
              </w:r>
              <w:r>
                <w:instrText xml:space="preserve"> HYPERLINK \l "C_4515-31161" \h </w:instrText>
              </w:r>
              <w:r>
                <w:fldChar w:fldCharType="separate"/>
              </w:r>
              <w:r w:rsidR="00440477">
                <w:rPr>
                  <w:rStyle w:val="HyperlinkText9pt"/>
                </w:rPr>
                <w:t>4515-31161</w:t>
              </w:r>
              <w:r>
                <w:rPr>
                  <w:rStyle w:val="HyperlinkText9pt"/>
                </w:rPr>
                <w:fldChar w:fldCharType="end"/>
              </w:r>
            </w:ins>
          </w:p>
        </w:tc>
        <w:tc>
          <w:tcPr>
            <w:tcW w:w="2975" w:type="dxa"/>
          </w:tcPr>
          <w:p w14:paraId="6807F4BC" w14:textId="77777777" w:rsidR="00440477" w:rsidRDefault="00440477" w:rsidP="00BA7D84">
            <w:pPr>
              <w:pStyle w:val="TableText"/>
              <w:rPr>
                <w:ins w:id="4263" w:author="Russ Ott" w:date="2022-04-29T10:09:00Z"/>
              </w:rPr>
            </w:pPr>
            <w:ins w:id="4264" w:author="Russ Ott" w:date="2022-04-29T10:09:00Z">
              <w:r>
                <w:t>urn:oid:2.16.840.1.113883.5.1002 (HL7ActRelationshipType) = COMP</w:t>
              </w:r>
            </w:ins>
          </w:p>
        </w:tc>
      </w:tr>
      <w:tr w:rsidR="00440477" w14:paraId="03493411" w14:textId="77777777" w:rsidTr="00BA7D84">
        <w:trPr>
          <w:jc w:val="center"/>
          <w:ins w:id="4265" w:author="Russ Ott" w:date="2022-04-29T10:09:00Z"/>
        </w:trPr>
        <w:tc>
          <w:tcPr>
            <w:tcW w:w="3345" w:type="dxa"/>
          </w:tcPr>
          <w:p w14:paraId="2DD49DA0" w14:textId="77777777" w:rsidR="00440477" w:rsidRDefault="00440477" w:rsidP="00BA7D84">
            <w:pPr>
              <w:pStyle w:val="TableText"/>
              <w:rPr>
                <w:ins w:id="4266" w:author="Russ Ott" w:date="2022-04-29T10:09:00Z"/>
              </w:rPr>
            </w:pPr>
            <w:ins w:id="4267" w:author="Russ Ott" w:date="2022-04-29T10:09:00Z">
              <w:r>
                <w:tab/>
              </w:r>
              <w:r>
                <w:tab/>
                <w:t>act</w:t>
              </w:r>
            </w:ins>
          </w:p>
        </w:tc>
        <w:tc>
          <w:tcPr>
            <w:tcW w:w="720" w:type="dxa"/>
          </w:tcPr>
          <w:p w14:paraId="50AFBCBF" w14:textId="77777777" w:rsidR="00440477" w:rsidRDefault="00440477" w:rsidP="00BA7D84">
            <w:pPr>
              <w:pStyle w:val="TableText"/>
              <w:rPr>
                <w:ins w:id="4268" w:author="Russ Ott" w:date="2022-04-29T10:09:00Z"/>
              </w:rPr>
            </w:pPr>
            <w:ins w:id="4269" w:author="Russ Ott" w:date="2022-04-29T10:09:00Z">
              <w:r>
                <w:t>1..1</w:t>
              </w:r>
            </w:ins>
          </w:p>
        </w:tc>
        <w:tc>
          <w:tcPr>
            <w:tcW w:w="1152" w:type="dxa"/>
          </w:tcPr>
          <w:p w14:paraId="00E8B904" w14:textId="77777777" w:rsidR="00440477" w:rsidRDefault="00440477" w:rsidP="00BA7D84">
            <w:pPr>
              <w:pStyle w:val="TableText"/>
              <w:rPr>
                <w:ins w:id="4270" w:author="Russ Ott" w:date="2022-04-29T10:09:00Z"/>
              </w:rPr>
            </w:pPr>
            <w:ins w:id="4271" w:author="Russ Ott" w:date="2022-04-29T10:09:00Z">
              <w:r>
                <w:t>SHALL</w:t>
              </w:r>
            </w:ins>
          </w:p>
        </w:tc>
        <w:tc>
          <w:tcPr>
            <w:tcW w:w="864" w:type="dxa"/>
          </w:tcPr>
          <w:p w14:paraId="7B0E88D2" w14:textId="77777777" w:rsidR="00440477" w:rsidRDefault="00440477" w:rsidP="00BA7D84">
            <w:pPr>
              <w:pStyle w:val="TableText"/>
              <w:rPr>
                <w:ins w:id="4272" w:author="Russ Ott" w:date="2022-04-29T10:09:00Z"/>
              </w:rPr>
            </w:pPr>
          </w:p>
        </w:tc>
        <w:tc>
          <w:tcPr>
            <w:tcW w:w="1104" w:type="dxa"/>
          </w:tcPr>
          <w:p w14:paraId="77A3CD3C" w14:textId="6EC5C4E6" w:rsidR="00440477" w:rsidRDefault="00002F64" w:rsidP="00BA7D84">
            <w:pPr>
              <w:pStyle w:val="TableText"/>
              <w:rPr>
                <w:ins w:id="4273" w:author="Russ Ott" w:date="2022-04-29T10:09:00Z"/>
              </w:rPr>
            </w:pPr>
            <w:ins w:id="4274" w:author="Russ Ott" w:date="2022-04-29T10:09:00Z">
              <w:r>
                <w:fldChar w:fldCharType="begin"/>
              </w:r>
              <w:r>
                <w:instrText xml:space="preserve"> HYPERLINK \l "C_4515-32107" \h </w:instrText>
              </w:r>
              <w:r>
                <w:fldChar w:fldCharType="separate"/>
              </w:r>
              <w:r w:rsidR="00440477">
                <w:rPr>
                  <w:rStyle w:val="HyperlinkText9pt"/>
                </w:rPr>
                <w:t>4515-32107</w:t>
              </w:r>
              <w:r>
                <w:rPr>
                  <w:rStyle w:val="HyperlinkText9pt"/>
                </w:rPr>
                <w:fldChar w:fldCharType="end"/>
              </w:r>
            </w:ins>
          </w:p>
        </w:tc>
        <w:tc>
          <w:tcPr>
            <w:tcW w:w="2975" w:type="dxa"/>
          </w:tcPr>
          <w:p w14:paraId="62056038" w14:textId="77777777" w:rsidR="00440477" w:rsidRDefault="00440477" w:rsidP="00BA7D84">
            <w:pPr>
              <w:pStyle w:val="TableText"/>
              <w:rPr>
                <w:ins w:id="4275" w:author="Russ Ott" w:date="2022-04-29T10:09:00Z"/>
              </w:rPr>
            </w:pPr>
            <w:ins w:id="4276" w:author="Russ Ott" w:date="2022-04-29T10:09:00Z">
              <w:r>
                <w:t>Entry Reference (identifier: urn:oid:2.16.840.1.113883.10.20.22.4.122</w:t>
              </w:r>
            </w:ins>
          </w:p>
        </w:tc>
      </w:tr>
      <w:tr w:rsidR="00440477" w14:paraId="5E83AC16" w14:textId="77777777" w:rsidTr="00BA7D84">
        <w:trPr>
          <w:jc w:val="center"/>
          <w:ins w:id="4277" w:author="Russ Ott" w:date="2022-04-29T10:09:00Z"/>
        </w:trPr>
        <w:tc>
          <w:tcPr>
            <w:tcW w:w="3345" w:type="dxa"/>
          </w:tcPr>
          <w:p w14:paraId="2A5F1CFC" w14:textId="77777777" w:rsidR="00440477" w:rsidRDefault="00440477" w:rsidP="00BA7D84">
            <w:pPr>
              <w:pStyle w:val="TableText"/>
              <w:rPr>
                <w:ins w:id="4278" w:author="Russ Ott" w:date="2022-04-29T10:09:00Z"/>
              </w:rPr>
            </w:pPr>
            <w:ins w:id="4279" w:author="Russ Ott" w:date="2022-04-29T10:09:00Z">
              <w:r>
                <w:tab/>
                <w:t>entryRelationship</w:t>
              </w:r>
            </w:ins>
          </w:p>
        </w:tc>
        <w:tc>
          <w:tcPr>
            <w:tcW w:w="720" w:type="dxa"/>
          </w:tcPr>
          <w:p w14:paraId="1DE7BADB" w14:textId="77777777" w:rsidR="00440477" w:rsidRDefault="00440477" w:rsidP="00BA7D84">
            <w:pPr>
              <w:pStyle w:val="TableText"/>
              <w:rPr>
                <w:ins w:id="4280" w:author="Russ Ott" w:date="2022-04-29T10:09:00Z"/>
              </w:rPr>
            </w:pPr>
            <w:ins w:id="4281" w:author="Russ Ott" w:date="2022-04-29T10:09:00Z">
              <w:r>
                <w:t>0..*</w:t>
              </w:r>
            </w:ins>
          </w:p>
        </w:tc>
        <w:tc>
          <w:tcPr>
            <w:tcW w:w="1152" w:type="dxa"/>
          </w:tcPr>
          <w:p w14:paraId="5DF81CBA" w14:textId="77777777" w:rsidR="00440477" w:rsidRDefault="00440477" w:rsidP="00BA7D84">
            <w:pPr>
              <w:pStyle w:val="TableText"/>
              <w:rPr>
                <w:ins w:id="4282" w:author="Russ Ott" w:date="2022-04-29T10:09:00Z"/>
              </w:rPr>
            </w:pPr>
            <w:ins w:id="4283" w:author="Russ Ott" w:date="2022-04-29T10:09:00Z">
              <w:r>
                <w:t>MAY</w:t>
              </w:r>
            </w:ins>
          </w:p>
        </w:tc>
        <w:tc>
          <w:tcPr>
            <w:tcW w:w="864" w:type="dxa"/>
          </w:tcPr>
          <w:p w14:paraId="1272FC1E" w14:textId="77777777" w:rsidR="00440477" w:rsidRDefault="00440477" w:rsidP="00BA7D84">
            <w:pPr>
              <w:pStyle w:val="TableText"/>
              <w:rPr>
                <w:ins w:id="4284" w:author="Russ Ott" w:date="2022-04-29T10:09:00Z"/>
              </w:rPr>
            </w:pPr>
          </w:p>
        </w:tc>
        <w:tc>
          <w:tcPr>
            <w:tcW w:w="1104" w:type="dxa"/>
          </w:tcPr>
          <w:p w14:paraId="603EB7A1" w14:textId="341FAF5B" w:rsidR="00440477" w:rsidRDefault="00002F64" w:rsidP="00BA7D84">
            <w:pPr>
              <w:pStyle w:val="TableText"/>
              <w:rPr>
                <w:ins w:id="4285" w:author="Russ Ott" w:date="2022-04-29T10:09:00Z"/>
              </w:rPr>
            </w:pPr>
            <w:ins w:id="4286" w:author="Russ Ott" w:date="2022-04-29T10:09:00Z">
              <w:r>
                <w:fldChar w:fldCharType="begin"/>
              </w:r>
              <w:r>
                <w:instrText xml:space="preserve"> HYPERLINK \l "C_4515-31190" \h </w:instrText>
              </w:r>
              <w:r>
                <w:fldChar w:fldCharType="separate"/>
              </w:r>
              <w:r w:rsidR="00440477">
                <w:rPr>
                  <w:rStyle w:val="HyperlinkText9pt"/>
                </w:rPr>
                <w:t>4515-31190</w:t>
              </w:r>
              <w:r>
                <w:rPr>
                  <w:rStyle w:val="HyperlinkText9pt"/>
                </w:rPr>
                <w:fldChar w:fldCharType="end"/>
              </w:r>
            </w:ins>
          </w:p>
        </w:tc>
        <w:tc>
          <w:tcPr>
            <w:tcW w:w="2975" w:type="dxa"/>
          </w:tcPr>
          <w:p w14:paraId="6117862F" w14:textId="77777777" w:rsidR="00440477" w:rsidRDefault="00440477" w:rsidP="00BA7D84">
            <w:pPr>
              <w:pStyle w:val="TableText"/>
              <w:rPr>
                <w:ins w:id="4287" w:author="Russ Ott" w:date="2022-04-29T10:09:00Z"/>
              </w:rPr>
            </w:pPr>
          </w:p>
        </w:tc>
      </w:tr>
      <w:tr w:rsidR="00440477" w14:paraId="2F453E22" w14:textId="77777777" w:rsidTr="00BA7D84">
        <w:trPr>
          <w:jc w:val="center"/>
          <w:ins w:id="4288" w:author="Russ Ott" w:date="2022-04-29T10:09:00Z"/>
        </w:trPr>
        <w:tc>
          <w:tcPr>
            <w:tcW w:w="3345" w:type="dxa"/>
          </w:tcPr>
          <w:p w14:paraId="7C6DC139" w14:textId="77777777" w:rsidR="00440477" w:rsidRDefault="00440477" w:rsidP="00BA7D84">
            <w:pPr>
              <w:pStyle w:val="TableText"/>
              <w:rPr>
                <w:ins w:id="4289" w:author="Russ Ott" w:date="2022-04-29T10:09:00Z"/>
              </w:rPr>
            </w:pPr>
            <w:ins w:id="4290" w:author="Russ Ott" w:date="2022-04-29T10:09:00Z">
              <w:r>
                <w:tab/>
              </w:r>
              <w:r>
                <w:tab/>
                <w:t>@typeCode</w:t>
              </w:r>
            </w:ins>
          </w:p>
        </w:tc>
        <w:tc>
          <w:tcPr>
            <w:tcW w:w="720" w:type="dxa"/>
          </w:tcPr>
          <w:p w14:paraId="199AA3DE" w14:textId="77777777" w:rsidR="00440477" w:rsidRDefault="00440477" w:rsidP="00BA7D84">
            <w:pPr>
              <w:pStyle w:val="TableText"/>
              <w:rPr>
                <w:ins w:id="4291" w:author="Russ Ott" w:date="2022-04-29T10:09:00Z"/>
              </w:rPr>
            </w:pPr>
            <w:ins w:id="4292" w:author="Russ Ott" w:date="2022-04-29T10:09:00Z">
              <w:r>
                <w:t>1..1</w:t>
              </w:r>
            </w:ins>
          </w:p>
        </w:tc>
        <w:tc>
          <w:tcPr>
            <w:tcW w:w="1152" w:type="dxa"/>
          </w:tcPr>
          <w:p w14:paraId="5C8D2E60" w14:textId="77777777" w:rsidR="00440477" w:rsidRDefault="00440477" w:rsidP="00BA7D84">
            <w:pPr>
              <w:pStyle w:val="TableText"/>
              <w:rPr>
                <w:ins w:id="4293" w:author="Russ Ott" w:date="2022-04-29T10:09:00Z"/>
              </w:rPr>
            </w:pPr>
            <w:ins w:id="4294" w:author="Russ Ott" w:date="2022-04-29T10:09:00Z">
              <w:r>
                <w:t>SHALL</w:t>
              </w:r>
            </w:ins>
          </w:p>
        </w:tc>
        <w:tc>
          <w:tcPr>
            <w:tcW w:w="864" w:type="dxa"/>
          </w:tcPr>
          <w:p w14:paraId="2F38F197" w14:textId="77777777" w:rsidR="00440477" w:rsidRDefault="00440477" w:rsidP="00BA7D84">
            <w:pPr>
              <w:pStyle w:val="TableText"/>
              <w:rPr>
                <w:ins w:id="4295" w:author="Russ Ott" w:date="2022-04-29T10:09:00Z"/>
              </w:rPr>
            </w:pPr>
          </w:p>
        </w:tc>
        <w:tc>
          <w:tcPr>
            <w:tcW w:w="1104" w:type="dxa"/>
          </w:tcPr>
          <w:p w14:paraId="36990A18" w14:textId="3E96FD04" w:rsidR="00440477" w:rsidRDefault="00002F64" w:rsidP="00BA7D84">
            <w:pPr>
              <w:pStyle w:val="TableText"/>
              <w:rPr>
                <w:ins w:id="4296" w:author="Russ Ott" w:date="2022-04-29T10:09:00Z"/>
              </w:rPr>
            </w:pPr>
            <w:ins w:id="4297" w:author="Russ Ott" w:date="2022-04-29T10:09:00Z">
              <w:r>
                <w:fldChar w:fldCharType="begin"/>
              </w:r>
              <w:r>
                <w:instrText xml:space="preserve"> HYPERLINK \l "C_4515-31191" \h </w:instrText>
              </w:r>
              <w:r>
                <w:fldChar w:fldCharType="separate"/>
              </w:r>
              <w:r w:rsidR="00440477">
                <w:rPr>
                  <w:rStyle w:val="HyperlinkText9pt"/>
                </w:rPr>
                <w:t>4515-31191</w:t>
              </w:r>
              <w:r>
                <w:rPr>
                  <w:rStyle w:val="HyperlinkText9pt"/>
                </w:rPr>
                <w:fldChar w:fldCharType="end"/>
              </w:r>
            </w:ins>
          </w:p>
        </w:tc>
        <w:tc>
          <w:tcPr>
            <w:tcW w:w="2975" w:type="dxa"/>
          </w:tcPr>
          <w:p w14:paraId="28250533" w14:textId="77777777" w:rsidR="00440477" w:rsidRDefault="00440477" w:rsidP="00BA7D84">
            <w:pPr>
              <w:pStyle w:val="TableText"/>
              <w:rPr>
                <w:ins w:id="4298" w:author="Russ Ott" w:date="2022-04-29T10:09:00Z"/>
              </w:rPr>
            </w:pPr>
            <w:ins w:id="4299" w:author="Russ Ott" w:date="2022-04-29T10:09:00Z">
              <w:r>
                <w:t>urn:oid:2.16.840.1.113883.5.1002 (HL7ActRelationshipType) = REFR</w:t>
              </w:r>
            </w:ins>
          </w:p>
        </w:tc>
      </w:tr>
      <w:tr w:rsidR="00440477" w14:paraId="6B0855CD" w14:textId="77777777" w:rsidTr="00BA7D84">
        <w:trPr>
          <w:jc w:val="center"/>
          <w:ins w:id="4300" w:author="Russ Ott" w:date="2022-04-29T10:09:00Z"/>
        </w:trPr>
        <w:tc>
          <w:tcPr>
            <w:tcW w:w="3345" w:type="dxa"/>
          </w:tcPr>
          <w:p w14:paraId="0E6D7892" w14:textId="77777777" w:rsidR="00440477" w:rsidRDefault="00440477" w:rsidP="00BA7D84">
            <w:pPr>
              <w:pStyle w:val="TableText"/>
              <w:rPr>
                <w:ins w:id="4301" w:author="Russ Ott" w:date="2022-04-29T10:09:00Z"/>
              </w:rPr>
            </w:pPr>
            <w:ins w:id="4302" w:author="Russ Ott" w:date="2022-04-29T10:09:00Z">
              <w:r>
                <w:tab/>
              </w:r>
              <w:r>
                <w:tab/>
                <w:t>observation</w:t>
              </w:r>
            </w:ins>
          </w:p>
        </w:tc>
        <w:tc>
          <w:tcPr>
            <w:tcW w:w="720" w:type="dxa"/>
          </w:tcPr>
          <w:p w14:paraId="18B720D4" w14:textId="77777777" w:rsidR="00440477" w:rsidRDefault="00440477" w:rsidP="00BA7D84">
            <w:pPr>
              <w:pStyle w:val="TableText"/>
              <w:rPr>
                <w:ins w:id="4303" w:author="Russ Ott" w:date="2022-04-29T10:09:00Z"/>
              </w:rPr>
            </w:pPr>
            <w:ins w:id="4304" w:author="Russ Ott" w:date="2022-04-29T10:09:00Z">
              <w:r>
                <w:t>1..1</w:t>
              </w:r>
            </w:ins>
          </w:p>
        </w:tc>
        <w:tc>
          <w:tcPr>
            <w:tcW w:w="1152" w:type="dxa"/>
          </w:tcPr>
          <w:p w14:paraId="447329CD" w14:textId="77777777" w:rsidR="00440477" w:rsidRDefault="00440477" w:rsidP="00BA7D84">
            <w:pPr>
              <w:pStyle w:val="TableText"/>
              <w:rPr>
                <w:ins w:id="4305" w:author="Russ Ott" w:date="2022-04-29T10:09:00Z"/>
              </w:rPr>
            </w:pPr>
            <w:ins w:id="4306" w:author="Russ Ott" w:date="2022-04-29T10:09:00Z">
              <w:r>
                <w:t>SHALL</w:t>
              </w:r>
            </w:ins>
          </w:p>
        </w:tc>
        <w:tc>
          <w:tcPr>
            <w:tcW w:w="864" w:type="dxa"/>
          </w:tcPr>
          <w:p w14:paraId="11176D93" w14:textId="77777777" w:rsidR="00440477" w:rsidRDefault="00440477" w:rsidP="00BA7D84">
            <w:pPr>
              <w:pStyle w:val="TableText"/>
              <w:rPr>
                <w:ins w:id="4307" w:author="Russ Ott" w:date="2022-04-29T10:09:00Z"/>
              </w:rPr>
            </w:pPr>
          </w:p>
        </w:tc>
        <w:tc>
          <w:tcPr>
            <w:tcW w:w="1104" w:type="dxa"/>
          </w:tcPr>
          <w:p w14:paraId="4AD35A8C" w14:textId="41755CD1" w:rsidR="00440477" w:rsidRDefault="00002F64" w:rsidP="00BA7D84">
            <w:pPr>
              <w:pStyle w:val="TableText"/>
              <w:rPr>
                <w:ins w:id="4308" w:author="Russ Ott" w:date="2022-04-29T10:09:00Z"/>
              </w:rPr>
            </w:pPr>
            <w:ins w:id="4309" w:author="Russ Ott" w:date="2022-04-29T10:09:00Z">
              <w:r>
                <w:fldChar w:fldCharType="begin"/>
              </w:r>
              <w:r>
                <w:instrText xml:space="preserve"> HYPERLINK \l "C</w:instrText>
              </w:r>
              <w:r>
                <w:instrText xml:space="preserve">_4515-31192" \h </w:instrText>
              </w:r>
              <w:r>
                <w:fldChar w:fldCharType="separate"/>
              </w:r>
              <w:r w:rsidR="00440477">
                <w:rPr>
                  <w:rStyle w:val="HyperlinkText9pt"/>
                </w:rPr>
                <w:t>4515-31192</w:t>
              </w:r>
              <w:r>
                <w:rPr>
                  <w:rStyle w:val="HyperlinkText9pt"/>
                </w:rPr>
                <w:fldChar w:fldCharType="end"/>
              </w:r>
            </w:ins>
          </w:p>
        </w:tc>
        <w:tc>
          <w:tcPr>
            <w:tcW w:w="2975" w:type="dxa"/>
          </w:tcPr>
          <w:p w14:paraId="294584E7" w14:textId="77777777" w:rsidR="00440477" w:rsidRDefault="00440477" w:rsidP="00BA7D84">
            <w:pPr>
              <w:pStyle w:val="TableText"/>
              <w:rPr>
                <w:ins w:id="4310" w:author="Russ Ott" w:date="2022-04-29T10:09:00Z"/>
              </w:rPr>
            </w:pPr>
            <w:ins w:id="4311" w:author="Russ Ott" w:date="2022-04-29T10:09:00Z">
              <w:r>
                <w:t>Assessment Scale Observation (identifier: urn:oid:2.16.840.1.113883.10.20.22.4.69</w:t>
              </w:r>
            </w:ins>
          </w:p>
        </w:tc>
      </w:tr>
      <w:tr w:rsidR="00440477" w14:paraId="0D573AC3" w14:textId="77777777" w:rsidTr="00BA7D84">
        <w:trPr>
          <w:jc w:val="center"/>
          <w:ins w:id="4312" w:author="Russ Ott" w:date="2022-04-29T10:09:00Z"/>
        </w:trPr>
        <w:tc>
          <w:tcPr>
            <w:tcW w:w="3345" w:type="dxa"/>
          </w:tcPr>
          <w:p w14:paraId="39D0890B" w14:textId="77777777" w:rsidR="00440477" w:rsidRDefault="00440477" w:rsidP="00BA7D84">
            <w:pPr>
              <w:pStyle w:val="TableText"/>
              <w:rPr>
                <w:ins w:id="4313" w:author="Russ Ott" w:date="2022-04-29T10:09:00Z"/>
              </w:rPr>
            </w:pPr>
            <w:ins w:id="4314" w:author="Russ Ott" w:date="2022-04-29T10:09:00Z">
              <w:r>
                <w:tab/>
                <w:t>entryRelationship</w:t>
              </w:r>
            </w:ins>
          </w:p>
        </w:tc>
        <w:tc>
          <w:tcPr>
            <w:tcW w:w="720" w:type="dxa"/>
          </w:tcPr>
          <w:p w14:paraId="1026304F" w14:textId="77777777" w:rsidR="00440477" w:rsidRDefault="00440477" w:rsidP="00BA7D84">
            <w:pPr>
              <w:pStyle w:val="TableText"/>
              <w:rPr>
                <w:ins w:id="4315" w:author="Russ Ott" w:date="2022-04-29T10:09:00Z"/>
              </w:rPr>
            </w:pPr>
            <w:ins w:id="4316" w:author="Russ Ott" w:date="2022-04-29T10:09:00Z">
              <w:r>
                <w:t>0..*</w:t>
              </w:r>
            </w:ins>
          </w:p>
        </w:tc>
        <w:tc>
          <w:tcPr>
            <w:tcW w:w="1152" w:type="dxa"/>
          </w:tcPr>
          <w:p w14:paraId="2417FADA" w14:textId="77777777" w:rsidR="00440477" w:rsidRDefault="00440477" w:rsidP="00BA7D84">
            <w:pPr>
              <w:pStyle w:val="TableText"/>
              <w:rPr>
                <w:ins w:id="4317" w:author="Russ Ott" w:date="2022-04-29T10:09:00Z"/>
              </w:rPr>
            </w:pPr>
            <w:ins w:id="4318" w:author="Russ Ott" w:date="2022-04-29T10:09:00Z">
              <w:r>
                <w:t>MAY</w:t>
              </w:r>
            </w:ins>
          </w:p>
        </w:tc>
        <w:tc>
          <w:tcPr>
            <w:tcW w:w="864" w:type="dxa"/>
          </w:tcPr>
          <w:p w14:paraId="46FF40DB" w14:textId="77777777" w:rsidR="00440477" w:rsidRDefault="00440477" w:rsidP="00BA7D84">
            <w:pPr>
              <w:pStyle w:val="TableText"/>
              <w:rPr>
                <w:ins w:id="4319" w:author="Russ Ott" w:date="2022-04-29T10:09:00Z"/>
              </w:rPr>
            </w:pPr>
          </w:p>
        </w:tc>
        <w:tc>
          <w:tcPr>
            <w:tcW w:w="1104" w:type="dxa"/>
          </w:tcPr>
          <w:p w14:paraId="4967EC39" w14:textId="4E769A03" w:rsidR="00440477" w:rsidRDefault="00002F64" w:rsidP="00BA7D84">
            <w:pPr>
              <w:pStyle w:val="TableText"/>
              <w:rPr>
                <w:ins w:id="4320" w:author="Russ Ott" w:date="2022-04-29T10:09:00Z"/>
              </w:rPr>
            </w:pPr>
            <w:ins w:id="4321" w:author="Russ Ott" w:date="2022-04-29T10:09:00Z">
              <w:r>
                <w:fldChar w:fldCharType="begin"/>
              </w:r>
              <w:r>
                <w:instrText xml:space="preserve"> HYPERLINK \l "C_4515-31232" \h </w:instrText>
              </w:r>
              <w:r>
                <w:fldChar w:fldCharType="separate"/>
              </w:r>
              <w:r w:rsidR="00440477">
                <w:rPr>
                  <w:rStyle w:val="HyperlinkText9pt"/>
                </w:rPr>
                <w:t>4515-31232</w:t>
              </w:r>
              <w:r>
                <w:rPr>
                  <w:rStyle w:val="HyperlinkText9pt"/>
                </w:rPr>
                <w:fldChar w:fldCharType="end"/>
              </w:r>
            </w:ins>
          </w:p>
        </w:tc>
        <w:tc>
          <w:tcPr>
            <w:tcW w:w="2975" w:type="dxa"/>
          </w:tcPr>
          <w:p w14:paraId="32DE184E" w14:textId="77777777" w:rsidR="00440477" w:rsidRDefault="00440477" w:rsidP="00BA7D84">
            <w:pPr>
              <w:pStyle w:val="TableText"/>
              <w:rPr>
                <w:ins w:id="4322" w:author="Russ Ott" w:date="2022-04-29T10:09:00Z"/>
              </w:rPr>
            </w:pPr>
          </w:p>
        </w:tc>
      </w:tr>
      <w:tr w:rsidR="00440477" w14:paraId="23F49EB6" w14:textId="77777777" w:rsidTr="00BA7D84">
        <w:trPr>
          <w:jc w:val="center"/>
          <w:ins w:id="4323" w:author="Russ Ott" w:date="2022-04-29T10:09:00Z"/>
        </w:trPr>
        <w:tc>
          <w:tcPr>
            <w:tcW w:w="3345" w:type="dxa"/>
          </w:tcPr>
          <w:p w14:paraId="6675F6D2" w14:textId="77777777" w:rsidR="00440477" w:rsidRDefault="00440477" w:rsidP="00BA7D84">
            <w:pPr>
              <w:pStyle w:val="TableText"/>
              <w:rPr>
                <w:ins w:id="4324" w:author="Russ Ott" w:date="2022-04-29T10:09:00Z"/>
              </w:rPr>
            </w:pPr>
            <w:ins w:id="4325" w:author="Russ Ott" w:date="2022-04-29T10:09:00Z">
              <w:r>
                <w:tab/>
              </w:r>
              <w:r>
                <w:tab/>
                <w:t>@typeCode</w:t>
              </w:r>
            </w:ins>
          </w:p>
        </w:tc>
        <w:tc>
          <w:tcPr>
            <w:tcW w:w="720" w:type="dxa"/>
          </w:tcPr>
          <w:p w14:paraId="568AC807" w14:textId="77777777" w:rsidR="00440477" w:rsidRDefault="00440477" w:rsidP="00BA7D84">
            <w:pPr>
              <w:pStyle w:val="TableText"/>
              <w:rPr>
                <w:ins w:id="4326" w:author="Russ Ott" w:date="2022-04-29T10:09:00Z"/>
              </w:rPr>
            </w:pPr>
            <w:ins w:id="4327" w:author="Russ Ott" w:date="2022-04-29T10:09:00Z">
              <w:r>
                <w:t>1..1</w:t>
              </w:r>
            </w:ins>
          </w:p>
        </w:tc>
        <w:tc>
          <w:tcPr>
            <w:tcW w:w="1152" w:type="dxa"/>
          </w:tcPr>
          <w:p w14:paraId="2528AA68" w14:textId="77777777" w:rsidR="00440477" w:rsidRDefault="00440477" w:rsidP="00BA7D84">
            <w:pPr>
              <w:pStyle w:val="TableText"/>
              <w:rPr>
                <w:ins w:id="4328" w:author="Russ Ott" w:date="2022-04-29T10:09:00Z"/>
              </w:rPr>
            </w:pPr>
            <w:ins w:id="4329" w:author="Russ Ott" w:date="2022-04-29T10:09:00Z">
              <w:r>
                <w:t>SHALL</w:t>
              </w:r>
            </w:ins>
          </w:p>
        </w:tc>
        <w:tc>
          <w:tcPr>
            <w:tcW w:w="864" w:type="dxa"/>
          </w:tcPr>
          <w:p w14:paraId="241E26E8" w14:textId="77777777" w:rsidR="00440477" w:rsidRDefault="00440477" w:rsidP="00BA7D84">
            <w:pPr>
              <w:pStyle w:val="TableText"/>
              <w:rPr>
                <w:ins w:id="4330" w:author="Russ Ott" w:date="2022-04-29T10:09:00Z"/>
              </w:rPr>
            </w:pPr>
          </w:p>
        </w:tc>
        <w:tc>
          <w:tcPr>
            <w:tcW w:w="1104" w:type="dxa"/>
          </w:tcPr>
          <w:p w14:paraId="33C764EE" w14:textId="36FF47FF" w:rsidR="00440477" w:rsidRDefault="00002F64" w:rsidP="00BA7D84">
            <w:pPr>
              <w:pStyle w:val="TableText"/>
              <w:rPr>
                <w:ins w:id="4331" w:author="Russ Ott" w:date="2022-04-29T10:09:00Z"/>
              </w:rPr>
            </w:pPr>
            <w:ins w:id="4332" w:author="Russ Ott" w:date="2022-04-29T10:09:00Z">
              <w:r>
                <w:fldChar w:fldCharType="begin"/>
              </w:r>
              <w:r>
                <w:instrText xml:space="preserve"> HYPERLINK \l "C_4515-31264" \h </w:instrText>
              </w:r>
              <w:r>
                <w:fldChar w:fldCharType="separate"/>
              </w:r>
              <w:r w:rsidR="00440477">
                <w:rPr>
                  <w:rStyle w:val="HyperlinkText9pt"/>
                </w:rPr>
                <w:t>4515-31264</w:t>
              </w:r>
              <w:r>
                <w:rPr>
                  <w:rStyle w:val="HyperlinkText9pt"/>
                </w:rPr>
                <w:fldChar w:fldCharType="end"/>
              </w:r>
            </w:ins>
          </w:p>
        </w:tc>
        <w:tc>
          <w:tcPr>
            <w:tcW w:w="2975" w:type="dxa"/>
          </w:tcPr>
          <w:p w14:paraId="0377BF5A" w14:textId="77777777" w:rsidR="00440477" w:rsidRDefault="00440477" w:rsidP="00BA7D84">
            <w:pPr>
              <w:pStyle w:val="TableText"/>
              <w:rPr>
                <w:ins w:id="4333" w:author="Russ Ott" w:date="2022-04-29T10:09:00Z"/>
              </w:rPr>
            </w:pPr>
            <w:ins w:id="4334" w:author="Russ Ott" w:date="2022-04-29T10:09:00Z">
              <w:r>
                <w:t>urn:oid:2.16.840.1.113883.5.1002 (HL7ActRelationshipType) = REFR</w:t>
              </w:r>
            </w:ins>
          </w:p>
        </w:tc>
      </w:tr>
      <w:tr w:rsidR="00440477" w14:paraId="73096544" w14:textId="77777777" w:rsidTr="00BA7D84">
        <w:trPr>
          <w:jc w:val="center"/>
          <w:ins w:id="4335" w:author="Russ Ott" w:date="2022-04-29T10:09:00Z"/>
        </w:trPr>
        <w:tc>
          <w:tcPr>
            <w:tcW w:w="3345" w:type="dxa"/>
          </w:tcPr>
          <w:p w14:paraId="7A797CBD" w14:textId="77777777" w:rsidR="00440477" w:rsidRDefault="00440477" w:rsidP="00BA7D84">
            <w:pPr>
              <w:pStyle w:val="TableText"/>
              <w:rPr>
                <w:ins w:id="4336" w:author="Russ Ott" w:date="2022-04-29T10:09:00Z"/>
              </w:rPr>
            </w:pPr>
            <w:ins w:id="4337" w:author="Russ Ott" w:date="2022-04-29T10:09:00Z">
              <w:r>
                <w:tab/>
              </w:r>
              <w:r>
                <w:tab/>
                <w:t>observation</w:t>
              </w:r>
            </w:ins>
          </w:p>
        </w:tc>
        <w:tc>
          <w:tcPr>
            <w:tcW w:w="720" w:type="dxa"/>
          </w:tcPr>
          <w:p w14:paraId="21B34996" w14:textId="77777777" w:rsidR="00440477" w:rsidRDefault="00440477" w:rsidP="00BA7D84">
            <w:pPr>
              <w:pStyle w:val="TableText"/>
              <w:rPr>
                <w:ins w:id="4338" w:author="Russ Ott" w:date="2022-04-29T10:09:00Z"/>
              </w:rPr>
            </w:pPr>
            <w:ins w:id="4339" w:author="Russ Ott" w:date="2022-04-29T10:09:00Z">
              <w:r>
                <w:t>1..1</w:t>
              </w:r>
            </w:ins>
          </w:p>
        </w:tc>
        <w:tc>
          <w:tcPr>
            <w:tcW w:w="1152" w:type="dxa"/>
          </w:tcPr>
          <w:p w14:paraId="761ABAC2" w14:textId="77777777" w:rsidR="00440477" w:rsidRDefault="00440477" w:rsidP="00BA7D84">
            <w:pPr>
              <w:pStyle w:val="TableText"/>
              <w:rPr>
                <w:ins w:id="4340" w:author="Russ Ott" w:date="2022-04-29T10:09:00Z"/>
              </w:rPr>
            </w:pPr>
            <w:ins w:id="4341" w:author="Russ Ott" w:date="2022-04-29T10:09:00Z">
              <w:r>
                <w:t>SHALL</w:t>
              </w:r>
            </w:ins>
          </w:p>
        </w:tc>
        <w:tc>
          <w:tcPr>
            <w:tcW w:w="864" w:type="dxa"/>
          </w:tcPr>
          <w:p w14:paraId="7A7B9850" w14:textId="77777777" w:rsidR="00440477" w:rsidRDefault="00440477" w:rsidP="00BA7D84">
            <w:pPr>
              <w:pStyle w:val="TableText"/>
              <w:rPr>
                <w:ins w:id="4342" w:author="Russ Ott" w:date="2022-04-29T10:09:00Z"/>
              </w:rPr>
            </w:pPr>
          </w:p>
        </w:tc>
        <w:tc>
          <w:tcPr>
            <w:tcW w:w="1104" w:type="dxa"/>
          </w:tcPr>
          <w:p w14:paraId="728F2E5E" w14:textId="7A79D27B" w:rsidR="00440477" w:rsidRDefault="00002F64" w:rsidP="00BA7D84">
            <w:pPr>
              <w:pStyle w:val="TableText"/>
              <w:rPr>
                <w:ins w:id="4343" w:author="Russ Ott" w:date="2022-04-29T10:09:00Z"/>
              </w:rPr>
            </w:pPr>
            <w:ins w:id="4344" w:author="Russ Ott" w:date="2022-04-29T10:09:00Z">
              <w:r>
                <w:fldChar w:fldCharType="begin"/>
              </w:r>
              <w:r>
                <w:instrText xml:space="preserve"> HYPERLINK \l "C_4515-31265" \h </w:instrText>
              </w:r>
              <w:r>
                <w:fldChar w:fldCharType="separate"/>
              </w:r>
              <w:r w:rsidR="00440477">
                <w:rPr>
                  <w:rStyle w:val="HyperlinkText9pt"/>
                </w:rPr>
                <w:t>4515-31265</w:t>
              </w:r>
              <w:r>
                <w:rPr>
                  <w:rStyle w:val="HyperlinkText9pt"/>
                </w:rPr>
                <w:fldChar w:fldCharType="end"/>
              </w:r>
            </w:ins>
          </w:p>
        </w:tc>
        <w:tc>
          <w:tcPr>
            <w:tcW w:w="2975" w:type="dxa"/>
          </w:tcPr>
          <w:p w14:paraId="79F2CF58" w14:textId="77777777" w:rsidR="00440477" w:rsidRDefault="00440477" w:rsidP="00BA7D84">
            <w:pPr>
              <w:pStyle w:val="TableText"/>
              <w:rPr>
                <w:ins w:id="4345" w:author="Russ Ott" w:date="2022-04-29T10:09:00Z"/>
              </w:rPr>
            </w:pPr>
            <w:ins w:id="4346" w:author="Russ Ott" w:date="2022-04-29T10:09:00Z">
              <w:r>
                <w:t>Self-Care Activities (ADL and IADL) (identifier: urn:oid:2.16.840.1.113883.10.20.22.4.128</w:t>
              </w:r>
            </w:ins>
          </w:p>
        </w:tc>
      </w:tr>
      <w:tr w:rsidR="00440477" w14:paraId="548CE9A0" w14:textId="77777777" w:rsidTr="00BA7D84">
        <w:trPr>
          <w:jc w:val="center"/>
          <w:ins w:id="4347" w:author="Russ Ott" w:date="2022-04-29T10:09:00Z"/>
        </w:trPr>
        <w:tc>
          <w:tcPr>
            <w:tcW w:w="3345" w:type="dxa"/>
          </w:tcPr>
          <w:p w14:paraId="4A7EDD1C" w14:textId="77777777" w:rsidR="00440477" w:rsidRDefault="00440477" w:rsidP="00BA7D84">
            <w:pPr>
              <w:pStyle w:val="TableText"/>
              <w:rPr>
                <w:ins w:id="4348" w:author="Russ Ott" w:date="2022-04-29T10:09:00Z"/>
              </w:rPr>
            </w:pPr>
            <w:ins w:id="4349" w:author="Russ Ott" w:date="2022-04-29T10:09:00Z">
              <w:r>
                <w:tab/>
                <w:t>entryRelationship</w:t>
              </w:r>
            </w:ins>
          </w:p>
        </w:tc>
        <w:tc>
          <w:tcPr>
            <w:tcW w:w="720" w:type="dxa"/>
          </w:tcPr>
          <w:p w14:paraId="7FF55B4D" w14:textId="77777777" w:rsidR="00440477" w:rsidRDefault="00440477" w:rsidP="00BA7D84">
            <w:pPr>
              <w:pStyle w:val="TableText"/>
              <w:rPr>
                <w:ins w:id="4350" w:author="Russ Ott" w:date="2022-04-29T10:09:00Z"/>
              </w:rPr>
            </w:pPr>
            <w:ins w:id="4351" w:author="Russ Ott" w:date="2022-04-29T10:09:00Z">
              <w:r>
                <w:t>0..*</w:t>
              </w:r>
            </w:ins>
          </w:p>
        </w:tc>
        <w:tc>
          <w:tcPr>
            <w:tcW w:w="1152" w:type="dxa"/>
          </w:tcPr>
          <w:p w14:paraId="02BC9AE7" w14:textId="77777777" w:rsidR="00440477" w:rsidRDefault="00440477" w:rsidP="00BA7D84">
            <w:pPr>
              <w:pStyle w:val="TableText"/>
              <w:rPr>
                <w:ins w:id="4352" w:author="Russ Ott" w:date="2022-04-29T10:09:00Z"/>
              </w:rPr>
            </w:pPr>
            <w:ins w:id="4353" w:author="Russ Ott" w:date="2022-04-29T10:09:00Z">
              <w:r>
                <w:t>MAY</w:t>
              </w:r>
            </w:ins>
          </w:p>
        </w:tc>
        <w:tc>
          <w:tcPr>
            <w:tcW w:w="864" w:type="dxa"/>
          </w:tcPr>
          <w:p w14:paraId="188F4233" w14:textId="77777777" w:rsidR="00440477" w:rsidRDefault="00440477" w:rsidP="00BA7D84">
            <w:pPr>
              <w:pStyle w:val="TableText"/>
              <w:rPr>
                <w:ins w:id="4354" w:author="Russ Ott" w:date="2022-04-29T10:09:00Z"/>
              </w:rPr>
            </w:pPr>
          </w:p>
        </w:tc>
        <w:tc>
          <w:tcPr>
            <w:tcW w:w="1104" w:type="dxa"/>
          </w:tcPr>
          <w:p w14:paraId="4AEB4D6F" w14:textId="2E8CB883" w:rsidR="00440477" w:rsidRDefault="00002F64" w:rsidP="00BA7D84">
            <w:pPr>
              <w:pStyle w:val="TableText"/>
              <w:rPr>
                <w:ins w:id="4355" w:author="Russ Ott" w:date="2022-04-29T10:09:00Z"/>
              </w:rPr>
            </w:pPr>
            <w:ins w:id="4356" w:author="Russ Ott" w:date="2022-04-29T10:09:00Z">
              <w:r>
                <w:fldChar w:fldCharType="begin"/>
              </w:r>
              <w:r>
                <w:instrText xml:space="preserve"> HYPERLINK \l "C_4515-31234" \h </w:instrText>
              </w:r>
              <w:r>
                <w:fldChar w:fldCharType="separate"/>
              </w:r>
              <w:r w:rsidR="00440477">
                <w:rPr>
                  <w:rStyle w:val="HyperlinkText9pt"/>
                </w:rPr>
                <w:t>4515-31234</w:t>
              </w:r>
              <w:r>
                <w:rPr>
                  <w:rStyle w:val="HyperlinkText9pt"/>
                </w:rPr>
                <w:fldChar w:fldCharType="end"/>
              </w:r>
            </w:ins>
          </w:p>
        </w:tc>
        <w:tc>
          <w:tcPr>
            <w:tcW w:w="2975" w:type="dxa"/>
          </w:tcPr>
          <w:p w14:paraId="400680ED" w14:textId="77777777" w:rsidR="00440477" w:rsidRDefault="00440477" w:rsidP="00BA7D84">
            <w:pPr>
              <w:pStyle w:val="TableText"/>
              <w:rPr>
                <w:ins w:id="4357" w:author="Russ Ott" w:date="2022-04-29T10:09:00Z"/>
              </w:rPr>
            </w:pPr>
          </w:p>
        </w:tc>
      </w:tr>
      <w:tr w:rsidR="00440477" w14:paraId="6788D22C" w14:textId="77777777" w:rsidTr="00BA7D84">
        <w:trPr>
          <w:jc w:val="center"/>
          <w:ins w:id="4358" w:author="Russ Ott" w:date="2022-04-29T10:09:00Z"/>
        </w:trPr>
        <w:tc>
          <w:tcPr>
            <w:tcW w:w="3345" w:type="dxa"/>
          </w:tcPr>
          <w:p w14:paraId="3CEB7DAF" w14:textId="77777777" w:rsidR="00440477" w:rsidRDefault="00440477" w:rsidP="00BA7D84">
            <w:pPr>
              <w:pStyle w:val="TableText"/>
              <w:rPr>
                <w:ins w:id="4359" w:author="Russ Ott" w:date="2022-04-29T10:09:00Z"/>
              </w:rPr>
            </w:pPr>
            <w:ins w:id="4360" w:author="Russ Ott" w:date="2022-04-29T10:09:00Z">
              <w:r>
                <w:tab/>
              </w:r>
              <w:r>
                <w:tab/>
                <w:t>@typeCode</w:t>
              </w:r>
            </w:ins>
          </w:p>
        </w:tc>
        <w:tc>
          <w:tcPr>
            <w:tcW w:w="720" w:type="dxa"/>
          </w:tcPr>
          <w:p w14:paraId="31418542" w14:textId="77777777" w:rsidR="00440477" w:rsidRDefault="00440477" w:rsidP="00BA7D84">
            <w:pPr>
              <w:pStyle w:val="TableText"/>
              <w:rPr>
                <w:ins w:id="4361" w:author="Russ Ott" w:date="2022-04-29T10:09:00Z"/>
              </w:rPr>
            </w:pPr>
            <w:ins w:id="4362" w:author="Russ Ott" w:date="2022-04-29T10:09:00Z">
              <w:r>
                <w:t>1..1</w:t>
              </w:r>
            </w:ins>
          </w:p>
        </w:tc>
        <w:tc>
          <w:tcPr>
            <w:tcW w:w="1152" w:type="dxa"/>
          </w:tcPr>
          <w:p w14:paraId="39A1F0EB" w14:textId="77777777" w:rsidR="00440477" w:rsidRDefault="00440477" w:rsidP="00BA7D84">
            <w:pPr>
              <w:pStyle w:val="TableText"/>
              <w:rPr>
                <w:ins w:id="4363" w:author="Russ Ott" w:date="2022-04-29T10:09:00Z"/>
              </w:rPr>
            </w:pPr>
            <w:ins w:id="4364" w:author="Russ Ott" w:date="2022-04-29T10:09:00Z">
              <w:r>
                <w:t>SHALL</w:t>
              </w:r>
            </w:ins>
          </w:p>
        </w:tc>
        <w:tc>
          <w:tcPr>
            <w:tcW w:w="864" w:type="dxa"/>
          </w:tcPr>
          <w:p w14:paraId="14A44D34" w14:textId="77777777" w:rsidR="00440477" w:rsidRDefault="00440477" w:rsidP="00BA7D84">
            <w:pPr>
              <w:pStyle w:val="TableText"/>
              <w:rPr>
                <w:ins w:id="4365" w:author="Russ Ott" w:date="2022-04-29T10:09:00Z"/>
              </w:rPr>
            </w:pPr>
          </w:p>
        </w:tc>
        <w:tc>
          <w:tcPr>
            <w:tcW w:w="1104" w:type="dxa"/>
          </w:tcPr>
          <w:p w14:paraId="7E327198" w14:textId="678F4EEE" w:rsidR="00440477" w:rsidRDefault="00002F64" w:rsidP="00BA7D84">
            <w:pPr>
              <w:pStyle w:val="TableText"/>
              <w:rPr>
                <w:ins w:id="4366" w:author="Russ Ott" w:date="2022-04-29T10:09:00Z"/>
              </w:rPr>
            </w:pPr>
            <w:ins w:id="4367" w:author="Russ Ott" w:date="2022-04-29T10:09:00Z">
              <w:r>
                <w:fldChar w:fldCharType="begin"/>
              </w:r>
              <w:r>
                <w:instrText xml:space="preserve"> HYPERLINK \l "C_4515-31268" \h </w:instrText>
              </w:r>
              <w:r>
                <w:fldChar w:fldCharType="separate"/>
              </w:r>
              <w:r w:rsidR="00440477">
                <w:rPr>
                  <w:rStyle w:val="HyperlinkText9pt"/>
                </w:rPr>
                <w:t>4515-31268</w:t>
              </w:r>
              <w:r>
                <w:rPr>
                  <w:rStyle w:val="HyperlinkText9pt"/>
                </w:rPr>
                <w:fldChar w:fldCharType="end"/>
              </w:r>
            </w:ins>
          </w:p>
        </w:tc>
        <w:tc>
          <w:tcPr>
            <w:tcW w:w="2975" w:type="dxa"/>
          </w:tcPr>
          <w:p w14:paraId="703CCCC7" w14:textId="77777777" w:rsidR="00440477" w:rsidRDefault="00440477" w:rsidP="00BA7D84">
            <w:pPr>
              <w:pStyle w:val="TableText"/>
              <w:rPr>
                <w:ins w:id="4368" w:author="Russ Ott" w:date="2022-04-29T10:09:00Z"/>
              </w:rPr>
            </w:pPr>
            <w:ins w:id="4369" w:author="Russ Ott" w:date="2022-04-29T10:09:00Z">
              <w:r>
                <w:t>urn:oid:2.16.840.1.113883.5.1002 (HL7ActRelationshipType) = REFR</w:t>
              </w:r>
            </w:ins>
          </w:p>
        </w:tc>
      </w:tr>
      <w:tr w:rsidR="00440477" w14:paraId="32C40DB3" w14:textId="77777777" w:rsidTr="00BA7D84">
        <w:trPr>
          <w:jc w:val="center"/>
          <w:ins w:id="4370" w:author="Russ Ott" w:date="2022-04-29T10:09:00Z"/>
        </w:trPr>
        <w:tc>
          <w:tcPr>
            <w:tcW w:w="3345" w:type="dxa"/>
          </w:tcPr>
          <w:p w14:paraId="06F3C0C6" w14:textId="77777777" w:rsidR="00440477" w:rsidRDefault="00440477" w:rsidP="00BA7D84">
            <w:pPr>
              <w:pStyle w:val="TableText"/>
              <w:rPr>
                <w:ins w:id="4371" w:author="Russ Ott" w:date="2022-04-29T10:09:00Z"/>
              </w:rPr>
            </w:pPr>
            <w:ins w:id="4372" w:author="Russ Ott" w:date="2022-04-29T10:09:00Z">
              <w:r>
                <w:tab/>
              </w:r>
              <w:r>
                <w:tab/>
                <w:t>observation</w:t>
              </w:r>
            </w:ins>
          </w:p>
        </w:tc>
        <w:tc>
          <w:tcPr>
            <w:tcW w:w="720" w:type="dxa"/>
          </w:tcPr>
          <w:p w14:paraId="503716CA" w14:textId="77777777" w:rsidR="00440477" w:rsidRDefault="00440477" w:rsidP="00BA7D84">
            <w:pPr>
              <w:pStyle w:val="TableText"/>
              <w:rPr>
                <w:ins w:id="4373" w:author="Russ Ott" w:date="2022-04-29T10:09:00Z"/>
              </w:rPr>
            </w:pPr>
            <w:ins w:id="4374" w:author="Russ Ott" w:date="2022-04-29T10:09:00Z">
              <w:r>
                <w:t>1..1</w:t>
              </w:r>
            </w:ins>
          </w:p>
        </w:tc>
        <w:tc>
          <w:tcPr>
            <w:tcW w:w="1152" w:type="dxa"/>
          </w:tcPr>
          <w:p w14:paraId="6C721953" w14:textId="77777777" w:rsidR="00440477" w:rsidRDefault="00440477" w:rsidP="00BA7D84">
            <w:pPr>
              <w:pStyle w:val="TableText"/>
              <w:rPr>
                <w:ins w:id="4375" w:author="Russ Ott" w:date="2022-04-29T10:09:00Z"/>
              </w:rPr>
            </w:pPr>
            <w:ins w:id="4376" w:author="Russ Ott" w:date="2022-04-29T10:09:00Z">
              <w:r>
                <w:t>SHALL</w:t>
              </w:r>
            </w:ins>
          </w:p>
        </w:tc>
        <w:tc>
          <w:tcPr>
            <w:tcW w:w="864" w:type="dxa"/>
          </w:tcPr>
          <w:p w14:paraId="70426C1A" w14:textId="77777777" w:rsidR="00440477" w:rsidRDefault="00440477" w:rsidP="00BA7D84">
            <w:pPr>
              <w:pStyle w:val="TableText"/>
              <w:rPr>
                <w:ins w:id="4377" w:author="Russ Ott" w:date="2022-04-29T10:09:00Z"/>
              </w:rPr>
            </w:pPr>
          </w:p>
        </w:tc>
        <w:tc>
          <w:tcPr>
            <w:tcW w:w="1104" w:type="dxa"/>
          </w:tcPr>
          <w:p w14:paraId="3F3A1177" w14:textId="7FD3FC64" w:rsidR="00440477" w:rsidRDefault="00002F64" w:rsidP="00BA7D84">
            <w:pPr>
              <w:pStyle w:val="TableText"/>
              <w:rPr>
                <w:ins w:id="4378" w:author="Russ Ott" w:date="2022-04-29T10:09:00Z"/>
              </w:rPr>
            </w:pPr>
            <w:ins w:id="4379" w:author="Russ Ott" w:date="2022-04-29T10:09:00Z">
              <w:r>
                <w:fldChar w:fldCharType="begin"/>
              </w:r>
              <w:r>
                <w:instrText xml:space="preserve"> HYPERLINK \l "C_4515-31273" \h </w:instrText>
              </w:r>
              <w:r>
                <w:fldChar w:fldCharType="separate"/>
              </w:r>
              <w:r w:rsidR="00440477">
                <w:rPr>
                  <w:rStyle w:val="HyperlinkText9pt"/>
                </w:rPr>
                <w:t>4515-31273</w:t>
              </w:r>
              <w:r>
                <w:rPr>
                  <w:rStyle w:val="HyperlinkText9pt"/>
                </w:rPr>
                <w:fldChar w:fldCharType="end"/>
              </w:r>
            </w:ins>
          </w:p>
        </w:tc>
        <w:tc>
          <w:tcPr>
            <w:tcW w:w="2975" w:type="dxa"/>
          </w:tcPr>
          <w:p w14:paraId="31BCCAFD" w14:textId="77777777" w:rsidR="00440477" w:rsidRDefault="00440477" w:rsidP="00BA7D84">
            <w:pPr>
              <w:pStyle w:val="TableText"/>
              <w:rPr>
                <w:ins w:id="4380" w:author="Russ Ott" w:date="2022-04-29T10:09:00Z"/>
              </w:rPr>
            </w:pPr>
            <w:ins w:id="4381" w:author="Russ Ott" w:date="2022-04-29T10:09:00Z">
              <w:r>
                <w:t>Mental Status Observation (V3) (identifier: urn:hl7ii:2.16.840.1.113883.10.20.22.4.74:2015-08-01</w:t>
              </w:r>
            </w:ins>
          </w:p>
        </w:tc>
      </w:tr>
      <w:tr w:rsidR="00440477" w14:paraId="0D05B1D8" w14:textId="77777777" w:rsidTr="00BA7D84">
        <w:trPr>
          <w:jc w:val="center"/>
          <w:ins w:id="4382" w:author="Russ Ott" w:date="2022-04-29T10:09:00Z"/>
        </w:trPr>
        <w:tc>
          <w:tcPr>
            <w:tcW w:w="3345" w:type="dxa"/>
          </w:tcPr>
          <w:p w14:paraId="264E51F0" w14:textId="77777777" w:rsidR="00440477" w:rsidRDefault="00440477" w:rsidP="00BA7D84">
            <w:pPr>
              <w:pStyle w:val="TableText"/>
              <w:rPr>
                <w:ins w:id="4383" w:author="Russ Ott" w:date="2022-04-29T10:09:00Z"/>
              </w:rPr>
            </w:pPr>
            <w:ins w:id="4384" w:author="Russ Ott" w:date="2022-04-29T10:09:00Z">
              <w:r>
                <w:tab/>
                <w:t>entryRelationship</w:t>
              </w:r>
            </w:ins>
          </w:p>
        </w:tc>
        <w:tc>
          <w:tcPr>
            <w:tcW w:w="720" w:type="dxa"/>
          </w:tcPr>
          <w:p w14:paraId="25AA29B9" w14:textId="77777777" w:rsidR="00440477" w:rsidRDefault="00440477" w:rsidP="00BA7D84">
            <w:pPr>
              <w:pStyle w:val="TableText"/>
              <w:rPr>
                <w:ins w:id="4385" w:author="Russ Ott" w:date="2022-04-29T10:09:00Z"/>
              </w:rPr>
            </w:pPr>
            <w:ins w:id="4386" w:author="Russ Ott" w:date="2022-04-29T10:09:00Z">
              <w:r>
                <w:t>0..*</w:t>
              </w:r>
            </w:ins>
          </w:p>
        </w:tc>
        <w:tc>
          <w:tcPr>
            <w:tcW w:w="1152" w:type="dxa"/>
          </w:tcPr>
          <w:p w14:paraId="0C0F6744" w14:textId="77777777" w:rsidR="00440477" w:rsidRDefault="00440477" w:rsidP="00BA7D84">
            <w:pPr>
              <w:pStyle w:val="TableText"/>
              <w:rPr>
                <w:ins w:id="4387" w:author="Russ Ott" w:date="2022-04-29T10:09:00Z"/>
              </w:rPr>
            </w:pPr>
            <w:ins w:id="4388" w:author="Russ Ott" w:date="2022-04-29T10:09:00Z">
              <w:r>
                <w:t>MAY</w:t>
              </w:r>
            </w:ins>
          </w:p>
        </w:tc>
        <w:tc>
          <w:tcPr>
            <w:tcW w:w="864" w:type="dxa"/>
          </w:tcPr>
          <w:p w14:paraId="45F95300" w14:textId="77777777" w:rsidR="00440477" w:rsidRDefault="00440477" w:rsidP="00BA7D84">
            <w:pPr>
              <w:pStyle w:val="TableText"/>
              <w:rPr>
                <w:ins w:id="4389" w:author="Russ Ott" w:date="2022-04-29T10:09:00Z"/>
              </w:rPr>
            </w:pPr>
          </w:p>
        </w:tc>
        <w:tc>
          <w:tcPr>
            <w:tcW w:w="1104" w:type="dxa"/>
          </w:tcPr>
          <w:p w14:paraId="08F202CA" w14:textId="028672CE" w:rsidR="00440477" w:rsidRDefault="00002F64" w:rsidP="00BA7D84">
            <w:pPr>
              <w:pStyle w:val="TableText"/>
              <w:rPr>
                <w:ins w:id="4390" w:author="Russ Ott" w:date="2022-04-29T10:09:00Z"/>
              </w:rPr>
            </w:pPr>
            <w:ins w:id="4391" w:author="Russ Ott" w:date="2022-04-29T10:09:00Z">
              <w:r>
                <w:fldChar w:fldCharType="begin"/>
              </w:r>
              <w:r>
                <w:instrText xml:space="preserve"> HYPERLINK \l "C_4515-31235" \h </w:instrText>
              </w:r>
              <w:r>
                <w:fldChar w:fldCharType="separate"/>
              </w:r>
              <w:r w:rsidR="00440477">
                <w:rPr>
                  <w:rStyle w:val="HyperlinkText9pt"/>
                </w:rPr>
                <w:t>4515-31235</w:t>
              </w:r>
              <w:r>
                <w:rPr>
                  <w:rStyle w:val="HyperlinkText9pt"/>
                </w:rPr>
                <w:fldChar w:fldCharType="end"/>
              </w:r>
            </w:ins>
          </w:p>
        </w:tc>
        <w:tc>
          <w:tcPr>
            <w:tcW w:w="2975" w:type="dxa"/>
          </w:tcPr>
          <w:p w14:paraId="4761C66A" w14:textId="77777777" w:rsidR="00440477" w:rsidRDefault="00440477" w:rsidP="00BA7D84">
            <w:pPr>
              <w:pStyle w:val="TableText"/>
              <w:rPr>
                <w:ins w:id="4392" w:author="Russ Ott" w:date="2022-04-29T10:09:00Z"/>
              </w:rPr>
            </w:pPr>
          </w:p>
        </w:tc>
      </w:tr>
      <w:tr w:rsidR="00440477" w14:paraId="6A9DE9C2" w14:textId="77777777" w:rsidTr="00BA7D84">
        <w:trPr>
          <w:jc w:val="center"/>
          <w:ins w:id="4393" w:author="Russ Ott" w:date="2022-04-29T10:09:00Z"/>
        </w:trPr>
        <w:tc>
          <w:tcPr>
            <w:tcW w:w="3345" w:type="dxa"/>
          </w:tcPr>
          <w:p w14:paraId="2E845D13" w14:textId="77777777" w:rsidR="00440477" w:rsidRDefault="00440477" w:rsidP="00BA7D84">
            <w:pPr>
              <w:pStyle w:val="TableText"/>
              <w:rPr>
                <w:ins w:id="4394" w:author="Russ Ott" w:date="2022-04-29T10:09:00Z"/>
              </w:rPr>
            </w:pPr>
            <w:ins w:id="4395" w:author="Russ Ott" w:date="2022-04-29T10:09:00Z">
              <w:r>
                <w:tab/>
              </w:r>
              <w:r>
                <w:tab/>
                <w:t>@typeCode</w:t>
              </w:r>
            </w:ins>
          </w:p>
        </w:tc>
        <w:tc>
          <w:tcPr>
            <w:tcW w:w="720" w:type="dxa"/>
          </w:tcPr>
          <w:p w14:paraId="26F35ED2" w14:textId="77777777" w:rsidR="00440477" w:rsidRDefault="00440477" w:rsidP="00BA7D84">
            <w:pPr>
              <w:pStyle w:val="TableText"/>
              <w:rPr>
                <w:ins w:id="4396" w:author="Russ Ott" w:date="2022-04-29T10:09:00Z"/>
              </w:rPr>
            </w:pPr>
            <w:ins w:id="4397" w:author="Russ Ott" w:date="2022-04-29T10:09:00Z">
              <w:r>
                <w:t>1..1</w:t>
              </w:r>
            </w:ins>
          </w:p>
        </w:tc>
        <w:tc>
          <w:tcPr>
            <w:tcW w:w="1152" w:type="dxa"/>
          </w:tcPr>
          <w:p w14:paraId="61896B9D" w14:textId="77777777" w:rsidR="00440477" w:rsidRDefault="00440477" w:rsidP="00BA7D84">
            <w:pPr>
              <w:pStyle w:val="TableText"/>
              <w:rPr>
                <w:ins w:id="4398" w:author="Russ Ott" w:date="2022-04-29T10:09:00Z"/>
              </w:rPr>
            </w:pPr>
            <w:ins w:id="4399" w:author="Russ Ott" w:date="2022-04-29T10:09:00Z">
              <w:r>
                <w:t>SHALL</w:t>
              </w:r>
            </w:ins>
          </w:p>
        </w:tc>
        <w:tc>
          <w:tcPr>
            <w:tcW w:w="864" w:type="dxa"/>
          </w:tcPr>
          <w:p w14:paraId="6FF25141" w14:textId="77777777" w:rsidR="00440477" w:rsidRDefault="00440477" w:rsidP="00BA7D84">
            <w:pPr>
              <w:pStyle w:val="TableText"/>
              <w:rPr>
                <w:ins w:id="4400" w:author="Russ Ott" w:date="2022-04-29T10:09:00Z"/>
              </w:rPr>
            </w:pPr>
          </w:p>
        </w:tc>
        <w:tc>
          <w:tcPr>
            <w:tcW w:w="1104" w:type="dxa"/>
          </w:tcPr>
          <w:p w14:paraId="3E24280B" w14:textId="7AEF00A7" w:rsidR="00440477" w:rsidRDefault="00002F64" w:rsidP="00BA7D84">
            <w:pPr>
              <w:pStyle w:val="TableText"/>
              <w:rPr>
                <w:ins w:id="4401" w:author="Russ Ott" w:date="2022-04-29T10:09:00Z"/>
              </w:rPr>
            </w:pPr>
            <w:ins w:id="4402" w:author="Russ Ott" w:date="2022-04-29T10:09:00Z">
              <w:r>
                <w:fldChar w:fldCharType="begin"/>
              </w:r>
              <w:r>
                <w:instrText xml:space="preserve"> HYPERLINK \l "C_4515-31269" \h </w:instrText>
              </w:r>
              <w:r>
                <w:fldChar w:fldCharType="separate"/>
              </w:r>
              <w:r w:rsidR="00440477">
                <w:rPr>
                  <w:rStyle w:val="HyperlinkText9pt"/>
                </w:rPr>
                <w:t>4515-31269</w:t>
              </w:r>
              <w:r>
                <w:rPr>
                  <w:rStyle w:val="HyperlinkText9pt"/>
                </w:rPr>
                <w:fldChar w:fldCharType="end"/>
              </w:r>
            </w:ins>
          </w:p>
        </w:tc>
        <w:tc>
          <w:tcPr>
            <w:tcW w:w="2975" w:type="dxa"/>
          </w:tcPr>
          <w:p w14:paraId="0C210A89" w14:textId="77777777" w:rsidR="00440477" w:rsidRDefault="00440477" w:rsidP="00BA7D84">
            <w:pPr>
              <w:pStyle w:val="TableText"/>
              <w:rPr>
                <w:ins w:id="4403" w:author="Russ Ott" w:date="2022-04-29T10:09:00Z"/>
              </w:rPr>
            </w:pPr>
            <w:ins w:id="4404" w:author="Russ Ott" w:date="2022-04-29T10:09:00Z">
              <w:r>
                <w:t>urn:oid:2.16.840.1.113883.5.1002 (HL7ActRelationshipType) = REFR</w:t>
              </w:r>
            </w:ins>
          </w:p>
        </w:tc>
      </w:tr>
      <w:tr w:rsidR="00440477" w14:paraId="7DE392BB" w14:textId="77777777" w:rsidTr="00BA7D84">
        <w:trPr>
          <w:jc w:val="center"/>
          <w:ins w:id="4405" w:author="Russ Ott" w:date="2022-04-29T10:09:00Z"/>
        </w:trPr>
        <w:tc>
          <w:tcPr>
            <w:tcW w:w="3345" w:type="dxa"/>
          </w:tcPr>
          <w:p w14:paraId="471D95F6" w14:textId="77777777" w:rsidR="00440477" w:rsidRDefault="00440477" w:rsidP="00BA7D84">
            <w:pPr>
              <w:pStyle w:val="TableText"/>
              <w:rPr>
                <w:ins w:id="4406" w:author="Russ Ott" w:date="2022-04-29T10:09:00Z"/>
              </w:rPr>
            </w:pPr>
            <w:ins w:id="4407" w:author="Russ Ott" w:date="2022-04-29T10:09:00Z">
              <w:r>
                <w:tab/>
              </w:r>
              <w:r>
                <w:tab/>
                <w:t>observation</w:t>
              </w:r>
            </w:ins>
          </w:p>
        </w:tc>
        <w:tc>
          <w:tcPr>
            <w:tcW w:w="720" w:type="dxa"/>
          </w:tcPr>
          <w:p w14:paraId="550EDA14" w14:textId="77777777" w:rsidR="00440477" w:rsidRDefault="00440477" w:rsidP="00BA7D84">
            <w:pPr>
              <w:pStyle w:val="TableText"/>
              <w:rPr>
                <w:ins w:id="4408" w:author="Russ Ott" w:date="2022-04-29T10:09:00Z"/>
              </w:rPr>
            </w:pPr>
            <w:ins w:id="4409" w:author="Russ Ott" w:date="2022-04-29T10:09:00Z">
              <w:r>
                <w:t>1..1</w:t>
              </w:r>
            </w:ins>
          </w:p>
        </w:tc>
        <w:tc>
          <w:tcPr>
            <w:tcW w:w="1152" w:type="dxa"/>
          </w:tcPr>
          <w:p w14:paraId="35D117B2" w14:textId="77777777" w:rsidR="00440477" w:rsidRDefault="00440477" w:rsidP="00BA7D84">
            <w:pPr>
              <w:pStyle w:val="TableText"/>
              <w:rPr>
                <w:ins w:id="4410" w:author="Russ Ott" w:date="2022-04-29T10:09:00Z"/>
              </w:rPr>
            </w:pPr>
            <w:ins w:id="4411" w:author="Russ Ott" w:date="2022-04-29T10:09:00Z">
              <w:r>
                <w:t>SHALL</w:t>
              </w:r>
            </w:ins>
          </w:p>
        </w:tc>
        <w:tc>
          <w:tcPr>
            <w:tcW w:w="864" w:type="dxa"/>
          </w:tcPr>
          <w:p w14:paraId="3186C6C1" w14:textId="77777777" w:rsidR="00440477" w:rsidRDefault="00440477" w:rsidP="00BA7D84">
            <w:pPr>
              <w:pStyle w:val="TableText"/>
              <w:rPr>
                <w:ins w:id="4412" w:author="Russ Ott" w:date="2022-04-29T10:09:00Z"/>
              </w:rPr>
            </w:pPr>
          </w:p>
        </w:tc>
        <w:tc>
          <w:tcPr>
            <w:tcW w:w="1104" w:type="dxa"/>
          </w:tcPr>
          <w:p w14:paraId="1A83B1B5" w14:textId="3DF9133C" w:rsidR="00440477" w:rsidRDefault="00002F64" w:rsidP="00BA7D84">
            <w:pPr>
              <w:pStyle w:val="TableText"/>
              <w:rPr>
                <w:ins w:id="4413" w:author="Russ Ott" w:date="2022-04-29T10:09:00Z"/>
              </w:rPr>
            </w:pPr>
            <w:ins w:id="4414" w:author="Russ Ott" w:date="2022-04-29T10:09:00Z">
              <w:r>
                <w:fldChar w:fldCharType="begin"/>
              </w:r>
              <w:r>
                <w:instrText xml:space="preserve"> HYPERLINK \l "C_4515-31275" \h </w:instrText>
              </w:r>
              <w:r>
                <w:fldChar w:fldCharType="separate"/>
              </w:r>
              <w:r w:rsidR="00440477">
                <w:rPr>
                  <w:rStyle w:val="HyperlinkText9pt"/>
                </w:rPr>
                <w:t>4515-31275</w:t>
              </w:r>
              <w:r>
                <w:rPr>
                  <w:rStyle w:val="HyperlinkText9pt"/>
                </w:rPr>
                <w:fldChar w:fldCharType="end"/>
              </w:r>
            </w:ins>
          </w:p>
        </w:tc>
        <w:tc>
          <w:tcPr>
            <w:tcW w:w="2975" w:type="dxa"/>
          </w:tcPr>
          <w:p w14:paraId="49452D31" w14:textId="77777777" w:rsidR="00440477" w:rsidRDefault="00440477" w:rsidP="00BA7D84">
            <w:pPr>
              <w:pStyle w:val="TableText"/>
              <w:rPr>
                <w:ins w:id="4415" w:author="Russ Ott" w:date="2022-04-29T10:09:00Z"/>
              </w:rPr>
            </w:pPr>
            <w:ins w:id="4416" w:author="Russ Ott" w:date="2022-04-29T10:09:00Z">
              <w:r>
                <w:t>Smoking Status - Meaningful Use (V2) (identifier: urn:hl7ii:2.16.840.1.113883.10.20.22.4.78:2014-06-09</w:t>
              </w:r>
            </w:ins>
          </w:p>
        </w:tc>
      </w:tr>
      <w:tr w:rsidR="00440477" w14:paraId="36CCA271" w14:textId="77777777" w:rsidTr="00BA7D84">
        <w:trPr>
          <w:jc w:val="center"/>
          <w:ins w:id="4417" w:author="Russ Ott" w:date="2022-04-29T10:09:00Z"/>
        </w:trPr>
        <w:tc>
          <w:tcPr>
            <w:tcW w:w="3345" w:type="dxa"/>
          </w:tcPr>
          <w:p w14:paraId="1E80F949" w14:textId="77777777" w:rsidR="00440477" w:rsidRDefault="00440477" w:rsidP="00BA7D84">
            <w:pPr>
              <w:pStyle w:val="TableText"/>
              <w:rPr>
                <w:ins w:id="4418" w:author="Russ Ott" w:date="2022-04-29T10:09:00Z"/>
              </w:rPr>
            </w:pPr>
            <w:ins w:id="4419" w:author="Russ Ott" w:date="2022-04-29T10:09:00Z">
              <w:r>
                <w:tab/>
                <w:t>entryRelationship</w:t>
              </w:r>
            </w:ins>
          </w:p>
        </w:tc>
        <w:tc>
          <w:tcPr>
            <w:tcW w:w="720" w:type="dxa"/>
          </w:tcPr>
          <w:p w14:paraId="54E827FB" w14:textId="77777777" w:rsidR="00440477" w:rsidRDefault="00440477" w:rsidP="00BA7D84">
            <w:pPr>
              <w:pStyle w:val="TableText"/>
              <w:rPr>
                <w:ins w:id="4420" w:author="Russ Ott" w:date="2022-04-29T10:09:00Z"/>
              </w:rPr>
            </w:pPr>
            <w:ins w:id="4421" w:author="Russ Ott" w:date="2022-04-29T10:09:00Z">
              <w:r>
                <w:t>0..*</w:t>
              </w:r>
            </w:ins>
          </w:p>
        </w:tc>
        <w:tc>
          <w:tcPr>
            <w:tcW w:w="1152" w:type="dxa"/>
          </w:tcPr>
          <w:p w14:paraId="6952A671" w14:textId="77777777" w:rsidR="00440477" w:rsidRDefault="00440477" w:rsidP="00BA7D84">
            <w:pPr>
              <w:pStyle w:val="TableText"/>
              <w:rPr>
                <w:ins w:id="4422" w:author="Russ Ott" w:date="2022-04-29T10:09:00Z"/>
              </w:rPr>
            </w:pPr>
            <w:ins w:id="4423" w:author="Russ Ott" w:date="2022-04-29T10:09:00Z">
              <w:r>
                <w:t>MAY</w:t>
              </w:r>
            </w:ins>
          </w:p>
        </w:tc>
        <w:tc>
          <w:tcPr>
            <w:tcW w:w="864" w:type="dxa"/>
          </w:tcPr>
          <w:p w14:paraId="22C82A39" w14:textId="77777777" w:rsidR="00440477" w:rsidRDefault="00440477" w:rsidP="00BA7D84">
            <w:pPr>
              <w:pStyle w:val="TableText"/>
              <w:rPr>
                <w:ins w:id="4424" w:author="Russ Ott" w:date="2022-04-29T10:09:00Z"/>
              </w:rPr>
            </w:pPr>
          </w:p>
        </w:tc>
        <w:tc>
          <w:tcPr>
            <w:tcW w:w="1104" w:type="dxa"/>
          </w:tcPr>
          <w:p w14:paraId="74089922" w14:textId="1763CC6D" w:rsidR="00440477" w:rsidRDefault="00002F64" w:rsidP="00BA7D84">
            <w:pPr>
              <w:pStyle w:val="TableText"/>
              <w:rPr>
                <w:ins w:id="4425" w:author="Russ Ott" w:date="2022-04-29T10:09:00Z"/>
              </w:rPr>
            </w:pPr>
            <w:ins w:id="4426" w:author="Russ Ott" w:date="2022-04-29T10:09:00Z">
              <w:r>
                <w:fldChar w:fldCharType="begin"/>
              </w:r>
              <w:r>
                <w:instrText xml:space="preserve"> HYPERLINK \l "C_4515-31236" \h </w:instrText>
              </w:r>
              <w:r>
                <w:fldChar w:fldCharType="separate"/>
              </w:r>
              <w:r w:rsidR="00440477">
                <w:rPr>
                  <w:rStyle w:val="HyperlinkText9pt"/>
                </w:rPr>
                <w:t>4515-31236</w:t>
              </w:r>
              <w:r>
                <w:rPr>
                  <w:rStyle w:val="HyperlinkText9pt"/>
                </w:rPr>
                <w:fldChar w:fldCharType="end"/>
              </w:r>
            </w:ins>
          </w:p>
        </w:tc>
        <w:tc>
          <w:tcPr>
            <w:tcW w:w="2975" w:type="dxa"/>
          </w:tcPr>
          <w:p w14:paraId="08E791AF" w14:textId="77777777" w:rsidR="00440477" w:rsidRDefault="00440477" w:rsidP="00BA7D84">
            <w:pPr>
              <w:pStyle w:val="TableText"/>
              <w:rPr>
                <w:ins w:id="4427" w:author="Russ Ott" w:date="2022-04-29T10:09:00Z"/>
              </w:rPr>
            </w:pPr>
          </w:p>
        </w:tc>
      </w:tr>
      <w:tr w:rsidR="00440477" w14:paraId="6E9E7ADB" w14:textId="77777777" w:rsidTr="00BA7D84">
        <w:trPr>
          <w:jc w:val="center"/>
          <w:ins w:id="4428" w:author="Russ Ott" w:date="2022-04-29T10:09:00Z"/>
        </w:trPr>
        <w:tc>
          <w:tcPr>
            <w:tcW w:w="3345" w:type="dxa"/>
          </w:tcPr>
          <w:p w14:paraId="6380A7E8" w14:textId="77777777" w:rsidR="00440477" w:rsidRDefault="00440477" w:rsidP="00BA7D84">
            <w:pPr>
              <w:pStyle w:val="TableText"/>
              <w:rPr>
                <w:ins w:id="4429" w:author="Russ Ott" w:date="2022-04-29T10:09:00Z"/>
              </w:rPr>
            </w:pPr>
            <w:ins w:id="4430" w:author="Russ Ott" w:date="2022-04-29T10:09:00Z">
              <w:r>
                <w:tab/>
              </w:r>
              <w:r>
                <w:tab/>
                <w:t>@typeCode</w:t>
              </w:r>
            </w:ins>
          </w:p>
        </w:tc>
        <w:tc>
          <w:tcPr>
            <w:tcW w:w="720" w:type="dxa"/>
          </w:tcPr>
          <w:p w14:paraId="59B66DD5" w14:textId="77777777" w:rsidR="00440477" w:rsidRDefault="00440477" w:rsidP="00BA7D84">
            <w:pPr>
              <w:pStyle w:val="TableText"/>
              <w:rPr>
                <w:ins w:id="4431" w:author="Russ Ott" w:date="2022-04-29T10:09:00Z"/>
              </w:rPr>
            </w:pPr>
            <w:ins w:id="4432" w:author="Russ Ott" w:date="2022-04-29T10:09:00Z">
              <w:r>
                <w:t>1..1</w:t>
              </w:r>
            </w:ins>
          </w:p>
        </w:tc>
        <w:tc>
          <w:tcPr>
            <w:tcW w:w="1152" w:type="dxa"/>
          </w:tcPr>
          <w:p w14:paraId="46A07C90" w14:textId="77777777" w:rsidR="00440477" w:rsidRDefault="00440477" w:rsidP="00BA7D84">
            <w:pPr>
              <w:pStyle w:val="TableText"/>
              <w:rPr>
                <w:ins w:id="4433" w:author="Russ Ott" w:date="2022-04-29T10:09:00Z"/>
              </w:rPr>
            </w:pPr>
            <w:ins w:id="4434" w:author="Russ Ott" w:date="2022-04-29T10:09:00Z">
              <w:r>
                <w:t>SHALL</w:t>
              </w:r>
            </w:ins>
          </w:p>
        </w:tc>
        <w:tc>
          <w:tcPr>
            <w:tcW w:w="864" w:type="dxa"/>
          </w:tcPr>
          <w:p w14:paraId="15D787A4" w14:textId="77777777" w:rsidR="00440477" w:rsidRDefault="00440477" w:rsidP="00BA7D84">
            <w:pPr>
              <w:pStyle w:val="TableText"/>
              <w:rPr>
                <w:ins w:id="4435" w:author="Russ Ott" w:date="2022-04-29T10:09:00Z"/>
              </w:rPr>
            </w:pPr>
          </w:p>
        </w:tc>
        <w:tc>
          <w:tcPr>
            <w:tcW w:w="1104" w:type="dxa"/>
          </w:tcPr>
          <w:p w14:paraId="087B6491" w14:textId="6AA62D17" w:rsidR="00440477" w:rsidRDefault="00002F64" w:rsidP="00BA7D84">
            <w:pPr>
              <w:pStyle w:val="TableText"/>
              <w:rPr>
                <w:ins w:id="4436" w:author="Russ Ott" w:date="2022-04-29T10:09:00Z"/>
              </w:rPr>
            </w:pPr>
            <w:ins w:id="4437" w:author="Russ Ott" w:date="2022-04-29T10:09:00Z">
              <w:r>
                <w:fldChar w:fldCharType="begin"/>
              </w:r>
              <w:r>
                <w:instrText xml:space="preserve"> HYPE</w:instrText>
              </w:r>
              <w:r>
                <w:instrText xml:space="preserve">RLINK \l "C_4515-31270" \h </w:instrText>
              </w:r>
              <w:r>
                <w:fldChar w:fldCharType="separate"/>
              </w:r>
              <w:r w:rsidR="00440477">
                <w:rPr>
                  <w:rStyle w:val="HyperlinkText9pt"/>
                </w:rPr>
                <w:t>4515-31270</w:t>
              </w:r>
              <w:r>
                <w:rPr>
                  <w:rStyle w:val="HyperlinkText9pt"/>
                </w:rPr>
                <w:fldChar w:fldCharType="end"/>
              </w:r>
            </w:ins>
          </w:p>
        </w:tc>
        <w:tc>
          <w:tcPr>
            <w:tcW w:w="2975" w:type="dxa"/>
          </w:tcPr>
          <w:p w14:paraId="00CDB4D2" w14:textId="77777777" w:rsidR="00440477" w:rsidRDefault="00440477" w:rsidP="00BA7D84">
            <w:pPr>
              <w:pStyle w:val="TableText"/>
              <w:rPr>
                <w:ins w:id="4438" w:author="Russ Ott" w:date="2022-04-29T10:09:00Z"/>
              </w:rPr>
            </w:pPr>
            <w:ins w:id="4439" w:author="Russ Ott" w:date="2022-04-29T10:09:00Z">
              <w:r>
                <w:t>urn:oid:2.16.840.1.113883.5.1002 (HL7ActRelationshipType) = REFR</w:t>
              </w:r>
            </w:ins>
          </w:p>
        </w:tc>
      </w:tr>
      <w:tr w:rsidR="00440477" w14:paraId="176AF6CB" w14:textId="77777777" w:rsidTr="00BA7D84">
        <w:trPr>
          <w:jc w:val="center"/>
          <w:ins w:id="4440" w:author="Russ Ott" w:date="2022-04-29T10:09:00Z"/>
        </w:trPr>
        <w:tc>
          <w:tcPr>
            <w:tcW w:w="3345" w:type="dxa"/>
          </w:tcPr>
          <w:p w14:paraId="50DC27F5" w14:textId="77777777" w:rsidR="00440477" w:rsidRDefault="00440477" w:rsidP="00BA7D84">
            <w:pPr>
              <w:pStyle w:val="TableText"/>
              <w:rPr>
                <w:ins w:id="4441" w:author="Russ Ott" w:date="2022-04-29T10:09:00Z"/>
              </w:rPr>
            </w:pPr>
            <w:ins w:id="4442" w:author="Russ Ott" w:date="2022-04-29T10:09:00Z">
              <w:r>
                <w:tab/>
              </w:r>
              <w:r>
                <w:tab/>
                <w:t>act</w:t>
              </w:r>
            </w:ins>
          </w:p>
        </w:tc>
        <w:tc>
          <w:tcPr>
            <w:tcW w:w="720" w:type="dxa"/>
          </w:tcPr>
          <w:p w14:paraId="28F5C5E3" w14:textId="77777777" w:rsidR="00440477" w:rsidRDefault="00440477" w:rsidP="00BA7D84">
            <w:pPr>
              <w:pStyle w:val="TableText"/>
              <w:rPr>
                <w:ins w:id="4443" w:author="Russ Ott" w:date="2022-04-29T10:09:00Z"/>
              </w:rPr>
            </w:pPr>
            <w:ins w:id="4444" w:author="Russ Ott" w:date="2022-04-29T10:09:00Z">
              <w:r>
                <w:t>1..1</w:t>
              </w:r>
            </w:ins>
          </w:p>
        </w:tc>
        <w:tc>
          <w:tcPr>
            <w:tcW w:w="1152" w:type="dxa"/>
          </w:tcPr>
          <w:p w14:paraId="77B54DCF" w14:textId="77777777" w:rsidR="00440477" w:rsidRDefault="00440477" w:rsidP="00BA7D84">
            <w:pPr>
              <w:pStyle w:val="TableText"/>
              <w:rPr>
                <w:ins w:id="4445" w:author="Russ Ott" w:date="2022-04-29T10:09:00Z"/>
              </w:rPr>
            </w:pPr>
            <w:ins w:id="4446" w:author="Russ Ott" w:date="2022-04-29T10:09:00Z">
              <w:r>
                <w:t>SHALL</w:t>
              </w:r>
            </w:ins>
          </w:p>
        </w:tc>
        <w:tc>
          <w:tcPr>
            <w:tcW w:w="864" w:type="dxa"/>
          </w:tcPr>
          <w:p w14:paraId="0176EED2" w14:textId="77777777" w:rsidR="00440477" w:rsidRDefault="00440477" w:rsidP="00BA7D84">
            <w:pPr>
              <w:pStyle w:val="TableText"/>
              <w:rPr>
                <w:ins w:id="4447" w:author="Russ Ott" w:date="2022-04-29T10:09:00Z"/>
              </w:rPr>
            </w:pPr>
          </w:p>
        </w:tc>
        <w:tc>
          <w:tcPr>
            <w:tcW w:w="1104" w:type="dxa"/>
          </w:tcPr>
          <w:p w14:paraId="4AB4A210" w14:textId="041CADBE" w:rsidR="00440477" w:rsidRDefault="00002F64" w:rsidP="00BA7D84">
            <w:pPr>
              <w:pStyle w:val="TableText"/>
              <w:rPr>
                <w:ins w:id="4448" w:author="Russ Ott" w:date="2022-04-29T10:09:00Z"/>
              </w:rPr>
            </w:pPr>
            <w:ins w:id="4449" w:author="Russ Ott" w:date="2022-04-29T10:09:00Z">
              <w:r>
                <w:fldChar w:fldCharType="begin"/>
              </w:r>
              <w:r>
                <w:instrText xml:space="preserve"> HYPERLINK \l "C_4515-31277" \h </w:instrText>
              </w:r>
              <w:r>
                <w:fldChar w:fldCharType="separate"/>
              </w:r>
              <w:r w:rsidR="00440477">
                <w:rPr>
                  <w:rStyle w:val="HyperlinkText9pt"/>
                </w:rPr>
                <w:t>4515-31277</w:t>
              </w:r>
              <w:r>
                <w:rPr>
                  <w:rStyle w:val="HyperlinkText9pt"/>
                </w:rPr>
                <w:fldChar w:fldCharType="end"/>
              </w:r>
            </w:ins>
          </w:p>
        </w:tc>
        <w:tc>
          <w:tcPr>
            <w:tcW w:w="2975" w:type="dxa"/>
          </w:tcPr>
          <w:p w14:paraId="0EBA2D5D" w14:textId="77777777" w:rsidR="00440477" w:rsidRDefault="00440477" w:rsidP="00BA7D84">
            <w:pPr>
              <w:pStyle w:val="TableText"/>
              <w:rPr>
                <w:ins w:id="4450" w:author="Russ Ott" w:date="2022-04-29T10:09:00Z"/>
              </w:rPr>
            </w:pPr>
            <w:ins w:id="4451" w:author="Russ Ott" w:date="2022-04-29T10:09:00Z">
              <w:r>
                <w:t>Encounter Diagnosis (V3) (identifier: urn:hl7ii:2.16.840.1.113883.10.20.22.4.80:2015-08-01</w:t>
              </w:r>
            </w:ins>
          </w:p>
        </w:tc>
      </w:tr>
      <w:tr w:rsidR="00440477" w14:paraId="1B241073" w14:textId="77777777" w:rsidTr="00BA7D84">
        <w:trPr>
          <w:jc w:val="center"/>
          <w:ins w:id="4452" w:author="Russ Ott" w:date="2022-04-29T10:09:00Z"/>
        </w:trPr>
        <w:tc>
          <w:tcPr>
            <w:tcW w:w="3345" w:type="dxa"/>
          </w:tcPr>
          <w:p w14:paraId="7D8A9173" w14:textId="77777777" w:rsidR="00440477" w:rsidRDefault="00440477" w:rsidP="00BA7D84">
            <w:pPr>
              <w:pStyle w:val="TableText"/>
              <w:rPr>
                <w:ins w:id="4453" w:author="Russ Ott" w:date="2022-04-29T10:09:00Z"/>
              </w:rPr>
            </w:pPr>
            <w:ins w:id="4454" w:author="Russ Ott" w:date="2022-04-29T10:09:00Z">
              <w:r>
                <w:tab/>
                <w:t>entryRelationship</w:t>
              </w:r>
            </w:ins>
          </w:p>
        </w:tc>
        <w:tc>
          <w:tcPr>
            <w:tcW w:w="720" w:type="dxa"/>
          </w:tcPr>
          <w:p w14:paraId="47FAE276" w14:textId="77777777" w:rsidR="00440477" w:rsidRDefault="00440477" w:rsidP="00BA7D84">
            <w:pPr>
              <w:pStyle w:val="TableText"/>
              <w:rPr>
                <w:ins w:id="4455" w:author="Russ Ott" w:date="2022-04-29T10:09:00Z"/>
              </w:rPr>
            </w:pPr>
            <w:ins w:id="4456" w:author="Russ Ott" w:date="2022-04-29T10:09:00Z">
              <w:r>
                <w:t>0..*</w:t>
              </w:r>
            </w:ins>
          </w:p>
        </w:tc>
        <w:tc>
          <w:tcPr>
            <w:tcW w:w="1152" w:type="dxa"/>
          </w:tcPr>
          <w:p w14:paraId="7ECEA21A" w14:textId="77777777" w:rsidR="00440477" w:rsidRDefault="00440477" w:rsidP="00BA7D84">
            <w:pPr>
              <w:pStyle w:val="TableText"/>
              <w:rPr>
                <w:ins w:id="4457" w:author="Russ Ott" w:date="2022-04-29T10:09:00Z"/>
              </w:rPr>
            </w:pPr>
            <w:ins w:id="4458" w:author="Russ Ott" w:date="2022-04-29T10:09:00Z">
              <w:r>
                <w:t>MAY</w:t>
              </w:r>
            </w:ins>
          </w:p>
        </w:tc>
        <w:tc>
          <w:tcPr>
            <w:tcW w:w="864" w:type="dxa"/>
          </w:tcPr>
          <w:p w14:paraId="582DCC76" w14:textId="77777777" w:rsidR="00440477" w:rsidRDefault="00440477" w:rsidP="00BA7D84">
            <w:pPr>
              <w:pStyle w:val="TableText"/>
              <w:rPr>
                <w:ins w:id="4459" w:author="Russ Ott" w:date="2022-04-29T10:09:00Z"/>
              </w:rPr>
            </w:pPr>
          </w:p>
        </w:tc>
        <w:tc>
          <w:tcPr>
            <w:tcW w:w="1104" w:type="dxa"/>
          </w:tcPr>
          <w:p w14:paraId="70099F02" w14:textId="5B41F217" w:rsidR="00440477" w:rsidRDefault="00002F64" w:rsidP="00BA7D84">
            <w:pPr>
              <w:pStyle w:val="TableText"/>
              <w:rPr>
                <w:ins w:id="4460" w:author="Russ Ott" w:date="2022-04-29T10:09:00Z"/>
              </w:rPr>
            </w:pPr>
            <w:ins w:id="4461" w:author="Russ Ott" w:date="2022-04-29T10:09:00Z">
              <w:r>
                <w:fldChar w:fldCharType="begin"/>
              </w:r>
              <w:r>
                <w:instrText xml:space="preserve"> HYPERLINK \l "C_4515-31237" \h </w:instrText>
              </w:r>
              <w:r>
                <w:fldChar w:fldCharType="separate"/>
              </w:r>
              <w:r w:rsidR="00440477">
                <w:rPr>
                  <w:rStyle w:val="HyperlinkText9pt"/>
                </w:rPr>
                <w:t>4515-31237</w:t>
              </w:r>
              <w:r>
                <w:rPr>
                  <w:rStyle w:val="HyperlinkText9pt"/>
                </w:rPr>
                <w:fldChar w:fldCharType="end"/>
              </w:r>
            </w:ins>
          </w:p>
        </w:tc>
        <w:tc>
          <w:tcPr>
            <w:tcW w:w="2975" w:type="dxa"/>
          </w:tcPr>
          <w:p w14:paraId="3C260F41" w14:textId="77777777" w:rsidR="00440477" w:rsidRDefault="00440477" w:rsidP="00BA7D84">
            <w:pPr>
              <w:pStyle w:val="TableText"/>
              <w:rPr>
                <w:ins w:id="4462" w:author="Russ Ott" w:date="2022-04-29T10:09:00Z"/>
              </w:rPr>
            </w:pPr>
          </w:p>
        </w:tc>
      </w:tr>
      <w:tr w:rsidR="00440477" w14:paraId="7604DEC4" w14:textId="77777777" w:rsidTr="00BA7D84">
        <w:trPr>
          <w:jc w:val="center"/>
          <w:ins w:id="4463" w:author="Russ Ott" w:date="2022-04-29T10:09:00Z"/>
        </w:trPr>
        <w:tc>
          <w:tcPr>
            <w:tcW w:w="3345" w:type="dxa"/>
          </w:tcPr>
          <w:p w14:paraId="5197CB77" w14:textId="77777777" w:rsidR="00440477" w:rsidRDefault="00440477" w:rsidP="00BA7D84">
            <w:pPr>
              <w:pStyle w:val="TableText"/>
              <w:rPr>
                <w:ins w:id="4464" w:author="Russ Ott" w:date="2022-04-29T10:09:00Z"/>
              </w:rPr>
            </w:pPr>
            <w:ins w:id="4465" w:author="Russ Ott" w:date="2022-04-29T10:09:00Z">
              <w:r>
                <w:tab/>
              </w:r>
              <w:r>
                <w:tab/>
                <w:t>@typeCode</w:t>
              </w:r>
            </w:ins>
          </w:p>
        </w:tc>
        <w:tc>
          <w:tcPr>
            <w:tcW w:w="720" w:type="dxa"/>
          </w:tcPr>
          <w:p w14:paraId="47657D34" w14:textId="77777777" w:rsidR="00440477" w:rsidRDefault="00440477" w:rsidP="00BA7D84">
            <w:pPr>
              <w:pStyle w:val="TableText"/>
              <w:rPr>
                <w:ins w:id="4466" w:author="Russ Ott" w:date="2022-04-29T10:09:00Z"/>
              </w:rPr>
            </w:pPr>
            <w:ins w:id="4467" w:author="Russ Ott" w:date="2022-04-29T10:09:00Z">
              <w:r>
                <w:t>1..1</w:t>
              </w:r>
            </w:ins>
          </w:p>
        </w:tc>
        <w:tc>
          <w:tcPr>
            <w:tcW w:w="1152" w:type="dxa"/>
          </w:tcPr>
          <w:p w14:paraId="1B812017" w14:textId="77777777" w:rsidR="00440477" w:rsidRDefault="00440477" w:rsidP="00BA7D84">
            <w:pPr>
              <w:pStyle w:val="TableText"/>
              <w:rPr>
                <w:ins w:id="4468" w:author="Russ Ott" w:date="2022-04-29T10:09:00Z"/>
              </w:rPr>
            </w:pPr>
            <w:ins w:id="4469" w:author="Russ Ott" w:date="2022-04-29T10:09:00Z">
              <w:r>
                <w:t>SHALL</w:t>
              </w:r>
            </w:ins>
          </w:p>
        </w:tc>
        <w:tc>
          <w:tcPr>
            <w:tcW w:w="864" w:type="dxa"/>
          </w:tcPr>
          <w:p w14:paraId="43B8D0EC" w14:textId="77777777" w:rsidR="00440477" w:rsidRDefault="00440477" w:rsidP="00BA7D84">
            <w:pPr>
              <w:pStyle w:val="TableText"/>
              <w:rPr>
                <w:ins w:id="4470" w:author="Russ Ott" w:date="2022-04-29T10:09:00Z"/>
              </w:rPr>
            </w:pPr>
          </w:p>
        </w:tc>
        <w:tc>
          <w:tcPr>
            <w:tcW w:w="1104" w:type="dxa"/>
          </w:tcPr>
          <w:p w14:paraId="2433BAEA" w14:textId="0BF152AC" w:rsidR="00440477" w:rsidRDefault="00002F64" w:rsidP="00BA7D84">
            <w:pPr>
              <w:pStyle w:val="TableText"/>
              <w:rPr>
                <w:ins w:id="4471" w:author="Russ Ott" w:date="2022-04-29T10:09:00Z"/>
              </w:rPr>
            </w:pPr>
            <w:ins w:id="4472" w:author="Russ Ott" w:date="2022-04-29T10:09:00Z">
              <w:r>
                <w:fldChar w:fldCharType="begin"/>
              </w:r>
              <w:r>
                <w:instrText xml:space="preserve"> HYPERLINK \l "C_4515-31279" \h </w:instrText>
              </w:r>
              <w:r>
                <w:fldChar w:fldCharType="separate"/>
              </w:r>
              <w:r w:rsidR="00440477">
                <w:rPr>
                  <w:rStyle w:val="HyperlinkText9pt"/>
                </w:rPr>
                <w:t>4515-31279</w:t>
              </w:r>
              <w:r>
                <w:rPr>
                  <w:rStyle w:val="HyperlinkText9pt"/>
                </w:rPr>
                <w:fldChar w:fldCharType="end"/>
              </w:r>
            </w:ins>
          </w:p>
        </w:tc>
        <w:tc>
          <w:tcPr>
            <w:tcW w:w="2975" w:type="dxa"/>
          </w:tcPr>
          <w:p w14:paraId="6F9659ED" w14:textId="77777777" w:rsidR="00440477" w:rsidRDefault="00440477" w:rsidP="00BA7D84">
            <w:pPr>
              <w:pStyle w:val="TableText"/>
              <w:rPr>
                <w:ins w:id="4473" w:author="Russ Ott" w:date="2022-04-29T10:09:00Z"/>
              </w:rPr>
            </w:pPr>
            <w:ins w:id="4474" w:author="Russ Ott" w:date="2022-04-29T10:09:00Z">
              <w:r>
                <w:t>urn:oid:2.16.840.1.113883.5.1002 (HL7ActRelationshipType) = REFR</w:t>
              </w:r>
            </w:ins>
          </w:p>
        </w:tc>
      </w:tr>
      <w:tr w:rsidR="00440477" w14:paraId="32C35604" w14:textId="77777777" w:rsidTr="00BA7D84">
        <w:trPr>
          <w:jc w:val="center"/>
          <w:ins w:id="4475" w:author="Russ Ott" w:date="2022-04-29T10:09:00Z"/>
        </w:trPr>
        <w:tc>
          <w:tcPr>
            <w:tcW w:w="3345" w:type="dxa"/>
          </w:tcPr>
          <w:p w14:paraId="33E30734" w14:textId="77777777" w:rsidR="00440477" w:rsidRDefault="00440477" w:rsidP="00BA7D84">
            <w:pPr>
              <w:pStyle w:val="TableText"/>
              <w:rPr>
                <w:ins w:id="4476" w:author="Russ Ott" w:date="2022-04-29T10:09:00Z"/>
              </w:rPr>
            </w:pPr>
            <w:ins w:id="4477" w:author="Russ Ott" w:date="2022-04-29T10:09:00Z">
              <w:r>
                <w:tab/>
              </w:r>
              <w:r>
                <w:tab/>
                <w:t>organizer</w:t>
              </w:r>
            </w:ins>
          </w:p>
        </w:tc>
        <w:tc>
          <w:tcPr>
            <w:tcW w:w="720" w:type="dxa"/>
          </w:tcPr>
          <w:p w14:paraId="2798356D" w14:textId="77777777" w:rsidR="00440477" w:rsidRDefault="00440477" w:rsidP="00BA7D84">
            <w:pPr>
              <w:pStyle w:val="TableText"/>
              <w:rPr>
                <w:ins w:id="4478" w:author="Russ Ott" w:date="2022-04-29T10:09:00Z"/>
              </w:rPr>
            </w:pPr>
            <w:ins w:id="4479" w:author="Russ Ott" w:date="2022-04-29T10:09:00Z">
              <w:r>
                <w:t>1..1</w:t>
              </w:r>
            </w:ins>
          </w:p>
        </w:tc>
        <w:tc>
          <w:tcPr>
            <w:tcW w:w="1152" w:type="dxa"/>
          </w:tcPr>
          <w:p w14:paraId="154660C8" w14:textId="77777777" w:rsidR="00440477" w:rsidRDefault="00440477" w:rsidP="00BA7D84">
            <w:pPr>
              <w:pStyle w:val="TableText"/>
              <w:rPr>
                <w:ins w:id="4480" w:author="Russ Ott" w:date="2022-04-29T10:09:00Z"/>
              </w:rPr>
            </w:pPr>
            <w:ins w:id="4481" w:author="Russ Ott" w:date="2022-04-29T10:09:00Z">
              <w:r>
                <w:t>SHALL</w:t>
              </w:r>
            </w:ins>
          </w:p>
        </w:tc>
        <w:tc>
          <w:tcPr>
            <w:tcW w:w="864" w:type="dxa"/>
          </w:tcPr>
          <w:p w14:paraId="47FB8563" w14:textId="77777777" w:rsidR="00440477" w:rsidRDefault="00440477" w:rsidP="00BA7D84">
            <w:pPr>
              <w:pStyle w:val="TableText"/>
              <w:rPr>
                <w:ins w:id="4482" w:author="Russ Ott" w:date="2022-04-29T10:09:00Z"/>
              </w:rPr>
            </w:pPr>
          </w:p>
        </w:tc>
        <w:tc>
          <w:tcPr>
            <w:tcW w:w="1104" w:type="dxa"/>
          </w:tcPr>
          <w:p w14:paraId="173911AA" w14:textId="43FD3CB1" w:rsidR="00440477" w:rsidRDefault="00002F64" w:rsidP="00BA7D84">
            <w:pPr>
              <w:pStyle w:val="TableText"/>
              <w:rPr>
                <w:ins w:id="4483" w:author="Russ Ott" w:date="2022-04-29T10:09:00Z"/>
              </w:rPr>
            </w:pPr>
            <w:ins w:id="4484" w:author="Russ Ott" w:date="2022-04-29T10:09:00Z">
              <w:r>
                <w:fldChar w:fldCharType="begin"/>
              </w:r>
              <w:r>
                <w:instrText xml:space="preserve"> HYPERLINK \l "C_4515-31280" \h </w:instrText>
              </w:r>
              <w:r>
                <w:fldChar w:fldCharType="separate"/>
              </w:r>
              <w:r w:rsidR="00440477">
                <w:rPr>
                  <w:rStyle w:val="HyperlinkText9pt"/>
                </w:rPr>
                <w:t>4515-31280</w:t>
              </w:r>
              <w:r>
                <w:rPr>
                  <w:rStyle w:val="HyperlinkText9pt"/>
                </w:rPr>
                <w:fldChar w:fldCharType="end"/>
              </w:r>
            </w:ins>
          </w:p>
        </w:tc>
        <w:tc>
          <w:tcPr>
            <w:tcW w:w="2975" w:type="dxa"/>
          </w:tcPr>
          <w:p w14:paraId="0367736A" w14:textId="77777777" w:rsidR="00440477" w:rsidRDefault="00440477" w:rsidP="00BA7D84">
            <w:pPr>
              <w:pStyle w:val="TableText"/>
              <w:rPr>
                <w:ins w:id="4485" w:author="Russ Ott" w:date="2022-04-29T10:09:00Z"/>
              </w:rPr>
            </w:pPr>
            <w:ins w:id="4486" w:author="Russ Ott" w:date="2022-04-29T10:09:00Z">
              <w:r>
                <w:t>Family History Organizer (V3) (identifier: urn:hl7ii:2.16.840.1.113883.10.20.22.4.45:2015-08-01</w:t>
              </w:r>
            </w:ins>
          </w:p>
        </w:tc>
      </w:tr>
      <w:tr w:rsidR="00440477" w14:paraId="62F6CBB1" w14:textId="77777777" w:rsidTr="00BA7D84">
        <w:trPr>
          <w:jc w:val="center"/>
          <w:ins w:id="4487" w:author="Russ Ott" w:date="2022-04-29T10:09:00Z"/>
        </w:trPr>
        <w:tc>
          <w:tcPr>
            <w:tcW w:w="3345" w:type="dxa"/>
          </w:tcPr>
          <w:p w14:paraId="0AC7AD40" w14:textId="77777777" w:rsidR="00440477" w:rsidRDefault="00440477" w:rsidP="00BA7D84">
            <w:pPr>
              <w:pStyle w:val="TableText"/>
              <w:rPr>
                <w:ins w:id="4488" w:author="Russ Ott" w:date="2022-04-29T10:09:00Z"/>
              </w:rPr>
            </w:pPr>
            <w:ins w:id="4489" w:author="Russ Ott" w:date="2022-04-29T10:09:00Z">
              <w:r>
                <w:tab/>
                <w:t>entryRelationship</w:t>
              </w:r>
            </w:ins>
          </w:p>
        </w:tc>
        <w:tc>
          <w:tcPr>
            <w:tcW w:w="720" w:type="dxa"/>
          </w:tcPr>
          <w:p w14:paraId="294E22E7" w14:textId="77777777" w:rsidR="00440477" w:rsidRDefault="00440477" w:rsidP="00BA7D84">
            <w:pPr>
              <w:pStyle w:val="TableText"/>
              <w:rPr>
                <w:ins w:id="4490" w:author="Russ Ott" w:date="2022-04-29T10:09:00Z"/>
              </w:rPr>
            </w:pPr>
            <w:ins w:id="4491" w:author="Russ Ott" w:date="2022-04-29T10:09:00Z">
              <w:r>
                <w:t>0..*</w:t>
              </w:r>
            </w:ins>
          </w:p>
        </w:tc>
        <w:tc>
          <w:tcPr>
            <w:tcW w:w="1152" w:type="dxa"/>
          </w:tcPr>
          <w:p w14:paraId="359DC9AA" w14:textId="77777777" w:rsidR="00440477" w:rsidRDefault="00440477" w:rsidP="00BA7D84">
            <w:pPr>
              <w:pStyle w:val="TableText"/>
              <w:rPr>
                <w:ins w:id="4492" w:author="Russ Ott" w:date="2022-04-29T10:09:00Z"/>
              </w:rPr>
            </w:pPr>
            <w:ins w:id="4493" w:author="Russ Ott" w:date="2022-04-29T10:09:00Z">
              <w:r>
                <w:t>MAY</w:t>
              </w:r>
            </w:ins>
          </w:p>
        </w:tc>
        <w:tc>
          <w:tcPr>
            <w:tcW w:w="864" w:type="dxa"/>
          </w:tcPr>
          <w:p w14:paraId="014E5F1F" w14:textId="77777777" w:rsidR="00440477" w:rsidRDefault="00440477" w:rsidP="00BA7D84">
            <w:pPr>
              <w:pStyle w:val="TableText"/>
              <w:rPr>
                <w:ins w:id="4494" w:author="Russ Ott" w:date="2022-04-29T10:09:00Z"/>
              </w:rPr>
            </w:pPr>
          </w:p>
        </w:tc>
        <w:tc>
          <w:tcPr>
            <w:tcW w:w="1104" w:type="dxa"/>
          </w:tcPr>
          <w:p w14:paraId="36A3CC01" w14:textId="650E3295" w:rsidR="00440477" w:rsidRDefault="00002F64" w:rsidP="00BA7D84">
            <w:pPr>
              <w:pStyle w:val="TableText"/>
              <w:rPr>
                <w:ins w:id="4495" w:author="Russ Ott" w:date="2022-04-29T10:09:00Z"/>
              </w:rPr>
            </w:pPr>
            <w:ins w:id="4496" w:author="Russ Ott" w:date="2022-04-29T10:09:00Z">
              <w:r>
                <w:fldChar w:fldCharType="begin"/>
              </w:r>
              <w:r>
                <w:instrText xml:space="preserve"> HYPERLINK \l "C_4515-31238" \h </w:instrText>
              </w:r>
              <w:r>
                <w:fldChar w:fldCharType="separate"/>
              </w:r>
              <w:r w:rsidR="00440477">
                <w:rPr>
                  <w:rStyle w:val="HyperlinkText9pt"/>
                </w:rPr>
                <w:t>4515-31238</w:t>
              </w:r>
              <w:r>
                <w:rPr>
                  <w:rStyle w:val="HyperlinkText9pt"/>
                </w:rPr>
                <w:fldChar w:fldCharType="end"/>
              </w:r>
            </w:ins>
          </w:p>
        </w:tc>
        <w:tc>
          <w:tcPr>
            <w:tcW w:w="2975" w:type="dxa"/>
          </w:tcPr>
          <w:p w14:paraId="44D60E7E" w14:textId="77777777" w:rsidR="00440477" w:rsidRDefault="00440477" w:rsidP="00BA7D84">
            <w:pPr>
              <w:pStyle w:val="TableText"/>
              <w:rPr>
                <w:ins w:id="4497" w:author="Russ Ott" w:date="2022-04-29T10:09:00Z"/>
              </w:rPr>
            </w:pPr>
          </w:p>
        </w:tc>
      </w:tr>
      <w:tr w:rsidR="00440477" w14:paraId="6C88755B" w14:textId="77777777" w:rsidTr="00BA7D84">
        <w:trPr>
          <w:jc w:val="center"/>
          <w:ins w:id="4498" w:author="Russ Ott" w:date="2022-04-29T10:09:00Z"/>
        </w:trPr>
        <w:tc>
          <w:tcPr>
            <w:tcW w:w="3345" w:type="dxa"/>
          </w:tcPr>
          <w:p w14:paraId="30F12FED" w14:textId="77777777" w:rsidR="00440477" w:rsidRDefault="00440477" w:rsidP="00BA7D84">
            <w:pPr>
              <w:pStyle w:val="TableText"/>
              <w:rPr>
                <w:ins w:id="4499" w:author="Russ Ott" w:date="2022-04-29T10:09:00Z"/>
              </w:rPr>
            </w:pPr>
            <w:ins w:id="4500" w:author="Russ Ott" w:date="2022-04-29T10:09:00Z">
              <w:r>
                <w:tab/>
              </w:r>
              <w:r>
                <w:tab/>
                <w:t>@typeCode</w:t>
              </w:r>
            </w:ins>
          </w:p>
        </w:tc>
        <w:tc>
          <w:tcPr>
            <w:tcW w:w="720" w:type="dxa"/>
          </w:tcPr>
          <w:p w14:paraId="2FC85CC8" w14:textId="77777777" w:rsidR="00440477" w:rsidRDefault="00440477" w:rsidP="00BA7D84">
            <w:pPr>
              <w:pStyle w:val="TableText"/>
              <w:rPr>
                <w:ins w:id="4501" w:author="Russ Ott" w:date="2022-04-29T10:09:00Z"/>
              </w:rPr>
            </w:pPr>
            <w:ins w:id="4502" w:author="Russ Ott" w:date="2022-04-29T10:09:00Z">
              <w:r>
                <w:t>1..1</w:t>
              </w:r>
            </w:ins>
          </w:p>
        </w:tc>
        <w:tc>
          <w:tcPr>
            <w:tcW w:w="1152" w:type="dxa"/>
          </w:tcPr>
          <w:p w14:paraId="349C3BA6" w14:textId="77777777" w:rsidR="00440477" w:rsidRDefault="00440477" w:rsidP="00BA7D84">
            <w:pPr>
              <w:pStyle w:val="TableText"/>
              <w:rPr>
                <w:ins w:id="4503" w:author="Russ Ott" w:date="2022-04-29T10:09:00Z"/>
              </w:rPr>
            </w:pPr>
            <w:ins w:id="4504" w:author="Russ Ott" w:date="2022-04-29T10:09:00Z">
              <w:r>
                <w:t>SHALL</w:t>
              </w:r>
            </w:ins>
          </w:p>
        </w:tc>
        <w:tc>
          <w:tcPr>
            <w:tcW w:w="864" w:type="dxa"/>
          </w:tcPr>
          <w:p w14:paraId="68A924B9" w14:textId="77777777" w:rsidR="00440477" w:rsidRDefault="00440477" w:rsidP="00BA7D84">
            <w:pPr>
              <w:pStyle w:val="TableText"/>
              <w:rPr>
                <w:ins w:id="4505" w:author="Russ Ott" w:date="2022-04-29T10:09:00Z"/>
              </w:rPr>
            </w:pPr>
          </w:p>
        </w:tc>
        <w:tc>
          <w:tcPr>
            <w:tcW w:w="1104" w:type="dxa"/>
          </w:tcPr>
          <w:p w14:paraId="3BF2A9BE" w14:textId="6CB767A0" w:rsidR="00440477" w:rsidRDefault="00002F64" w:rsidP="00BA7D84">
            <w:pPr>
              <w:pStyle w:val="TableText"/>
              <w:rPr>
                <w:ins w:id="4506" w:author="Russ Ott" w:date="2022-04-29T10:09:00Z"/>
              </w:rPr>
            </w:pPr>
            <w:ins w:id="4507" w:author="Russ Ott" w:date="2022-04-29T10:09:00Z">
              <w:r>
                <w:fldChar w:fldCharType="begin"/>
              </w:r>
              <w:r>
                <w:instrText xml:space="preserve"> HYPERLINK \l "C_4515-31282" \h </w:instrText>
              </w:r>
              <w:r>
                <w:fldChar w:fldCharType="separate"/>
              </w:r>
              <w:r w:rsidR="00440477">
                <w:rPr>
                  <w:rStyle w:val="HyperlinkText9pt"/>
                </w:rPr>
                <w:t>4515-31282</w:t>
              </w:r>
              <w:r>
                <w:rPr>
                  <w:rStyle w:val="HyperlinkText9pt"/>
                </w:rPr>
                <w:fldChar w:fldCharType="end"/>
              </w:r>
            </w:ins>
          </w:p>
        </w:tc>
        <w:tc>
          <w:tcPr>
            <w:tcW w:w="2975" w:type="dxa"/>
          </w:tcPr>
          <w:p w14:paraId="6766C460" w14:textId="77777777" w:rsidR="00440477" w:rsidRDefault="00440477" w:rsidP="00BA7D84">
            <w:pPr>
              <w:pStyle w:val="TableText"/>
              <w:rPr>
                <w:ins w:id="4508" w:author="Russ Ott" w:date="2022-04-29T10:09:00Z"/>
              </w:rPr>
            </w:pPr>
            <w:ins w:id="4509" w:author="Russ Ott" w:date="2022-04-29T10:09:00Z">
              <w:r>
                <w:t>urn:oid:2.16.840.1.113883.5.1002 (HL7ActRelationshipType) = REFR</w:t>
              </w:r>
            </w:ins>
          </w:p>
        </w:tc>
      </w:tr>
      <w:tr w:rsidR="00440477" w14:paraId="3435C6A7" w14:textId="77777777" w:rsidTr="00BA7D84">
        <w:trPr>
          <w:jc w:val="center"/>
          <w:ins w:id="4510" w:author="Russ Ott" w:date="2022-04-29T10:09:00Z"/>
        </w:trPr>
        <w:tc>
          <w:tcPr>
            <w:tcW w:w="3345" w:type="dxa"/>
          </w:tcPr>
          <w:p w14:paraId="4A0B2622" w14:textId="77777777" w:rsidR="00440477" w:rsidRDefault="00440477" w:rsidP="00BA7D84">
            <w:pPr>
              <w:pStyle w:val="TableText"/>
              <w:rPr>
                <w:ins w:id="4511" w:author="Russ Ott" w:date="2022-04-29T10:09:00Z"/>
              </w:rPr>
            </w:pPr>
            <w:ins w:id="4512" w:author="Russ Ott" w:date="2022-04-29T10:09:00Z">
              <w:r>
                <w:tab/>
              </w:r>
              <w:r>
                <w:tab/>
                <w:t>observation</w:t>
              </w:r>
            </w:ins>
          </w:p>
        </w:tc>
        <w:tc>
          <w:tcPr>
            <w:tcW w:w="720" w:type="dxa"/>
          </w:tcPr>
          <w:p w14:paraId="28C2CCC8" w14:textId="77777777" w:rsidR="00440477" w:rsidRDefault="00440477" w:rsidP="00BA7D84">
            <w:pPr>
              <w:pStyle w:val="TableText"/>
              <w:rPr>
                <w:ins w:id="4513" w:author="Russ Ott" w:date="2022-04-29T10:09:00Z"/>
              </w:rPr>
            </w:pPr>
            <w:ins w:id="4514" w:author="Russ Ott" w:date="2022-04-29T10:09:00Z">
              <w:r>
                <w:t>1..1</w:t>
              </w:r>
            </w:ins>
          </w:p>
        </w:tc>
        <w:tc>
          <w:tcPr>
            <w:tcW w:w="1152" w:type="dxa"/>
          </w:tcPr>
          <w:p w14:paraId="5436D3BF" w14:textId="77777777" w:rsidR="00440477" w:rsidRDefault="00440477" w:rsidP="00BA7D84">
            <w:pPr>
              <w:pStyle w:val="TableText"/>
              <w:rPr>
                <w:ins w:id="4515" w:author="Russ Ott" w:date="2022-04-29T10:09:00Z"/>
              </w:rPr>
            </w:pPr>
            <w:ins w:id="4516" w:author="Russ Ott" w:date="2022-04-29T10:09:00Z">
              <w:r>
                <w:t>SHALL</w:t>
              </w:r>
            </w:ins>
          </w:p>
        </w:tc>
        <w:tc>
          <w:tcPr>
            <w:tcW w:w="864" w:type="dxa"/>
          </w:tcPr>
          <w:p w14:paraId="56661DFA" w14:textId="77777777" w:rsidR="00440477" w:rsidRDefault="00440477" w:rsidP="00BA7D84">
            <w:pPr>
              <w:pStyle w:val="TableText"/>
              <w:rPr>
                <w:ins w:id="4517" w:author="Russ Ott" w:date="2022-04-29T10:09:00Z"/>
              </w:rPr>
            </w:pPr>
          </w:p>
        </w:tc>
        <w:tc>
          <w:tcPr>
            <w:tcW w:w="1104" w:type="dxa"/>
          </w:tcPr>
          <w:p w14:paraId="2698E6A0" w14:textId="530F5BBC" w:rsidR="00440477" w:rsidRDefault="00002F64" w:rsidP="00BA7D84">
            <w:pPr>
              <w:pStyle w:val="TableText"/>
              <w:rPr>
                <w:ins w:id="4518" w:author="Russ Ott" w:date="2022-04-29T10:09:00Z"/>
              </w:rPr>
            </w:pPr>
            <w:ins w:id="4519" w:author="Russ Ott" w:date="2022-04-29T10:09:00Z">
              <w:r>
                <w:fldChar w:fldCharType="begin"/>
              </w:r>
              <w:r>
                <w:instrText xml:space="preserve"> HYPERLINK \l "C_4515-31283" \h </w:instrText>
              </w:r>
              <w:r>
                <w:fldChar w:fldCharType="separate"/>
              </w:r>
              <w:r w:rsidR="00440477">
                <w:rPr>
                  <w:rStyle w:val="HyperlinkText9pt"/>
                </w:rPr>
                <w:t>4515-31283</w:t>
              </w:r>
              <w:r>
                <w:rPr>
                  <w:rStyle w:val="HyperlinkText9pt"/>
                </w:rPr>
                <w:fldChar w:fldCharType="end"/>
              </w:r>
            </w:ins>
          </w:p>
        </w:tc>
        <w:tc>
          <w:tcPr>
            <w:tcW w:w="2975" w:type="dxa"/>
          </w:tcPr>
          <w:p w14:paraId="52D443B1" w14:textId="77777777" w:rsidR="00440477" w:rsidRDefault="00440477" w:rsidP="00BA7D84">
            <w:pPr>
              <w:pStyle w:val="TableText"/>
              <w:rPr>
                <w:ins w:id="4520" w:author="Russ Ott" w:date="2022-04-29T10:09:00Z"/>
              </w:rPr>
            </w:pPr>
            <w:ins w:id="4521" w:author="Russ Ott" w:date="2022-04-29T10:09:00Z">
              <w:r>
                <w:t>Functional Status Observation (V2) (identifier: urn:hl7ii:2.16.840.1.113883.10.20.22.4.67:2014-06-09</w:t>
              </w:r>
            </w:ins>
          </w:p>
        </w:tc>
      </w:tr>
      <w:tr w:rsidR="00440477" w14:paraId="40D572A5" w14:textId="77777777" w:rsidTr="00BA7D84">
        <w:trPr>
          <w:jc w:val="center"/>
          <w:ins w:id="4522" w:author="Russ Ott" w:date="2022-04-29T10:09:00Z"/>
        </w:trPr>
        <w:tc>
          <w:tcPr>
            <w:tcW w:w="3345" w:type="dxa"/>
          </w:tcPr>
          <w:p w14:paraId="0E12B6FC" w14:textId="77777777" w:rsidR="00440477" w:rsidRDefault="00440477" w:rsidP="00BA7D84">
            <w:pPr>
              <w:pStyle w:val="TableText"/>
              <w:rPr>
                <w:ins w:id="4523" w:author="Russ Ott" w:date="2022-04-29T10:09:00Z"/>
              </w:rPr>
            </w:pPr>
            <w:ins w:id="4524" w:author="Russ Ott" w:date="2022-04-29T10:09:00Z">
              <w:r>
                <w:tab/>
                <w:t>entryRelationship</w:t>
              </w:r>
            </w:ins>
          </w:p>
        </w:tc>
        <w:tc>
          <w:tcPr>
            <w:tcW w:w="720" w:type="dxa"/>
          </w:tcPr>
          <w:p w14:paraId="7F028B81" w14:textId="77777777" w:rsidR="00440477" w:rsidRDefault="00440477" w:rsidP="00BA7D84">
            <w:pPr>
              <w:pStyle w:val="TableText"/>
              <w:rPr>
                <w:ins w:id="4525" w:author="Russ Ott" w:date="2022-04-29T10:09:00Z"/>
              </w:rPr>
            </w:pPr>
            <w:ins w:id="4526" w:author="Russ Ott" w:date="2022-04-29T10:09:00Z">
              <w:r>
                <w:t>0..*</w:t>
              </w:r>
            </w:ins>
          </w:p>
        </w:tc>
        <w:tc>
          <w:tcPr>
            <w:tcW w:w="1152" w:type="dxa"/>
          </w:tcPr>
          <w:p w14:paraId="1FAEC947" w14:textId="77777777" w:rsidR="00440477" w:rsidRDefault="00440477" w:rsidP="00BA7D84">
            <w:pPr>
              <w:pStyle w:val="TableText"/>
              <w:rPr>
                <w:ins w:id="4527" w:author="Russ Ott" w:date="2022-04-29T10:09:00Z"/>
              </w:rPr>
            </w:pPr>
            <w:ins w:id="4528" w:author="Russ Ott" w:date="2022-04-29T10:09:00Z">
              <w:r>
                <w:t>MAY</w:t>
              </w:r>
            </w:ins>
          </w:p>
        </w:tc>
        <w:tc>
          <w:tcPr>
            <w:tcW w:w="864" w:type="dxa"/>
          </w:tcPr>
          <w:p w14:paraId="0F6C748C" w14:textId="77777777" w:rsidR="00440477" w:rsidRDefault="00440477" w:rsidP="00BA7D84">
            <w:pPr>
              <w:pStyle w:val="TableText"/>
              <w:rPr>
                <w:ins w:id="4529" w:author="Russ Ott" w:date="2022-04-29T10:09:00Z"/>
              </w:rPr>
            </w:pPr>
          </w:p>
        </w:tc>
        <w:tc>
          <w:tcPr>
            <w:tcW w:w="1104" w:type="dxa"/>
          </w:tcPr>
          <w:p w14:paraId="4EBFEAD6" w14:textId="0F3F29D2" w:rsidR="00440477" w:rsidRDefault="00002F64" w:rsidP="00BA7D84">
            <w:pPr>
              <w:pStyle w:val="TableText"/>
              <w:rPr>
                <w:ins w:id="4530" w:author="Russ Ott" w:date="2022-04-29T10:09:00Z"/>
              </w:rPr>
            </w:pPr>
            <w:ins w:id="4531" w:author="Russ Ott" w:date="2022-04-29T10:09:00Z">
              <w:r>
                <w:fldChar w:fldCharType="begin"/>
              </w:r>
              <w:r>
                <w:instrText xml:space="preserve"> HYPERLINK \l "C_4515-31241" \h </w:instrText>
              </w:r>
              <w:r>
                <w:fldChar w:fldCharType="separate"/>
              </w:r>
              <w:r w:rsidR="00440477">
                <w:rPr>
                  <w:rStyle w:val="HyperlinkText9pt"/>
                </w:rPr>
                <w:t>4515-31241</w:t>
              </w:r>
              <w:r>
                <w:rPr>
                  <w:rStyle w:val="HyperlinkText9pt"/>
                </w:rPr>
                <w:fldChar w:fldCharType="end"/>
              </w:r>
            </w:ins>
          </w:p>
        </w:tc>
        <w:tc>
          <w:tcPr>
            <w:tcW w:w="2975" w:type="dxa"/>
          </w:tcPr>
          <w:p w14:paraId="33A0F4A0" w14:textId="77777777" w:rsidR="00440477" w:rsidRDefault="00440477" w:rsidP="00BA7D84">
            <w:pPr>
              <w:pStyle w:val="TableText"/>
              <w:rPr>
                <w:ins w:id="4532" w:author="Russ Ott" w:date="2022-04-29T10:09:00Z"/>
              </w:rPr>
            </w:pPr>
          </w:p>
        </w:tc>
      </w:tr>
      <w:tr w:rsidR="00440477" w14:paraId="449F4821" w14:textId="77777777" w:rsidTr="00BA7D84">
        <w:trPr>
          <w:jc w:val="center"/>
          <w:ins w:id="4533" w:author="Russ Ott" w:date="2022-04-29T10:09:00Z"/>
        </w:trPr>
        <w:tc>
          <w:tcPr>
            <w:tcW w:w="3345" w:type="dxa"/>
          </w:tcPr>
          <w:p w14:paraId="579BF995" w14:textId="77777777" w:rsidR="00440477" w:rsidRDefault="00440477" w:rsidP="00BA7D84">
            <w:pPr>
              <w:pStyle w:val="TableText"/>
              <w:rPr>
                <w:ins w:id="4534" w:author="Russ Ott" w:date="2022-04-29T10:09:00Z"/>
              </w:rPr>
            </w:pPr>
            <w:ins w:id="4535" w:author="Russ Ott" w:date="2022-04-29T10:09:00Z">
              <w:r>
                <w:tab/>
              </w:r>
              <w:r>
                <w:tab/>
                <w:t>@typeCode</w:t>
              </w:r>
            </w:ins>
          </w:p>
        </w:tc>
        <w:tc>
          <w:tcPr>
            <w:tcW w:w="720" w:type="dxa"/>
          </w:tcPr>
          <w:p w14:paraId="15C2BA93" w14:textId="77777777" w:rsidR="00440477" w:rsidRDefault="00440477" w:rsidP="00BA7D84">
            <w:pPr>
              <w:pStyle w:val="TableText"/>
              <w:rPr>
                <w:ins w:id="4536" w:author="Russ Ott" w:date="2022-04-29T10:09:00Z"/>
              </w:rPr>
            </w:pPr>
            <w:ins w:id="4537" w:author="Russ Ott" w:date="2022-04-29T10:09:00Z">
              <w:r>
                <w:t>1..1</w:t>
              </w:r>
            </w:ins>
          </w:p>
        </w:tc>
        <w:tc>
          <w:tcPr>
            <w:tcW w:w="1152" w:type="dxa"/>
          </w:tcPr>
          <w:p w14:paraId="6A7C4D07" w14:textId="77777777" w:rsidR="00440477" w:rsidRDefault="00440477" w:rsidP="00BA7D84">
            <w:pPr>
              <w:pStyle w:val="TableText"/>
              <w:rPr>
                <w:ins w:id="4538" w:author="Russ Ott" w:date="2022-04-29T10:09:00Z"/>
              </w:rPr>
            </w:pPr>
            <w:ins w:id="4539" w:author="Russ Ott" w:date="2022-04-29T10:09:00Z">
              <w:r>
                <w:t>SHALL</w:t>
              </w:r>
            </w:ins>
          </w:p>
        </w:tc>
        <w:tc>
          <w:tcPr>
            <w:tcW w:w="864" w:type="dxa"/>
          </w:tcPr>
          <w:p w14:paraId="3DA3E527" w14:textId="77777777" w:rsidR="00440477" w:rsidRDefault="00440477" w:rsidP="00BA7D84">
            <w:pPr>
              <w:pStyle w:val="TableText"/>
              <w:rPr>
                <w:ins w:id="4540" w:author="Russ Ott" w:date="2022-04-29T10:09:00Z"/>
              </w:rPr>
            </w:pPr>
          </w:p>
        </w:tc>
        <w:tc>
          <w:tcPr>
            <w:tcW w:w="1104" w:type="dxa"/>
          </w:tcPr>
          <w:p w14:paraId="539ADA50" w14:textId="05340DB2" w:rsidR="00440477" w:rsidRDefault="00002F64" w:rsidP="00BA7D84">
            <w:pPr>
              <w:pStyle w:val="TableText"/>
              <w:rPr>
                <w:ins w:id="4541" w:author="Russ Ott" w:date="2022-04-29T10:09:00Z"/>
              </w:rPr>
            </w:pPr>
            <w:ins w:id="4542" w:author="Russ Ott" w:date="2022-04-29T10:09:00Z">
              <w:r>
                <w:fldChar w:fldCharType="begin"/>
              </w:r>
              <w:r>
                <w:instrText xml:space="preserve"> HYPERLINK \l "C_4515-31291" \h </w:instrText>
              </w:r>
              <w:r>
                <w:fldChar w:fldCharType="separate"/>
              </w:r>
              <w:r w:rsidR="00440477">
                <w:rPr>
                  <w:rStyle w:val="HyperlinkText9pt"/>
                </w:rPr>
                <w:t>4515-31291</w:t>
              </w:r>
              <w:r>
                <w:rPr>
                  <w:rStyle w:val="HyperlinkText9pt"/>
                </w:rPr>
                <w:fldChar w:fldCharType="end"/>
              </w:r>
            </w:ins>
          </w:p>
        </w:tc>
        <w:tc>
          <w:tcPr>
            <w:tcW w:w="2975" w:type="dxa"/>
          </w:tcPr>
          <w:p w14:paraId="76B62466" w14:textId="77777777" w:rsidR="00440477" w:rsidRDefault="00440477" w:rsidP="00BA7D84">
            <w:pPr>
              <w:pStyle w:val="TableText"/>
              <w:rPr>
                <w:ins w:id="4543" w:author="Russ Ott" w:date="2022-04-29T10:09:00Z"/>
              </w:rPr>
            </w:pPr>
            <w:ins w:id="4544" w:author="Russ Ott" w:date="2022-04-29T10:09:00Z">
              <w:r>
                <w:t>urn:oid:2.16.840.1.113883.5.1002 (HL7ActRelationshipType) = REFR</w:t>
              </w:r>
            </w:ins>
          </w:p>
        </w:tc>
      </w:tr>
      <w:tr w:rsidR="00440477" w14:paraId="042A2951" w14:textId="77777777" w:rsidTr="00BA7D84">
        <w:trPr>
          <w:jc w:val="center"/>
          <w:ins w:id="4545" w:author="Russ Ott" w:date="2022-04-29T10:09:00Z"/>
        </w:trPr>
        <w:tc>
          <w:tcPr>
            <w:tcW w:w="3345" w:type="dxa"/>
          </w:tcPr>
          <w:p w14:paraId="2D9EE332" w14:textId="77777777" w:rsidR="00440477" w:rsidRDefault="00440477" w:rsidP="00BA7D84">
            <w:pPr>
              <w:pStyle w:val="TableText"/>
              <w:rPr>
                <w:ins w:id="4546" w:author="Russ Ott" w:date="2022-04-29T10:09:00Z"/>
              </w:rPr>
            </w:pPr>
            <w:ins w:id="4547" w:author="Russ Ott" w:date="2022-04-29T10:09:00Z">
              <w:r>
                <w:tab/>
              </w:r>
              <w:r>
                <w:tab/>
                <w:t>act</w:t>
              </w:r>
            </w:ins>
          </w:p>
        </w:tc>
        <w:tc>
          <w:tcPr>
            <w:tcW w:w="720" w:type="dxa"/>
          </w:tcPr>
          <w:p w14:paraId="437EBA66" w14:textId="77777777" w:rsidR="00440477" w:rsidRDefault="00440477" w:rsidP="00BA7D84">
            <w:pPr>
              <w:pStyle w:val="TableText"/>
              <w:rPr>
                <w:ins w:id="4548" w:author="Russ Ott" w:date="2022-04-29T10:09:00Z"/>
              </w:rPr>
            </w:pPr>
            <w:ins w:id="4549" w:author="Russ Ott" w:date="2022-04-29T10:09:00Z">
              <w:r>
                <w:t>1..1</w:t>
              </w:r>
            </w:ins>
          </w:p>
        </w:tc>
        <w:tc>
          <w:tcPr>
            <w:tcW w:w="1152" w:type="dxa"/>
          </w:tcPr>
          <w:p w14:paraId="6FC1AE99" w14:textId="77777777" w:rsidR="00440477" w:rsidRDefault="00440477" w:rsidP="00BA7D84">
            <w:pPr>
              <w:pStyle w:val="TableText"/>
              <w:rPr>
                <w:ins w:id="4550" w:author="Russ Ott" w:date="2022-04-29T10:09:00Z"/>
              </w:rPr>
            </w:pPr>
            <w:ins w:id="4551" w:author="Russ Ott" w:date="2022-04-29T10:09:00Z">
              <w:r>
                <w:t>SHALL</w:t>
              </w:r>
            </w:ins>
          </w:p>
        </w:tc>
        <w:tc>
          <w:tcPr>
            <w:tcW w:w="864" w:type="dxa"/>
          </w:tcPr>
          <w:p w14:paraId="745411B9" w14:textId="77777777" w:rsidR="00440477" w:rsidRDefault="00440477" w:rsidP="00BA7D84">
            <w:pPr>
              <w:pStyle w:val="TableText"/>
              <w:rPr>
                <w:ins w:id="4552" w:author="Russ Ott" w:date="2022-04-29T10:09:00Z"/>
              </w:rPr>
            </w:pPr>
          </w:p>
        </w:tc>
        <w:tc>
          <w:tcPr>
            <w:tcW w:w="1104" w:type="dxa"/>
          </w:tcPr>
          <w:p w14:paraId="5838E702" w14:textId="38FE262E" w:rsidR="00440477" w:rsidRDefault="00002F64" w:rsidP="00BA7D84">
            <w:pPr>
              <w:pStyle w:val="TableText"/>
              <w:rPr>
                <w:ins w:id="4553" w:author="Russ Ott" w:date="2022-04-29T10:09:00Z"/>
              </w:rPr>
            </w:pPr>
            <w:ins w:id="4554" w:author="Russ Ott" w:date="2022-04-29T10:09:00Z">
              <w:r>
                <w:fldChar w:fldCharType="begin"/>
              </w:r>
              <w:r>
                <w:instrText xml:space="preserve"> HYPERLINK \l "C_4515-31292" \h </w:instrText>
              </w:r>
              <w:r>
                <w:fldChar w:fldCharType="separate"/>
              </w:r>
              <w:r w:rsidR="00440477">
                <w:rPr>
                  <w:rStyle w:val="HyperlinkText9pt"/>
                </w:rPr>
                <w:t>4515-31292</w:t>
              </w:r>
              <w:r>
                <w:rPr>
                  <w:rStyle w:val="HyperlinkText9pt"/>
                </w:rPr>
                <w:fldChar w:fldCharType="end"/>
              </w:r>
            </w:ins>
          </w:p>
        </w:tc>
        <w:tc>
          <w:tcPr>
            <w:tcW w:w="2975" w:type="dxa"/>
          </w:tcPr>
          <w:p w14:paraId="1A031ADC" w14:textId="77777777" w:rsidR="00440477" w:rsidRDefault="00440477" w:rsidP="00BA7D84">
            <w:pPr>
              <w:pStyle w:val="TableText"/>
              <w:rPr>
                <w:ins w:id="4555" w:author="Russ Ott" w:date="2022-04-29T10:09:00Z"/>
              </w:rPr>
            </w:pPr>
            <w:ins w:id="4556" w:author="Russ Ott" w:date="2022-04-29T10:09:00Z">
              <w:r>
                <w:t>Hospital Admission Diagnosis (V3) (identifier: urn:hl7ii:2.16.840.1.113883.10.20.22.4.34:2015-08-01</w:t>
              </w:r>
            </w:ins>
          </w:p>
        </w:tc>
      </w:tr>
      <w:tr w:rsidR="00440477" w14:paraId="5833778C" w14:textId="77777777" w:rsidTr="00BA7D84">
        <w:trPr>
          <w:jc w:val="center"/>
          <w:ins w:id="4557" w:author="Russ Ott" w:date="2022-04-29T10:09:00Z"/>
        </w:trPr>
        <w:tc>
          <w:tcPr>
            <w:tcW w:w="3345" w:type="dxa"/>
          </w:tcPr>
          <w:p w14:paraId="607FAF29" w14:textId="77777777" w:rsidR="00440477" w:rsidRDefault="00440477" w:rsidP="00BA7D84">
            <w:pPr>
              <w:pStyle w:val="TableText"/>
              <w:rPr>
                <w:ins w:id="4558" w:author="Russ Ott" w:date="2022-04-29T10:09:00Z"/>
              </w:rPr>
            </w:pPr>
            <w:ins w:id="4559" w:author="Russ Ott" w:date="2022-04-29T10:09:00Z">
              <w:r>
                <w:tab/>
                <w:t>entryRelationship</w:t>
              </w:r>
            </w:ins>
          </w:p>
        </w:tc>
        <w:tc>
          <w:tcPr>
            <w:tcW w:w="720" w:type="dxa"/>
          </w:tcPr>
          <w:p w14:paraId="1D6FB494" w14:textId="77777777" w:rsidR="00440477" w:rsidRDefault="00440477" w:rsidP="00BA7D84">
            <w:pPr>
              <w:pStyle w:val="TableText"/>
              <w:rPr>
                <w:ins w:id="4560" w:author="Russ Ott" w:date="2022-04-29T10:09:00Z"/>
              </w:rPr>
            </w:pPr>
            <w:ins w:id="4561" w:author="Russ Ott" w:date="2022-04-29T10:09:00Z">
              <w:r>
                <w:t>0..*</w:t>
              </w:r>
            </w:ins>
          </w:p>
        </w:tc>
        <w:tc>
          <w:tcPr>
            <w:tcW w:w="1152" w:type="dxa"/>
          </w:tcPr>
          <w:p w14:paraId="616F4ED5" w14:textId="77777777" w:rsidR="00440477" w:rsidRDefault="00440477" w:rsidP="00BA7D84">
            <w:pPr>
              <w:pStyle w:val="TableText"/>
              <w:rPr>
                <w:ins w:id="4562" w:author="Russ Ott" w:date="2022-04-29T10:09:00Z"/>
              </w:rPr>
            </w:pPr>
            <w:ins w:id="4563" w:author="Russ Ott" w:date="2022-04-29T10:09:00Z">
              <w:r>
                <w:t>MAY</w:t>
              </w:r>
            </w:ins>
          </w:p>
        </w:tc>
        <w:tc>
          <w:tcPr>
            <w:tcW w:w="864" w:type="dxa"/>
          </w:tcPr>
          <w:p w14:paraId="06301CA5" w14:textId="77777777" w:rsidR="00440477" w:rsidRDefault="00440477" w:rsidP="00BA7D84">
            <w:pPr>
              <w:pStyle w:val="TableText"/>
              <w:rPr>
                <w:ins w:id="4564" w:author="Russ Ott" w:date="2022-04-29T10:09:00Z"/>
              </w:rPr>
            </w:pPr>
          </w:p>
        </w:tc>
        <w:tc>
          <w:tcPr>
            <w:tcW w:w="1104" w:type="dxa"/>
          </w:tcPr>
          <w:p w14:paraId="7EC7A28E" w14:textId="090B7540" w:rsidR="00440477" w:rsidRDefault="00002F64" w:rsidP="00BA7D84">
            <w:pPr>
              <w:pStyle w:val="TableText"/>
              <w:rPr>
                <w:ins w:id="4565" w:author="Russ Ott" w:date="2022-04-29T10:09:00Z"/>
              </w:rPr>
            </w:pPr>
            <w:ins w:id="4566" w:author="Russ Ott" w:date="2022-04-29T10:09:00Z">
              <w:r>
                <w:fldChar w:fldCharType="begin"/>
              </w:r>
              <w:r>
                <w:instrText xml:space="preserve"> HYPERLINK \l "C_4515-31244" \h </w:instrText>
              </w:r>
              <w:r>
                <w:fldChar w:fldCharType="separate"/>
              </w:r>
              <w:r w:rsidR="00440477">
                <w:rPr>
                  <w:rStyle w:val="HyperlinkText9pt"/>
                </w:rPr>
                <w:t>4515-31244</w:t>
              </w:r>
              <w:r>
                <w:rPr>
                  <w:rStyle w:val="HyperlinkText9pt"/>
                </w:rPr>
                <w:fldChar w:fldCharType="end"/>
              </w:r>
            </w:ins>
          </w:p>
        </w:tc>
        <w:tc>
          <w:tcPr>
            <w:tcW w:w="2975" w:type="dxa"/>
          </w:tcPr>
          <w:p w14:paraId="4BB41FC4" w14:textId="77777777" w:rsidR="00440477" w:rsidRDefault="00440477" w:rsidP="00BA7D84">
            <w:pPr>
              <w:pStyle w:val="TableText"/>
              <w:rPr>
                <w:ins w:id="4567" w:author="Russ Ott" w:date="2022-04-29T10:09:00Z"/>
              </w:rPr>
            </w:pPr>
          </w:p>
        </w:tc>
      </w:tr>
      <w:tr w:rsidR="00440477" w14:paraId="2A443800" w14:textId="77777777" w:rsidTr="00BA7D84">
        <w:trPr>
          <w:jc w:val="center"/>
          <w:ins w:id="4568" w:author="Russ Ott" w:date="2022-04-29T10:09:00Z"/>
        </w:trPr>
        <w:tc>
          <w:tcPr>
            <w:tcW w:w="3345" w:type="dxa"/>
          </w:tcPr>
          <w:p w14:paraId="497E0B6D" w14:textId="77777777" w:rsidR="00440477" w:rsidRDefault="00440477" w:rsidP="00BA7D84">
            <w:pPr>
              <w:pStyle w:val="TableText"/>
              <w:rPr>
                <w:ins w:id="4569" w:author="Russ Ott" w:date="2022-04-29T10:09:00Z"/>
              </w:rPr>
            </w:pPr>
            <w:ins w:id="4570" w:author="Russ Ott" w:date="2022-04-29T10:09:00Z">
              <w:r>
                <w:tab/>
              </w:r>
              <w:r>
                <w:tab/>
                <w:t>@typeCode</w:t>
              </w:r>
            </w:ins>
          </w:p>
        </w:tc>
        <w:tc>
          <w:tcPr>
            <w:tcW w:w="720" w:type="dxa"/>
          </w:tcPr>
          <w:p w14:paraId="03893F13" w14:textId="77777777" w:rsidR="00440477" w:rsidRDefault="00440477" w:rsidP="00BA7D84">
            <w:pPr>
              <w:pStyle w:val="TableText"/>
              <w:rPr>
                <w:ins w:id="4571" w:author="Russ Ott" w:date="2022-04-29T10:09:00Z"/>
              </w:rPr>
            </w:pPr>
            <w:ins w:id="4572" w:author="Russ Ott" w:date="2022-04-29T10:09:00Z">
              <w:r>
                <w:t>1..1</w:t>
              </w:r>
            </w:ins>
          </w:p>
        </w:tc>
        <w:tc>
          <w:tcPr>
            <w:tcW w:w="1152" w:type="dxa"/>
          </w:tcPr>
          <w:p w14:paraId="434573A6" w14:textId="77777777" w:rsidR="00440477" w:rsidRDefault="00440477" w:rsidP="00BA7D84">
            <w:pPr>
              <w:pStyle w:val="TableText"/>
              <w:rPr>
                <w:ins w:id="4573" w:author="Russ Ott" w:date="2022-04-29T10:09:00Z"/>
              </w:rPr>
            </w:pPr>
            <w:ins w:id="4574" w:author="Russ Ott" w:date="2022-04-29T10:09:00Z">
              <w:r>
                <w:t>SHALL</w:t>
              </w:r>
            </w:ins>
          </w:p>
        </w:tc>
        <w:tc>
          <w:tcPr>
            <w:tcW w:w="864" w:type="dxa"/>
          </w:tcPr>
          <w:p w14:paraId="5A72868A" w14:textId="77777777" w:rsidR="00440477" w:rsidRDefault="00440477" w:rsidP="00BA7D84">
            <w:pPr>
              <w:pStyle w:val="TableText"/>
              <w:rPr>
                <w:ins w:id="4575" w:author="Russ Ott" w:date="2022-04-29T10:09:00Z"/>
              </w:rPr>
            </w:pPr>
          </w:p>
        </w:tc>
        <w:tc>
          <w:tcPr>
            <w:tcW w:w="1104" w:type="dxa"/>
          </w:tcPr>
          <w:p w14:paraId="76A030CC" w14:textId="179DD71E" w:rsidR="00440477" w:rsidRDefault="00002F64" w:rsidP="00BA7D84">
            <w:pPr>
              <w:pStyle w:val="TableText"/>
              <w:rPr>
                <w:ins w:id="4576" w:author="Russ Ott" w:date="2022-04-29T10:09:00Z"/>
              </w:rPr>
            </w:pPr>
            <w:ins w:id="4577" w:author="Russ Ott" w:date="2022-04-29T10:09:00Z">
              <w:r>
                <w:fldChar w:fldCharType="begin"/>
              </w:r>
              <w:r>
                <w:instrText xml:space="preserve"> HYPERLINK \l "C_4515-31300" \h </w:instrText>
              </w:r>
              <w:r>
                <w:fldChar w:fldCharType="separate"/>
              </w:r>
              <w:r w:rsidR="00440477">
                <w:rPr>
                  <w:rStyle w:val="HyperlinkText9pt"/>
                </w:rPr>
                <w:t>4515-31300</w:t>
              </w:r>
              <w:r>
                <w:rPr>
                  <w:rStyle w:val="HyperlinkText9pt"/>
                </w:rPr>
                <w:fldChar w:fldCharType="end"/>
              </w:r>
            </w:ins>
          </w:p>
        </w:tc>
        <w:tc>
          <w:tcPr>
            <w:tcW w:w="2975" w:type="dxa"/>
          </w:tcPr>
          <w:p w14:paraId="7A7D0C0D" w14:textId="77777777" w:rsidR="00440477" w:rsidRDefault="00440477" w:rsidP="00BA7D84">
            <w:pPr>
              <w:pStyle w:val="TableText"/>
              <w:rPr>
                <w:ins w:id="4578" w:author="Russ Ott" w:date="2022-04-29T10:09:00Z"/>
              </w:rPr>
            </w:pPr>
            <w:ins w:id="4579" w:author="Russ Ott" w:date="2022-04-29T10:09:00Z">
              <w:r>
                <w:t>urn:oid:2.16.840.1.113883.5.1002 (HL7ActRelationshipType) = REFR</w:t>
              </w:r>
            </w:ins>
          </w:p>
        </w:tc>
      </w:tr>
      <w:tr w:rsidR="00440477" w14:paraId="13BDD789" w14:textId="77777777" w:rsidTr="00BA7D84">
        <w:trPr>
          <w:jc w:val="center"/>
          <w:ins w:id="4580" w:author="Russ Ott" w:date="2022-04-29T10:09:00Z"/>
        </w:trPr>
        <w:tc>
          <w:tcPr>
            <w:tcW w:w="3345" w:type="dxa"/>
          </w:tcPr>
          <w:p w14:paraId="1625136C" w14:textId="77777777" w:rsidR="00440477" w:rsidRDefault="00440477" w:rsidP="00BA7D84">
            <w:pPr>
              <w:pStyle w:val="TableText"/>
              <w:rPr>
                <w:ins w:id="4581" w:author="Russ Ott" w:date="2022-04-29T10:09:00Z"/>
              </w:rPr>
            </w:pPr>
            <w:ins w:id="4582" w:author="Russ Ott" w:date="2022-04-29T10:09:00Z">
              <w:r>
                <w:tab/>
              </w:r>
              <w:r>
                <w:tab/>
                <w:t>observation</w:t>
              </w:r>
            </w:ins>
          </w:p>
        </w:tc>
        <w:tc>
          <w:tcPr>
            <w:tcW w:w="720" w:type="dxa"/>
          </w:tcPr>
          <w:p w14:paraId="2766CB49" w14:textId="77777777" w:rsidR="00440477" w:rsidRDefault="00440477" w:rsidP="00BA7D84">
            <w:pPr>
              <w:pStyle w:val="TableText"/>
              <w:rPr>
                <w:ins w:id="4583" w:author="Russ Ott" w:date="2022-04-29T10:09:00Z"/>
              </w:rPr>
            </w:pPr>
            <w:ins w:id="4584" w:author="Russ Ott" w:date="2022-04-29T10:09:00Z">
              <w:r>
                <w:t>1..1</w:t>
              </w:r>
            </w:ins>
          </w:p>
        </w:tc>
        <w:tc>
          <w:tcPr>
            <w:tcW w:w="1152" w:type="dxa"/>
          </w:tcPr>
          <w:p w14:paraId="2D917A13" w14:textId="77777777" w:rsidR="00440477" w:rsidRDefault="00440477" w:rsidP="00BA7D84">
            <w:pPr>
              <w:pStyle w:val="TableText"/>
              <w:rPr>
                <w:ins w:id="4585" w:author="Russ Ott" w:date="2022-04-29T10:09:00Z"/>
              </w:rPr>
            </w:pPr>
            <w:ins w:id="4586" w:author="Russ Ott" w:date="2022-04-29T10:09:00Z">
              <w:r>
                <w:t>SHALL</w:t>
              </w:r>
            </w:ins>
          </w:p>
        </w:tc>
        <w:tc>
          <w:tcPr>
            <w:tcW w:w="864" w:type="dxa"/>
          </w:tcPr>
          <w:p w14:paraId="4104FA7A" w14:textId="77777777" w:rsidR="00440477" w:rsidRDefault="00440477" w:rsidP="00BA7D84">
            <w:pPr>
              <w:pStyle w:val="TableText"/>
              <w:rPr>
                <w:ins w:id="4587" w:author="Russ Ott" w:date="2022-04-29T10:09:00Z"/>
              </w:rPr>
            </w:pPr>
          </w:p>
        </w:tc>
        <w:tc>
          <w:tcPr>
            <w:tcW w:w="1104" w:type="dxa"/>
          </w:tcPr>
          <w:p w14:paraId="7709F069" w14:textId="1D525C96" w:rsidR="00440477" w:rsidRDefault="00002F64" w:rsidP="00BA7D84">
            <w:pPr>
              <w:pStyle w:val="TableText"/>
              <w:rPr>
                <w:ins w:id="4588" w:author="Russ Ott" w:date="2022-04-29T10:09:00Z"/>
              </w:rPr>
            </w:pPr>
            <w:ins w:id="4589" w:author="Russ Ott" w:date="2022-04-29T10:09:00Z">
              <w:r>
                <w:fldChar w:fldCharType="begin"/>
              </w:r>
              <w:r>
                <w:instrText xml:space="preserve"> HYPERLINK \l "C_4515-31301" \h </w:instrText>
              </w:r>
              <w:r>
                <w:fldChar w:fldCharType="separate"/>
              </w:r>
              <w:r w:rsidR="00440477">
                <w:rPr>
                  <w:rStyle w:val="HyperlinkText9pt"/>
                </w:rPr>
                <w:t>4515-31301</w:t>
              </w:r>
              <w:r>
                <w:rPr>
                  <w:rStyle w:val="HyperlinkText9pt"/>
                </w:rPr>
                <w:fldChar w:fldCharType="end"/>
              </w:r>
            </w:ins>
          </w:p>
        </w:tc>
        <w:tc>
          <w:tcPr>
            <w:tcW w:w="2975" w:type="dxa"/>
          </w:tcPr>
          <w:p w14:paraId="5358E108" w14:textId="77777777" w:rsidR="00440477" w:rsidRDefault="00440477" w:rsidP="00BA7D84">
            <w:pPr>
              <w:pStyle w:val="TableText"/>
              <w:rPr>
                <w:ins w:id="4590" w:author="Russ Ott" w:date="2022-04-29T10:09:00Z"/>
              </w:rPr>
            </w:pPr>
            <w:ins w:id="4591" w:author="Russ Ott" w:date="2022-04-29T10:09:00Z">
              <w:r>
                <w:t>Nutrition Assessment (identifier: urn:oid:2.16.840.1.113883.10.20.22.4.138</w:t>
              </w:r>
            </w:ins>
          </w:p>
        </w:tc>
      </w:tr>
      <w:tr w:rsidR="00440477" w14:paraId="7D751C7E" w14:textId="77777777" w:rsidTr="00BA7D84">
        <w:trPr>
          <w:jc w:val="center"/>
          <w:ins w:id="4592" w:author="Russ Ott" w:date="2022-04-29T10:09:00Z"/>
        </w:trPr>
        <w:tc>
          <w:tcPr>
            <w:tcW w:w="3345" w:type="dxa"/>
          </w:tcPr>
          <w:p w14:paraId="75025E42" w14:textId="77777777" w:rsidR="00440477" w:rsidRDefault="00440477" w:rsidP="00BA7D84">
            <w:pPr>
              <w:pStyle w:val="TableText"/>
              <w:rPr>
                <w:ins w:id="4593" w:author="Russ Ott" w:date="2022-04-29T10:09:00Z"/>
              </w:rPr>
            </w:pPr>
            <w:ins w:id="4594" w:author="Russ Ott" w:date="2022-04-29T10:09:00Z">
              <w:r>
                <w:tab/>
                <w:t>entryRelationship</w:t>
              </w:r>
            </w:ins>
          </w:p>
        </w:tc>
        <w:tc>
          <w:tcPr>
            <w:tcW w:w="720" w:type="dxa"/>
          </w:tcPr>
          <w:p w14:paraId="76E712B8" w14:textId="77777777" w:rsidR="00440477" w:rsidRDefault="00440477" w:rsidP="00BA7D84">
            <w:pPr>
              <w:pStyle w:val="TableText"/>
              <w:rPr>
                <w:ins w:id="4595" w:author="Russ Ott" w:date="2022-04-29T10:09:00Z"/>
              </w:rPr>
            </w:pPr>
            <w:ins w:id="4596" w:author="Russ Ott" w:date="2022-04-29T10:09:00Z">
              <w:r>
                <w:t>0..*</w:t>
              </w:r>
            </w:ins>
          </w:p>
        </w:tc>
        <w:tc>
          <w:tcPr>
            <w:tcW w:w="1152" w:type="dxa"/>
          </w:tcPr>
          <w:p w14:paraId="19C609B8" w14:textId="77777777" w:rsidR="00440477" w:rsidRDefault="00440477" w:rsidP="00BA7D84">
            <w:pPr>
              <w:pStyle w:val="TableText"/>
              <w:rPr>
                <w:ins w:id="4597" w:author="Russ Ott" w:date="2022-04-29T10:09:00Z"/>
              </w:rPr>
            </w:pPr>
            <w:ins w:id="4598" w:author="Russ Ott" w:date="2022-04-29T10:09:00Z">
              <w:r>
                <w:t>MAY</w:t>
              </w:r>
            </w:ins>
          </w:p>
        </w:tc>
        <w:tc>
          <w:tcPr>
            <w:tcW w:w="864" w:type="dxa"/>
          </w:tcPr>
          <w:p w14:paraId="5D6F8879" w14:textId="77777777" w:rsidR="00440477" w:rsidRDefault="00440477" w:rsidP="00BA7D84">
            <w:pPr>
              <w:pStyle w:val="TableText"/>
              <w:rPr>
                <w:ins w:id="4599" w:author="Russ Ott" w:date="2022-04-29T10:09:00Z"/>
              </w:rPr>
            </w:pPr>
          </w:p>
        </w:tc>
        <w:tc>
          <w:tcPr>
            <w:tcW w:w="1104" w:type="dxa"/>
          </w:tcPr>
          <w:p w14:paraId="1AD35F61" w14:textId="7BB6B34A" w:rsidR="00440477" w:rsidRDefault="00002F64" w:rsidP="00BA7D84">
            <w:pPr>
              <w:pStyle w:val="TableText"/>
              <w:rPr>
                <w:ins w:id="4600" w:author="Russ Ott" w:date="2022-04-29T10:09:00Z"/>
              </w:rPr>
            </w:pPr>
            <w:ins w:id="4601" w:author="Russ Ott" w:date="2022-04-29T10:09:00Z">
              <w:r>
                <w:fldChar w:fldCharType="begin"/>
              </w:r>
              <w:r>
                <w:instrText xml:space="preserve"> HYPERLINK \l "C_4515-31246" \h </w:instrText>
              </w:r>
              <w:r>
                <w:fldChar w:fldCharType="separate"/>
              </w:r>
              <w:r w:rsidR="00440477">
                <w:rPr>
                  <w:rStyle w:val="HyperlinkText9pt"/>
                </w:rPr>
                <w:t>4515-31246</w:t>
              </w:r>
              <w:r>
                <w:rPr>
                  <w:rStyle w:val="HyperlinkText9pt"/>
                </w:rPr>
                <w:fldChar w:fldCharType="end"/>
              </w:r>
            </w:ins>
          </w:p>
        </w:tc>
        <w:tc>
          <w:tcPr>
            <w:tcW w:w="2975" w:type="dxa"/>
          </w:tcPr>
          <w:p w14:paraId="39FEC26A" w14:textId="77777777" w:rsidR="00440477" w:rsidRDefault="00440477" w:rsidP="00BA7D84">
            <w:pPr>
              <w:pStyle w:val="TableText"/>
              <w:rPr>
                <w:ins w:id="4602" w:author="Russ Ott" w:date="2022-04-29T10:09:00Z"/>
              </w:rPr>
            </w:pPr>
          </w:p>
        </w:tc>
      </w:tr>
      <w:tr w:rsidR="00440477" w14:paraId="5E195224" w14:textId="77777777" w:rsidTr="00BA7D84">
        <w:trPr>
          <w:jc w:val="center"/>
          <w:ins w:id="4603" w:author="Russ Ott" w:date="2022-04-29T10:09:00Z"/>
        </w:trPr>
        <w:tc>
          <w:tcPr>
            <w:tcW w:w="3345" w:type="dxa"/>
          </w:tcPr>
          <w:p w14:paraId="10D312A0" w14:textId="77777777" w:rsidR="00440477" w:rsidRDefault="00440477" w:rsidP="00BA7D84">
            <w:pPr>
              <w:pStyle w:val="TableText"/>
              <w:rPr>
                <w:ins w:id="4604" w:author="Russ Ott" w:date="2022-04-29T10:09:00Z"/>
              </w:rPr>
            </w:pPr>
            <w:ins w:id="4605" w:author="Russ Ott" w:date="2022-04-29T10:09:00Z">
              <w:r>
                <w:tab/>
              </w:r>
              <w:r>
                <w:tab/>
                <w:t>@typeCode</w:t>
              </w:r>
            </w:ins>
          </w:p>
        </w:tc>
        <w:tc>
          <w:tcPr>
            <w:tcW w:w="720" w:type="dxa"/>
          </w:tcPr>
          <w:p w14:paraId="0C7E398D" w14:textId="77777777" w:rsidR="00440477" w:rsidRDefault="00440477" w:rsidP="00BA7D84">
            <w:pPr>
              <w:pStyle w:val="TableText"/>
              <w:rPr>
                <w:ins w:id="4606" w:author="Russ Ott" w:date="2022-04-29T10:09:00Z"/>
              </w:rPr>
            </w:pPr>
            <w:ins w:id="4607" w:author="Russ Ott" w:date="2022-04-29T10:09:00Z">
              <w:r>
                <w:t>1..1</w:t>
              </w:r>
            </w:ins>
          </w:p>
        </w:tc>
        <w:tc>
          <w:tcPr>
            <w:tcW w:w="1152" w:type="dxa"/>
          </w:tcPr>
          <w:p w14:paraId="61729D41" w14:textId="77777777" w:rsidR="00440477" w:rsidRDefault="00440477" w:rsidP="00BA7D84">
            <w:pPr>
              <w:pStyle w:val="TableText"/>
              <w:rPr>
                <w:ins w:id="4608" w:author="Russ Ott" w:date="2022-04-29T10:09:00Z"/>
              </w:rPr>
            </w:pPr>
            <w:ins w:id="4609" w:author="Russ Ott" w:date="2022-04-29T10:09:00Z">
              <w:r>
                <w:t>SHALL</w:t>
              </w:r>
            </w:ins>
          </w:p>
        </w:tc>
        <w:tc>
          <w:tcPr>
            <w:tcW w:w="864" w:type="dxa"/>
          </w:tcPr>
          <w:p w14:paraId="0507A7F3" w14:textId="77777777" w:rsidR="00440477" w:rsidRDefault="00440477" w:rsidP="00BA7D84">
            <w:pPr>
              <w:pStyle w:val="TableText"/>
              <w:rPr>
                <w:ins w:id="4610" w:author="Russ Ott" w:date="2022-04-29T10:09:00Z"/>
              </w:rPr>
            </w:pPr>
          </w:p>
        </w:tc>
        <w:tc>
          <w:tcPr>
            <w:tcW w:w="1104" w:type="dxa"/>
          </w:tcPr>
          <w:p w14:paraId="11C2C6E2" w14:textId="2B09250E" w:rsidR="00440477" w:rsidRDefault="00002F64" w:rsidP="00BA7D84">
            <w:pPr>
              <w:pStyle w:val="TableText"/>
              <w:rPr>
                <w:ins w:id="4611" w:author="Russ Ott" w:date="2022-04-29T10:09:00Z"/>
              </w:rPr>
            </w:pPr>
            <w:ins w:id="4612" w:author="Russ Ott" w:date="2022-04-29T10:09:00Z">
              <w:r>
                <w:fldChar w:fldCharType="begin"/>
              </w:r>
              <w:r>
                <w:instrText xml:space="preserve"> HYPERLINK \l "C_4515-31306" \h </w:instrText>
              </w:r>
              <w:r>
                <w:fldChar w:fldCharType="separate"/>
              </w:r>
              <w:r w:rsidR="00440477">
                <w:rPr>
                  <w:rStyle w:val="HyperlinkText9pt"/>
                </w:rPr>
                <w:t>4515-31306</w:t>
              </w:r>
              <w:r>
                <w:rPr>
                  <w:rStyle w:val="HyperlinkText9pt"/>
                </w:rPr>
                <w:fldChar w:fldCharType="end"/>
              </w:r>
            </w:ins>
          </w:p>
        </w:tc>
        <w:tc>
          <w:tcPr>
            <w:tcW w:w="2975" w:type="dxa"/>
          </w:tcPr>
          <w:p w14:paraId="78548904" w14:textId="77777777" w:rsidR="00440477" w:rsidRDefault="00440477" w:rsidP="00BA7D84">
            <w:pPr>
              <w:pStyle w:val="TableText"/>
              <w:rPr>
                <w:ins w:id="4613" w:author="Russ Ott" w:date="2022-04-29T10:09:00Z"/>
              </w:rPr>
            </w:pPr>
            <w:ins w:id="4614" w:author="Russ Ott" w:date="2022-04-29T10:09:00Z">
              <w:r>
                <w:t>urn:oid:2.16.840.1.113883.5.1002 (HL7ActRelationshipType) = REFR</w:t>
              </w:r>
            </w:ins>
          </w:p>
        </w:tc>
      </w:tr>
      <w:tr w:rsidR="00440477" w14:paraId="2B00FB08" w14:textId="77777777" w:rsidTr="00BA7D84">
        <w:trPr>
          <w:jc w:val="center"/>
          <w:ins w:id="4615" w:author="Russ Ott" w:date="2022-04-29T10:09:00Z"/>
        </w:trPr>
        <w:tc>
          <w:tcPr>
            <w:tcW w:w="3345" w:type="dxa"/>
          </w:tcPr>
          <w:p w14:paraId="0C711A4E" w14:textId="77777777" w:rsidR="00440477" w:rsidRDefault="00440477" w:rsidP="00BA7D84">
            <w:pPr>
              <w:pStyle w:val="TableText"/>
              <w:rPr>
                <w:ins w:id="4616" w:author="Russ Ott" w:date="2022-04-29T10:09:00Z"/>
              </w:rPr>
            </w:pPr>
            <w:ins w:id="4617" w:author="Russ Ott" w:date="2022-04-29T10:09:00Z">
              <w:r>
                <w:tab/>
              </w:r>
              <w:r>
                <w:tab/>
                <w:t>act</w:t>
              </w:r>
            </w:ins>
          </w:p>
        </w:tc>
        <w:tc>
          <w:tcPr>
            <w:tcW w:w="720" w:type="dxa"/>
          </w:tcPr>
          <w:p w14:paraId="6A0AD309" w14:textId="77777777" w:rsidR="00440477" w:rsidRDefault="00440477" w:rsidP="00BA7D84">
            <w:pPr>
              <w:pStyle w:val="TableText"/>
              <w:rPr>
                <w:ins w:id="4618" w:author="Russ Ott" w:date="2022-04-29T10:09:00Z"/>
              </w:rPr>
            </w:pPr>
            <w:ins w:id="4619" w:author="Russ Ott" w:date="2022-04-29T10:09:00Z">
              <w:r>
                <w:t>1..1</w:t>
              </w:r>
            </w:ins>
          </w:p>
        </w:tc>
        <w:tc>
          <w:tcPr>
            <w:tcW w:w="1152" w:type="dxa"/>
          </w:tcPr>
          <w:p w14:paraId="3C4F0305" w14:textId="77777777" w:rsidR="00440477" w:rsidRDefault="00440477" w:rsidP="00BA7D84">
            <w:pPr>
              <w:pStyle w:val="TableText"/>
              <w:rPr>
                <w:ins w:id="4620" w:author="Russ Ott" w:date="2022-04-29T10:09:00Z"/>
              </w:rPr>
            </w:pPr>
            <w:ins w:id="4621" w:author="Russ Ott" w:date="2022-04-29T10:09:00Z">
              <w:r>
                <w:t>SHALL</w:t>
              </w:r>
            </w:ins>
          </w:p>
        </w:tc>
        <w:tc>
          <w:tcPr>
            <w:tcW w:w="864" w:type="dxa"/>
          </w:tcPr>
          <w:p w14:paraId="3E33AF3B" w14:textId="77777777" w:rsidR="00440477" w:rsidRDefault="00440477" w:rsidP="00BA7D84">
            <w:pPr>
              <w:pStyle w:val="TableText"/>
              <w:rPr>
                <w:ins w:id="4622" w:author="Russ Ott" w:date="2022-04-29T10:09:00Z"/>
              </w:rPr>
            </w:pPr>
          </w:p>
        </w:tc>
        <w:tc>
          <w:tcPr>
            <w:tcW w:w="1104" w:type="dxa"/>
          </w:tcPr>
          <w:p w14:paraId="5FD65129" w14:textId="18DF57A4" w:rsidR="00440477" w:rsidRDefault="00002F64" w:rsidP="00BA7D84">
            <w:pPr>
              <w:pStyle w:val="TableText"/>
              <w:rPr>
                <w:ins w:id="4623" w:author="Russ Ott" w:date="2022-04-29T10:09:00Z"/>
              </w:rPr>
            </w:pPr>
            <w:ins w:id="4624" w:author="Russ Ott" w:date="2022-04-29T10:09:00Z">
              <w:r>
                <w:fldChar w:fldCharType="begin"/>
              </w:r>
              <w:r>
                <w:instrText xml:space="preserve"> HYPERLINK \l "C_4515-31307" \h </w:instrText>
              </w:r>
              <w:r>
                <w:fldChar w:fldCharType="separate"/>
              </w:r>
              <w:r w:rsidR="00440477">
                <w:rPr>
                  <w:rStyle w:val="HyperlinkText9pt"/>
                </w:rPr>
                <w:t>4515-31307</w:t>
              </w:r>
              <w:r>
                <w:rPr>
                  <w:rStyle w:val="HyperlinkText9pt"/>
                </w:rPr>
                <w:fldChar w:fldCharType="end"/>
              </w:r>
            </w:ins>
          </w:p>
        </w:tc>
        <w:tc>
          <w:tcPr>
            <w:tcW w:w="2975" w:type="dxa"/>
          </w:tcPr>
          <w:p w14:paraId="3BF46CDC" w14:textId="77777777" w:rsidR="00440477" w:rsidRDefault="00440477" w:rsidP="00BA7D84">
            <w:pPr>
              <w:pStyle w:val="TableText"/>
              <w:rPr>
                <w:ins w:id="4625" w:author="Russ Ott" w:date="2022-04-29T10:09:00Z"/>
              </w:rPr>
            </w:pPr>
            <w:ins w:id="4626" w:author="Russ Ott" w:date="2022-04-29T10:09:00Z">
              <w:r>
                <w:t>Postprocedure Diagnosis (V3) (identifier: urn:hl7ii:2.16.840.1.113883.10.20.22.4.51:2015-08-01</w:t>
              </w:r>
            </w:ins>
          </w:p>
        </w:tc>
      </w:tr>
      <w:tr w:rsidR="00440477" w14:paraId="03769CA1" w14:textId="77777777" w:rsidTr="00BA7D84">
        <w:trPr>
          <w:jc w:val="center"/>
          <w:ins w:id="4627" w:author="Russ Ott" w:date="2022-04-29T10:09:00Z"/>
        </w:trPr>
        <w:tc>
          <w:tcPr>
            <w:tcW w:w="3345" w:type="dxa"/>
          </w:tcPr>
          <w:p w14:paraId="5FAB23D7" w14:textId="77777777" w:rsidR="00440477" w:rsidRDefault="00440477" w:rsidP="00BA7D84">
            <w:pPr>
              <w:pStyle w:val="TableText"/>
              <w:rPr>
                <w:ins w:id="4628" w:author="Russ Ott" w:date="2022-04-29T10:09:00Z"/>
              </w:rPr>
            </w:pPr>
            <w:ins w:id="4629" w:author="Russ Ott" w:date="2022-04-29T10:09:00Z">
              <w:r>
                <w:tab/>
                <w:t>entryRelationship</w:t>
              </w:r>
            </w:ins>
          </w:p>
        </w:tc>
        <w:tc>
          <w:tcPr>
            <w:tcW w:w="720" w:type="dxa"/>
          </w:tcPr>
          <w:p w14:paraId="438AE950" w14:textId="77777777" w:rsidR="00440477" w:rsidRDefault="00440477" w:rsidP="00BA7D84">
            <w:pPr>
              <w:pStyle w:val="TableText"/>
              <w:rPr>
                <w:ins w:id="4630" w:author="Russ Ott" w:date="2022-04-29T10:09:00Z"/>
              </w:rPr>
            </w:pPr>
            <w:ins w:id="4631" w:author="Russ Ott" w:date="2022-04-29T10:09:00Z">
              <w:r>
                <w:t>0..*</w:t>
              </w:r>
            </w:ins>
          </w:p>
        </w:tc>
        <w:tc>
          <w:tcPr>
            <w:tcW w:w="1152" w:type="dxa"/>
          </w:tcPr>
          <w:p w14:paraId="432585B8" w14:textId="77777777" w:rsidR="00440477" w:rsidRDefault="00440477" w:rsidP="00BA7D84">
            <w:pPr>
              <w:pStyle w:val="TableText"/>
              <w:rPr>
                <w:ins w:id="4632" w:author="Russ Ott" w:date="2022-04-29T10:09:00Z"/>
              </w:rPr>
            </w:pPr>
            <w:ins w:id="4633" w:author="Russ Ott" w:date="2022-04-29T10:09:00Z">
              <w:r>
                <w:t>MAY</w:t>
              </w:r>
            </w:ins>
          </w:p>
        </w:tc>
        <w:tc>
          <w:tcPr>
            <w:tcW w:w="864" w:type="dxa"/>
          </w:tcPr>
          <w:p w14:paraId="1187ADA7" w14:textId="77777777" w:rsidR="00440477" w:rsidRDefault="00440477" w:rsidP="00BA7D84">
            <w:pPr>
              <w:pStyle w:val="TableText"/>
              <w:rPr>
                <w:ins w:id="4634" w:author="Russ Ott" w:date="2022-04-29T10:09:00Z"/>
              </w:rPr>
            </w:pPr>
          </w:p>
        </w:tc>
        <w:tc>
          <w:tcPr>
            <w:tcW w:w="1104" w:type="dxa"/>
          </w:tcPr>
          <w:p w14:paraId="1D1D8FED" w14:textId="4B31E1FB" w:rsidR="00440477" w:rsidRDefault="00002F64" w:rsidP="00BA7D84">
            <w:pPr>
              <w:pStyle w:val="TableText"/>
              <w:rPr>
                <w:ins w:id="4635" w:author="Russ Ott" w:date="2022-04-29T10:09:00Z"/>
              </w:rPr>
            </w:pPr>
            <w:ins w:id="4636" w:author="Russ Ott" w:date="2022-04-29T10:09:00Z">
              <w:r>
                <w:fldChar w:fldCharType="begin"/>
              </w:r>
              <w:r>
                <w:instrText xml:space="preserve"> HYPERLINK \l "C_4515-31247" \h </w:instrText>
              </w:r>
              <w:r>
                <w:fldChar w:fldCharType="separate"/>
              </w:r>
              <w:r w:rsidR="00440477">
                <w:rPr>
                  <w:rStyle w:val="HyperlinkText9pt"/>
                </w:rPr>
                <w:t>4515-31247</w:t>
              </w:r>
              <w:r>
                <w:rPr>
                  <w:rStyle w:val="HyperlinkText9pt"/>
                </w:rPr>
                <w:fldChar w:fldCharType="end"/>
              </w:r>
            </w:ins>
          </w:p>
        </w:tc>
        <w:tc>
          <w:tcPr>
            <w:tcW w:w="2975" w:type="dxa"/>
          </w:tcPr>
          <w:p w14:paraId="122729AD" w14:textId="77777777" w:rsidR="00440477" w:rsidRDefault="00440477" w:rsidP="00BA7D84">
            <w:pPr>
              <w:pStyle w:val="TableText"/>
              <w:rPr>
                <w:ins w:id="4637" w:author="Russ Ott" w:date="2022-04-29T10:09:00Z"/>
              </w:rPr>
            </w:pPr>
          </w:p>
        </w:tc>
      </w:tr>
      <w:tr w:rsidR="00440477" w14:paraId="5A58CD4C" w14:textId="77777777" w:rsidTr="00BA7D84">
        <w:trPr>
          <w:jc w:val="center"/>
          <w:ins w:id="4638" w:author="Russ Ott" w:date="2022-04-29T10:09:00Z"/>
        </w:trPr>
        <w:tc>
          <w:tcPr>
            <w:tcW w:w="3345" w:type="dxa"/>
          </w:tcPr>
          <w:p w14:paraId="78638A9A" w14:textId="77777777" w:rsidR="00440477" w:rsidRDefault="00440477" w:rsidP="00BA7D84">
            <w:pPr>
              <w:pStyle w:val="TableText"/>
              <w:rPr>
                <w:ins w:id="4639" w:author="Russ Ott" w:date="2022-04-29T10:09:00Z"/>
              </w:rPr>
            </w:pPr>
            <w:ins w:id="4640" w:author="Russ Ott" w:date="2022-04-29T10:09:00Z">
              <w:r>
                <w:tab/>
              </w:r>
              <w:r>
                <w:tab/>
                <w:t>@typeCode</w:t>
              </w:r>
            </w:ins>
          </w:p>
        </w:tc>
        <w:tc>
          <w:tcPr>
            <w:tcW w:w="720" w:type="dxa"/>
          </w:tcPr>
          <w:p w14:paraId="1DC9260A" w14:textId="77777777" w:rsidR="00440477" w:rsidRDefault="00440477" w:rsidP="00BA7D84">
            <w:pPr>
              <w:pStyle w:val="TableText"/>
              <w:rPr>
                <w:ins w:id="4641" w:author="Russ Ott" w:date="2022-04-29T10:09:00Z"/>
              </w:rPr>
            </w:pPr>
            <w:ins w:id="4642" w:author="Russ Ott" w:date="2022-04-29T10:09:00Z">
              <w:r>
                <w:t>1..1</w:t>
              </w:r>
            </w:ins>
          </w:p>
        </w:tc>
        <w:tc>
          <w:tcPr>
            <w:tcW w:w="1152" w:type="dxa"/>
          </w:tcPr>
          <w:p w14:paraId="48C51D48" w14:textId="77777777" w:rsidR="00440477" w:rsidRDefault="00440477" w:rsidP="00BA7D84">
            <w:pPr>
              <w:pStyle w:val="TableText"/>
              <w:rPr>
                <w:ins w:id="4643" w:author="Russ Ott" w:date="2022-04-29T10:09:00Z"/>
              </w:rPr>
            </w:pPr>
            <w:ins w:id="4644" w:author="Russ Ott" w:date="2022-04-29T10:09:00Z">
              <w:r>
                <w:t>SHALL</w:t>
              </w:r>
            </w:ins>
          </w:p>
        </w:tc>
        <w:tc>
          <w:tcPr>
            <w:tcW w:w="864" w:type="dxa"/>
          </w:tcPr>
          <w:p w14:paraId="4D013037" w14:textId="77777777" w:rsidR="00440477" w:rsidRDefault="00440477" w:rsidP="00BA7D84">
            <w:pPr>
              <w:pStyle w:val="TableText"/>
              <w:rPr>
                <w:ins w:id="4645" w:author="Russ Ott" w:date="2022-04-29T10:09:00Z"/>
              </w:rPr>
            </w:pPr>
          </w:p>
        </w:tc>
        <w:tc>
          <w:tcPr>
            <w:tcW w:w="1104" w:type="dxa"/>
          </w:tcPr>
          <w:p w14:paraId="41A39EBF" w14:textId="53B724E3" w:rsidR="00440477" w:rsidRDefault="00002F64" w:rsidP="00BA7D84">
            <w:pPr>
              <w:pStyle w:val="TableText"/>
              <w:rPr>
                <w:ins w:id="4646" w:author="Russ Ott" w:date="2022-04-29T10:09:00Z"/>
              </w:rPr>
            </w:pPr>
            <w:ins w:id="4647" w:author="Russ Ott" w:date="2022-04-29T10:09:00Z">
              <w:r>
                <w:fldChar w:fldCharType="begin"/>
              </w:r>
              <w:r>
                <w:instrText xml:space="preserve"> HYPERLINK \l "C_4515-31309" \h </w:instrText>
              </w:r>
              <w:r>
                <w:fldChar w:fldCharType="separate"/>
              </w:r>
              <w:r w:rsidR="00440477">
                <w:rPr>
                  <w:rStyle w:val="HyperlinkText9pt"/>
                </w:rPr>
                <w:t>4515-31309</w:t>
              </w:r>
              <w:r>
                <w:rPr>
                  <w:rStyle w:val="HyperlinkText9pt"/>
                </w:rPr>
                <w:fldChar w:fldCharType="end"/>
              </w:r>
            </w:ins>
          </w:p>
        </w:tc>
        <w:tc>
          <w:tcPr>
            <w:tcW w:w="2975" w:type="dxa"/>
          </w:tcPr>
          <w:p w14:paraId="3D0DED63" w14:textId="77777777" w:rsidR="00440477" w:rsidRDefault="00440477" w:rsidP="00BA7D84">
            <w:pPr>
              <w:pStyle w:val="TableText"/>
              <w:rPr>
                <w:ins w:id="4648" w:author="Russ Ott" w:date="2022-04-29T10:09:00Z"/>
              </w:rPr>
            </w:pPr>
            <w:ins w:id="4649" w:author="Russ Ott" w:date="2022-04-29T10:09:00Z">
              <w:r>
                <w:t>urn:oid:2.16.840.1.113883.5.1002 (HL7ActRelationshipType) = REFR</w:t>
              </w:r>
            </w:ins>
          </w:p>
        </w:tc>
      </w:tr>
      <w:tr w:rsidR="00440477" w14:paraId="64509C11" w14:textId="77777777" w:rsidTr="00BA7D84">
        <w:trPr>
          <w:jc w:val="center"/>
          <w:ins w:id="4650" w:author="Russ Ott" w:date="2022-04-29T10:09:00Z"/>
        </w:trPr>
        <w:tc>
          <w:tcPr>
            <w:tcW w:w="3345" w:type="dxa"/>
          </w:tcPr>
          <w:p w14:paraId="1BC8D0C0" w14:textId="77777777" w:rsidR="00440477" w:rsidRDefault="00440477" w:rsidP="00BA7D84">
            <w:pPr>
              <w:pStyle w:val="TableText"/>
              <w:rPr>
                <w:ins w:id="4651" w:author="Russ Ott" w:date="2022-04-29T10:09:00Z"/>
              </w:rPr>
            </w:pPr>
            <w:ins w:id="4652" w:author="Russ Ott" w:date="2022-04-29T10:09:00Z">
              <w:r>
                <w:tab/>
              </w:r>
              <w:r>
                <w:tab/>
                <w:t>observation</w:t>
              </w:r>
            </w:ins>
          </w:p>
        </w:tc>
        <w:tc>
          <w:tcPr>
            <w:tcW w:w="720" w:type="dxa"/>
          </w:tcPr>
          <w:p w14:paraId="01FD1E0F" w14:textId="77777777" w:rsidR="00440477" w:rsidRDefault="00440477" w:rsidP="00BA7D84">
            <w:pPr>
              <w:pStyle w:val="TableText"/>
              <w:rPr>
                <w:ins w:id="4653" w:author="Russ Ott" w:date="2022-04-29T10:09:00Z"/>
              </w:rPr>
            </w:pPr>
            <w:ins w:id="4654" w:author="Russ Ott" w:date="2022-04-29T10:09:00Z">
              <w:r>
                <w:t>1..1</w:t>
              </w:r>
            </w:ins>
          </w:p>
        </w:tc>
        <w:tc>
          <w:tcPr>
            <w:tcW w:w="1152" w:type="dxa"/>
          </w:tcPr>
          <w:p w14:paraId="6676E3CA" w14:textId="77777777" w:rsidR="00440477" w:rsidRDefault="00440477" w:rsidP="00BA7D84">
            <w:pPr>
              <w:pStyle w:val="TableText"/>
              <w:rPr>
                <w:ins w:id="4655" w:author="Russ Ott" w:date="2022-04-29T10:09:00Z"/>
              </w:rPr>
            </w:pPr>
            <w:ins w:id="4656" w:author="Russ Ott" w:date="2022-04-29T10:09:00Z">
              <w:r>
                <w:t>SHALL</w:t>
              </w:r>
            </w:ins>
          </w:p>
        </w:tc>
        <w:tc>
          <w:tcPr>
            <w:tcW w:w="864" w:type="dxa"/>
          </w:tcPr>
          <w:p w14:paraId="7A0D9B04" w14:textId="77777777" w:rsidR="00440477" w:rsidRDefault="00440477" w:rsidP="00BA7D84">
            <w:pPr>
              <w:pStyle w:val="TableText"/>
              <w:rPr>
                <w:ins w:id="4657" w:author="Russ Ott" w:date="2022-04-29T10:09:00Z"/>
              </w:rPr>
            </w:pPr>
          </w:p>
        </w:tc>
        <w:tc>
          <w:tcPr>
            <w:tcW w:w="1104" w:type="dxa"/>
          </w:tcPr>
          <w:p w14:paraId="7700E91A" w14:textId="340EF5FA" w:rsidR="00440477" w:rsidRDefault="00002F64" w:rsidP="00BA7D84">
            <w:pPr>
              <w:pStyle w:val="TableText"/>
              <w:rPr>
                <w:ins w:id="4658" w:author="Russ Ott" w:date="2022-04-29T10:09:00Z"/>
              </w:rPr>
            </w:pPr>
            <w:ins w:id="4659" w:author="Russ Ott" w:date="2022-04-29T10:09:00Z">
              <w:r>
                <w:fldChar w:fldCharType="begin"/>
              </w:r>
              <w:r>
                <w:instrText xml:space="preserve"> HYPERLINK \l "C_4515-31310" \h </w:instrText>
              </w:r>
              <w:r>
                <w:fldChar w:fldCharType="separate"/>
              </w:r>
              <w:r w:rsidR="00440477">
                <w:rPr>
                  <w:rStyle w:val="HyperlinkText9pt"/>
                </w:rPr>
                <w:t>4515-31310</w:t>
              </w:r>
              <w:r>
                <w:rPr>
                  <w:rStyle w:val="HyperlinkText9pt"/>
                </w:rPr>
                <w:fldChar w:fldCharType="end"/>
              </w:r>
            </w:ins>
          </w:p>
        </w:tc>
        <w:tc>
          <w:tcPr>
            <w:tcW w:w="2975" w:type="dxa"/>
          </w:tcPr>
          <w:p w14:paraId="78FB8600" w14:textId="77777777" w:rsidR="00440477" w:rsidRDefault="00440477" w:rsidP="00BA7D84">
            <w:pPr>
              <w:pStyle w:val="TableText"/>
              <w:rPr>
                <w:ins w:id="4660" w:author="Russ Ott" w:date="2022-04-29T10:09:00Z"/>
              </w:rPr>
            </w:pPr>
            <w:ins w:id="4661" w:author="Russ Ott" w:date="2022-04-29T10:09:00Z">
              <w:r>
                <w:t>Pregnancy Observation (identifier: urn:oid:2.16.840.1.113883.10.20.15.3.8</w:t>
              </w:r>
            </w:ins>
          </w:p>
        </w:tc>
      </w:tr>
      <w:tr w:rsidR="00440477" w14:paraId="6E96AC4E" w14:textId="77777777" w:rsidTr="00BA7D84">
        <w:trPr>
          <w:jc w:val="center"/>
          <w:ins w:id="4662" w:author="Russ Ott" w:date="2022-04-29T10:09:00Z"/>
        </w:trPr>
        <w:tc>
          <w:tcPr>
            <w:tcW w:w="3345" w:type="dxa"/>
          </w:tcPr>
          <w:p w14:paraId="038031F0" w14:textId="77777777" w:rsidR="00440477" w:rsidRDefault="00440477" w:rsidP="00BA7D84">
            <w:pPr>
              <w:pStyle w:val="TableText"/>
              <w:rPr>
                <w:ins w:id="4663" w:author="Russ Ott" w:date="2022-04-29T10:09:00Z"/>
              </w:rPr>
            </w:pPr>
            <w:ins w:id="4664" w:author="Russ Ott" w:date="2022-04-29T10:09:00Z">
              <w:r>
                <w:tab/>
                <w:t>entryRelationship</w:t>
              </w:r>
            </w:ins>
          </w:p>
        </w:tc>
        <w:tc>
          <w:tcPr>
            <w:tcW w:w="720" w:type="dxa"/>
          </w:tcPr>
          <w:p w14:paraId="68087E08" w14:textId="77777777" w:rsidR="00440477" w:rsidRDefault="00440477" w:rsidP="00BA7D84">
            <w:pPr>
              <w:pStyle w:val="TableText"/>
              <w:rPr>
                <w:ins w:id="4665" w:author="Russ Ott" w:date="2022-04-29T10:09:00Z"/>
              </w:rPr>
            </w:pPr>
            <w:ins w:id="4666" w:author="Russ Ott" w:date="2022-04-29T10:09:00Z">
              <w:r>
                <w:t>0..*</w:t>
              </w:r>
            </w:ins>
          </w:p>
        </w:tc>
        <w:tc>
          <w:tcPr>
            <w:tcW w:w="1152" w:type="dxa"/>
          </w:tcPr>
          <w:p w14:paraId="28D7DB70" w14:textId="77777777" w:rsidR="00440477" w:rsidRDefault="00440477" w:rsidP="00BA7D84">
            <w:pPr>
              <w:pStyle w:val="TableText"/>
              <w:rPr>
                <w:ins w:id="4667" w:author="Russ Ott" w:date="2022-04-29T10:09:00Z"/>
              </w:rPr>
            </w:pPr>
            <w:ins w:id="4668" w:author="Russ Ott" w:date="2022-04-29T10:09:00Z">
              <w:r>
                <w:t>MAY</w:t>
              </w:r>
            </w:ins>
          </w:p>
        </w:tc>
        <w:tc>
          <w:tcPr>
            <w:tcW w:w="864" w:type="dxa"/>
          </w:tcPr>
          <w:p w14:paraId="7C0A2C0E" w14:textId="77777777" w:rsidR="00440477" w:rsidRDefault="00440477" w:rsidP="00BA7D84">
            <w:pPr>
              <w:pStyle w:val="TableText"/>
              <w:rPr>
                <w:ins w:id="4669" w:author="Russ Ott" w:date="2022-04-29T10:09:00Z"/>
              </w:rPr>
            </w:pPr>
          </w:p>
        </w:tc>
        <w:tc>
          <w:tcPr>
            <w:tcW w:w="1104" w:type="dxa"/>
          </w:tcPr>
          <w:p w14:paraId="2D490328" w14:textId="3CFF45AC" w:rsidR="00440477" w:rsidRDefault="00002F64" w:rsidP="00BA7D84">
            <w:pPr>
              <w:pStyle w:val="TableText"/>
              <w:rPr>
                <w:ins w:id="4670" w:author="Russ Ott" w:date="2022-04-29T10:09:00Z"/>
              </w:rPr>
            </w:pPr>
            <w:ins w:id="4671" w:author="Russ Ott" w:date="2022-04-29T10:09:00Z">
              <w:r>
                <w:fldChar w:fldCharType="begin"/>
              </w:r>
              <w:r>
                <w:instrText xml:space="preserve"> HYPERLINK \l "C_4515-31248" \h </w:instrText>
              </w:r>
              <w:r>
                <w:fldChar w:fldCharType="separate"/>
              </w:r>
              <w:r w:rsidR="00440477">
                <w:rPr>
                  <w:rStyle w:val="HyperlinkText9pt"/>
                </w:rPr>
                <w:t>4515-31248</w:t>
              </w:r>
              <w:r>
                <w:rPr>
                  <w:rStyle w:val="HyperlinkText9pt"/>
                </w:rPr>
                <w:fldChar w:fldCharType="end"/>
              </w:r>
            </w:ins>
          </w:p>
        </w:tc>
        <w:tc>
          <w:tcPr>
            <w:tcW w:w="2975" w:type="dxa"/>
          </w:tcPr>
          <w:p w14:paraId="650AE8ED" w14:textId="77777777" w:rsidR="00440477" w:rsidRDefault="00440477" w:rsidP="00BA7D84">
            <w:pPr>
              <w:pStyle w:val="TableText"/>
              <w:rPr>
                <w:ins w:id="4672" w:author="Russ Ott" w:date="2022-04-29T10:09:00Z"/>
              </w:rPr>
            </w:pPr>
          </w:p>
        </w:tc>
      </w:tr>
      <w:tr w:rsidR="00440477" w14:paraId="0CB427DF" w14:textId="77777777" w:rsidTr="00BA7D84">
        <w:trPr>
          <w:jc w:val="center"/>
          <w:ins w:id="4673" w:author="Russ Ott" w:date="2022-04-29T10:09:00Z"/>
        </w:trPr>
        <w:tc>
          <w:tcPr>
            <w:tcW w:w="3345" w:type="dxa"/>
          </w:tcPr>
          <w:p w14:paraId="255D0EDE" w14:textId="77777777" w:rsidR="00440477" w:rsidRDefault="00440477" w:rsidP="00BA7D84">
            <w:pPr>
              <w:pStyle w:val="TableText"/>
              <w:rPr>
                <w:ins w:id="4674" w:author="Russ Ott" w:date="2022-04-29T10:09:00Z"/>
              </w:rPr>
            </w:pPr>
            <w:ins w:id="4675" w:author="Russ Ott" w:date="2022-04-29T10:09:00Z">
              <w:r>
                <w:tab/>
              </w:r>
              <w:r>
                <w:tab/>
                <w:t>@typeCode</w:t>
              </w:r>
            </w:ins>
          </w:p>
        </w:tc>
        <w:tc>
          <w:tcPr>
            <w:tcW w:w="720" w:type="dxa"/>
          </w:tcPr>
          <w:p w14:paraId="7E102F17" w14:textId="77777777" w:rsidR="00440477" w:rsidRDefault="00440477" w:rsidP="00BA7D84">
            <w:pPr>
              <w:pStyle w:val="TableText"/>
              <w:rPr>
                <w:ins w:id="4676" w:author="Russ Ott" w:date="2022-04-29T10:09:00Z"/>
              </w:rPr>
            </w:pPr>
            <w:ins w:id="4677" w:author="Russ Ott" w:date="2022-04-29T10:09:00Z">
              <w:r>
                <w:t>1..1</w:t>
              </w:r>
            </w:ins>
          </w:p>
        </w:tc>
        <w:tc>
          <w:tcPr>
            <w:tcW w:w="1152" w:type="dxa"/>
          </w:tcPr>
          <w:p w14:paraId="4DEB7A65" w14:textId="77777777" w:rsidR="00440477" w:rsidRDefault="00440477" w:rsidP="00BA7D84">
            <w:pPr>
              <w:pStyle w:val="TableText"/>
              <w:rPr>
                <w:ins w:id="4678" w:author="Russ Ott" w:date="2022-04-29T10:09:00Z"/>
              </w:rPr>
            </w:pPr>
            <w:ins w:id="4679" w:author="Russ Ott" w:date="2022-04-29T10:09:00Z">
              <w:r>
                <w:t>SHALL</w:t>
              </w:r>
            </w:ins>
          </w:p>
        </w:tc>
        <w:tc>
          <w:tcPr>
            <w:tcW w:w="864" w:type="dxa"/>
          </w:tcPr>
          <w:p w14:paraId="5DC3440A" w14:textId="77777777" w:rsidR="00440477" w:rsidRDefault="00440477" w:rsidP="00BA7D84">
            <w:pPr>
              <w:pStyle w:val="TableText"/>
              <w:rPr>
                <w:ins w:id="4680" w:author="Russ Ott" w:date="2022-04-29T10:09:00Z"/>
              </w:rPr>
            </w:pPr>
          </w:p>
        </w:tc>
        <w:tc>
          <w:tcPr>
            <w:tcW w:w="1104" w:type="dxa"/>
          </w:tcPr>
          <w:p w14:paraId="27161B30" w14:textId="2820A6C3" w:rsidR="00440477" w:rsidRDefault="00002F64" w:rsidP="00BA7D84">
            <w:pPr>
              <w:pStyle w:val="TableText"/>
              <w:rPr>
                <w:ins w:id="4681" w:author="Russ Ott" w:date="2022-04-29T10:09:00Z"/>
              </w:rPr>
            </w:pPr>
            <w:ins w:id="4682" w:author="Russ Ott" w:date="2022-04-29T10:09:00Z">
              <w:r>
                <w:fldChar w:fldCharType="begin"/>
              </w:r>
              <w:r>
                <w:instrText xml:space="preserve"> HYPERLINK \l "C_4515-31312" \h </w:instrText>
              </w:r>
              <w:r>
                <w:fldChar w:fldCharType="separate"/>
              </w:r>
              <w:r w:rsidR="00440477">
                <w:rPr>
                  <w:rStyle w:val="HyperlinkText9pt"/>
                </w:rPr>
                <w:t>4515-31312</w:t>
              </w:r>
              <w:r>
                <w:rPr>
                  <w:rStyle w:val="HyperlinkText9pt"/>
                </w:rPr>
                <w:fldChar w:fldCharType="end"/>
              </w:r>
            </w:ins>
          </w:p>
        </w:tc>
        <w:tc>
          <w:tcPr>
            <w:tcW w:w="2975" w:type="dxa"/>
          </w:tcPr>
          <w:p w14:paraId="161DB4F7" w14:textId="77777777" w:rsidR="00440477" w:rsidRDefault="00440477" w:rsidP="00BA7D84">
            <w:pPr>
              <w:pStyle w:val="TableText"/>
              <w:rPr>
                <w:ins w:id="4683" w:author="Russ Ott" w:date="2022-04-29T10:09:00Z"/>
              </w:rPr>
            </w:pPr>
            <w:ins w:id="4684" w:author="Russ Ott" w:date="2022-04-29T10:09:00Z">
              <w:r>
                <w:t>urn:oid:2.16.840.1.113883.5.1002 (HL7ActRelationshipType) = REFR</w:t>
              </w:r>
            </w:ins>
          </w:p>
        </w:tc>
      </w:tr>
      <w:tr w:rsidR="00440477" w14:paraId="2B369A7F" w14:textId="77777777" w:rsidTr="00BA7D84">
        <w:trPr>
          <w:jc w:val="center"/>
          <w:ins w:id="4685" w:author="Russ Ott" w:date="2022-04-29T10:09:00Z"/>
        </w:trPr>
        <w:tc>
          <w:tcPr>
            <w:tcW w:w="3345" w:type="dxa"/>
          </w:tcPr>
          <w:p w14:paraId="766A5C11" w14:textId="77777777" w:rsidR="00440477" w:rsidRDefault="00440477" w:rsidP="00BA7D84">
            <w:pPr>
              <w:pStyle w:val="TableText"/>
              <w:rPr>
                <w:ins w:id="4686" w:author="Russ Ott" w:date="2022-04-29T10:09:00Z"/>
              </w:rPr>
            </w:pPr>
            <w:ins w:id="4687" w:author="Russ Ott" w:date="2022-04-29T10:09:00Z">
              <w:r>
                <w:tab/>
              </w:r>
              <w:r>
                <w:tab/>
                <w:t>act</w:t>
              </w:r>
            </w:ins>
          </w:p>
        </w:tc>
        <w:tc>
          <w:tcPr>
            <w:tcW w:w="720" w:type="dxa"/>
          </w:tcPr>
          <w:p w14:paraId="695AF202" w14:textId="77777777" w:rsidR="00440477" w:rsidRDefault="00440477" w:rsidP="00BA7D84">
            <w:pPr>
              <w:pStyle w:val="TableText"/>
              <w:rPr>
                <w:ins w:id="4688" w:author="Russ Ott" w:date="2022-04-29T10:09:00Z"/>
              </w:rPr>
            </w:pPr>
            <w:ins w:id="4689" w:author="Russ Ott" w:date="2022-04-29T10:09:00Z">
              <w:r>
                <w:t>1..1</w:t>
              </w:r>
            </w:ins>
          </w:p>
        </w:tc>
        <w:tc>
          <w:tcPr>
            <w:tcW w:w="1152" w:type="dxa"/>
          </w:tcPr>
          <w:p w14:paraId="61031E0D" w14:textId="77777777" w:rsidR="00440477" w:rsidRDefault="00440477" w:rsidP="00BA7D84">
            <w:pPr>
              <w:pStyle w:val="TableText"/>
              <w:rPr>
                <w:ins w:id="4690" w:author="Russ Ott" w:date="2022-04-29T10:09:00Z"/>
              </w:rPr>
            </w:pPr>
            <w:ins w:id="4691" w:author="Russ Ott" w:date="2022-04-29T10:09:00Z">
              <w:r>
                <w:t>SHALL</w:t>
              </w:r>
            </w:ins>
          </w:p>
        </w:tc>
        <w:tc>
          <w:tcPr>
            <w:tcW w:w="864" w:type="dxa"/>
          </w:tcPr>
          <w:p w14:paraId="4FA4C511" w14:textId="77777777" w:rsidR="00440477" w:rsidRDefault="00440477" w:rsidP="00BA7D84">
            <w:pPr>
              <w:pStyle w:val="TableText"/>
              <w:rPr>
                <w:ins w:id="4692" w:author="Russ Ott" w:date="2022-04-29T10:09:00Z"/>
              </w:rPr>
            </w:pPr>
          </w:p>
        </w:tc>
        <w:tc>
          <w:tcPr>
            <w:tcW w:w="1104" w:type="dxa"/>
          </w:tcPr>
          <w:p w14:paraId="7F29100A" w14:textId="07AA4110" w:rsidR="00440477" w:rsidRDefault="00002F64" w:rsidP="00BA7D84">
            <w:pPr>
              <w:pStyle w:val="TableText"/>
              <w:rPr>
                <w:ins w:id="4693" w:author="Russ Ott" w:date="2022-04-29T10:09:00Z"/>
              </w:rPr>
            </w:pPr>
            <w:ins w:id="4694" w:author="Russ Ott" w:date="2022-04-29T10:09:00Z">
              <w:r>
                <w:fldChar w:fldCharType="begin"/>
              </w:r>
              <w:r>
                <w:instrText xml:space="preserve"> HYPERLINK \l "C_4515-31313" \h </w:instrText>
              </w:r>
              <w:r>
                <w:fldChar w:fldCharType="separate"/>
              </w:r>
              <w:r w:rsidR="00440477">
                <w:rPr>
                  <w:rStyle w:val="HyperlinkText9pt"/>
                </w:rPr>
                <w:t>4515-31313</w:t>
              </w:r>
              <w:r>
                <w:rPr>
                  <w:rStyle w:val="HyperlinkText9pt"/>
                </w:rPr>
                <w:fldChar w:fldCharType="end"/>
              </w:r>
            </w:ins>
          </w:p>
        </w:tc>
        <w:tc>
          <w:tcPr>
            <w:tcW w:w="2975" w:type="dxa"/>
          </w:tcPr>
          <w:p w14:paraId="65593AEE" w14:textId="77777777" w:rsidR="00440477" w:rsidRDefault="00440477" w:rsidP="00BA7D84">
            <w:pPr>
              <w:pStyle w:val="TableText"/>
              <w:rPr>
                <w:ins w:id="4695" w:author="Russ Ott" w:date="2022-04-29T10:09:00Z"/>
              </w:rPr>
            </w:pPr>
            <w:ins w:id="4696" w:author="Russ Ott" w:date="2022-04-29T10:09:00Z">
              <w:r>
                <w:t>Preoperative Diagnosis (V3) (identifier: urn:hl7ii:2.16.840.1.113883.10.20.22.4.65:2015-08-01</w:t>
              </w:r>
            </w:ins>
          </w:p>
        </w:tc>
      </w:tr>
      <w:tr w:rsidR="00440477" w14:paraId="24BFD829" w14:textId="77777777" w:rsidTr="00BA7D84">
        <w:trPr>
          <w:jc w:val="center"/>
          <w:ins w:id="4697" w:author="Russ Ott" w:date="2022-04-29T10:09:00Z"/>
        </w:trPr>
        <w:tc>
          <w:tcPr>
            <w:tcW w:w="3345" w:type="dxa"/>
          </w:tcPr>
          <w:p w14:paraId="68D1D266" w14:textId="77777777" w:rsidR="00440477" w:rsidRDefault="00440477" w:rsidP="00BA7D84">
            <w:pPr>
              <w:pStyle w:val="TableText"/>
              <w:rPr>
                <w:ins w:id="4698" w:author="Russ Ott" w:date="2022-04-29T10:09:00Z"/>
              </w:rPr>
            </w:pPr>
            <w:ins w:id="4699" w:author="Russ Ott" w:date="2022-04-29T10:09:00Z">
              <w:r>
                <w:tab/>
                <w:t>entryRelationship</w:t>
              </w:r>
            </w:ins>
          </w:p>
        </w:tc>
        <w:tc>
          <w:tcPr>
            <w:tcW w:w="720" w:type="dxa"/>
          </w:tcPr>
          <w:p w14:paraId="54819235" w14:textId="77777777" w:rsidR="00440477" w:rsidRDefault="00440477" w:rsidP="00BA7D84">
            <w:pPr>
              <w:pStyle w:val="TableText"/>
              <w:rPr>
                <w:ins w:id="4700" w:author="Russ Ott" w:date="2022-04-29T10:09:00Z"/>
              </w:rPr>
            </w:pPr>
            <w:ins w:id="4701" w:author="Russ Ott" w:date="2022-04-29T10:09:00Z">
              <w:r>
                <w:t>0..*</w:t>
              </w:r>
            </w:ins>
          </w:p>
        </w:tc>
        <w:tc>
          <w:tcPr>
            <w:tcW w:w="1152" w:type="dxa"/>
          </w:tcPr>
          <w:p w14:paraId="09D2DE76" w14:textId="77777777" w:rsidR="00440477" w:rsidRDefault="00440477" w:rsidP="00BA7D84">
            <w:pPr>
              <w:pStyle w:val="TableText"/>
              <w:rPr>
                <w:ins w:id="4702" w:author="Russ Ott" w:date="2022-04-29T10:09:00Z"/>
              </w:rPr>
            </w:pPr>
            <w:ins w:id="4703" w:author="Russ Ott" w:date="2022-04-29T10:09:00Z">
              <w:r>
                <w:t>MAY</w:t>
              </w:r>
            </w:ins>
          </w:p>
        </w:tc>
        <w:tc>
          <w:tcPr>
            <w:tcW w:w="864" w:type="dxa"/>
          </w:tcPr>
          <w:p w14:paraId="79AD1B39" w14:textId="77777777" w:rsidR="00440477" w:rsidRDefault="00440477" w:rsidP="00BA7D84">
            <w:pPr>
              <w:pStyle w:val="TableText"/>
              <w:rPr>
                <w:ins w:id="4704" w:author="Russ Ott" w:date="2022-04-29T10:09:00Z"/>
              </w:rPr>
            </w:pPr>
          </w:p>
        </w:tc>
        <w:tc>
          <w:tcPr>
            <w:tcW w:w="1104" w:type="dxa"/>
          </w:tcPr>
          <w:p w14:paraId="00FA490E" w14:textId="298EBB76" w:rsidR="00440477" w:rsidRDefault="00002F64" w:rsidP="00BA7D84">
            <w:pPr>
              <w:pStyle w:val="TableText"/>
              <w:rPr>
                <w:ins w:id="4705" w:author="Russ Ott" w:date="2022-04-29T10:09:00Z"/>
              </w:rPr>
            </w:pPr>
            <w:ins w:id="4706" w:author="Russ Ott" w:date="2022-04-29T10:09:00Z">
              <w:r>
                <w:fldChar w:fldCharType="begin"/>
              </w:r>
              <w:r>
                <w:instrText xml:space="preserve"> HYPERLINK \l "C_4515-31250" \h </w:instrText>
              </w:r>
              <w:r>
                <w:fldChar w:fldCharType="separate"/>
              </w:r>
              <w:r w:rsidR="00440477">
                <w:rPr>
                  <w:rStyle w:val="HyperlinkText9pt"/>
                </w:rPr>
                <w:t>4515-31250</w:t>
              </w:r>
              <w:r>
                <w:rPr>
                  <w:rStyle w:val="HyperlinkText9pt"/>
                </w:rPr>
                <w:fldChar w:fldCharType="end"/>
              </w:r>
            </w:ins>
          </w:p>
        </w:tc>
        <w:tc>
          <w:tcPr>
            <w:tcW w:w="2975" w:type="dxa"/>
          </w:tcPr>
          <w:p w14:paraId="1CD14E91" w14:textId="77777777" w:rsidR="00440477" w:rsidRDefault="00440477" w:rsidP="00BA7D84">
            <w:pPr>
              <w:pStyle w:val="TableText"/>
              <w:rPr>
                <w:ins w:id="4707" w:author="Russ Ott" w:date="2022-04-29T10:09:00Z"/>
              </w:rPr>
            </w:pPr>
          </w:p>
        </w:tc>
      </w:tr>
      <w:tr w:rsidR="00440477" w14:paraId="774E4B77" w14:textId="77777777" w:rsidTr="00BA7D84">
        <w:trPr>
          <w:jc w:val="center"/>
          <w:ins w:id="4708" w:author="Russ Ott" w:date="2022-04-29T10:09:00Z"/>
        </w:trPr>
        <w:tc>
          <w:tcPr>
            <w:tcW w:w="3345" w:type="dxa"/>
          </w:tcPr>
          <w:p w14:paraId="6ED466CF" w14:textId="77777777" w:rsidR="00440477" w:rsidRDefault="00440477" w:rsidP="00BA7D84">
            <w:pPr>
              <w:pStyle w:val="TableText"/>
              <w:rPr>
                <w:ins w:id="4709" w:author="Russ Ott" w:date="2022-04-29T10:09:00Z"/>
              </w:rPr>
            </w:pPr>
            <w:ins w:id="4710" w:author="Russ Ott" w:date="2022-04-29T10:09:00Z">
              <w:r>
                <w:tab/>
              </w:r>
              <w:r>
                <w:tab/>
                <w:t>@typeCode</w:t>
              </w:r>
            </w:ins>
          </w:p>
        </w:tc>
        <w:tc>
          <w:tcPr>
            <w:tcW w:w="720" w:type="dxa"/>
          </w:tcPr>
          <w:p w14:paraId="65790773" w14:textId="77777777" w:rsidR="00440477" w:rsidRDefault="00440477" w:rsidP="00BA7D84">
            <w:pPr>
              <w:pStyle w:val="TableText"/>
              <w:rPr>
                <w:ins w:id="4711" w:author="Russ Ott" w:date="2022-04-29T10:09:00Z"/>
              </w:rPr>
            </w:pPr>
            <w:ins w:id="4712" w:author="Russ Ott" w:date="2022-04-29T10:09:00Z">
              <w:r>
                <w:t>1..1</w:t>
              </w:r>
            </w:ins>
          </w:p>
        </w:tc>
        <w:tc>
          <w:tcPr>
            <w:tcW w:w="1152" w:type="dxa"/>
          </w:tcPr>
          <w:p w14:paraId="6F1FACC1" w14:textId="77777777" w:rsidR="00440477" w:rsidRDefault="00440477" w:rsidP="00BA7D84">
            <w:pPr>
              <w:pStyle w:val="TableText"/>
              <w:rPr>
                <w:ins w:id="4713" w:author="Russ Ott" w:date="2022-04-29T10:09:00Z"/>
              </w:rPr>
            </w:pPr>
            <w:ins w:id="4714" w:author="Russ Ott" w:date="2022-04-29T10:09:00Z">
              <w:r>
                <w:t>SHALL</w:t>
              </w:r>
            </w:ins>
          </w:p>
        </w:tc>
        <w:tc>
          <w:tcPr>
            <w:tcW w:w="864" w:type="dxa"/>
          </w:tcPr>
          <w:p w14:paraId="2D334A1F" w14:textId="77777777" w:rsidR="00440477" w:rsidRDefault="00440477" w:rsidP="00BA7D84">
            <w:pPr>
              <w:pStyle w:val="TableText"/>
              <w:rPr>
                <w:ins w:id="4715" w:author="Russ Ott" w:date="2022-04-29T10:09:00Z"/>
              </w:rPr>
            </w:pPr>
          </w:p>
        </w:tc>
        <w:tc>
          <w:tcPr>
            <w:tcW w:w="1104" w:type="dxa"/>
          </w:tcPr>
          <w:p w14:paraId="23AF5138" w14:textId="63BA5DA1" w:rsidR="00440477" w:rsidRDefault="00002F64" w:rsidP="00BA7D84">
            <w:pPr>
              <w:pStyle w:val="TableText"/>
              <w:rPr>
                <w:ins w:id="4716" w:author="Russ Ott" w:date="2022-04-29T10:09:00Z"/>
              </w:rPr>
            </w:pPr>
            <w:ins w:id="4717" w:author="Russ Ott" w:date="2022-04-29T10:09:00Z">
              <w:r>
                <w:fldChar w:fldCharType="begin"/>
              </w:r>
              <w:r>
                <w:instrText xml:space="preserve"> HYPERLINK \l "C_4515-31318" \h </w:instrText>
              </w:r>
              <w:r>
                <w:fldChar w:fldCharType="separate"/>
              </w:r>
              <w:r w:rsidR="00440477">
                <w:rPr>
                  <w:rStyle w:val="HyperlinkText9pt"/>
                </w:rPr>
                <w:t>4515-31318</w:t>
              </w:r>
              <w:r>
                <w:rPr>
                  <w:rStyle w:val="HyperlinkText9pt"/>
                </w:rPr>
                <w:fldChar w:fldCharType="end"/>
              </w:r>
            </w:ins>
          </w:p>
        </w:tc>
        <w:tc>
          <w:tcPr>
            <w:tcW w:w="2975" w:type="dxa"/>
          </w:tcPr>
          <w:p w14:paraId="17CB8F89" w14:textId="77777777" w:rsidR="00440477" w:rsidRDefault="00440477" w:rsidP="00BA7D84">
            <w:pPr>
              <w:pStyle w:val="TableText"/>
              <w:rPr>
                <w:ins w:id="4718" w:author="Russ Ott" w:date="2022-04-29T10:09:00Z"/>
              </w:rPr>
            </w:pPr>
            <w:ins w:id="4719" w:author="Russ Ott" w:date="2022-04-29T10:09:00Z">
              <w:r>
                <w:t>urn:oid:2.16.840.1.113883.5.1002 (HL7ActRelationshipType) = REFR</w:t>
              </w:r>
            </w:ins>
          </w:p>
        </w:tc>
      </w:tr>
      <w:tr w:rsidR="00440477" w14:paraId="5A997A10" w14:textId="77777777" w:rsidTr="00BA7D84">
        <w:trPr>
          <w:jc w:val="center"/>
          <w:ins w:id="4720" w:author="Russ Ott" w:date="2022-04-29T10:09:00Z"/>
        </w:trPr>
        <w:tc>
          <w:tcPr>
            <w:tcW w:w="3345" w:type="dxa"/>
          </w:tcPr>
          <w:p w14:paraId="11B20620" w14:textId="77777777" w:rsidR="00440477" w:rsidRDefault="00440477" w:rsidP="00BA7D84">
            <w:pPr>
              <w:pStyle w:val="TableText"/>
              <w:rPr>
                <w:ins w:id="4721" w:author="Russ Ott" w:date="2022-04-29T10:09:00Z"/>
              </w:rPr>
            </w:pPr>
            <w:ins w:id="4722" w:author="Russ Ott" w:date="2022-04-29T10:09:00Z">
              <w:r>
                <w:tab/>
              </w:r>
              <w:r>
                <w:tab/>
                <w:t>observation</w:t>
              </w:r>
            </w:ins>
          </w:p>
        </w:tc>
        <w:tc>
          <w:tcPr>
            <w:tcW w:w="720" w:type="dxa"/>
          </w:tcPr>
          <w:p w14:paraId="75A1B0B2" w14:textId="77777777" w:rsidR="00440477" w:rsidRDefault="00440477" w:rsidP="00BA7D84">
            <w:pPr>
              <w:pStyle w:val="TableText"/>
              <w:rPr>
                <w:ins w:id="4723" w:author="Russ Ott" w:date="2022-04-29T10:09:00Z"/>
              </w:rPr>
            </w:pPr>
            <w:ins w:id="4724" w:author="Russ Ott" w:date="2022-04-29T10:09:00Z">
              <w:r>
                <w:t>1..1</w:t>
              </w:r>
            </w:ins>
          </w:p>
        </w:tc>
        <w:tc>
          <w:tcPr>
            <w:tcW w:w="1152" w:type="dxa"/>
          </w:tcPr>
          <w:p w14:paraId="570489E9" w14:textId="77777777" w:rsidR="00440477" w:rsidRDefault="00440477" w:rsidP="00BA7D84">
            <w:pPr>
              <w:pStyle w:val="TableText"/>
              <w:rPr>
                <w:ins w:id="4725" w:author="Russ Ott" w:date="2022-04-29T10:09:00Z"/>
              </w:rPr>
            </w:pPr>
            <w:ins w:id="4726" w:author="Russ Ott" w:date="2022-04-29T10:09:00Z">
              <w:r>
                <w:t>SHALL</w:t>
              </w:r>
            </w:ins>
          </w:p>
        </w:tc>
        <w:tc>
          <w:tcPr>
            <w:tcW w:w="864" w:type="dxa"/>
          </w:tcPr>
          <w:p w14:paraId="642B8330" w14:textId="77777777" w:rsidR="00440477" w:rsidRDefault="00440477" w:rsidP="00BA7D84">
            <w:pPr>
              <w:pStyle w:val="TableText"/>
              <w:rPr>
                <w:ins w:id="4727" w:author="Russ Ott" w:date="2022-04-29T10:09:00Z"/>
              </w:rPr>
            </w:pPr>
          </w:p>
        </w:tc>
        <w:tc>
          <w:tcPr>
            <w:tcW w:w="1104" w:type="dxa"/>
          </w:tcPr>
          <w:p w14:paraId="7454B694" w14:textId="7FA6D96D" w:rsidR="00440477" w:rsidRDefault="00002F64" w:rsidP="00BA7D84">
            <w:pPr>
              <w:pStyle w:val="TableText"/>
              <w:rPr>
                <w:ins w:id="4728" w:author="Russ Ott" w:date="2022-04-29T10:09:00Z"/>
              </w:rPr>
            </w:pPr>
            <w:ins w:id="4729" w:author="Russ Ott" w:date="2022-04-29T10:09:00Z">
              <w:r>
                <w:fldChar w:fldCharType="begin"/>
              </w:r>
              <w:r>
                <w:instrText xml:space="preserve"> HYPERLINK \l "C_4515-31319" \h </w:instrText>
              </w:r>
              <w:r>
                <w:fldChar w:fldCharType="separate"/>
              </w:r>
              <w:r w:rsidR="00440477">
                <w:rPr>
                  <w:rStyle w:val="HyperlinkText9pt"/>
                </w:rPr>
                <w:t>4515-31319</w:t>
              </w:r>
              <w:r>
                <w:rPr>
                  <w:rStyle w:val="HyperlinkText9pt"/>
                </w:rPr>
                <w:fldChar w:fldCharType="end"/>
              </w:r>
            </w:ins>
          </w:p>
        </w:tc>
        <w:tc>
          <w:tcPr>
            <w:tcW w:w="2975" w:type="dxa"/>
          </w:tcPr>
          <w:p w14:paraId="70ED4C6A" w14:textId="77777777" w:rsidR="00440477" w:rsidRDefault="00440477" w:rsidP="00BA7D84">
            <w:pPr>
              <w:pStyle w:val="TableText"/>
              <w:rPr>
                <w:ins w:id="4730" w:author="Russ Ott" w:date="2022-04-29T10:09:00Z"/>
              </w:rPr>
            </w:pPr>
            <w:ins w:id="4731" w:author="Russ Ott" w:date="2022-04-29T10:09:00Z">
              <w:r>
                <w:t>Reaction Observation (V2) (identifier: urn:hl7ii:2.16.840.1.113883.10.20.22.4.9:2014-06-09</w:t>
              </w:r>
            </w:ins>
          </w:p>
        </w:tc>
      </w:tr>
      <w:tr w:rsidR="00440477" w14:paraId="74EA9B41" w14:textId="77777777" w:rsidTr="00BA7D84">
        <w:trPr>
          <w:jc w:val="center"/>
          <w:ins w:id="4732" w:author="Russ Ott" w:date="2022-04-29T10:09:00Z"/>
        </w:trPr>
        <w:tc>
          <w:tcPr>
            <w:tcW w:w="3345" w:type="dxa"/>
          </w:tcPr>
          <w:p w14:paraId="4CECA5E2" w14:textId="77777777" w:rsidR="00440477" w:rsidRDefault="00440477" w:rsidP="00BA7D84">
            <w:pPr>
              <w:pStyle w:val="TableText"/>
              <w:rPr>
                <w:ins w:id="4733" w:author="Russ Ott" w:date="2022-04-29T10:09:00Z"/>
              </w:rPr>
            </w:pPr>
            <w:ins w:id="4734" w:author="Russ Ott" w:date="2022-04-29T10:09:00Z">
              <w:r>
                <w:tab/>
                <w:t>entryRelationship</w:t>
              </w:r>
            </w:ins>
          </w:p>
        </w:tc>
        <w:tc>
          <w:tcPr>
            <w:tcW w:w="720" w:type="dxa"/>
          </w:tcPr>
          <w:p w14:paraId="2DA4A26C" w14:textId="77777777" w:rsidR="00440477" w:rsidRDefault="00440477" w:rsidP="00BA7D84">
            <w:pPr>
              <w:pStyle w:val="TableText"/>
              <w:rPr>
                <w:ins w:id="4735" w:author="Russ Ott" w:date="2022-04-29T10:09:00Z"/>
              </w:rPr>
            </w:pPr>
            <w:ins w:id="4736" w:author="Russ Ott" w:date="2022-04-29T10:09:00Z">
              <w:r>
                <w:t>0..*</w:t>
              </w:r>
            </w:ins>
          </w:p>
        </w:tc>
        <w:tc>
          <w:tcPr>
            <w:tcW w:w="1152" w:type="dxa"/>
          </w:tcPr>
          <w:p w14:paraId="1FF7E27A" w14:textId="77777777" w:rsidR="00440477" w:rsidRDefault="00440477" w:rsidP="00BA7D84">
            <w:pPr>
              <w:pStyle w:val="TableText"/>
              <w:rPr>
                <w:ins w:id="4737" w:author="Russ Ott" w:date="2022-04-29T10:09:00Z"/>
              </w:rPr>
            </w:pPr>
            <w:ins w:id="4738" w:author="Russ Ott" w:date="2022-04-29T10:09:00Z">
              <w:r>
                <w:t>MAY</w:t>
              </w:r>
            </w:ins>
          </w:p>
        </w:tc>
        <w:tc>
          <w:tcPr>
            <w:tcW w:w="864" w:type="dxa"/>
          </w:tcPr>
          <w:p w14:paraId="03B8229D" w14:textId="77777777" w:rsidR="00440477" w:rsidRDefault="00440477" w:rsidP="00BA7D84">
            <w:pPr>
              <w:pStyle w:val="TableText"/>
              <w:rPr>
                <w:ins w:id="4739" w:author="Russ Ott" w:date="2022-04-29T10:09:00Z"/>
              </w:rPr>
            </w:pPr>
          </w:p>
        </w:tc>
        <w:tc>
          <w:tcPr>
            <w:tcW w:w="1104" w:type="dxa"/>
          </w:tcPr>
          <w:p w14:paraId="4A148EAB" w14:textId="3EF03909" w:rsidR="00440477" w:rsidRDefault="00002F64" w:rsidP="00BA7D84">
            <w:pPr>
              <w:pStyle w:val="TableText"/>
              <w:rPr>
                <w:ins w:id="4740" w:author="Russ Ott" w:date="2022-04-29T10:09:00Z"/>
              </w:rPr>
            </w:pPr>
            <w:ins w:id="4741" w:author="Russ Ott" w:date="2022-04-29T10:09:00Z">
              <w:r>
                <w:fldChar w:fldCharType="begin"/>
              </w:r>
              <w:r>
                <w:instrText xml:space="preserve"> HYPERLINK \l "C_4515-31251" \h </w:instrText>
              </w:r>
              <w:r>
                <w:fldChar w:fldCharType="separate"/>
              </w:r>
              <w:r w:rsidR="00440477">
                <w:rPr>
                  <w:rStyle w:val="HyperlinkText9pt"/>
                </w:rPr>
                <w:t>4515-31251</w:t>
              </w:r>
              <w:r>
                <w:rPr>
                  <w:rStyle w:val="HyperlinkText9pt"/>
                </w:rPr>
                <w:fldChar w:fldCharType="end"/>
              </w:r>
            </w:ins>
          </w:p>
        </w:tc>
        <w:tc>
          <w:tcPr>
            <w:tcW w:w="2975" w:type="dxa"/>
          </w:tcPr>
          <w:p w14:paraId="11B2015A" w14:textId="77777777" w:rsidR="00440477" w:rsidRDefault="00440477" w:rsidP="00BA7D84">
            <w:pPr>
              <w:pStyle w:val="TableText"/>
              <w:rPr>
                <w:ins w:id="4742" w:author="Russ Ott" w:date="2022-04-29T10:09:00Z"/>
              </w:rPr>
            </w:pPr>
          </w:p>
        </w:tc>
      </w:tr>
      <w:tr w:rsidR="00440477" w14:paraId="2BA679C7" w14:textId="77777777" w:rsidTr="00BA7D84">
        <w:trPr>
          <w:jc w:val="center"/>
          <w:ins w:id="4743" w:author="Russ Ott" w:date="2022-04-29T10:09:00Z"/>
        </w:trPr>
        <w:tc>
          <w:tcPr>
            <w:tcW w:w="3345" w:type="dxa"/>
          </w:tcPr>
          <w:p w14:paraId="67530A57" w14:textId="77777777" w:rsidR="00440477" w:rsidRDefault="00440477" w:rsidP="00BA7D84">
            <w:pPr>
              <w:pStyle w:val="TableText"/>
              <w:rPr>
                <w:ins w:id="4744" w:author="Russ Ott" w:date="2022-04-29T10:09:00Z"/>
              </w:rPr>
            </w:pPr>
            <w:ins w:id="4745" w:author="Russ Ott" w:date="2022-04-29T10:09:00Z">
              <w:r>
                <w:tab/>
              </w:r>
              <w:r>
                <w:tab/>
                <w:t>@typeCode</w:t>
              </w:r>
            </w:ins>
          </w:p>
        </w:tc>
        <w:tc>
          <w:tcPr>
            <w:tcW w:w="720" w:type="dxa"/>
          </w:tcPr>
          <w:p w14:paraId="77C0A403" w14:textId="77777777" w:rsidR="00440477" w:rsidRDefault="00440477" w:rsidP="00BA7D84">
            <w:pPr>
              <w:pStyle w:val="TableText"/>
              <w:rPr>
                <w:ins w:id="4746" w:author="Russ Ott" w:date="2022-04-29T10:09:00Z"/>
              </w:rPr>
            </w:pPr>
            <w:ins w:id="4747" w:author="Russ Ott" w:date="2022-04-29T10:09:00Z">
              <w:r>
                <w:t>1..1</w:t>
              </w:r>
            </w:ins>
          </w:p>
        </w:tc>
        <w:tc>
          <w:tcPr>
            <w:tcW w:w="1152" w:type="dxa"/>
          </w:tcPr>
          <w:p w14:paraId="34610352" w14:textId="77777777" w:rsidR="00440477" w:rsidRDefault="00440477" w:rsidP="00BA7D84">
            <w:pPr>
              <w:pStyle w:val="TableText"/>
              <w:rPr>
                <w:ins w:id="4748" w:author="Russ Ott" w:date="2022-04-29T10:09:00Z"/>
              </w:rPr>
            </w:pPr>
            <w:ins w:id="4749" w:author="Russ Ott" w:date="2022-04-29T10:09:00Z">
              <w:r>
                <w:t>SHALL</w:t>
              </w:r>
            </w:ins>
          </w:p>
        </w:tc>
        <w:tc>
          <w:tcPr>
            <w:tcW w:w="864" w:type="dxa"/>
          </w:tcPr>
          <w:p w14:paraId="08C940ED" w14:textId="77777777" w:rsidR="00440477" w:rsidRDefault="00440477" w:rsidP="00BA7D84">
            <w:pPr>
              <w:pStyle w:val="TableText"/>
              <w:rPr>
                <w:ins w:id="4750" w:author="Russ Ott" w:date="2022-04-29T10:09:00Z"/>
              </w:rPr>
            </w:pPr>
          </w:p>
        </w:tc>
        <w:tc>
          <w:tcPr>
            <w:tcW w:w="1104" w:type="dxa"/>
          </w:tcPr>
          <w:p w14:paraId="2BCC794C" w14:textId="20C8F3A6" w:rsidR="00440477" w:rsidRDefault="00002F64" w:rsidP="00BA7D84">
            <w:pPr>
              <w:pStyle w:val="TableText"/>
              <w:rPr>
                <w:ins w:id="4751" w:author="Russ Ott" w:date="2022-04-29T10:09:00Z"/>
              </w:rPr>
            </w:pPr>
            <w:ins w:id="4752" w:author="Russ Ott" w:date="2022-04-29T10:09:00Z">
              <w:r>
                <w:fldChar w:fldCharType="begin"/>
              </w:r>
              <w:r>
                <w:instrText xml:space="preserve"> HYPERLINK \l "C_4515-31321" \h </w:instrText>
              </w:r>
              <w:r>
                <w:fldChar w:fldCharType="separate"/>
              </w:r>
              <w:r w:rsidR="00440477">
                <w:rPr>
                  <w:rStyle w:val="HyperlinkText9pt"/>
                </w:rPr>
                <w:t>4515-31321</w:t>
              </w:r>
              <w:r>
                <w:rPr>
                  <w:rStyle w:val="HyperlinkText9pt"/>
                </w:rPr>
                <w:fldChar w:fldCharType="end"/>
              </w:r>
            </w:ins>
          </w:p>
        </w:tc>
        <w:tc>
          <w:tcPr>
            <w:tcW w:w="2975" w:type="dxa"/>
          </w:tcPr>
          <w:p w14:paraId="5E563119" w14:textId="77777777" w:rsidR="00440477" w:rsidRDefault="00440477" w:rsidP="00BA7D84">
            <w:pPr>
              <w:pStyle w:val="TableText"/>
              <w:rPr>
                <w:ins w:id="4753" w:author="Russ Ott" w:date="2022-04-29T10:09:00Z"/>
              </w:rPr>
            </w:pPr>
            <w:ins w:id="4754" w:author="Russ Ott" w:date="2022-04-29T10:09:00Z">
              <w:r>
                <w:t>urn:oid:2.16.840.1.113883.5.1002 (HL7ActRelationshipType) = REFR</w:t>
              </w:r>
            </w:ins>
          </w:p>
        </w:tc>
      </w:tr>
      <w:tr w:rsidR="00440477" w14:paraId="3D445E63" w14:textId="77777777" w:rsidTr="00BA7D84">
        <w:trPr>
          <w:jc w:val="center"/>
          <w:ins w:id="4755" w:author="Russ Ott" w:date="2022-04-29T10:09:00Z"/>
        </w:trPr>
        <w:tc>
          <w:tcPr>
            <w:tcW w:w="3345" w:type="dxa"/>
          </w:tcPr>
          <w:p w14:paraId="2C9A9E23" w14:textId="77777777" w:rsidR="00440477" w:rsidRDefault="00440477" w:rsidP="00BA7D84">
            <w:pPr>
              <w:pStyle w:val="TableText"/>
              <w:rPr>
                <w:ins w:id="4756" w:author="Russ Ott" w:date="2022-04-29T10:09:00Z"/>
              </w:rPr>
            </w:pPr>
            <w:ins w:id="4757" w:author="Russ Ott" w:date="2022-04-29T10:09:00Z">
              <w:r>
                <w:tab/>
              </w:r>
              <w:r>
                <w:tab/>
                <w:t>observation</w:t>
              </w:r>
            </w:ins>
          </w:p>
        </w:tc>
        <w:tc>
          <w:tcPr>
            <w:tcW w:w="720" w:type="dxa"/>
          </w:tcPr>
          <w:p w14:paraId="42B16C32" w14:textId="77777777" w:rsidR="00440477" w:rsidRDefault="00440477" w:rsidP="00BA7D84">
            <w:pPr>
              <w:pStyle w:val="TableText"/>
              <w:rPr>
                <w:ins w:id="4758" w:author="Russ Ott" w:date="2022-04-29T10:09:00Z"/>
              </w:rPr>
            </w:pPr>
            <w:ins w:id="4759" w:author="Russ Ott" w:date="2022-04-29T10:09:00Z">
              <w:r>
                <w:t>1..1</w:t>
              </w:r>
            </w:ins>
          </w:p>
        </w:tc>
        <w:tc>
          <w:tcPr>
            <w:tcW w:w="1152" w:type="dxa"/>
          </w:tcPr>
          <w:p w14:paraId="2B909EF2" w14:textId="77777777" w:rsidR="00440477" w:rsidRDefault="00440477" w:rsidP="00BA7D84">
            <w:pPr>
              <w:pStyle w:val="TableText"/>
              <w:rPr>
                <w:ins w:id="4760" w:author="Russ Ott" w:date="2022-04-29T10:09:00Z"/>
              </w:rPr>
            </w:pPr>
            <w:ins w:id="4761" w:author="Russ Ott" w:date="2022-04-29T10:09:00Z">
              <w:r>
                <w:t>SHALL</w:t>
              </w:r>
            </w:ins>
          </w:p>
        </w:tc>
        <w:tc>
          <w:tcPr>
            <w:tcW w:w="864" w:type="dxa"/>
          </w:tcPr>
          <w:p w14:paraId="662E6927" w14:textId="77777777" w:rsidR="00440477" w:rsidRDefault="00440477" w:rsidP="00BA7D84">
            <w:pPr>
              <w:pStyle w:val="TableText"/>
              <w:rPr>
                <w:ins w:id="4762" w:author="Russ Ott" w:date="2022-04-29T10:09:00Z"/>
              </w:rPr>
            </w:pPr>
          </w:p>
        </w:tc>
        <w:tc>
          <w:tcPr>
            <w:tcW w:w="1104" w:type="dxa"/>
          </w:tcPr>
          <w:p w14:paraId="1D84E2B3" w14:textId="5837F7ED" w:rsidR="00440477" w:rsidRDefault="00002F64" w:rsidP="00BA7D84">
            <w:pPr>
              <w:pStyle w:val="TableText"/>
              <w:rPr>
                <w:ins w:id="4763" w:author="Russ Ott" w:date="2022-04-29T10:09:00Z"/>
              </w:rPr>
            </w:pPr>
            <w:ins w:id="4764" w:author="Russ Ott" w:date="2022-04-29T10:09:00Z">
              <w:r>
                <w:fldChar w:fldCharType="begin"/>
              </w:r>
              <w:r>
                <w:instrText xml:space="preserve"> HYPERLINK \l "C_4515-31322" \h </w:instrText>
              </w:r>
              <w:r>
                <w:fldChar w:fldCharType="separate"/>
              </w:r>
              <w:r w:rsidR="00440477">
                <w:rPr>
                  <w:rStyle w:val="HyperlinkText9pt"/>
                </w:rPr>
                <w:t>4515-31322</w:t>
              </w:r>
              <w:r>
                <w:rPr>
                  <w:rStyle w:val="HyperlinkText9pt"/>
                </w:rPr>
                <w:fldChar w:fldCharType="end"/>
              </w:r>
            </w:ins>
          </w:p>
        </w:tc>
        <w:tc>
          <w:tcPr>
            <w:tcW w:w="2975" w:type="dxa"/>
          </w:tcPr>
          <w:p w14:paraId="0DF9A53A" w14:textId="77777777" w:rsidR="00440477" w:rsidRDefault="00440477" w:rsidP="00BA7D84">
            <w:pPr>
              <w:pStyle w:val="TableText"/>
              <w:rPr>
                <w:ins w:id="4765" w:author="Russ Ott" w:date="2022-04-29T10:09:00Z"/>
              </w:rPr>
            </w:pPr>
            <w:ins w:id="4766" w:author="Russ Ott" w:date="2022-04-29T10:09:00Z">
              <w:r>
                <w:t>Result Observation (V3) (identifier: urn:hl7ii:2.16.840.1.113883.10.20.22.4.2:2015-08-01</w:t>
              </w:r>
            </w:ins>
          </w:p>
        </w:tc>
      </w:tr>
      <w:tr w:rsidR="00440477" w14:paraId="3A21C15D" w14:textId="77777777" w:rsidTr="00BA7D84">
        <w:trPr>
          <w:jc w:val="center"/>
          <w:ins w:id="4767" w:author="Russ Ott" w:date="2022-04-29T10:09:00Z"/>
        </w:trPr>
        <w:tc>
          <w:tcPr>
            <w:tcW w:w="3345" w:type="dxa"/>
          </w:tcPr>
          <w:p w14:paraId="02E5DE46" w14:textId="77777777" w:rsidR="00440477" w:rsidRDefault="00440477" w:rsidP="00BA7D84">
            <w:pPr>
              <w:pStyle w:val="TableText"/>
              <w:rPr>
                <w:ins w:id="4768" w:author="Russ Ott" w:date="2022-04-29T10:09:00Z"/>
              </w:rPr>
            </w:pPr>
            <w:ins w:id="4769" w:author="Russ Ott" w:date="2022-04-29T10:09:00Z">
              <w:r>
                <w:tab/>
                <w:t>entryRelationship</w:t>
              </w:r>
            </w:ins>
          </w:p>
        </w:tc>
        <w:tc>
          <w:tcPr>
            <w:tcW w:w="720" w:type="dxa"/>
          </w:tcPr>
          <w:p w14:paraId="478CE2E5" w14:textId="77777777" w:rsidR="00440477" w:rsidRDefault="00440477" w:rsidP="00BA7D84">
            <w:pPr>
              <w:pStyle w:val="TableText"/>
              <w:rPr>
                <w:ins w:id="4770" w:author="Russ Ott" w:date="2022-04-29T10:09:00Z"/>
              </w:rPr>
            </w:pPr>
            <w:ins w:id="4771" w:author="Russ Ott" w:date="2022-04-29T10:09:00Z">
              <w:r>
                <w:t>0..*</w:t>
              </w:r>
            </w:ins>
          </w:p>
        </w:tc>
        <w:tc>
          <w:tcPr>
            <w:tcW w:w="1152" w:type="dxa"/>
          </w:tcPr>
          <w:p w14:paraId="02E93F44" w14:textId="77777777" w:rsidR="00440477" w:rsidRDefault="00440477" w:rsidP="00BA7D84">
            <w:pPr>
              <w:pStyle w:val="TableText"/>
              <w:rPr>
                <w:ins w:id="4772" w:author="Russ Ott" w:date="2022-04-29T10:09:00Z"/>
              </w:rPr>
            </w:pPr>
            <w:ins w:id="4773" w:author="Russ Ott" w:date="2022-04-29T10:09:00Z">
              <w:r>
                <w:t>MAY</w:t>
              </w:r>
            </w:ins>
          </w:p>
        </w:tc>
        <w:tc>
          <w:tcPr>
            <w:tcW w:w="864" w:type="dxa"/>
          </w:tcPr>
          <w:p w14:paraId="492CD68A" w14:textId="77777777" w:rsidR="00440477" w:rsidRDefault="00440477" w:rsidP="00BA7D84">
            <w:pPr>
              <w:pStyle w:val="TableText"/>
              <w:rPr>
                <w:ins w:id="4774" w:author="Russ Ott" w:date="2022-04-29T10:09:00Z"/>
              </w:rPr>
            </w:pPr>
          </w:p>
        </w:tc>
        <w:tc>
          <w:tcPr>
            <w:tcW w:w="1104" w:type="dxa"/>
          </w:tcPr>
          <w:p w14:paraId="582F46DF" w14:textId="762F2A04" w:rsidR="00440477" w:rsidRDefault="00002F64" w:rsidP="00BA7D84">
            <w:pPr>
              <w:pStyle w:val="TableText"/>
              <w:rPr>
                <w:ins w:id="4775" w:author="Russ Ott" w:date="2022-04-29T10:09:00Z"/>
              </w:rPr>
            </w:pPr>
            <w:ins w:id="4776" w:author="Russ Ott" w:date="2022-04-29T10:09:00Z">
              <w:r>
                <w:fldChar w:fldCharType="begin"/>
              </w:r>
              <w:r>
                <w:instrText xml:space="preserve"> HYPERLINK \l "C_4515-31252" \h </w:instrText>
              </w:r>
              <w:r>
                <w:fldChar w:fldCharType="separate"/>
              </w:r>
              <w:r w:rsidR="00440477">
                <w:rPr>
                  <w:rStyle w:val="HyperlinkText9pt"/>
                </w:rPr>
                <w:t>4515-31252</w:t>
              </w:r>
              <w:r>
                <w:rPr>
                  <w:rStyle w:val="HyperlinkText9pt"/>
                </w:rPr>
                <w:fldChar w:fldCharType="end"/>
              </w:r>
            </w:ins>
          </w:p>
        </w:tc>
        <w:tc>
          <w:tcPr>
            <w:tcW w:w="2975" w:type="dxa"/>
          </w:tcPr>
          <w:p w14:paraId="28BEC895" w14:textId="77777777" w:rsidR="00440477" w:rsidRDefault="00440477" w:rsidP="00BA7D84">
            <w:pPr>
              <w:pStyle w:val="TableText"/>
              <w:rPr>
                <w:ins w:id="4777" w:author="Russ Ott" w:date="2022-04-29T10:09:00Z"/>
              </w:rPr>
            </w:pPr>
          </w:p>
        </w:tc>
      </w:tr>
      <w:tr w:rsidR="00440477" w14:paraId="2533D11A" w14:textId="77777777" w:rsidTr="00BA7D84">
        <w:trPr>
          <w:jc w:val="center"/>
          <w:ins w:id="4778" w:author="Russ Ott" w:date="2022-04-29T10:09:00Z"/>
        </w:trPr>
        <w:tc>
          <w:tcPr>
            <w:tcW w:w="3345" w:type="dxa"/>
          </w:tcPr>
          <w:p w14:paraId="3C03E055" w14:textId="77777777" w:rsidR="00440477" w:rsidRDefault="00440477" w:rsidP="00BA7D84">
            <w:pPr>
              <w:pStyle w:val="TableText"/>
              <w:rPr>
                <w:ins w:id="4779" w:author="Russ Ott" w:date="2022-04-29T10:09:00Z"/>
              </w:rPr>
            </w:pPr>
            <w:ins w:id="4780" w:author="Russ Ott" w:date="2022-04-29T10:09:00Z">
              <w:r>
                <w:tab/>
              </w:r>
              <w:r>
                <w:tab/>
                <w:t>@typeCode</w:t>
              </w:r>
            </w:ins>
          </w:p>
        </w:tc>
        <w:tc>
          <w:tcPr>
            <w:tcW w:w="720" w:type="dxa"/>
          </w:tcPr>
          <w:p w14:paraId="7BC1E4A8" w14:textId="77777777" w:rsidR="00440477" w:rsidRDefault="00440477" w:rsidP="00BA7D84">
            <w:pPr>
              <w:pStyle w:val="TableText"/>
              <w:rPr>
                <w:ins w:id="4781" w:author="Russ Ott" w:date="2022-04-29T10:09:00Z"/>
              </w:rPr>
            </w:pPr>
            <w:ins w:id="4782" w:author="Russ Ott" w:date="2022-04-29T10:09:00Z">
              <w:r>
                <w:t>1..1</w:t>
              </w:r>
            </w:ins>
          </w:p>
        </w:tc>
        <w:tc>
          <w:tcPr>
            <w:tcW w:w="1152" w:type="dxa"/>
          </w:tcPr>
          <w:p w14:paraId="586E01AF" w14:textId="77777777" w:rsidR="00440477" w:rsidRDefault="00440477" w:rsidP="00BA7D84">
            <w:pPr>
              <w:pStyle w:val="TableText"/>
              <w:rPr>
                <w:ins w:id="4783" w:author="Russ Ott" w:date="2022-04-29T10:09:00Z"/>
              </w:rPr>
            </w:pPr>
            <w:ins w:id="4784" w:author="Russ Ott" w:date="2022-04-29T10:09:00Z">
              <w:r>
                <w:t>SHALL</w:t>
              </w:r>
            </w:ins>
          </w:p>
        </w:tc>
        <w:tc>
          <w:tcPr>
            <w:tcW w:w="864" w:type="dxa"/>
          </w:tcPr>
          <w:p w14:paraId="0F436BC5" w14:textId="77777777" w:rsidR="00440477" w:rsidRDefault="00440477" w:rsidP="00BA7D84">
            <w:pPr>
              <w:pStyle w:val="TableText"/>
              <w:rPr>
                <w:ins w:id="4785" w:author="Russ Ott" w:date="2022-04-29T10:09:00Z"/>
              </w:rPr>
            </w:pPr>
          </w:p>
        </w:tc>
        <w:tc>
          <w:tcPr>
            <w:tcW w:w="1104" w:type="dxa"/>
          </w:tcPr>
          <w:p w14:paraId="288A2C33" w14:textId="0A6BE360" w:rsidR="00440477" w:rsidRDefault="00002F64" w:rsidP="00BA7D84">
            <w:pPr>
              <w:pStyle w:val="TableText"/>
              <w:rPr>
                <w:ins w:id="4786" w:author="Russ Ott" w:date="2022-04-29T10:09:00Z"/>
              </w:rPr>
            </w:pPr>
            <w:ins w:id="4787" w:author="Russ Ott" w:date="2022-04-29T10:09:00Z">
              <w:r>
                <w:fldChar w:fldCharType="begin"/>
              </w:r>
              <w:r>
                <w:instrText xml:space="preserve"> HYPERLINK \l "C_4515-31324" \h </w:instrText>
              </w:r>
              <w:r>
                <w:fldChar w:fldCharType="separate"/>
              </w:r>
              <w:r w:rsidR="00440477">
                <w:rPr>
                  <w:rStyle w:val="HyperlinkText9pt"/>
                </w:rPr>
                <w:t>4515-31324</w:t>
              </w:r>
              <w:r>
                <w:rPr>
                  <w:rStyle w:val="HyperlinkText9pt"/>
                </w:rPr>
                <w:fldChar w:fldCharType="end"/>
              </w:r>
            </w:ins>
          </w:p>
        </w:tc>
        <w:tc>
          <w:tcPr>
            <w:tcW w:w="2975" w:type="dxa"/>
          </w:tcPr>
          <w:p w14:paraId="57CE6CE1" w14:textId="77777777" w:rsidR="00440477" w:rsidRDefault="00440477" w:rsidP="00BA7D84">
            <w:pPr>
              <w:pStyle w:val="TableText"/>
              <w:rPr>
                <w:ins w:id="4788" w:author="Russ Ott" w:date="2022-04-29T10:09:00Z"/>
              </w:rPr>
            </w:pPr>
            <w:ins w:id="4789" w:author="Russ Ott" w:date="2022-04-29T10:09:00Z">
              <w:r>
                <w:t>urn:oid:2.16.840.1.113883.5.1002 (HL7ActRelationshipType) = REFR</w:t>
              </w:r>
            </w:ins>
          </w:p>
        </w:tc>
      </w:tr>
      <w:tr w:rsidR="00440477" w14:paraId="298455E1" w14:textId="77777777" w:rsidTr="00BA7D84">
        <w:trPr>
          <w:jc w:val="center"/>
          <w:ins w:id="4790" w:author="Russ Ott" w:date="2022-04-29T10:09:00Z"/>
        </w:trPr>
        <w:tc>
          <w:tcPr>
            <w:tcW w:w="3345" w:type="dxa"/>
          </w:tcPr>
          <w:p w14:paraId="4FE9925C" w14:textId="77777777" w:rsidR="00440477" w:rsidRDefault="00440477" w:rsidP="00BA7D84">
            <w:pPr>
              <w:pStyle w:val="TableText"/>
              <w:rPr>
                <w:ins w:id="4791" w:author="Russ Ott" w:date="2022-04-29T10:09:00Z"/>
              </w:rPr>
            </w:pPr>
            <w:ins w:id="4792" w:author="Russ Ott" w:date="2022-04-29T10:09:00Z">
              <w:r>
                <w:tab/>
              </w:r>
              <w:r>
                <w:tab/>
                <w:t>observation</w:t>
              </w:r>
            </w:ins>
          </w:p>
        </w:tc>
        <w:tc>
          <w:tcPr>
            <w:tcW w:w="720" w:type="dxa"/>
          </w:tcPr>
          <w:p w14:paraId="4EA0AAF0" w14:textId="77777777" w:rsidR="00440477" w:rsidRDefault="00440477" w:rsidP="00BA7D84">
            <w:pPr>
              <w:pStyle w:val="TableText"/>
              <w:rPr>
                <w:ins w:id="4793" w:author="Russ Ott" w:date="2022-04-29T10:09:00Z"/>
              </w:rPr>
            </w:pPr>
            <w:ins w:id="4794" w:author="Russ Ott" w:date="2022-04-29T10:09:00Z">
              <w:r>
                <w:t>1..1</w:t>
              </w:r>
            </w:ins>
          </w:p>
        </w:tc>
        <w:tc>
          <w:tcPr>
            <w:tcW w:w="1152" w:type="dxa"/>
          </w:tcPr>
          <w:p w14:paraId="04CA9906" w14:textId="77777777" w:rsidR="00440477" w:rsidRDefault="00440477" w:rsidP="00BA7D84">
            <w:pPr>
              <w:pStyle w:val="TableText"/>
              <w:rPr>
                <w:ins w:id="4795" w:author="Russ Ott" w:date="2022-04-29T10:09:00Z"/>
              </w:rPr>
            </w:pPr>
            <w:ins w:id="4796" w:author="Russ Ott" w:date="2022-04-29T10:09:00Z">
              <w:r>
                <w:t>SHALL</w:t>
              </w:r>
            </w:ins>
          </w:p>
        </w:tc>
        <w:tc>
          <w:tcPr>
            <w:tcW w:w="864" w:type="dxa"/>
          </w:tcPr>
          <w:p w14:paraId="6B5D3ADE" w14:textId="77777777" w:rsidR="00440477" w:rsidRDefault="00440477" w:rsidP="00BA7D84">
            <w:pPr>
              <w:pStyle w:val="TableText"/>
              <w:rPr>
                <w:ins w:id="4797" w:author="Russ Ott" w:date="2022-04-29T10:09:00Z"/>
              </w:rPr>
            </w:pPr>
          </w:p>
        </w:tc>
        <w:tc>
          <w:tcPr>
            <w:tcW w:w="1104" w:type="dxa"/>
          </w:tcPr>
          <w:p w14:paraId="72A83F9F" w14:textId="67FEA088" w:rsidR="00440477" w:rsidRDefault="00002F64" w:rsidP="00BA7D84">
            <w:pPr>
              <w:pStyle w:val="TableText"/>
              <w:rPr>
                <w:ins w:id="4798" w:author="Russ Ott" w:date="2022-04-29T10:09:00Z"/>
              </w:rPr>
            </w:pPr>
            <w:ins w:id="4799" w:author="Russ Ott" w:date="2022-04-29T10:09:00Z">
              <w:r>
                <w:fldChar w:fldCharType="begin"/>
              </w:r>
              <w:r>
                <w:instrText xml:space="preserve"> HYPERLINK \l "C_4515-31325" \h </w:instrText>
              </w:r>
              <w:r>
                <w:fldChar w:fldCharType="separate"/>
              </w:r>
              <w:r w:rsidR="00440477">
                <w:rPr>
                  <w:rStyle w:val="HyperlinkText9pt"/>
                </w:rPr>
                <w:t>4515-31325</w:t>
              </w:r>
              <w:r>
                <w:rPr>
                  <w:rStyle w:val="HyperlinkText9pt"/>
                </w:rPr>
                <w:fldChar w:fldCharType="end"/>
              </w:r>
            </w:ins>
          </w:p>
        </w:tc>
        <w:tc>
          <w:tcPr>
            <w:tcW w:w="2975" w:type="dxa"/>
          </w:tcPr>
          <w:p w14:paraId="3B9DA309" w14:textId="77777777" w:rsidR="00440477" w:rsidRDefault="00440477" w:rsidP="00BA7D84">
            <w:pPr>
              <w:pStyle w:val="TableText"/>
              <w:rPr>
                <w:ins w:id="4800" w:author="Russ Ott" w:date="2022-04-29T10:09:00Z"/>
              </w:rPr>
            </w:pPr>
            <w:ins w:id="4801" w:author="Russ Ott" w:date="2022-04-29T10:09:00Z">
              <w:r>
                <w:t>Sensory Status (identifier: urn:oid:2.16.840.1.113883.10.20.22.4.127</w:t>
              </w:r>
            </w:ins>
          </w:p>
        </w:tc>
      </w:tr>
      <w:tr w:rsidR="00440477" w14:paraId="7E032476" w14:textId="77777777" w:rsidTr="00BA7D84">
        <w:trPr>
          <w:jc w:val="center"/>
          <w:ins w:id="4802" w:author="Russ Ott" w:date="2022-04-29T10:09:00Z"/>
        </w:trPr>
        <w:tc>
          <w:tcPr>
            <w:tcW w:w="3345" w:type="dxa"/>
          </w:tcPr>
          <w:p w14:paraId="54DF68C3" w14:textId="77777777" w:rsidR="00440477" w:rsidRDefault="00440477" w:rsidP="00BA7D84">
            <w:pPr>
              <w:pStyle w:val="TableText"/>
              <w:rPr>
                <w:ins w:id="4803" w:author="Russ Ott" w:date="2022-04-29T10:09:00Z"/>
              </w:rPr>
            </w:pPr>
            <w:ins w:id="4804" w:author="Russ Ott" w:date="2022-04-29T10:09:00Z">
              <w:r>
                <w:tab/>
                <w:t>entryRelationship</w:t>
              </w:r>
            </w:ins>
          </w:p>
        </w:tc>
        <w:tc>
          <w:tcPr>
            <w:tcW w:w="720" w:type="dxa"/>
          </w:tcPr>
          <w:p w14:paraId="19C2DA62" w14:textId="77777777" w:rsidR="00440477" w:rsidRDefault="00440477" w:rsidP="00BA7D84">
            <w:pPr>
              <w:pStyle w:val="TableText"/>
              <w:rPr>
                <w:ins w:id="4805" w:author="Russ Ott" w:date="2022-04-29T10:09:00Z"/>
              </w:rPr>
            </w:pPr>
            <w:ins w:id="4806" w:author="Russ Ott" w:date="2022-04-29T10:09:00Z">
              <w:r>
                <w:t>0..*</w:t>
              </w:r>
            </w:ins>
          </w:p>
        </w:tc>
        <w:tc>
          <w:tcPr>
            <w:tcW w:w="1152" w:type="dxa"/>
          </w:tcPr>
          <w:p w14:paraId="63409766" w14:textId="77777777" w:rsidR="00440477" w:rsidRDefault="00440477" w:rsidP="00BA7D84">
            <w:pPr>
              <w:pStyle w:val="TableText"/>
              <w:rPr>
                <w:ins w:id="4807" w:author="Russ Ott" w:date="2022-04-29T10:09:00Z"/>
              </w:rPr>
            </w:pPr>
            <w:ins w:id="4808" w:author="Russ Ott" w:date="2022-04-29T10:09:00Z">
              <w:r>
                <w:t>MAY</w:t>
              </w:r>
            </w:ins>
          </w:p>
        </w:tc>
        <w:tc>
          <w:tcPr>
            <w:tcW w:w="864" w:type="dxa"/>
          </w:tcPr>
          <w:p w14:paraId="3FFD0DEE" w14:textId="77777777" w:rsidR="00440477" w:rsidRDefault="00440477" w:rsidP="00BA7D84">
            <w:pPr>
              <w:pStyle w:val="TableText"/>
              <w:rPr>
                <w:ins w:id="4809" w:author="Russ Ott" w:date="2022-04-29T10:09:00Z"/>
              </w:rPr>
            </w:pPr>
          </w:p>
        </w:tc>
        <w:tc>
          <w:tcPr>
            <w:tcW w:w="1104" w:type="dxa"/>
          </w:tcPr>
          <w:p w14:paraId="6A0C302F" w14:textId="2E616643" w:rsidR="00440477" w:rsidRDefault="00002F64" w:rsidP="00BA7D84">
            <w:pPr>
              <w:pStyle w:val="TableText"/>
              <w:rPr>
                <w:ins w:id="4810" w:author="Russ Ott" w:date="2022-04-29T10:09:00Z"/>
              </w:rPr>
            </w:pPr>
            <w:ins w:id="4811" w:author="Russ Ott" w:date="2022-04-29T10:09:00Z">
              <w:r>
                <w:fldChar w:fldCharType="begin"/>
              </w:r>
              <w:r>
                <w:instrText xml:space="preserve"> HYPERLINK \l "C_4515-31253" \h </w:instrText>
              </w:r>
              <w:r>
                <w:fldChar w:fldCharType="separate"/>
              </w:r>
              <w:r w:rsidR="00440477">
                <w:rPr>
                  <w:rStyle w:val="HyperlinkText9pt"/>
                </w:rPr>
                <w:t>4515-31253</w:t>
              </w:r>
              <w:r>
                <w:rPr>
                  <w:rStyle w:val="HyperlinkText9pt"/>
                </w:rPr>
                <w:fldChar w:fldCharType="end"/>
              </w:r>
            </w:ins>
          </w:p>
        </w:tc>
        <w:tc>
          <w:tcPr>
            <w:tcW w:w="2975" w:type="dxa"/>
          </w:tcPr>
          <w:p w14:paraId="70A17B46" w14:textId="77777777" w:rsidR="00440477" w:rsidRDefault="00440477" w:rsidP="00BA7D84">
            <w:pPr>
              <w:pStyle w:val="TableText"/>
              <w:rPr>
                <w:ins w:id="4812" w:author="Russ Ott" w:date="2022-04-29T10:09:00Z"/>
              </w:rPr>
            </w:pPr>
          </w:p>
        </w:tc>
      </w:tr>
      <w:tr w:rsidR="00440477" w14:paraId="36DBF74B" w14:textId="77777777" w:rsidTr="00BA7D84">
        <w:trPr>
          <w:jc w:val="center"/>
          <w:ins w:id="4813" w:author="Russ Ott" w:date="2022-04-29T10:09:00Z"/>
        </w:trPr>
        <w:tc>
          <w:tcPr>
            <w:tcW w:w="3345" w:type="dxa"/>
          </w:tcPr>
          <w:p w14:paraId="599AC2C5" w14:textId="77777777" w:rsidR="00440477" w:rsidRDefault="00440477" w:rsidP="00BA7D84">
            <w:pPr>
              <w:pStyle w:val="TableText"/>
              <w:rPr>
                <w:ins w:id="4814" w:author="Russ Ott" w:date="2022-04-29T10:09:00Z"/>
              </w:rPr>
            </w:pPr>
            <w:ins w:id="4815" w:author="Russ Ott" w:date="2022-04-29T10:09:00Z">
              <w:r>
                <w:tab/>
              </w:r>
              <w:r>
                <w:tab/>
                <w:t>@typeCode</w:t>
              </w:r>
            </w:ins>
          </w:p>
        </w:tc>
        <w:tc>
          <w:tcPr>
            <w:tcW w:w="720" w:type="dxa"/>
          </w:tcPr>
          <w:p w14:paraId="212EDBCE" w14:textId="77777777" w:rsidR="00440477" w:rsidRDefault="00440477" w:rsidP="00BA7D84">
            <w:pPr>
              <w:pStyle w:val="TableText"/>
              <w:rPr>
                <w:ins w:id="4816" w:author="Russ Ott" w:date="2022-04-29T10:09:00Z"/>
              </w:rPr>
            </w:pPr>
            <w:ins w:id="4817" w:author="Russ Ott" w:date="2022-04-29T10:09:00Z">
              <w:r>
                <w:t>1..1</w:t>
              </w:r>
            </w:ins>
          </w:p>
        </w:tc>
        <w:tc>
          <w:tcPr>
            <w:tcW w:w="1152" w:type="dxa"/>
          </w:tcPr>
          <w:p w14:paraId="1DB33851" w14:textId="77777777" w:rsidR="00440477" w:rsidRDefault="00440477" w:rsidP="00BA7D84">
            <w:pPr>
              <w:pStyle w:val="TableText"/>
              <w:rPr>
                <w:ins w:id="4818" w:author="Russ Ott" w:date="2022-04-29T10:09:00Z"/>
              </w:rPr>
            </w:pPr>
            <w:ins w:id="4819" w:author="Russ Ott" w:date="2022-04-29T10:09:00Z">
              <w:r>
                <w:t>SHALL</w:t>
              </w:r>
            </w:ins>
          </w:p>
        </w:tc>
        <w:tc>
          <w:tcPr>
            <w:tcW w:w="864" w:type="dxa"/>
          </w:tcPr>
          <w:p w14:paraId="7F844407" w14:textId="77777777" w:rsidR="00440477" w:rsidRDefault="00440477" w:rsidP="00BA7D84">
            <w:pPr>
              <w:pStyle w:val="TableText"/>
              <w:rPr>
                <w:ins w:id="4820" w:author="Russ Ott" w:date="2022-04-29T10:09:00Z"/>
              </w:rPr>
            </w:pPr>
          </w:p>
        </w:tc>
        <w:tc>
          <w:tcPr>
            <w:tcW w:w="1104" w:type="dxa"/>
          </w:tcPr>
          <w:p w14:paraId="1032C120" w14:textId="699CDE8C" w:rsidR="00440477" w:rsidRDefault="00002F64" w:rsidP="00BA7D84">
            <w:pPr>
              <w:pStyle w:val="TableText"/>
              <w:rPr>
                <w:ins w:id="4821" w:author="Russ Ott" w:date="2022-04-29T10:09:00Z"/>
              </w:rPr>
            </w:pPr>
            <w:ins w:id="4822" w:author="Russ Ott" w:date="2022-04-29T10:09:00Z">
              <w:r>
                <w:fldChar w:fldCharType="begin"/>
              </w:r>
              <w:r>
                <w:instrText xml:space="preserve"> HYPERLINK \l "C_4515-31327" \h </w:instrText>
              </w:r>
              <w:r>
                <w:fldChar w:fldCharType="separate"/>
              </w:r>
              <w:r w:rsidR="00440477">
                <w:rPr>
                  <w:rStyle w:val="HyperlinkText9pt"/>
                </w:rPr>
                <w:t>4515-31327</w:t>
              </w:r>
              <w:r>
                <w:rPr>
                  <w:rStyle w:val="HyperlinkText9pt"/>
                </w:rPr>
                <w:fldChar w:fldCharType="end"/>
              </w:r>
            </w:ins>
          </w:p>
        </w:tc>
        <w:tc>
          <w:tcPr>
            <w:tcW w:w="2975" w:type="dxa"/>
          </w:tcPr>
          <w:p w14:paraId="0627906A" w14:textId="77777777" w:rsidR="00440477" w:rsidRDefault="00440477" w:rsidP="00BA7D84">
            <w:pPr>
              <w:pStyle w:val="TableText"/>
              <w:rPr>
                <w:ins w:id="4823" w:author="Russ Ott" w:date="2022-04-29T10:09:00Z"/>
              </w:rPr>
            </w:pPr>
            <w:ins w:id="4824" w:author="Russ Ott" w:date="2022-04-29T10:09:00Z">
              <w:r>
                <w:t>urn:oid:2.16.840.1.113883.5.1002 (HL7ActRelationshipType) = REFR</w:t>
              </w:r>
            </w:ins>
          </w:p>
        </w:tc>
      </w:tr>
      <w:tr w:rsidR="00440477" w14:paraId="4B17D850" w14:textId="77777777" w:rsidTr="00BA7D84">
        <w:trPr>
          <w:jc w:val="center"/>
          <w:ins w:id="4825" w:author="Russ Ott" w:date="2022-04-29T10:09:00Z"/>
        </w:trPr>
        <w:tc>
          <w:tcPr>
            <w:tcW w:w="3345" w:type="dxa"/>
          </w:tcPr>
          <w:p w14:paraId="2FAAC859" w14:textId="77777777" w:rsidR="00440477" w:rsidRDefault="00440477" w:rsidP="00BA7D84">
            <w:pPr>
              <w:pStyle w:val="TableText"/>
              <w:rPr>
                <w:ins w:id="4826" w:author="Russ Ott" w:date="2022-04-29T10:09:00Z"/>
              </w:rPr>
            </w:pPr>
            <w:ins w:id="4827" w:author="Russ Ott" w:date="2022-04-29T10:09:00Z">
              <w:r>
                <w:tab/>
              </w:r>
              <w:r>
                <w:tab/>
                <w:t>observation</w:t>
              </w:r>
            </w:ins>
          </w:p>
        </w:tc>
        <w:tc>
          <w:tcPr>
            <w:tcW w:w="720" w:type="dxa"/>
          </w:tcPr>
          <w:p w14:paraId="45D4B87A" w14:textId="77777777" w:rsidR="00440477" w:rsidRDefault="00440477" w:rsidP="00BA7D84">
            <w:pPr>
              <w:pStyle w:val="TableText"/>
              <w:rPr>
                <w:ins w:id="4828" w:author="Russ Ott" w:date="2022-04-29T10:09:00Z"/>
              </w:rPr>
            </w:pPr>
            <w:ins w:id="4829" w:author="Russ Ott" w:date="2022-04-29T10:09:00Z">
              <w:r>
                <w:t>1..1</w:t>
              </w:r>
            </w:ins>
          </w:p>
        </w:tc>
        <w:tc>
          <w:tcPr>
            <w:tcW w:w="1152" w:type="dxa"/>
          </w:tcPr>
          <w:p w14:paraId="0CB5F85D" w14:textId="77777777" w:rsidR="00440477" w:rsidRDefault="00440477" w:rsidP="00BA7D84">
            <w:pPr>
              <w:pStyle w:val="TableText"/>
              <w:rPr>
                <w:ins w:id="4830" w:author="Russ Ott" w:date="2022-04-29T10:09:00Z"/>
              </w:rPr>
            </w:pPr>
            <w:ins w:id="4831" w:author="Russ Ott" w:date="2022-04-29T10:09:00Z">
              <w:r>
                <w:t>SHALL</w:t>
              </w:r>
            </w:ins>
          </w:p>
        </w:tc>
        <w:tc>
          <w:tcPr>
            <w:tcW w:w="864" w:type="dxa"/>
          </w:tcPr>
          <w:p w14:paraId="3C05CBAC" w14:textId="77777777" w:rsidR="00440477" w:rsidRDefault="00440477" w:rsidP="00BA7D84">
            <w:pPr>
              <w:pStyle w:val="TableText"/>
              <w:rPr>
                <w:ins w:id="4832" w:author="Russ Ott" w:date="2022-04-29T10:09:00Z"/>
              </w:rPr>
            </w:pPr>
          </w:p>
        </w:tc>
        <w:tc>
          <w:tcPr>
            <w:tcW w:w="1104" w:type="dxa"/>
          </w:tcPr>
          <w:p w14:paraId="45634EB0" w14:textId="42128244" w:rsidR="00440477" w:rsidRDefault="00002F64" w:rsidP="00BA7D84">
            <w:pPr>
              <w:pStyle w:val="TableText"/>
              <w:rPr>
                <w:ins w:id="4833" w:author="Russ Ott" w:date="2022-04-29T10:09:00Z"/>
              </w:rPr>
            </w:pPr>
            <w:ins w:id="4834" w:author="Russ Ott" w:date="2022-04-29T10:09:00Z">
              <w:r>
                <w:fldChar w:fldCharType="begin"/>
              </w:r>
              <w:r>
                <w:instrText xml:space="preserve"> HYPERLINK \l "C_4515-31328" \h </w:instrText>
              </w:r>
              <w:r>
                <w:fldChar w:fldCharType="separate"/>
              </w:r>
              <w:r w:rsidR="00440477">
                <w:rPr>
                  <w:rStyle w:val="HyperlinkText9pt"/>
                </w:rPr>
                <w:t>4515-31328</w:t>
              </w:r>
              <w:r>
                <w:rPr>
                  <w:rStyle w:val="HyperlinkText9pt"/>
                </w:rPr>
                <w:fldChar w:fldCharType="end"/>
              </w:r>
            </w:ins>
          </w:p>
        </w:tc>
        <w:tc>
          <w:tcPr>
            <w:tcW w:w="2975" w:type="dxa"/>
          </w:tcPr>
          <w:p w14:paraId="0DCEA18A" w14:textId="77777777" w:rsidR="00440477" w:rsidRDefault="00440477" w:rsidP="00BA7D84">
            <w:pPr>
              <w:pStyle w:val="TableText"/>
              <w:rPr>
                <w:ins w:id="4835" w:author="Russ Ott" w:date="2022-04-29T10:09:00Z"/>
              </w:rPr>
            </w:pPr>
            <w:ins w:id="4836" w:author="Russ Ott" w:date="2022-04-29T10:09:00Z">
              <w:r>
                <w:t>Social History Observation (V3) (identifier: urn:hl7ii:2.16.840.1.113883.10.20.22.4.38:2015-08-01</w:t>
              </w:r>
            </w:ins>
          </w:p>
        </w:tc>
      </w:tr>
      <w:tr w:rsidR="00440477" w14:paraId="1013AE09" w14:textId="77777777" w:rsidTr="00BA7D84">
        <w:trPr>
          <w:jc w:val="center"/>
          <w:ins w:id="4837" w:author="Russ Ott" w:date="2022-04-29T10:09:00Z"/>
        </w:trPr>
        <w:tc>
          <w:tcPr>
            <w:tcW w:w="3345" w:type="dxa"/>
          </w:tcPr>
          <w:p w14:paraId="6CD26334" w14:textId="77777777" w:rsidR="00440477" w:rsidRDefault="00440477" w:rsidP="00BA7D84">
            <w:pPr>
              <w:pStyle w:val="TableText"/>
              <w:rPr>
                <w:ins w:id="4838" w:author="Russ Ott" w:date="2022-04-29T10:09:00Z"/>
              </w:rPr>
            </w:pPr>
            <w:ins w:id="4839" w:author="Russ Ott" w:date="2022-04-29T10:09:00Z">
              <w:r>
                <w:tab/>
                <w:t>entryRelationship</w:t>
              </w:r>
            </w:ins>
          </w:p>
        </w:tc>
        <w:tc>
          <w:tcPr>
            <w:tcW w:w="720" w:type="dxa"/>
          </w:tcPr>
          <w:p w14:paraId="5E34C28A" w14:textId="77777777" w:rsidR="00440477" w:rsidRDefault="00440477" w:rsidP="00BA7D84">
            <w:pPr>
              <w:pStyle w:val="TableText"/>
              <w:rPr>
                <w:ins w:id="4840" w:author="Russ Ott" w:date="2022-04-29T10:09:00Z"/>
              </w:rPr>
            </w:pPr>
            <w:ins w:id="4841" w:author="Russ Ott" w:date="2022-04-29T10:09:00Z">
              <w:r>
                <w:t>0..*</w:t>
              </w:r>
            </w:ins>
          </w:p>
        </w:tc>
        <w:tc>
          <w:tcPr>
            <w:tcW w:w="1152" w:type="dxa"/>
          </w:tcPr>
          <w:p w14:paraId="291823B1" w14:textId="77777777" w:rsidR="00440477" w:rsidRDefault="00440477" w:rsidP="00BA7D84">
            <w:pPr>
              <w:pStyle w:val="TableText"/>
              <w:rPr>
                <w:ins w:id="4842" w:author="Russ Ott" w:date="2022-04-29T10:09:00Z"/>
              </w:rPr>
            </w:pPr>
            <w:ins w:id="4843" w:author="Russ Ott" w:date="2022-04-29T10:09:00Z">
              <w:r>
                <w:t>MAY</w:t>
              </w:r>
            </w:ins>
          </w:p>
        </w:tc>
        <w:tc>
          <w:tcPr>
            <w:tcW w:w="864" w:type="dxa"/>
          </w:tcPr>
          <w:p w14:paraId="1E1E04EF" w14:textId="77777777" w:rsidR="00440477" w:rsidRDefault="00440477" w:rsidP="00BA7D84">
            <w:pPr>
              <w:pStyle w:val="TableText"/>
              <w:rPr>
                <w:ins w:id="4844" w:author="Russ Ott" w:date="2022-04-29T10:09:00Z"/>
              </w:rPr>
            </w:pPr>
          </w:p>
        </w:tc>
        <w:tc>
          <w:tcPr>
            <w:tcW w:w="1104" w:type="dxa"/>
          </w:tcPr>
          <w:p w14:paraId="00B0112E" w14:textId="5B1C49A3" w:rsidR="00440477" w:rsidRDefault="00002F64" w:rsidP="00BA7D84">
            <w:pPr>
              <w:pStyle w:val="TableText"/>
              <w:rPr>
                <w:ins w:id="4845" w:author="Russ Ott" w:date="2022-04-29T10:09:00Z"/>
              </w:rPr>
            </w:pPr>
            <w:ins w:id="4846" w:author="Russ Ott" w:date="2022-04-29T10:09:00Z">
              <w:r>
                <w:fldChar w:fldCharType="begin"/>
              </w:r>
              <w:r>
                <w:instrText xml:space="preserve"> HYPERLINK \l "C_4515-31254" \h </w:instrText>
              </w:r>
              <w:r>
                <w:fldChar w:fldCharType="separate"/>
              </w:r>
              <w:r w:rsidR="00440477">
                <w:rPr>
                  <w:rStyle w:val="HyperlinkText9pt"/>
                </w:rPr>
                <w:t>4515-31254</w:t>
              </w:r>
              <w:r>
                <w:rPr>
                  <w:rStyle w:val="HyperlinkText9pt"/>
                </w:rPr>
                <w:fldChar w:fldCharType="end"/>
              </w:r>
            </w:ins>
          </w:p>
        </w:tc>
        <w:tc>
          <w:tcPr>
            <w:tcW w:w="2975" w:type="dxa"/>
          </w:tcPr>
          <w:p w14:paraId="7D8FC8B4" w14:textId="77777777" w:rsidR="00440477" w:rsidRDefault="00440477" w:rsidP="00BA7D84">
            <w:pPr>
              <w:pStyle w:val="TableText"/>
              <w:rPr>
                <w:ins w:id="4847" w:author="Russ Ott" w:date="2022-04-29T10:09:00Z"/>
              </w:rPr>
            </w:pPr>
          </w:p>
        </w:tc>
      </w:tr>
      <w:tr w:rsidR="00440477" w14:paraId="13712042" w14:textId="77777777" w:rsidTr="00BA7D84">
        <w:trPr>
          <w:jc w:val="center"/>
          <w:ins w:id="4848" w:author="Russ Ott" w:date="2022-04-29T10:09:00Z"/>
        </w:trPr>
        <w:tc>
          <w:tcPr>
            <w:tcW w:w="3345" w:type="dxa"/>
          </w:tcPr>
          <w:p w14:paraId="5E084C09" w14:textId="77777777" w:rsidR="00440477" w:rsidRDefault="00440477" w:rsidP="00BA7D84">
            <w:pPr>
              <w:pStyle w:val="TableText"/>
              <w:rPr>
                <w:ins w:id="4849" w:author="Russ Ott" w:date="2022-04-29T10:09:00Z"/>
              </w:rPr>
            </w:pPr>
            <w:ins w:id="4850" w:author="Russ Ott" w:date="2022-04-29T10:09:00Z">
              <w:r>
                <w:tab/>
              </w:r>
              <w:r>
                <w:tab/>
                <w:t>@typeCode</w:t>
              </w:r>
            </w:ins>
          </w:p>
        </w:tc>
        <w:tc>
          <w:tcPr>
            <w:tcW w:w="720" w:type="dxa"/>
          </w:tcPr>
          <w:p w14:paraId="7F59DB05" w14:textId="77777777" w:rsidR="00440477" w:rsidRDefault="00440477" w:rsidP="00BA7D84">
            <w:pPr>
              <w:pStyle w:val="TableText"/>
              <w:rPr>
                <w:ins w:id="4851" w:author="Russ Ott" w:date="2022-04-29T10:09:00Z"/>
              </w:rPr>
            </w:pPr>
            <w:ins w:id="4852" w:author="Russ Ott" w:date="2022-04-29T10:09:00Z">
              <w:r>
                <w:t>1..1</w:t>
              </w:r>
            </w:ins>
          </w:p>
        </w:tc>
        <w:tc>
          <w:tcPr>
            <w:tcW w:w="1152" w:type="dxa"/>
          </w:tcPr>
          <w:p w14:paraId="35344248" w14:textId="77777777" w:rsidR="00440477" w:rsidRDefault="00440477" w:rsidP="00BA7D84">
            <w:pPr>
              <w:pStyle w:val="TableText"/>
              <w:rPr>
                <w:ins w:id="4853" w:author="Russ Ott" w:date="2022-04-29T10:09:00Z"/>
              </w:rPr>
            </w:pPr>
            <w:ins w:id="4854" w:author="Russ Ott" w:date="2022-04-29T10:09:00Z">
              <w:r>
                <w:t>SHALL</w:t>
              </w:r>
            </w:ins>
          </w:p>
        </w:tc>
        <w:tc>
          <w:tcPr>
            <w:tcW w:w="864" w:type="dxa"/>
          </w:tcPr>
          <w:p w14:paraId="30DF9A8D" w14:textId="77777777" w:rsidR="00440477" w:rsidRDefault="00440477" w:rsidP="00BA7D84">
            <w:pPr>
              <w:pStyle w:val="TableText"/>
              <w:rPr>
                <w:ins w:id="4855" w:author="Russ Ott" w:date="2022-04-29T10:09:00Z"/>
              </w:rPr>
            </w:pPr>
          </w:p>
        </w:tc>
        <w:tc>
          <w:tcPr>
            <w:tcW w:w="1104" w:type="dxa"/>
          </w:tcPr>
          <w:p w14:paraId="0D38D743" w14:textId="6741D15F" w:rsidR="00440477" w:rsidRDefault="00002F64" w:rsidP="00BA7D84">
            <w:pPr>
              <w:pStyle w:val="TableText"/>
              <w:rPr>
                <w:ins w:id="4856" w:author="Russ Ott" w:date="2022-04-29T10:09:00Z"/>
              </w:rPr>
            </w:pPr>
            <w:ins w:id="4857" w:author="Russ Ott" w:date="2022-04-29T10:09:00Z">
              <w:r>
                <w:fldChar w:fldCharType="begin"/>
              </w:r>
              <w:r>
                <w:instrText xml:space="preserve"> HYPERLINK \l "C_4515-32961" \h </w:instrText>
              </w:r>
              <w:r>
                <w:fldChar w:fldCharType="separate"/>
              </w:r>
              <w:r w:rsidR="00440477">
                <w:rPr>
                  <w:rStyle w:val="HyperlinkText9pt"/>
                </w:rPr>
                <w:t>4515-32961</w:t>
              </w:r>
              <w:r>
                <w:rPr>
                  <w:rStyle w:val="HyperlinkText9pt"/>
                </w:rPr>
                <w:fldChar w:fldCharType="end"/>
              </w:r>
            </w:ins>
          </w:p>
        </w:tc>
        <w:tc>
          <w:tcPr>
            <w:tcW w:w="2975" w:type="dxa"/>
          </w:tcPr>
          <w:p w14:paraId="58A6D61E" w14:textId="77777777" w:rsidR="00440477" w:rsidRDefault="00440477" w:rsidP="00BA7D84">
            <w:pPr>
              <w:pStyle w:val="TableText"/>
              <w:rPr>
                <w:ins w:id="4858" w:author="Russ Ott" w:date="2022-04-29T10:09:00Z"/>
              </w:rPr>
            </w:pPr>
            <w:ins w:id="4859" w:author="Russ Ott" w:date="2022-04-29T10:09:00Z">
              <w:r>
                <w:t>urn:oid:2.16.840.1.113883.5.1002 (HL7ActRelationshipType) = REFR</w:t>
              </w:r>
            </w:ins>
          </w:p>
        </w:tc>
      </w:tr>
      <w:tr w:rsidR="00440477" w14:paraId="3BCE7759" w14:textId="77777777" w:rsidTr="00BA7D84">
        <w:trPr>
          <w:jc w:val="center"/>
          <w:ins w:id="4860" w:author="Russ Ott" w:date="2022-04-29T10:09:00Z"/>
        </w:trPr>
        <w:tc>
          <w:tcPr>
            <w:tcW w:w="3345" w:type="dxa"/>
          </w:tcPr>
          <w:p w14:paraId="75EF31E8" w14:textId="77777777" w:rsidR="00440477" w:rsidRDefault="00440477" w:rsidP="00BA7D84">
            <w:pPr>
              <w:pStyle w:val="TableText"/>
              <w:rPr>
                <w:ins w:id="4861" w:author="Russ Ott" w:date="2022-04-29T10:09:00Z"/>
              </w:rPr>
            </w:pPr>
            <w:ins w:id="4862" w:author="Russ Ott" w:date="2022-04-29T10:09:00Z">
              <w:r>
                <w:tab/>
              </w:r>
              <w:r>
                <w:tab/>
                <w:t>observation</w:t>
              </w:r>
            </w:ins>
          </w:p>
        </w:tc>
        <w:tc>
          <w:tcPr>
            <w:tcW w:w="720" w:type="dxa"/>
          </w:tcPr>
          <w:p w14:paraId="745A7861" w14:textId="77777777" w:rsidR="00440477" w:rsidRDefault="00440477" w:rsidP="00BA7D84">
            <w:pPr>
              <w:pStyle w:val="TableText"/>
              <w:rPr>
                <w:ins w:id="4863" w:author="Russ Ott" w:date="2022-04-29T10:09:00Z"/>
              </w:rPr>
            </w:pPr>
            <w:ins w:id="4864" w:author="Russ Ott" w:date="2022-04-29T10:09:00Z">
              <w:r>
                <w:t>1..1</w:t>
              </w:r>
            </w:ins>
          </w:p>
        </w:tc>
        <w:tc>
          <w:tcPr>
            <w:tcW w:w="1152" w:type="dxa"/>
          </w:tcPr>
          <w:p w14:paraId="4DC91F0B" w14:textId="77777777" w:rsidR="00440477" w:rsidRDefault="00440477" w:rsidP="00BA7D84">
            <w:pPr>
              <w:pStyle w:val="TableText"/>
              <w:rPr>
                <w:ins w:id="4865" w:author="Russ Ott" w:date="2022-04-29T10:09:00Z"/>
              </w:rPr>
            </w:pPr>
            <w:ins w:id="4866" w:author="Russ Ott" w:date="2022-04-29T10:09:00Z">
              <w:r>
                <w:t>SHALL</w:t>
              </w:r>
            </w:ins>
          </w:p>
        </w:tc>
        <w:tc>
          <w:tcPr>
            <w:tcW w:w="864" w:type="dxa"/>
          </w:tcPr>
          <w:p w14:paraId="37B8C1F0" w14:textId="77777777" w:rsidR="00440477" w:rsidRDefault="00440477" w:rsidP="00BA7D84">
            <w:pPr>
              <w:pStyle w:val="TableText"/>
              <w:rPr>
                <w:ins w:id="4867" w:author="Russ Ott" w:date="2022-04-29T10:09:00Z"/>
              </w:rPr>
            </w:pPr>
          </w:p>
        </w:tc>
        <w:tc>
          <w:tcPr>
            <w:tcW w:w="1104" w:type="dxa"/>
          </w:tcPr>
          <w:p w14:paraId="45F4DEF7" w14:textId="630A1D93" w:rsidR="00440477" w:rsidRDefault="00002F64" w:rsidP="00BA7D84">
            <w:pPr>
              <w:pStyle w:val="TableText"/>
              <w:rPr>
                <w:ins w:id="4868" w:author="Russ Ott" w:date="2022-04-29T10:09:00Z"/>
              </w:rPr>
            </w:pPr>
            <w:ins w:id="4869" w:author="Russ Ott" w:date="2022-04-29T10:09:00Z">
              <w:r>
                <w:fldChar w:fldCharType="begin"/>
              </w:r>
              <w:r>
                <w:instrText xml:space="preserve"> HYPERLINK \l "C_4515-31331" \h </w:instrText>
              </w:r>
              <w:r>
                <w:fldChar w:fldCharType="separate"/>
              </w:r>
              <w:r w:rsidR="00440477">
                <w:rPr>
                  <w:rStyle w:val="HyperlinkText9pt"/>
                </w:rPr>
                <w:t>4515-31331</w:t>
              </w:r>
              <w:r>
                <w:rPr>
                  <w:rStyle w:val="HyperlinkText9pt"/>
                </w:rPr>
                <w:fldChar w:fldCharType="end"/>
              </w:r>
            </w:ins>
          </w:p>
        </w:tc>
        <w:tc>
          <w:tcPr>
            <w:tcW w:w="2975" w:type="dxa"/>
          </w:tcPr>
          <w:p w14:paraId="5E1A8E35" w14:textId="77777777" w:rsidR="00440477" w:rsidRDefault="00440477" w:rsidP="00BA7D84">
            <w:pPr>
              <w:pStyle w:val="TableText"/>
              <w:rPr>
                <w:ins w:id="4870" w:author="Russ Ott" w:date="2022-04-29T10:09:00Z"/>
              </w:rPr>
            </w:pPr>
            <w:ins w:id="4871" w:author="Russ Ott" w:date="2022-04-29T10:09:00Z">
              <w:r>
                <w:t>Substance or Device Allergy - Intolerance Observation (V2) (identifier: urn:hl7ii:2.16.840.1.113883.10.20.24.3.90:2014-06-09</w:t>
              </w:r>
            </w:ins>
          </w:p>
        </w:tc>
      </w:tr>
      <w:tr w:rsidR="00440477" w14:paraId="605B228B" w14:textId="77777777" w:rsidTr="00BA7D84">
        <w:trPr>
          <w:jc w:val="center"/>
          <w:ins w:id="4872" w:author="Russ Ott" w:date="2022-04-29T10:09:00Z"/>
        </w:trPr>
        <w:tc>
          <w:tcPr>
            <w:tcW w:w="3345" w:type="dxa"/>
          </w:tcPr>
          <w:p w14:paraId="7AC560FA" w14:textId="77777777" w:rsidR="00440477" w:rsidRDefault="00440477" w:rsidP="00BA7D84">
            <w:pPr>
              <w:pStyle w:val="TableText"/>
              <w:rPr>
                <w:ins w:id="4873" w:author="Russ Ott" w:date="2022-04-29T10:09:00Z"/>
              </w:rPr>
            </w:pPr>
            <w:ins w:id="4874" w:author="Russ Ott" w:date="2022-04-29T10:09:00Z">
              <w:r>
                <w:tab/>
                <w:t>entryRelationship</w:t>
              </w:r>
            </w:ins>
          </w:p>
        </w:tc>
        <w:tc>
          <w:tcPr>
            <w:tcW w:w="720" w:type="dxa"/>
          </w:tcPr>
          <w:p w14:paraId="01265A40" w14:textId="77777777" w:rsidR="00440477" w:rsidRDefault="00440477" w:rsidP="00BA7D84">
            <w:pPr>
              <w:pStyle w:val="TableText"/>
              <w:rPr>
                <w:ins w:id="4875" w:author="Russ Ott" w:date="2022-04-29T10:09:00Z"/>
              </w:rPr>
            </w:pPr>
            <w:ins w:id="4876" w:author="Russ Ott" w:date="2022-04-29T10:09:00Z">
              <w:r>
                <w:t>0..*</w:t>
              </w:r>
            </w:ins>
          </w:p>
        </w:tc>
        <w:tc>
          <w:tcPr>
            <w:tcW w:w="1152" w:type="dxa"/>
          </w:tcPr>
          <w:p w14:paraId="3760ED71" w14:textId="77777777" w:rsidR="00440477" w:rsidRDefault="00440477" w:rsidP="00BA7D84">
            <w:pPr>
              <w:pStyle w:val="TableText"/>
              <w:rPr>
                <w:ins w:id="4877" w:author="Russ Ott" w:date="2022-04-29T10:09:00Z"/>
              </w:rPr>
            </w:pPr>
            <w:ins w:id="4878" w:author="Russ Ott" w:date="2022-04-29T10:09:00Z">
              <w:r>
                <w:t>MAY</w:t>
              </w:r>
            </w:ins>
          </w:p>
        </w:tc>
        <w:tc>
          <w:tcPr>
            <w:tcW w:w="864" w:type="dxa"/>
          </w:tcPr>
          <w:p w14:paraId="1C81D7A1" w14:textId="77777777" w:rsidR="00440477" w:rsidRDefault="00440477" w:rsidP="00BA7D84">
            <w:pPr>
              <w:pStyle w:val="TableText"/>
              <w:rPr>
                <w:ins w:id="4879" w:author="Russ Ott" w:date="2022-04-29T10:09:00Z"/>
              </w:rPr>
            </w:pPr>
          </w:p>
        </w:tc>
        <w:tc>
          <w:tcPr>
            <w:tcW w:w="1104" w:type="dxa"/>
          </w:tcPr>
          <w:p w14:paraId="3C39F6AF" w14:textId="161D781B" w:rsidR="00440477" w:rsidRDefault="00002F64" w:rsidP="00BA7D84">
            <w:pPr>
              <w:pStyle w:val="TableText"/>
              <w:rPr>
                <w:ins w:id="4880" w:author="Russ Ott" w:date="2022-04-29T10:09:00Z"/>
              </w:rPr>
            </w:pPr>
            <w:ins w:id="4881" w:author="Russ Ott" w:date="2022-04-29T10:09:00Z">
              <w:r>
                <w:fldChar w:fldCharType="begin"/>
              </w:r>
              <w:r>
                <w:instrText xml:space="preserve"> HYPERLINK \l "C_4515-31255" \h </w:instrText>
              </w:r>
              <w:r>
                <w:fldChar w:fldCharType="separate"/>
              </w:r>
              <w:r w:rsidR="00440477">
                <w:rPr>
                  <w:rStyle w:val="HyperlinkText9pt"/>
                </w:rPr>
                <w:t>4515-31255</w:t>
              </w:r>
              <w:r>
                <w:rPr>
                  <w:rStyle w:val="HyperlinkText9pt"/>
                </w:rPr>
                <w:fldChar w:fldCharType="end"/>
              </w:r>
            </w:ins>
          </w:p>
        </w:tc>
        <w:tc>
          <w:tcPr>
            <w:tcW w:w="2975" w:type="dxa"/>
          </w:tcPr>
          <w:p w14:paraId="16B95E16" w14:textId="77777777" w:rsidR="00440477" w:rsidRDefault="00440477" w:rsidP="00BA7D84">
            <w:pPr>
              <w:pStyle w:val="TableText"/>
              <w:rPr>
                <w:ins w:id="4882" w:author="Russ Ott" w:date="2022-04-29T10:09:00Z"/>
              </w:rPr>
            </w:pPr>
          </w:p>
        </w:tc>
      </w:tr>
      <w:tr w:rsidR="00440477" w14:paraId="6696F03F" w14:textId="77777777" w:rsidTr="00BA7D84">
        <w:trPr>
          <w:jc w:val="center"/>
          <w:ins w:id="4883" w:author="Russ Ott" w:date="2022-04-29T10:09:00Z"/>
        </w:trPr>
        <w:tc>
          <w:tcPr>
            <w:tcW w:w="3345" w:type="dxa"/>
          </w:tcPr>
          <w:p w14:paraId="23492350" w14:textId="77777777" w:rsidR="00440477" w:rsidRDefault="00440477" w:rsidP="00BA7D84">
            <w:pPr>
              <w:pStyle w:val="TableText"/>
              <w:rPr>
                <w:ins w:id="4884" w:author="Russ Ott" w:date="2022-04-29T10:09:00Z"/>
              </w:rPr>
            </w:pPr>
            <w:ins w:id="4885" w:author="Russ Ott" w:date="2022-04-29T10:09:00Z">
              <w:r>
                <w:tab/>
              </w:r>
              <w:r>
                <w:tab/>
                <w:t>@typeCode</w:t>
              </w:r>
            </w:ins>
          </w:p>
        </w:tc>
        <w:tc>
          <w:tcPr>
            <w:tcW w:w="720" w:type="dxa"/>
          </w:tcPr>
          <w:p w14:paraId="47DC6E5B" w14:textId="77777777" w:rsidR="00440477" w:rsidRDefault="00440477" w:rsidP="00BA7D84">
            <w:pPr>
              <w:pStyle w:val="TableText"/>
              <w:rPr>
                <w:ins w:id="4886" w:author="Russ Ott" w:date="2022-04-29T10:09:00Z"/>
              </w:rPr>
            </w:pPr>
            <w:ins w:id="4887" w:author="Russ Ott" w:date="2022-04-29T10:09:00Z">
              <w:r>
                <w:t>1..1</w:t>
              </w:r>
            </w:ins>
          </w:p>
        </w:tc>
        <w:tc>
          <w:tcPr>
            <w:tcW w:w="1152" w:type="dxa"/>
          </w:tcPr>
          <w:p w14:paraId="6E827F09" w14:textId="77777777" w:rsidR="00440477" w:rsidRDefault="00440477" w:rsidP="00BA7D84">
            <w:pPr>
              <w:pStyle w:val="TableText"/>
              <w:rPr>
                <w:ins w:id="4888" w:author="Russ Ott" w:date="2022-04-29T10:09:00Z"/>
              </w:rPr>
            </w:pPr>
            <w:ins w:id="4889" w:author="Russ Ott" w:date="2022-04-29T10:09:00Z">
              <w:r>
                <w:t>SHALL</w:t>
              </w:r>
            </w:ins>
          </w:p>
        </w:tc>
        <w:tc>
          <w:tcPr>
            <w:tcW w:w="864" w:type="dxa"/>
          </w:tcPr>
          <w:p w14:paraId="1F505E47" w14:textId="77777777" w:rsidR="00440477" w:rsidRDefault="00440477" w:rsidP="00BA7D84">
            <w:pPr>
              <w:pStyle w:val="TableText"/>
              <w:rPr>
                <w:ins w:id="4890" w:author="Russ Ott" w:date="2022-04-29T10:09:00Z"/>
              </w:rPr>
            </w:pPr>
          </w:p>
        </w:tc>
        <w:tc>
          <w:tcPr>
            <w:tcW w:w="1104" w:type="dxa"/>
          </w:tcPr>
          <w:p w14:paraId="693D93BF" w14:textId="03956646" w:rsidR="00440477" w:rsidRDefault="00002F64" w:rsidP="00BA7D84">
            <w:pPr>
              <w:pStyle w:val="TableText"/>
              <w:rPr>
                <w:ins w:id="4891" w:author="Russ Ott" w:date="2022-04-29T10:09:00Z"/>
              </w:rPr>
            </w:pPr>
            <w:ins w:id="4892" w:author="Russ Ott" w:date="2022-04-29T10:09:00Z">
              <w:r>
                <w:fldChar w:fldCharType="begin"/>
              </w:r>
              <w:r>
                <w:instrText xml:space="preserve"> HYPERLINK \l "C_4515-31333" \h </w:instrText>
              </w:r>
              <w:r>
                <w:fldChar w:fldCharType="separate"/>
              </w:r>
              <w:r w:rsidR="00440477">
                <w:rPr>
                  <w:rStyle w:val="HyperlinkText9pt"/>
                </w:rPr>
                <w:t>4515-31333</w:t>
              </w:r>
              <w:r>
                <w:rPr>
                  <w:rStyle w:val="HyperlinkText9pt"/>
                </w:rPr>
                <w:fldChar w:fldCharType="end"/>
              </w:r>
            </w:ins>
          </w:p>
        </w:tc>
        <w:tc>
          <w:tcPr>
            <w:tcW w:w="2975" w:type="dxa"/>
          </w:tcPr>
          <w:p w14:paraId="7A59EAF0" w14:textId="77777777" w:rsidR="00440477" w:rsidRDefault="00440477" w:rsidP="00BA7D84">
            <w:pPr>
              <w:pStyle w:val="TableText"/>
              <w:rPr>
                <w:ins w:id="4893" w:author="Russ Ott" w:date="2022-04-29T10:09:00Z"/>
              </w:rPr>
            </w:pPr>
            <w:ins w:id="4894" w:author="Russ Ott" w:date="2022-04-29T10:09:00Z">
              <w:r>
                <w:t>urn:oid:2.16.840.1.113883.5.1002 (HL7ActRelationshipType) = REFR</w:t>
              </w:r>
            </w:ins>
          </w:p>
        </w:tc>
      </w:tr>
      <w:tr w:rsidR="00440477" w14:paraId="46E4D625" w14:textId="77777777" w:rsidTr="00BA7D84">
        <w:trPr>
          <w:jc w:val="center"/>
          <w:ins w:id="4895" w:author="Russ Ott" w:date="2022-04-29T10:09:00Z"/>
        </w:trPr>
        <w:tc>
          <w:tcPr>
            <w:tcW w:w="3345" w:type="dxa"/>
          </w:tcPr>
          <w:p w14:paraId="478B92DA" w14:textId="77777777" w:rsidR="00440477" w:rsidRDefault="00440477" w:rsidP="00BA7D84">
            <w:pPr>
              <w:pStyle w:val="TableText"/>
              <w:rPr>
                <w:ins w:id="4896" w:author="Russ Ott" w:date="2022-04-29T10:09:00Z"/>
              </w:rPr>
            </w:pPr>
            <w:ins w:id="4897" w:author="Russ Ott" w:date="2022-04-29T10:09:00Z">
              <w:r>
                <w:tab/>
              </w:r>
              <w:r>
                <w:tab/>
                <w:t>observation</w:t>
              </w:r>
            </w:ins>
          </w:p>
        </w:tc>
        <w:tc>
          <w:tcPr>
            <w:tcW w:w="720" w:type="dxa"/>
          </w:tcPr>
          <w:p w14:paraId="508D9999" w14:textId="77777777" w:rsidR="00440477" w:rsidRDefault="00440477" w:rsidP="00BA7D84">
            <w:pPr>
              <w:pStyle w:val="TableText"/>
              <w:rPr>
                <w:ins w:id="4898" w:author="Russ Ott" w:date="2022-04-29T10:09:00Z"/>
              </w:rPr>
            </w:pPr>
            <w:ins w:id="4899" w:author="Russ Ott" w:date="2022-04-29T10:09:00Z">
              <w:r>
                <w:t>1..1</w:t>
              </w:r>
            </w:ins>
          </w:p>
        </w:tc>
        <w:tc>
          <w:tcPr>
            <w:tcW w:w="1152" w:type="dxa"/>
          </w:tcPr>
          <w:p w14:paraId="634A6BB4" w14:textId="77777777" w:rsidR="00440477" w:rsidRDefault="00440477" w:rsidP="00BA7D84">
            <w:pPr>
              <w:pStyle w:val="TableText"/>
              <w:rPr>
                <w:ins w:id="4900" w:author="Russ Ott" w:date="2022-04-29T10:09:00Z"/>
              </w:rPr>
            </w:pPr>
            <w:ins w:id="4901" w:author="Russ Ott" w:date="2022-04-29T10:09:00Z">
              <w:r>
                <w:t>SHALL</w:t>
              </w:r>
            </w:ins>
          </w:p>
        </w:tc>
        <w:tc>
          <w:tcPr>
            <w:tcW w:w="864" w:type="dxa"/>
          </w:tcPr>
          <w:p w14:paraId="3912D286" w14:textId="77777777" w:rsidR="00440477" w:rsidRDefault="00440477" w:rsidP="00BA7D84">
            <w:pPr>
              <w:pStyle w:val="TableText"/>
              <w:rPr>
                <w:ins w:id="4902" w:author="Russ Ott" w:date="2022-04-29T10:09:00Z"/>
              </w:rPr>
            </w:pPr>
          </w:p>
        </w:tc>
        <w:tc>
          <w:tcPr>
            <w:tcW w:w="1104" w:type="dxa"/>
          </w:tcPr>
          <w:p w14:paraId="22233B5E" w14:textId="15814354" w:rsidR="00440477" w:rsidRDefault="00002F64" w:rsidP="00BA7D84">
            <w:pPr>
              <w:pStyle w:val="TableText"/>
              <w:rPr>
                <w:ins w:id="4903" w:author="Russ Ott" w:date="2022-04-29T10:09:00Z"/>
              </w:rPr>
            </w:pPr>
            <w:ins w:id="4904" w:author="Russ Ott" w:date="2022-04-29T10:09:00Z">
              <w:r>
                <w:fldChar w:fldCharType="begin"/>
              </w:r>
              <w:r>
                <w:instrText xml:space="preserve"> HYPERLINK \l "C_4515-31334" \h </w:instrText>
              </w:r>
              <w:r>
                <w:fldChar w:fldCharType="separate"/>
              </w:r>
              <w:r w:rsidR="00440477">
                <w:rPr>
                  <w:rStyle w:val="HyperlinkText9pt"/>
                </w:rPr>
                <w:t>4515-31334</w:t>
              </w:r>
              <w:r>
                <w:rPr>
                  <w:rStyle w:val="HyperlinkText9pt"/>
                </w:rPr>
                <w:fldChar w:fldCharType="end"/>
              </w:r>
            </w:ins>
          </w:p>
        </w:tc>
        <w:tc>
          <w:tcPr>
            <w:tcW w:w="2975" w:type="dxa"/>
          </w:tcPr>
          <w:p w14:paraId="3CA95313" w14:textId="77777777" w:rsidR="00440477" w:rsidRDefault="00440477" w:rsidP="00BA7D84">
            <w:pPr>
              <w:pStyle w:val="TableText"/>
              <w:rPr>
                <w:ins w:id="4905" w:author="Russ Ott" w:date="2022-04-29T10:09:00Z"/>
              </w:rPr>
            </w:pPr>
            <w:ins w:id="4906" w:author="Russ Ott" w:date="2022-04-29T10:09:00Z">
              <w:r>
                <w:t>Tobacco Use (V2) (identifier: urn:hl7ii:2.16.840.1.113883.10.20.22.4.85:2014-06-09</w:t>
              </w:r>
            </w:ins>
          </w:p>
        </w:tc>
      </w:tr>
      <w:tr w:rsidR="00440477" w14:paraId="03F73FB0" w14:textId="77777777" w:rsidTr="00BA7D84">
        <w:trPr>
          <w:jc w:val="center"/>
          <w:ins w:id="4907" w:author="Russ Ott" w:date="2022-04-29T10:09:00Z"/>
        </w:trPr>
        <w:tc>
          <w:tcPr>
            <w:tcW w:w="3345" w:type="dxa"/>
          </w:tcPr>
          <w:p w14:paraId="53F825E7" w14:textId="77777777" w:rsidR="00440477" w:rsidRDefault="00440477" w:rsidP="00BA7D84">
            <w:pPr>
              <w:pStyle w:val="TableText"/>
              <w:rPr>
                <w:ins w:id="4908" w:author="Russ Ott" w:date="2022-04-29T10:09:00Z"/>
              </w:rPr>
            </w:pPr>
            <w:ins w:id="4909" w:author="Russ Ott" w:date="2022-04-29T10:09:00Z">
              <w:r>
                <w:tab/>
                <w:t>entryRelationship</w:t>
              </w:r>
            </w:ins>
          </w:p>
        </w:tc>
        <w:tc>
          <w:tcPr>
            <w:tcW w:w="720" w:type="dxa"/>
          </w:tcPr>
          <w:p w14:paraId="71D2EE4D" w14:textId="77777777" w:rsidR="00440477" w:rsidRDefault="00440477" w:rsidP="00BA7D84">
            <w:pPr>
              <w:pStyle w:val="TableText"/>
              <w:rPr>
                <w:ins w:id="4910" w:author="Russ Ott" w:date="2022-04-29T10:09:00Z"/>
              </w:rPr>
            </w:pPr>
            <w:ins w:id="4911" w:author="Russ Ott" w:date="2022-04-29T10:09:00Z">
              <w:r>
                <w:t>0..*</w:t>
              </w:r>
            </w:ins>
          </w:p>
        </w:tc>
        <w:tc>
          <w:tcPr>
            <w:tcW w:w="1152" w:type="dxa"/>
          </w:tcPr>
          <w:p w14:paraId="440CE294" w14:textId="77777777" w:rsidR="00440477" w:rsidRDefault="00440477" w:rsidP="00BA7D84">
            <w:pPr>
              <w:pStyle w:val="TableText"/>
              <w:rPr>
                <w:ins w:id="4912" w:author="Russ Ott" w:date="2022-04-29T10:09:00Z"/>
              </w:rPr>
            </w:pPr>
            <w:ins w:id="4913" w:author="Russ Ott" w:date="2022-04-29T10:09:00Z">
              <w:r>
                <w:t>MAY</w:t>
              </w:r>
            </w:ins>
          </w:p>
        </w:tc>
        <w:tc>
          <w:tcPr>
            <w:tcW w:w="864" w:type="dxa"/>
          </w:tcPr>
          <w:p w14:paraId="3D5D231B" w14:textId="77777777" w:rsidR="00440477" w:rsidRDefault="00440477" w:rsidP="00BA7D84">
            <w:pPr>
              <w:pStyle w:val="TableText"/>
              <w:rPr>
                <w:ins w:id="4914" w:author="Russ Ott" w:date="2022-04-29T10:09:00Z"/>
              </w:rPr>
            </w:pPr>
          </w:p>
        </w:tc>
        <w:tc>
          <w:tcPr>
            <w:tcW w:w="1104" w:type="dxa"/>
          </w:tcPr>
          <w:p w14:paraId="39188665" w14:textId="1B00B453" w:rsidR="00440477" w:rsidRDefault="00002F64" w:rsidP="00BA7D84">
            <w:pPr>
              <w:pStyle w:val="TableText"/>
              <w:rPr>
                <w:ins w:id="4915" w:author="Russ Ott" w:date="2022-04-29T10:09:00Z"/>
              </w:rPr>
            </w:pPr>
            <w:ins w:id="4916" w:author="Russ Ott" w:date="2022-04-29T10:09:00Z">
              <w:r>
                <w:fldChar w:fldCharType="begin"/>
              </w:r>
              <w:r>
                <w:instrText xml:space="preserve"> HYPERLINK \l "C_4515-31256" \h </w:instrText>
              </w:r>
              <w:r>
                <w:fldChar w:fldCharType="separate"/>
              </w:r>
              <w:r w:rsidR="00440477">
                <w:rPr>
                  <w:rStyle w:val="HyperlinkText9pt"/>
                </w:rPr>
                <w:t>4515-31256</w:t>
              </w:r>
              <w:r>
                <w:rPr>
                  <w:rStyle w:val="HyperlinkText9pt"/>
                </w:rPr>
                <w:fldChar w:fldCharType="end"/>
              </w:r>
            </w:ins>
          </w:p>
        </w:tc>
        <w:tc>
          <w:tcPr>
            <w:tcW w:w="2975" w:type="dxa"/>
          </w:tcPr>
          <w:p w14:paraId="7CE8A462" w14:textId="77777777" w:rsidR="00440477" w:rsidRDefault="00440477" w:rsidP="00BA7D84">
            <w:pPr>
              <w:pStyle w:val="TableText"/>
              <w:rPr>
                <w:ins w:id="4917" w:author="Russ Ott" w:date="2022-04-29T10:09:00Z"/>
              </w:rPr>
            </w:pPr>
          </w:p>
        </w:tc>
      </w:tr>
      <w:tr w:rsidR="00440477" w14:paraId="3159E2A1" w14:textId="77777777" w:rsidTr="00BA7D84">
        <w:trPr>
          <w:jc w:val="center"/>
          <w:ins w:id="4918" w:author="Russ Ott" w:date="2022-04-29T10:09:00Z"/>
        </w:trPr>
        <w:tc>
          <w:tcPr>
            <w:tcW w:w="3345" w:type="dxa"/>
          </w:tcPr>
          <w:p w14:paraId="3F52EE9F" w14:textId="77777777" w:rsidR="00440477" w:rsidRDefault="00440477" w:rsidP="00BA7D84">
            <w:pPr>
              <w:pStyle w:val="TableText"/>
              <w:rPr>
                <w:ins w:id="4919" w:author="Russ Ott" w:date="2022-04-29T10:09:00Z"/>
              </w:rPr>
            </w:pPr>
            <w:ins w:id="4920" w:author="Russ Ott" w:date="2022-04-29T10:09:00Z">
              <w:r>
                <w:tab/>
              </w:r>
              <w:r>
                <w:tab/>
                <w:t>@typeCode</w:t>
              </w:r>
            </w:ins>
          </w:p>
        </w:tc>
        <w:tc>
          <w:tcPr>
            <w:tcW w:w="720" w:type="dxa"/>
          </w:tcPr>
          <w:p w14:paraId="6B991FA1" w14:textId="77777777" w:rsidR="00440477" w:rsidRDefault="00440477" w:rsidP="00BA7D84">
            <w:pPr>
              <w:pStyle w:val="TableText"/>
              <w:rPr>
                <w:ins w:id="4921" w:author="Russ Ott" w:date="2022-04-29T10:09:00Z"/>
              </w:rPr>
            </w:pPr>
            <w:ins w:id="4922" w:author="Russ Ott" w:date="2022-04-29T10:09:00Z">
              <w:r>
                <w:t>1..1</w:t>
              </w:r>
            </w:ins>
          </w:p>
        </w:tc>
        <w:tc>
          <w:tcPr>
            <w:tcW w:w="1152" w:type="dxa"/>
          </w:tcPr>
          <w:p w14:paraId="6C5F4378" w14:textId="77777777" w:rsidR="00440477" w:rsidRDefault="00440477" w:rsidP="00BA7D84">
            <w:pPr>
              <w:pStyle w:val="TableText"/>
              <w:rPr>
                <w:ins w:id="4923" w:author="Russ Ott" w:date="2022-04-29T10:09:00Z"/>
              </w:rPr>
            </w:pPr>
            <w:ins w:id="4924" w:author="Russ Ott" w:date="2022-04-29T10:09:00Z">
              <w:r>
                <w:t>SHALL</w:t>
              </w:r>
            </w:ins>
          </w:p>
        </w:tc>
        <w:tc>
          <w:tcPr>
            <w:tcW w:w="864" w:type="dxa"/>
          </w:tcPr>
          <w:p w14:paraId="1DAC46A9" w14:textId="77777777" w:rsidR="00440477" w:rsidRDefault="00440477" w:rsidP="00BA7D84">
            <w:pPr>
              <w:pStyle w:val="TableText"/>
              <w:rPr>
                <w:ins w:id="4925" w:author="Russ Ott" w:date="2022-04-29T10:09:00Z"/>
              </w:rPr>
            </w:pPr>
          </w:p>
        </w:tc>
        <w:tc>
          <w:tcPr>
            <w:tcW w:w="1104" w:type="dxa"/>
          </w:tcPr>
          <w:p w14:paraId="751F82CE" w14:textId="0512A095" w:rsidR="00440477" w:rsidRDefault="00002F64" w:rsidP="00BA7D84">
            <w:pPr>
              <w:pStyle w:val="TableText"/>
              <w:rPr>
                <w:ins w:id="4926" w:author="Russ Ott" w:date="2022-04-29T10:09:00Z"/>
              </w:rPr>
            </w:pPr>
            <w:ins w:id="4927" w:author="Russ Ott" w:date="2022-04-29T10:09:00Z">
              <w:r>
                <w:fldChar w:fldCharType="begin"/>
              </w:r>
              <w:r>
                <w:instrText xml:space="preserve"> HYPERLINK \l "C_4515-31336" \h </w:instrText>
              </w:r>
              <w:r>
                <w:fldChar w:fldCharType="separate"/>
              </w:r>
              <w:r w:rsidR="00440477">
                <w:rPr>
                  <w:rStyle w:val="HyperlinkText9pt"/>
                </w:rPr>
                <w:t>4515-31336</w:t>
              </w:r>
              <w:r>
                <w:rPr>
                  <w:rStyle w:val="HyperlinkText9pt"/>
                </w:rPr>
                <w:fldChar w:fldCharType="end"/>
              </w:r>
            </w:ins>
          </w:p>
        </w:tc>
        <w:tc>
          <w:tcPr>
            <w:tcW w:w="2975" w:type="dxa"/>
          </w:tcPr>
          <w:p w14:paraId="54EA08A1" w14:textId="77777777" w:rsidR="00440477" w:rsidRDefault="00440477" w:rsidP="00BA7D84">
            <w:pPr>
              <w:pStyle w:val="TableText"/>
              <w:rPr>
                <w:ins w:id="4928" w:author="Russ Ott" w:date="2022-04-29T10:09:00Z"/>
              </w:rPr>
            </w:pPr>
            <w:ins w:id="4929" w:author="Russ Ott" w:date="2022-04-29T10:09:00Z">
              <w:r>
                <w:t>urn:oid:2.16.840.1.113883.5.1002 (HL7ActRelationshipType) = REFR</w:t>
              </w:r>
            </w:ins>
          </w:p>
        </w:tc>
      </w:tr>
      <w:tr w:rsidR="00440477" w14:paraId="6D665DFD" w14:textId="77777777" w:rsidTr="00BA7D84">
        <w:trPr>
          <w:jc w:val="center"/>
          <w:ins w:id="4930" w:author="Russ Ott" w:date="2022-04-29T10:09:00Z"/>
        </w:trPr>
        <w:tc>
          <w:tcPr>
            <w:tcW w:w="3345" w:type="dxa"/>
          </w:tcPr>
          <w:p w14:paraId="605801AB" w14:textId="77777777" w:rsidR="00440477" w:rsidRDefault="00440477" w:rsidP="00BA7D84">
            <w:pPr>
              <w:pStyle w:val="TableText"/>
              <w:rPr>
                <w:ins w:id="4931" w:author="Russ Ott" w:date="2022-04-29T10:09:00Z"/>
              </w:rPr>
            </w:pPr>
            <w:ins w:id="4932" w:author="Russ Ott" w:date="2022-04-29T10:09:00Z">
              <w:r>
                <w:tab/>
              </w:r>
              <w:r>
                <w:tab/>
                <w:t>observation</w:t>
              </w:r>
            </w:ins>
          </w:p>
        </w:tc>
        <w:tc>
          <w:tcPr>
            <w:tcW w:w="720" w:type="dxa"/>
          </w:tcPr>
          <w:p w14:paraId="2B44EC64" w14:textId="77777777" w:rsidR="00440477" w:rsidRDefault="00440477" w:rsidP="00BA7D84">
            <w:pPr>
              <w:pStyle w:val="TableText"/>
              <w:rPr>
                <w:ins w:id="4933" w:author="Russ Ott" w:date="2022-04-29T10:09:00Z"/>
              </w:rPr>
            </w:pPr>
            <w:ins w:id="4934" w:author="Russ Ott" w:date="2022-04-29T10:09:00Z">
              <w:r>
                <w:t>1..1</w:t>
              </w:r>
            </w:ins>
          </w:p>
        </w:tc>
        <w:tc>
          <w:tcPr>
            <w:tcW w:w="1152" w:type="dxa"/>
          </w:tcPr>
          <w:p w14:paraId="0E2D880E" w14:textId="77777777" w:rsidR="00440477" w:rsidRDefault="00440477" w:rsidP="00BA7D84">
            <w:pPr>
              <w:pStyle w:val="TableText"/>
              <w:rPr>
                <w:ins w:id="4935" w:author="Russ Ott" w:date="2022-04-29T10:09:00Z"/>
              </w:rPr>
            </w:pPr>
            <w:ins w:id="4936" w:author="Russ Ott" w:date="2022-04-29T10:09:00Z">
              <w:r>
                <w:t>SHALL</w:t>
              </w:r>
            </w:ins>
          </w:p>
        </w:tc>
        <w:tc>
          <w:tcPr>
            <w:tcW w:w="864" w:type="dxa"/>
          </w:tcPr>
          <w:p w14:paraId="03C93EC2" w14:textId="77777777" w:rsidR="00440477" w:rsidRDefault="00440477" w:rsidP="00BA7D84">
            <w:pPr>
              <w:pStyle w:val="TableText"/>
              <w:rPr>
                <w:ins w:id="4937" w:author="Russ Ott" w:date="2022-04-29T10:09:00Z"/>
              </w:rPr>
            </w:pPr>
          </w:p>
        </w:tc>
        <w:tc>
          <w:tcPr>
            <w:tcW w:w="1104" w:type="dxa"/>
          </w:tcPr>
          <w:p w14:paraId="5A793865" w14:textId="36A73218" w:rsidR="00440477" w:rsidRDefault="00002F64" w:rsidP="00BA7D84">
            <w:pPr>
              <w:pStyle w:val="TableText"/>
              <w:rPr>
                <w:ins w:id="4938" w:author="Russ Ott" w:date="2022-04-29T10:09:00Z"/>
              </w:rPr>
            </w:pPr>
            <w:ins w:id="4939" w:author="Russ Ott" w:date="2022-04-29T10:09:00Z">
              <w:r>
                <w:fldChar w:fldCharType="begin"/>
              </w:r>
              <w:r>
                <w:instrText xml:space="preserve"> HYPERLINK \l "C_4515-31337" \h </w:instrText>
              </w:r>
              <w:r>
                <w:fldChar w:fldCharType="separate"/>
              </w:r>
              <w:r w:rsidR="00440477">
                <w:rPr>
                  <w:rStyle w:val="HyperlinkText9pt"/>
                </w:rPr>
                <w:t>4515-31337</w:t>
              </w:r>
              <w:r>
                <w:rPr>
                  <w:rStyle w:val="HyperlinkText9pt"/>
                </w:rPr>
                <w:fldChar w:fldCharType="end"/>
              </w:r>
            </w:ins>
          </w:p>
        </w:tc>
        <w:tc>
          <w:tcPr>
            <w:tcW w:w="2975" w:type="dxa"/>
          </w:tcPr>
          <w:p w14:paraId="77756310" w14:textId="77777777" w:rsidR="00440477" w:rsidRDefault="00440477" w:rsidP="00BA7D84">
            <w:pPr>
              <w:pStyle w:val="TableText"/>
              <w:rPr>
                <w:ins w:id="4940" w:author="Russ Ott" w:date="2022-04-29T10:09:00Z"/>
              </w:rPr>
            </w:pPr>
            <w:ins w:id="4941" w:author="Russ Ott" w:date="2022-04-29T10:09:00Z">
              <w:r>
                <w:t>Vital Sign Observation (V2) (identifier: urn:hl7ii:2.16.840.1.113883.10.20.22.4.27:2014-06-09</w:t>
              </w:r>
            </w:ins>
          </w:p>
        </w:tc>
      </w:tr>
      <w:tr w:rsidR="00440477" w14:paraId="16827F89" w14:textId="77777777" w:rsidTr="00BA7D84">
        <w:trPr>
          <w:jc w:val="center"/>
          <w:ins w:id="4942" w:author="Russ Ott" w:date="2022-04-29T10:09:00Z"/>
        </w:trPr>
        <w:tc>
          <w:tcPr>
            <w:tcW w:w="3345" w:type="dxa"/>
          </w:tcPr>
          <w:p w14:paraId="0B309273" w14:textId="77777777" w:rsidR="00440477" w:rsidRDefault="00440477" w:rsidP="00BA7D84">
            <w:pPr>
              <w:pStyle w:val="TableText"/>
              <w:rPr>
                <w:ins w:id="4943" w:author="Russ Ott" w:date="2022-04-29T10:09:00Z"/>
              </w:rPr>
            </w:pPr>
            <w:ins w:id="4944" w:author="Russ Ott" w:date="2022-04-29T10:09:00Z">
              <w:r>
                <w:tab/>
                <w:t>entryRelationship</w:t>
              </w:r>
            </w:ins>
          </w:p>
        </w:tc>
        <w:tc>
          <w:tcPr>
            <w:tcW w:w="720" w:type="dxa"/>
          </w:tcPr>
          <w:p w14:paraId="616EE9AB" w14:textId="77777777" w:rsidR="00440477" w:rsidRDefault="00440477" w:rsidP="00BA7D84">
            <w:pPr>
              <w:pStyle w:val="TableText"/>
              <w:rPr>
                <w:ins w:id="4945" w:author="Russ Ott" w:date="2022-04-29T10:09:00Z"/>
              </w:rPr>
            </w:pPr>
            <w:ins w:id="4946" w:author="Russ Ott" w:date="2022-04-29T10:09:00Z">
              <w:r>
                <w:t>0..*</w:t>
              </w:r>
            </w:ins>
          </w:p>
        </w:tc>
        <w:tc>
          <w:tcPr>
            <w:tcW w:w="1152" w:type="dxa"/>
          </w:tcPr>
          <w:p w14:paraId="77071F2F" w14:textId="77777777" w:rsidR="00440477" w:rsidRDefault="00440477" w:rsidP="00BA7D84">
            <w:pPr>
              <w:pStyle w:val="TableText"/>
              <w:rPr>
                <w:ins w:id="4947" w:author="Russ Ott" w:date="2022-04-29T10:09:00Z"/>
              </w:rPr>
            </w:pPr>
            <w:ins w:id="4948" w:author="Russ Ott" w:date="2022-04-29T10:09:00Z">
              <w:r>
                <w:t>MAY</w:t>
              </w:r>
            </w:ins>
          </w:p>
        </w:tc>
        <w:tc>
          <w:tcPr>
            <w:tcW w:w="864" w:type="dxa"/>
          </w:tcPr>
          <w:p w14:paraId="674434A6" w14:textId="77777777" w:rsidR="00440477" w:rsidRDefault="00440477" w:rsidP="00BA7D84">
            <w:pPr>
              <w:pStyle w:val="TableText"/>
              <w:rPr>
                <w:ins w:id="4949" w:author="Russ Ott" w:date="2022-04-29T10:09:00Z"/>
              </w:rPr>
            </w:pPr>
          </w:p>
        </w:tc>
        <w:tc>
          <w:tcPr>
            <w:tcW w:w="1104" w:type="dxa"/>
          </w:tcPr>
          <w:p w14:paraId="3EA4B7C5" w14:textId="4739A4E0" w:rsidR="00440477" w:rsidRDefault="00002F64" w:rsidP="00BA7D84">
            <w:pPr>
              <w:pStyle w:val="TableText"/>
              <w:rPr>
                <w:ins w:id="4950" w:author="Russ Ott" w:date="2022-04-29T10:09:00Z"/>
              </w:rPr>
            </w:pPr>
            <w:ins w:id="4951" w:author="Russ Ott" w:date="2022-04-29T10:09:00Z">
              <w:r>
                <w:fldChar w:fldCharType="begin"/>
              </w:r>
              <w:r>
                <w:instrText xml:space="preserve"> HYPERLINK \l "C_4515-31257" \h </w:instrText>
              </w:r>
              <w:r>
                <w:fldChar w:fldCharType="separate"/>
              </w:r>
              <w:r w:rsidR="00440477">
                <w:rPr>
                  <w:rStyle w:val="HyperlinkText9pt"/>
                </w:rPr>
                <w:t>4515-31257</w:t>
              </w:r>
              <w:r>
                <w:rPr>
                  <w:rStyle w:val="HyperlinkText9pt"/>
                </w:rPr>
                <w:fldChar w:fldCharType="end"/>
              </w:r>
            </w:ins>
          </w:p>
        </w:tc>
        <w:tc>
          <w:tcPr>
            <w:tcW w:w="2975" w:type="dxa"/>
          </w:tcPr>
          <w:p w14:paraId="502AD6E2" w14:textId="77777777" w:rsidR="00440477" w:rsidRDefault="00440477" w:rsidP="00BA7D84">
            <w:pPr>
              <w:pStyle w:val="TableText"/>
              <w:rPr>
                <w:ins w:id="4952" w:author="Russ Ott" w:date="2022-04-29T10:09:00Z"/>
              </w:rPr>
            </w:pPr>
          </w:p>
        </w:tc>
      </w:tr>
      <w:tr w:rsidR="00440477" w14:paraId="0E5FAF56" w14:textId="77777777" w:rsidTr="00BA7D84">
        <w:trPr>
          <w:jc w:val="center"/>
          <w:ins w:id="4953" w:author="Russ Ott" w:date="2022-04-29T10:09:00Z"/>
        </w:trPr>
        <w:tc>
          <w:tcPr>
            <w:tcW w:w="3345" w:type="dxa"/>
          </w:tcPr>
          <w:p w14:paraId="27635FAC" w14:textId="77777777" w:rsidR="00440477" w:rsidRDefault="00440477" w:rsidP="00BA7D84">
            <w:pPr>
              <w:pStyle w:val="TableText"/>
              <w:rPr>
                <w:ins w:id="4954" w:author="Russ Ott" w:date="2022-04-29T10:09:00Z"/>
              </w:rPr>
            </w:pPr>
            <w:ins w:id="4955" w:author="Russ Ott" w:date="2022-04-29T10:09:00Z">
              <w:r>
                <w:tab/>
              </w:r>
              <w:r>
                <w:tab/>
                <w:t>@typeCode</w:t>
              </w:r>
            </w:ins>
          </w:p>
        </w:tc>
        <w:tc>
          <w:tcPr>
            <w:tcW w:w="720" w:type="dxa"/>
          </w:tcPr>
          <w:p w14:paraId="2A5A061A" w14:textId="77777777" w:rsidR="00440477" w:rsidRDefault="00440477" w:rsidP="00BA7D84">
            <w:pPr>
              <w:pStyle w:val="TableText"/>
              <w:rPr>
                <w:ins w:id="4956" w:author="Russ Ott" w:date="2022-04-29T10:09:00Z"/>
              </w:rPr>
            </w:pPr>
            <w:ins w:id="4957" w:author="Russ Ott" w:date="2022-04-29T10:09:00Z">
              <w:r>
                <w:t>1..1</w:t>
              </w:r>
            </w:ins>
          </w:p>
        </w:tc>
        <w:tc>
          <w:tcPr>
            <w:tcW w:w="1152" w:type="dxa"/>
          </w:tcPr>
          <w:p w14:paraId="5AA8EB43" w14:textId="77777777" w:rsidR="00440477" w:rsidRDefault="00440477" w:rsidP="00BA7D84">
            <w:pPr>
              <w:pStyle w:val="TableText"/>
              <w:rPr>
                <w:ins w:id="4958" w:author="Russ Ott" w:date="2022-04-29T10:09:00Z"/>
              </w:rPr>
            </w:pPr>
            <w:ins w:id="4959" w:author="Russ Ott" w:date="2022-04-29T10:09:00Z">
              <w:r>
                <w:t>SHALL</w:t>
              </w:r>
            </w:ins>
          </w:p>
        </w:tc>
        <w:tc>
          <w:tcPr>
            <w:tcW w:w="864" w:type="dxa"/>
          </w:tcPr>
          <w:p w14:paraId="1D563EB0" w14:textId="77777777" w:rsidR="00440477" w:rsidRDefault="00440477" w:rsidP="00BA7D84">
            <w:pPr>
              <w:pStyle w:val="TableText"/>
              <w:rPr>
                <w:ins w:id="4960" w:author="Russ Ott" w:date="2022-04-29T10:09:00Z"/>
              </w:rPr>
            </w:pPr>
          </w:p>
        </w:tc>
        <w:tc>
          <w:tcPr>
            <w:tcW w:w="1104" w:type="dxa"/>
          </w:tcPr>
          <w:p w14:paraId="10AF9525" w14:textId="0976FD45" w:rsidR="00440477" w:rsidRDefault="00002F64" w:rsidP="00BA7D84">
            <w:pPr>
              <w:pStyle w:val="TableText"/>
              <w:rPr>
                <w:ins w:id="4961" w:author="Russ Ott" w:date="2022-04-29T10:09:00Z"/>
              </w:rPr>
            </w:pPr>
            <w:ins w:id="4962" w:author="Russ Ott" w:date="2022-04-29T10:09:00Z">
              <w:r>
                <w:fldChar w:fldCharType="begin"/>
              </w:r>
              <w:r>
                <w:instrText xml:space="preserve"> HYPERLINK \l "C_4515-31339" \h </w:instrText>
              </w:r>
              <w:r>
                <w:fldChar w:fldCharType="separate"/>
              </w:r>
              <w:r w:rsidR="00440477">
                <w:rPr>
                  <w:rStyle w:val="HyperlinkText9pt"/>
                </w:rPr>
                <w:t>4515-31339</w:t>
              </w:r>
              <w:r>
                <w:rPr>
                  <w:rStyle w:val="HyperlinkText9pt"/>
                </w:rPr>
                <w:fldChar w:fldCharType="end"/>
              </w:r>
            </w:ins>
          </w:p>
        </w:tc>
        <w:tc>
          <w:tcPr>
            <w:tcW w:w="2975" w:type="dxa"/>
          </w:tcPr>
          <w:p w14:paraId="3AF9708D" w14:textId="77777777" w:rsidR="00440477" w:rsidRDefault="00440477" w:rsidP="00BA7D84">
            <w:pPr>
              <w:pStyle w:val="TableText"/>
              <w:rPr>
                <w:ins w:id="4963" w:author="Russ Ott" w:date="2022-04-29T10:09:00Z"/>
              </w:rPr>
            </w:pPr>
            <w:ins w:id="4964" w:author="Russ Ott" w:date="2022-04-29T10:09:00Z">
              <w:r>
                <w:t>urn:oid:2.16.840.1.113883.5.1002 (HL7ActRelationshipType) = REFR</w:t>
              </w:r>
            </w:ins>
          </w:p>
        </w:tc>
      </w:tr>
      <w:tr w:rsidR="00440477" w14:paraId="5C10A655" w14:textId="77777777" w:rsidTr="00BA7D84">
        <w:trPr>
          <w:jc w:val="center"/>
          <w:ins w:id="4965" w:author="Russ Ott" w:date="2022-04-29T10:09:00Z"/>
        </w:trPr>
        <w:tc>
          <w:tcPr>
            <w:tcW w:w="3345" w:type="dxa"/>
          </w:tcPr>
          <w:p w14:paraId="07D62F1E" w14:textId="77777777" w:rsidR="00440477" w:rsidRDefault="00440477" w:rsidP="00BA7D84">
            <w:pPr>
              <w:pStyle w:val="TableText"/>
              <w:rPr>
                <w:ins w:id="4966" w:author="Russ Ott" w:date="2022-04-29T10:09:00Z"/>
              </w:rPr>
            </w:pPr>
            <w:ins w:id="4967" w:author="Russ Ott" w:date="2022-04-29T10:09:00Z">
              <w:r>
                <w:tab/>
              </w:r>
              <w:r>
                <w:tab/>
                <w:t>observation</w:t>
              </w:r>
            </w:ins>
          </w:p>
        </w:tc>
        <w:tc>
          <w:tcPr>
            <w:tcW w:w="720" w:type="dxa"/>
          </w:tcPr>
          <w:p w14:paraId="3EDA4034" w14:textId="77777777" w:rsidR="00440477" w:rsidRDefault="00440477" w:rsidP="00BA7D84">
            <w:pPr>
              <w:pStyle w:val="TableText"/>
              <w:rPr>
                <w:ins w:id="4968" w:author="Russ Ott" w:date="2022-04-29T10:09:00Z"/>
              </w:rPr>
            </w:pPr>
            <w:ins w:id="4969" w:author="Russ Ott" w:date="2022-04-29T10:09:00Z">
              <w:r>
                <w:t>1..1</w:t>
              </w:r>
            </w:ins>
          </w:p>
        </w:tc>
        <w:tc>
          <w:tcPr>
            <w:tcW w:w="1152" w:type="dxa"/>
          </w:tcPr>
          <w:p w14:paraId="55DDEE78" w14:textId="77777777" w:rsidR="00440477" w:rsidRDefault="00440477" w:rsidP="00BA7D84">
            <w:pPr>
              <w:pStyle w:val="TableText"/>
              <w:rPr>
                <w:ins w:id="4970" w:author="Russ Ott" w:date="2022-04-29T10:09:00Z"/>
              </w:rPr>
            </w:pPr>
            <w:ins w:id="4971" w:author="Russ Ott" w:date="2022-04-29T10:09:00Z">
              <w:r>
                <w:t>SHALL</w:t>
              </w:r>
            </w:ins>
          </w:p>
        </w:tc>
        <w:tc>
          <w:tcPr>
            <w:tcW w:w="864" w:type="dxa"/>
          </w:tcPr>
          <w:p w14:paraId="3E125ACB" w14:textId="77777777" w:rsidR="00440477" w:rsidRDefault="00440477" w:rsidP="00BA7D84">
            <w:pPr>
              <w:pStyle w:val="TableText"/>
              <w:rPr>
                <w:ins w:id="4972" w:author="Russ Ott" w:date="2022-04-29T10:09:00Z"/>
              </w:rPr>
            </w:pPr>
          </w:p>
        </w:tc>
        <w:tc>
          <w:tcPr>
            <w:tcW w:w="1104" w:type="dxa"/>
          </w:tcPr>
          <w:p w14:paraId="6131F87C" w14:textId="34DEF604" w:rsidR="00440477" w:rsidRDefault="00002F64" w:rsidP="00BA7D84">
            <w:pPr>
              <w:pStyle w:val="TableText"/>
              <w:rPr>
                <w:ins w:id="4973" w:author="Russ Ott" w:date="2022-04-29T10:09:00Z"/>
              </w:rPr>
            </w:pPr>
            <w:ins w:id="4974" w:author="Russ Ott" w:date="2022-04-29T10:09:00Z">
              <w:r>
                <w:fldChar w:fldCharType="begin"/>
              </w:r>
              <w:r>
                <w:instrText xml:space="preserve"> HYPERLINK \l "C</w:instrText>
              </w:r>
              <w:r>
                <w:instrText xml:space="preserve">_4515-31340" \h </w:instrText>
              </w:r>
              <w:r>
                <w:fldChar w:fldCharType="separate"/>
              </w:r>
              <w:r w:rsidR="00440477">
                <w:rPr>
                  <w:rStyle w:val="HyperlinkText9pt"/>
                </w:rPr>
                <w:t>4515-31340</w:t>
              </w:r>
              <w:r>
                <w:rPr>
                  <w:rStyle w:val="HyperlinkText9pt"/>
                </w:rPr>
                <w:fldChar w:fldCharType="end"/>
              </w:r>
            </w:ins>
          </w:p>
        </w:tc>
        <w:tc>
          <w:tcPr>
            <w:tcW w:w="2975" w:type="dxa"/>
          </w:tcPr>
          <w:p w14:paraId="5516859C" w14:textId="77777777" w:rsidR="00440477" w:rsidRDefault="00440477" w:rsidP="00BA7D84">
            <w:pPr>
              <w:pStyle w:val="TableText"/>
              <w:rPr>
                <w:ins w:id="4975" w:author="Russ Ott" w:date="2022-04-29T10:09:00Z"/>
              </w:rPr>
            </w:pPr>
            <w:ins w:id="4976" w:author="Russ Ott" w:date="2022-04-29T10:09:00Z">
              <w:r>
                <w:t>Longitudinal Care Wound Observation (V2) (identifier: urn:hl7ii:2.16.840.1.113883.10.20.22.4.114:2015-08-01</w:t>
              </w:r>
            </w:ins>
          </w:p>
        </w:tc>
      </w:tr>
      <w:tr w:rsidR="00440477" w14:paraId="36C4DEA0" w14:textId="77777777" w:rsidTr="00BA7D84">
        <w:trPr>
          <w:jc w:val="center"/>
          <w:ins w:id="4977" w:author="Russ Ott" w:date="2022-04-29T10:09:00Z"/>
        </w:trPr>
        <w:tc>
          <w:tcPr>
            <w:tcW w:w="3345" w:type="dxa"/>
          </w:tcPr>
          <w:p w14:paraId="05CA03F8" w14:textId="77777777" w:rsidR="00440477" w:rsidRDefault="00440477" w:rsidP="00BA7D84">
            <w:pPr>
              <w:pStyle w:val="TableText"/>
              <w:rPr>
                <w:ins w:id="4978" w:author="Russ Ott" w:date="2022-04-29T10:09:00Z"/>
              </w:rPr>
            </w:pPr>
            <w:ins w:id="4979" w:author="Russ Ott" w:date="2022-04-29T10:09:00Z">
              <w:r>
                <w:tab/>
                <w:t>entryRelationship</w:t>
              </w:r>
            </w:ins>
          </w:p>
        </w:tc>
        <w:tc>
          <w:tcPr>
            <w:tcW w:w="720" w:type="dxa"/>
          </w:tcPr>
          <w:p w14:paraId="3206E296" w14:textId="77777777" w:rsidR="00440477" w:rsidRDefault="00440477" w:rsidP="00BA7D84">
            <w:pPr>
              <w:pStyle w:val="TableText"/>
              <w:rPr>
                <w:ins w:id="4980" w:author="Russ Ott" w:date="2022-04-29T10:09:00Z"/>
              </w:rPr>
            </w:pPr>
            <w:ins w:id="4981" w:author="Russ Ott" w:date="2022-04-29T10:09:00Z">
              <w:r>
                <w:t>0..*</w:t>
              </w:r>
            </w:ins>
          </w:p>
        </w:tc>
        <w:tc>
          <w:tcPr>
            <w:tcW w:w="1152" w:type="dxa"/>
          </w:tcPr>
          <w:p w14:paraId="4D2F75C0" w14:textId="77777777" w:rsidR="00440477" w:rsidRDefault="00440477" w:rsidP="00BA7D84">
            <w:pPr>
              <w:pStyle w:val="TableText"/>
              <w:rPr>
                <w:ins w:id="4982" w:author="Russ Ott" w:date="2022-04-29T10:09:00Z"/>
              </w:rPr>
            </w:pPr>
            <w:ins w:id="4983" w:author="Russ Ott" w:date="2022-04-29T10:09:00Z">
              <w:r>
                <w:t>MAY</w:t>
              </w:r>
            </w:ins>
          </w:p>
        </w:tc>
        <w:tc>
          <w:tcPr>
            <w:tcW w:w="864" w:type="dxa"/>
          </w:tcPr>
          <w:p w14:paraId="30C517C0" w14:textId="77777777" w:rsidR="00440477" w:rsidRDefault="00440477" w:rsidP="00BA7D84">
            <w:pPr>
              <w:pStyle w:val="TableText"/>
              <w:rPr>
                <w:ins w:id="4984" w:author="Russ Ott" w:date="2022-04-29T10:09:00Z"/>
              </w:rPr>
            </w:pPr>
          </w:p>
        </w:tc>
        <w:tc>
          <w:tcPr>
            <w:tcW w:w="1104" w:type="dxa"/>
          </w:tcPr>
          <w:p w14:paraId="142CE1CA" w14:textId="6890C8E6" w:rsidR="00440477" w:rsidRDefault="00002F64" w:rsidP="00BA7D84">
            <w:pPr>
              <w:pStyle w:val="TableText"/>
              <w:rPr>
                <w:ins w:id="4985" w:author="Russ Ott" w:date="2022-04-29T10:09:00Z"/>
              </w:rPr>
            </w:pPr>
            <w:ins w:id="4986" w:author="Russ Ott" w:date="2022-04-29T10:09:00Z">
              <w:r>
                <w:fldChar w:fldCharType="begin"/>
              </w:r>
              <w:r>
                <w:instrText xml:space="preserve"> HYPERLINK \l "C_4515-31365" \h </w:instrText>
              </w:r>
              <w:r>
                <w:fldChar w:fldCharType="separate"/>
              </w:r>
              <w:r w:rsidR="00440477">
                <w:rPr>
                  <w:rStyle w:val="HyperlinkText9pt"/>
                </w:rPr>
                <w:t>4515-31365</w:t>
              </w:r>
              <w:r>
                <w:rPr>
                  <w:rStyle w:val="HyperlinkText9pt"/>
                </w:rPr>
                <w:fldChar w:fldCharType="end"/>
              </w:r>
            </w:ins>
          </w:p>
        </w:tc>
        <w:tc>
          <w:tcPr>
            <w:tcW w:w="2975" w:type="dxa"/>
          </w:tcPr>
          <w:p w14:paraId="18DECF56" w14:textId="77777777" w:rsidR="00440477" w:rsidRDefault="00440477" w:rsidP="00BA7D84">
            <w:pPr>
              <w:pStyle w:val="TableText"/>
              <w:rPr>
                <w:ins w:id="4987" w:author="Russ Ott" w:date="2022-04-29T10:09:00Z"/>
              </w:rPr>
            </w:pPr>
          </w:p>
        </w:tc>
      </w:tr>
      <w:tr w:rsidR="00440477" w14:paraId="3469F70C" w14:textId="77777777" w:rsidTr="00BA7D84">
        <w:trPr>
          <w:jc w:val="center"/>
          <w:ins w:id="4988" w:author="Russ Ott" w:date="2022-04-29T10:09:00Z"/>
        </w:trPr>
        <w:tc>
          <w:tcPr>
            <w:tcW w:w="3345" w:type="dxa"/>
          </w:tcPr>
          <w:p w14:paraId="399D656F" w14:textId="77777777" w:rsidR="00440477" w:rsidRDefault="00440477" w:rsidP="00BA7D84">
            <w:pPr>
              <w:pStyle w:val="TableText"/>
              <w:rPr>
                <w:ins w:id="4989" w:author="Russ Ott" w:date="2022-04-29T10:09:00Z"/>
              </w:rPr>
            </w:pPr>
            <w:ins w:id="4990" w:author="Russ Ott" w:date="2022-04-29T10:09:00Z">
              <w:r>
                <w:tab/>
              </w:r>
              <w:r>
                <w:tab/>
                <w:t>@typeCode</w:t>
              </w:r>
            </w:ins>
          </w:p>
        </w:tc>
        <w:tc>
          <w:tcPr>
            <w:tcW w:w="720" w:type="dxa"/>
          </w:tcPr>
          <w:p w14:paraId="66492DD6" w14:textId="77777777" w:rsidR="00440477" w:rsidRDefault="00440477" w:rsidP="00BA7D84">
            <w:pPr>
              <w:pStyle w:val="TableText"/>
              <w:rPr>
                <w:ins w:id="4991" w:author="Russ Ott" w:date="2022-04-29T10:09:00Z"/>
              </w:rPr>
            </w:pPr>
            <w:ins w:id="4992" w:author="Russ Ott" w:date="2022-04-29T10:09:00Z">
              <w:r>
                <w:t>1..1</w:t>
              </w:r>
            </w:ins>
          </w:p>
        </w:tc>
        <w:tc>
          <w:tcPr>
            <w:tcW w:w="1152" w:type="dxa"/>
          </w:tcPr>
          <w:p w14:paraId="207054C5" w14:textId="77777777" w:rsidR="00440477" w:rsidRDefault="00440477" w:rsidP="00BA7D84">
            <w:pPr>
              <w:pStyle w:val="TableText"/>
              <w:rPr>
                <w:ins w:id="4993" w:author="Russ Ott" w:date="2022-04-29T10:09:00Z"/>
              </w:rPr>
            </w:pPr>
            <w:ins w:id="4994" w:author="Russ Ott" w:date="2022-04-29T10:09:00Z">
              <w:r>
                <w:t>SHALL</w:t>
              </w:r>
            </w:ins>
          </w:p>
        </w:tc>
        <w:tc>
          <w:tcPr>
            <w:tcW w:w="864" w:type="dxa"/>
          </w:tcPr>
          <w:p w14:paraId="1070BDDF" w14:textId="77777777" w:rsidR="00440477" w:rsidRDefault="00440477" w:rsidP="00BA7D84">
            <w:pPr>
              <w:pStyle w:val="TableText"/>
              <w:rPr>
                <w:ins w:id="4995" w:author="Russ Ott" w:date="2022-04-29T10:09:00Z"/>
              </w:rPr>
            </w:pPr>
          </w:p>
        </w:tc>
        <w:tc>
          <w:tcPr>
            <w:tcW w:w="1104" w:type="dxa"/>
          </w:tcPr>
          <w:p w14:paraId="5030BF3F" w14:textId="15780A68" w:rsidR="00440477" w:rsidRDefault="00002F64" w:rsidP="00BA7D84">
            <w:pPr>
              <w:pStyle w:val="TableText"/>
              <w:rPr>
                <w:ins w:id="4996" w:author="Russ Ott" w:date="2022-04-29T10:09:00Z"/>
              </w:rPr>
            </w:pPr>
            <w:ins w:id="4997" w:author="Russ Ott" w:date="2022-04-29T10:09:00Z">
              <w:r>
                <w:fldChar w:fldCharType="begin"/>
              </w:r>
              <w:r>
                <w:instrText xml:space="preserve"> HYPERLINK \l "C_4515-31366" \h </w:instrText>
              </w:r>
              <w:r>
                <w:fldChar w:fldCharType="separate"/>
              </w:r>
              <w:r w:rsidR="00440477">
                <w:rPr>
                  <w:rStyle w:val="HyperlinkText9pt"/>
                </w:rPr>
                <w:t>4515-31366</w:t>
              </w:r>
              <w:r>
                <w:rPr>
                  <w:rStyle w:val="HyperlinkText9pt"/>
                </w:rPr>
                <w:fldChar w:fldCharType="end"/>
              </w:r>
            </w:ins>
          </w:p>
        </w:tc>
        <w:tc>
          <w:tcPr>
            <w:tcW w:w="2975" w:type="dxa"/>
          </w:tcPr>
          <w:p w14:paraId="7925A64E" w14:textId="77777777" w:rsidR="00440477" w:rsidRDefault="00440477" w:rsidP="00BA7D84">
            <w:pPr>
              <w:pStyle w:val="TableText"/>
              <w:rPr>
                <w:ins w:id="4998" w:author="Russ Ott" w:date="2022-04-29T10:09:00Z"/>
              </w:rPr>
            </w:pPr>
            <w:ins w:id="4999" w:author="Russ Ott" w:date="2022-04-29T10:09:00Z">
              <w:r>
                <w:t>urn:oid:2.16.840.1.113883.5.1002 (HL7ActRelationshipType) = SPRT</w:t>
              </w:r>
            </w:ins>
          </w:p>
        </w:tc>
      </w:tr>
      <w:tr w:rsidR="00440477" w14:paraId="6423EF90" w14:textId="77777777" w:rsidTr="00BA7D84">
        <w:trPr>
          <w:jc w:val="center"/>
          <w:ins w:id="5000" w:author="Russ Ott" w:date="2022-04-29T10:09:00Z"/>
        </w:trPr>
        <w:tc>
          <w:tcPr>
            <w:tcW w:w="3345" w:type="dxa"/>
          </w:tcPr>
          <w:p w14:paraId="603752CF" w14:textId="77777777" w:rsidR="00440477" w:rsidRDefault="00440477" w:rsidP="00BA7D84">
            <w:pPr>
              <w:pStyle w:val="TableText"/>
              <w:rPr>
                <w:ins w:id="5001" w:author="Russ Ott" w:date="2022-04-29T10:09:00Z"/>
              </w:rPr>
            </w:pPr>
            <w:ins w:id="5002" w:author="Russ Ott" w:date="2022-04-29T10:09:00Z">
              <w:r>
                <w:tab/>
              </w:r>
              <w:r>
                <w:tab/>
                <w:t>observation</w:t>
              </w:r>
            </w:ins>
          </w:p>
        </w:tc>
        <w:tc>
          <w:tcPr>
            <w:tcW w:w="720" w:type="dxa"/>
          </w:tcPr>
          <w:p w14:paraId="4570CC08" w14:textId="77777777" w:rsidR="00440477" w:rsidRDefault="00440477" w:rsidP="00BA7D84">
            <w:pPr>
              <w:pStyle w:val="TableText"/>
              <w:rPr>
                <w:ins w:id="5003" w:author="Russ Ott" w:date="2022-04-29T10:09:00Z"/>
              </w:rPr>
            </w:pPr>
            <w:ins w:id="5004" w:author="Russ Ott" w:date="2022-04-29T10:09:00Z">
              <w:r>
                <w:t>1..1</w:t>
              </w:r>
            </w:ins>
          </w:p>
        </w:tc>
        <w:tc>
          <w:tcPr>
            <w:tcW w:w="1152" w:type="dxa"/>
          </w:tcPr>
          <w:p w14:paraId="135019EA" w14:textId="77777777" w:rsidR="00440477" w:rsidRDefault="00440477" w:rsidP="00BA7D84">
            <w:pPr>
              <w:pStyle w:val="TableText"/>
              <w:rPr>
                <w:ins w:id="5005" w:author="Russ Ott" w:date="2022-04-29T10:09:00Z"/>
              </w:rPr>
            </w:pPr>
            <w:ins w:id="5006" w:author="Russ Ott" w:date="2022-04-29T10:09:00Z">
              <w:r>
                <w:t>SHALL</w:t>
              </w:r>
            </w:ins>
          </w:p>
        </w:tc>
        <w:tc>
          <w:tcPr>
            <w:tcW w:w="864" w:type="dxa"/>
          </w:tcPr>
          <w:p w14:paraId="02FED2AB" w14:textId="77777777" w:rsidR="00440477" w:rsidRDefault="00440477" w:rsidP="00BA7D84">
            <w:pPr>
              <w:pStyle w:val="TableText"/>
              <w:rPr>
                <w:ins w:id="5007" w:author="Russ Ott" w:date="2022-04-29T10:09:00Z"/>
              </w:rPr>
            </w:pPr>
          </w:p>
        </w:tc>
        <w:tc>
          <w:tcPr>
            <w:tcW w:w="1104" w:type="dxa"/>
          </w:tcPr>
          <w:p w14:paraId="04E4A77E" w14:textId="3933EC02" w:rsidR="00440477" w:rsidRDefault="00002F64" w:rsidP="00BA7D84">
            <w:pPr>
              <w:pStyle w:val="TableText"/>
              <w:rPr>
                <w:ins w:id="5008" w:author="Russ Ott" w:date="2022-04-29T10:09:00Z"/>
              </w:rPr>
            </w:pPr>
            <w:ins w:id="5009" w:author="Russ Ott" w:date="2022-04-29T10:09:00Z">
              <w:r>
                <w:fldChar w:fldCharType="begin"/>
              </w:r>
              <w:r>
                <w:instrText xml:space="preserve"> HYPERLINK \l "C_4515-31367" \h </w:instrText>
              </w:r>
              <w:r>
                <w:fldChar w:fldCharType="separate"/>
              </w:r>
              <w:r w:rsidR="00440477">
                <w:rPr>
                  <w:rStyle w:val="HyperlinkText9pt"/>
                </w:rPr>
                <w:t>4515-31367</w:t>
              </w:r>
              <w:r>
                <w:rPr>
                  <w:rStyle w:val="HyperlinkText9pt"/>
                </w:rPr>
                <w:fldChar w:fldCharType="end"/>
              </w:r>
            </w:ins>
          </w:p>
        </w:tc>
        <w:tc>
          <w:tcPr>
            <w:tcW w:w="2975" w:type="dxa"/>
          </w:tcPr>
          <w:p w14:paraId="52FA372F" w14:textId="77777777" w:rsidR="00440477" w:rsidRDefault="00440477" w:rsidP="00BA7D84">
            <w:pPr>
              <w:pStyle w:val="TableText"/>
              <w:rPr>
                <w:ins w:id="5010" w:author="Russ Ott" w:date="2022-04-29T10:09:00Z"/>
              </w:rPr>
            </w:pPr>
            <w:ins w:id="5011" w:author="Russ Ott" w:date="2022-04-29T10:09:00Z">
              <w:r>
                <w:t>Problem Observation (V3) (identifier: urn:hl7ii:2.16.840.1.113883.10.20.22.4.4:2015-08-01</w:t>
              </w:r>
            </w:ins>
          </w:p>
        </w:tc>
      </w:tr>
      <w:tr w:rsidR="00440477" w14:paraId="723D30DB" w14:textId="77777777" w:rsidTr="00BA7D84">
        <w:trPr>
          <w:jc w:val="center"/>
          <w:ins w:id="5012" w:author="Russ Ott" w:date="2022-04-29T10:09:00Z"/>
        </w:trPr>
        <w:tc>
          <w:tcPr>
            <w:tcW w:w="3345" w:type="dxa"/>
          </w:tcPr>
          <w:p w14:paraId="51AA4EA3" w14:textId="77777777" w:rsidR="00440477" w:rsidRDefault="00440477" w:rsidP="00BA7D84">
            <w:pPr>
              <w:pStyle w:val="TableText"/>
              <w:rPr>
                <w:ins w:id="5013" w:author="Russ Ott" w:date="2022-04-29T10:09:00Z"/>
              </w:rPr>
            </w:pPr>
            <w:ins w:id="5014" w:author="Russ Ott" w:date="2022-04-29T10:09:00Z">
              <w:r>
                <w:tab/>
                <w:t>entryRelationship</w:t>
              </w:r>
            </w:ins>
          </w:p>
        </w:tc>
        <w:tc>
          <w:tcPr>
            <w:tcW w:w="720" w:type="dxa"/>
          </w:tcPr>
          <w:p w14:paraId="0D97AF91" w14:textId="77777777" w:rsidR="00440477" w:rsidRDefault="00440477" w:rsidP="00BA7D84">
            <w:pPr>
              <w:pStyle w:val="TableText"/>
              <w:rPr>
                <w:ins w:id="5015" w:author="Russ Ott" w:date="2022-04-29T10:09:00Z"/>
              </w:rPr>
            </w:pPr>
            <w:ins w:id="5016" w:author="Russ Ott" w:date="2022-04-29T10:09:00Z">
              <w:r>
                <w:t>0..*</w:t>
              </w:r>
            </w:ins>
          </w:p>
        </w:tc>
        <w:tc>
          <w:tcPr>
            <w:tcW w:w="1152" w:type="dxa"/>
          </w:tcPr>
          <w:p w14:paraId="0F36F3D1" w14:textId="77777777" w:rsidR="00440477" w:rsidRDefault="00440477" w:rsidP="00BA7D84">
            <w:pPr>
              <w:pStyle w:val="TableText"/>
              <w:rPr>
                <w:ins w:id="5017" w:author="Russ Ott" w:date="2022-04-29T10:09:00Z"/>
              </w:rPr>
            </w:pPr>
            <w:ins w:id="5018" w:author="Russ Ott" w:date="2022-04-29T10:09:00Z">
              <w:r>
                <w:t>MAY</w:t>
              </w:r>
            </w:ins>
          </w:p>
        </w:tc>
        <w:tc>
          <w:tcPr>
            <w:tcW w:w="864" w:type="dxa"/>
          </w:tcPr>
          <w:p w14:paraId="4A345DDC" w14:textId="77777777" w:rsidR="00440477" w:rsidRDefault="00440477" w:rsidP="00BA7D84">
            <w:pPr>
              <w:pStyle w:val="TableText"/>
              <w:rPr>
                <w:ins w:id="5019" w:author="Russ Ott" w:date="2022-04-29T10:09:00Z"/>
              </w:rPr>
            </w:pPr>
          </w:p>
        </w:tc>
        <w:tc>
          <w:tcPr>
            <w:tcW w:w="1104" w:type="dxa"/>
          </w:tcPr>
          <w:p w14:paraId="56019EF5" w14:textId="17F1D35C" w:rsidR="00440477" w:rsidRDefault="00002F64" w:rsidP="00BA7D84">
            <w:pPr>
              <w:pStyle w:val="TableText"/>
              <w:rPr>
                <w:ins w:id="5020" w:author="Russ Ott" w:date="2022-04-29T10:09:00Z"/>
              </w:rPr>
            </w:pPr>
            <w:ins w:id="5021" w:author="Russ Ott" w:date="2022-04-29T10:09:00Z">
              <w:r>
                <w:fldChar w:fldCharType="begin"/>
              </w:r>
              <w:r>
                <w:instrText xml:space="preserve"> HYPERLINK \l "C_4515-31368" \h </w:instrText>
              </w:r>
              <w:r>
                <w:fldChar w:fldCharType="separate"/>
              </w:r>
              <w:r w:rsidR="00440477">
                <w:rPr>
                  <w:rStyle w:val="HyperlinkText9pt"/>
                </w:rPr>
                <w:t>4515-31368</w:t>
              </w:r>
              <w:r>
                <w:rPr>
                  <w:rStyle w:val="HyperlinkText9pt"/>
                </w:rPr>
                <w:fldChar w:fldCharType="end"/>
              </w:r>
            </w:ins>
          </w:p>
        </w:tc>
        <w:tc>
          <w:tcPr>
            <w:tcW w:w="2975" w:type="dxa"/>
          </w:tcPr>
          <w:p w14:paraId="173BF546" w14:textId="77777777" w:rsidR="00440477" w:rsidRDefault="00440477" w:rsidP="00BA7D84">
            <w:pPr>
              <w:pStyle w:val="TableText"/>
              <w:rPr>
                <w:ins w:id="5022" w:author="Russ Ott" w:date="2022-04-29T10:09:00Z"/>
              </w:rPr>
            </w:pPr>
          </w:p>
        </w:tc>
      </w:tr>
      <w:tr w:rsidR="00440477" w14:paraId="231908FF" w14:textId="77777777" w:rsidTr="00BA7D84">
        <w:trPr>
          <w:jc w:val="center"/>
          <w:ins w:id="5023" w:author="Russ Ott" w:date="2022-04-29T10:09:00Z"/>
        </w:trPr>
        <w:tc>
          <w:tcPr>
            <w:tcW w:w="3345" w:type="dxa"/>
          </w:tcPr>
          <w:p w14:paraId="308824C4" w14:textId="77777777" w:rsidR="00440477" w:rsidRDefault="00440477" w:rsidP="00BA7D84">
            <w:pPr>
              <w:pStyle w:val="TableText"/>
              <w:rPr>
                <w:ins w:id="5024" w:author="Russ Ott" w:date="2022-04-29T10:09:00Z"/>
              </w:rPr>
            </w:pPr>
            <w:ins w:id="5025" w:author="Russ Ott" w:date="2022-04-29T10:09:00Z">
              <w:r>
                <w:tab/>
              </w:r>
              <w:r>
                <w:tab/>
                <w:t>@typeCode</w:t>
              </w:r>
            </w:ins>
          </w:p>
        </w:tc>
        <w:tc>
          <w:tcPr>
            <w:tcW w:w="720" w:type="dxa"/>
          </w:tcPr>
          <w:p w14:paraId="71F7398F" w14:textId="77777777" w:rsidR="00440477" w:rsidRDefault="00440477" w:rsidP="00BA7D84">
            <w:pPr>
              <w:pStyle w:val="TableText"/>
              <w:rPr>
                <w:ins w:id="5026" w:author="Russ Ott" w:date="2022-04-29T10:09:00Z"/>
              </w:rPr>
            </w:pPr>
            <w:ins w:id="5027" w:author="Russ Ott" w:date="2022-04-29T10:09:00Z">
              <w:r>
                <w:t>1..1</w:t>
              </w:r>
            </w:ins>
          </w:p>
        </w:tc>
        <w:tc>
          <w:tcPr>
            <w:tcW w:w="1152" w:type="dxa"/>
          </w:tcPr>
          <w:p w14:paraId="3468124B" w14:textId="77777777" w:rsidR="00440477" w:rsidRDefault="00440477" w:rsidP="00BA7D84">
            <w:pPr>
              <w:pStyle w:val="TableText"/>
              <w:rPr>
                <w:ins w:id="5028" w:author="Russ Ott" w:date="2022-04-29T10:09:00Z"/>
              </w:rPr>
            </w:pPr>
            <w:ins w:id="5029" w:author="Russ Ott" w:date="2022-04-29T10:09:00Z">
              <w:r>
                <w:t>SHALL</w:t>
              </w:r>
            </w:ins>
          </w:p>
        </w:tc>
        <w:tc>
          <w:tcPr>
            <w:tcW w:w="864" w:type="dxa"/>
          </w:tcPr>
          <w:p w14:paraId="17929E17" w14:textId="77777777" w:rsidR="00440477" w:rsidRDefault="00440477" w:rsidP="00BA7D84">
            <w:pPr>
              <w:pStyle w:val="TableText"/>
              <w:rPr>
                <w:ins w:id="5030" w:author="Russ Ott" w:date="2022-04-29T10:09:00Z"/>
              </w:rPr>
            </w:pPr>
          </w:p>
        </w:tc>
        <w:tc>
          <w:tcPr>
            <w:tcW w:w="1104" w:type="dxa"/>
          </w:tcPr>
          <w:p w14:paraId="6EC79FD6" w14:textId="3346209A" w:rsidR="00440477" w:rsidRDefault="00002F64" w:rsidP="00BA7D84">
            <w:pPr>
              <w:pStyle w:val="TableText"/>
              <w:rPr>
                <w:ins w:id="5031" w:author="Russ Ott" w:date="2022-04-29T10:09:00Z"/>
              </w:rPr>
            </w:pPr>
            <w:ins w:id="5032" w:author="Russ Ott" w:date="2022-04-29T10:09:00Z">
              <w:r>
                <w:fldChar w:fldCharType="begin"/>
              </w:r>
              <w:r>
                <w:instrText xml:space="preserve"> HYPERLINK \l "C_4515-31369" \h </w:instrText>
              </w:r>
              <w:r>
                <w:fldChar w:fldCharType="separate"/>
              </w:r>
              <w:r w:rsidR="00440477">
                <w:rPr>
                  <w:rStyle w:val="HyperlinkText9pt"/>
                </w:rPr>
                <w:t>4515-31369</w:t>
              </w:r>
              <w:r>
                <w:rPr>
                  <w:rStyle w:val="HyperlinkText9pt"/>
                </w:rPr>
                <w:fldChar w:fldCharType="end"/>
              </w:r>
            </w:ins>
          </w:p>
        </w:tc>
        <w:tc>
          <w:tcPr>
            <w:tcW w:w="2975" w:type="dxa"/>
          </w:tcPr>
          <w:p w14:paraId="7B4BB984" w14:textId="77777777" w:rsidR="00440477" w:rsidRDefault="00440477" w:rsidP="00BA7D84">
            <w:pPr>
              <w:pStyle w:val="TableText"/>
              <w:rPr>
                <w:ins w:id="5033" w:author="Russ Ott" w:date="2022-04-29T10:09:00Z"/>
              </w:rPr>
            </w:pPr>
            <w:ins w:id="5034" w:author="Russ Ott" w:date="2022-04-29T10:09:00Z">
              <w:r>
                <w:t>urn:oid:2.16.840.1.113883.5.1002 (HL7ActRelationshipType) = REFR</w:t>
              </w:r>
            </w:ins>
          </w:p>
        </w:tc>
      </w:tr>
      <w:tr w:rsidR="00440477" w14:paraId="3BDDC3B1" w14:textId="77777777" w:rsidTr="00BA7D84">
        <w:trPr>
          <w:jc w:val="center"/>
          <w:ins w:id="5035" w:author="Russ Ott" w:date="2022-04-29T10:09:00Z"/>
        </w:trPr>
        <w:tc>
          <w:tcPr>
            <w:tcW w:w="3345" w:type="dxa"/>
          </w:tcPr>
          <w:p w14:paraId="127AE4D9" w14:textId="77777777" w:rsidR="00440477" w:rsidRDefault="00440477" w:rsidP="00BA7D84">
            <w:pPr>
              <w:pStyle w:val="TableText"/>
              <w:rPr>
                <w:ins w:id="5036" w:author="Russ Ott" w:date="2022-04-29T10:09:00Z"/>
              </w:rPr>
            </w:pPr>
            <w:ins w:id="5037" w:author="Russ Ott" w:date="2022-04-29T10:09:00Z">
              <w:r>
                <w:tab/>
              </w:r>
              <w:r>
                <w:tab/>
                <w:t>observation</w:t>
              </w:r>
            </w:ins>
          </w:p>
        </w:tc>
        <w:tc>
          <w:tcPr>
            <w:tcW w:w="720" w:type="dxa"/>
          </w:tcPr>
          <w:p w14:paraId="0FAA13E1" w14:textId="77777777" w:rsidR="00440477" w:rsidRDefault="00440477" w:rsidP="00BA7D84">
            <w:pPr>
              <w:pStyle w:val="TableText"/>
              <w:rPr>
                <w:ins w:id="5038" w:author="Russ Ott" w:date="2022-04-29T10:09:00Z"/>
              </w:rPr>
            </w:pPr>
            <w:ins w:id="5039" w:author="Russ Ott" w:date="2022-04-29T10:09:00Z">
              <w:r>
                <w:t>1..1</w:t>
              </w:r>
            </w:ins>
          </w:p>
        </w:tc>
        <w:tc>
          <w:tcPr>
            <w:tcW w:w="1152" w:type="dxa"/>
          </w:tcPr>
          <w:p w14:paraId="0AC95750" w14:textId="77777777" w:rsidR="00440477" w:rsidRDefault="00440477" w:rsidP="00BA7D84">
            <w:pPr>
              <w:pStyle w:val="TableText"/>
              <w:rPr>
                <w:ins w:id="5040" w:author="Russ Ott" w:date="2022-04-29T10:09:00Z"/>
              </w:rPr>
            </w:pPr>
            <w:ins w:id="5041" w:author="Russ Ott" w:date="2022-04-29T10:09:00Z">
              <w:r>
                <w:t>SHALL</w:t>
              </w:r>
            </w:ins>
          </w:p>
        </w:tc>
        <w:tc>
          <w:tcPr>
            <w:tcW w:w="864" w:type="dxa"/>
          </w:tcPr>
          <w:p w14:paraId="692750DB" w14:textId="77777777" w:rsidR="00440477" w:rsidRDefault="00440477" w:rsidP="00BA7D84">
            <w:pPr>
              <w:pStyle w:val="TableText"/>
              <w:rPr>
                <w:ins w:id="5042" w:author="Russ Ott" w:date="2022-04-29T10:09:00Z"/>
              </w:rPr>
            </w:pPr>
          </w:p>
        </w:tc>
        <w:tc>
          <w:tcPr>
            <w:tcW w:w="1104" w:type="dxa"/>
          </w:tcPr>
          <w:p w14:paraId="2455D5A0" w14:textId="245D85EB" w:rsidR="00440477" w:rsidRDefault="00002F64" w:rsidP="00BA7D84">
            <w:pPr>
              <w:pStyle w:val="TableText"/>
              <w:rPr>
                <w:ins w:id="5043" w:author="Russ Ott" w:date="2022-04-29T10:09:00Z"/>
              </w:rPr>
            </w:pPr>
            <w:ins w:id="5044" w:author="Russ Ott" w:date="2022-04-29T10:09:00Z">
              <w:r>
                <w:fldChar w:fldCharType="begin"/>
              </w:r>
              <w:r>
                <w:instrText xml:space="preserve"> HYPERLINK \l "C_4515-31370" \h </w:instrText>
              </w:r>
              <w:r>
                <w:fldChar w:fldCharType="separate"/>
              </w:r>
              <w:r w:rsidR="00440477">
                <w:rPr>
                  <w:rStyle w:val="HyperlinkText9pt"/>
                </w:rPr>
                <w:t>4515-31370</w:t>
              </w:r>
              <w:r>
                <w:rPr>
                  <w:rStyle w:val="HyperlinkText9pt"/>
                </w:rPr>
                <w:fldChar w:fldCharType="end"/>
              </w:r>
            </w:ins>
          </w:p>
        </w:tc>
        <w:tc>
          <w:tcPr>
            <w:tcW w:w="2975" w:type="dxa"/>
          </w:tcPr>
          <w:p w14:paraId="0BF11C77" w14:textId="77777777" w:rsidR="00440477" w:rsidRDefault="00440477" w:rsidP="00BA7D84">
            <w:pPr>
              <w:pStyle w:val="TableText"/>
              <w:rPr>
                <w:ins w:id="5045" w:author="Russ Ott" w:date="2022-04-29T10:09:00Z"/>
              </w:rPr>
            </w:pPr>
            <w:ins w:id="5046" w:author="Russ Ott" w:date="2022-04-29T10:09:00Z">
              <w:r>
                <w:t>Caregiver Characteristics (identifier: urn:oid:2.16.840.1.113883.10.20.22.4.72</w:t>
              </w:r>
            </w:ins>
          </w:p>
        </w:tc>
      </w:tr>
      <w:tr w:rsidR="00440477" w14:paraId="29A2F3F3" w14:textId="77777777" w:rsidTr="00BA7D84">
        <w:trPr>
          <w:jc w:val="center"/>
          <w:ins w:id="5047" w:author="Russ Ott" w:date="2022-04-29T10:09:00Z"/>
        </w:trPr>
        <w:tc>
          <w:tcPr>
            <w:tcW w:w="3345" w:type="dxa"/>
          </w:tcPr>
          <w:p w14:paraId="45A93B90" w14:textId="77777777" w:rsidR="00440477" w:rsidRDefault="00440477" w:rsidP="00BA7D84">
            <w:pPr>
              <w:pStyle w:val="TableText"/>
              <w:rPr>
                <w:ins w:id="5048" w:author="Russ Ott" w:date="2022-04-29T10:09:00Z"/>
              </w:rPr>
            </w:pPr>
            <w:ins w:id="5049" w:author="Russ Ott" w:date="2022-04-29T10:09:00Z">
              <w:r>
                <w:tab/>
                <w:t>entryRelationship</w:t>
              </w:r>
            </w:ins>
          </w:p>
        </w:tc>
        <w:tc>
          <w:tcPr>
            <w:tcW w:w="720" w:type="dxa"/>
          </w:tcPr>
          <w:p w14:paraId="085ECA20" w14:textId="77777777" w:rsidR="00440477" w:rsidRDefault="00440477" w:rsidP="00BA7D84">
            <w:pPr>
              <w:pStyle w:val="TableText"/>
              <w:rPr>
                <w:ins w:id="5050" w:author="Russ Ott" w:date="2022-04-29T10:09:00Z"/>
              </w:rPr>
            </w:pPr>
            <w:ins w:id="5051" w:author="Russ Ott" w:date="2022-04-29T10:09:00Z">
              <w:r>
                <w:t>0..*</w:t>
              </w:r>
            </w:ins>
          </w:p>
        </w:tc>
        <w:tc>
          <w:tcPr>
            <w:tcW w:w="1152" w:type="dxa"/>
          </w:tcPr>
          <w:p w14:paraId="377CD3B0" w14:textId="77777777" w:rsidR="00440477" w:rsidRDefault="00440477" w:rsidP="00BA7D84">
            <w:pPr>
              <w:pStyle w:val="TableText"/>
              <w:rPr>
                <w:ins w:id="5052" w:author="Russ Ott" w:date="2022-04-29T10:09:00Z"/>
              </w:rPr>
            </w:pPr>
            <w:ins w:id="5053" w:author="Russ Ott" w:date="2022-04-29T10:09:00Z">
              <w:r>
                <w:t>MAY</w:t>
              </w:r>
            </w:ins>
          </w:p>
        </w:tc>
        <w:tc>
          <w:tcPr>
            <w:tcW w:w="864" w:type="dxa"/>
          </w:tcPr>
          <w:p w14:paraId="4AD1EB44" w14:textId="77777777" w:rsidR="00440477" w:rsidRDefault="00440477" w:rsidP="00BA7D84">
            <w:pPr>
              <w:pStyle w:val="TableText"/>
              <w:rPr>
                <w:ins w:id="5054" w:author="Russ Ott" w:date="2022-04-29T10:09:00Z"/>
              </w:rPr>
            </w:pPr>
          </w:p>
        </w:tc>
        <w:tc>
          <w:tcPr>
            <w:tcW w:w="1104" w:type="dxa"/>
          </w:tcPr>
          <w:p w14:paraId="723B71DB" w14:textId="32E75746" w:rsidR="00440477" w:rsidRDefault="00002F64" w:rsidP="00BA7D84">
            <w:pPr>
              <w:pStyle w:val="TableText"/>
              <w:rPr>
                <w:ins w:id="5055" w:author="Russ Ott" w:date="2022-04-29T10:09:00Z"/>
              </w:rPr>
            </w:pPr>
            <w:ins w:id="5056" w:author="Russ Ott" w:date="2022-04-29T10:09:00Z">
              <w:r>
                <w:fldChar w:fldCharType="begin"/>
              </w:r>
              <w:r>
                <w:instrText xml:space="preserve"> HYPERLINK \l "C_4515-31371" \h </w:instrText>
              </w:r>
              <w:r>
                <w:fldChar w:fldCharType="separate"/>
              </w:r>
              <w:r w:rsidR="00440477">
                <w:rPr>
                  <w:rStyle w:val="HyperlinkText9pt"/>
                </w:rPr>
                <w:t>4515-31371</w:t>
              </w:r>
              <w:r>
                <w:rPr>
                  <w:rStyle w:val="HyperlinkText9pt"/>
                </w:rPr>
                <w:fldChar w:fldCharType="end"/>
              </w:r>
            </w:ins>
          </w:p>
        </w:tc>
        <w:tc>
          <w:tcPr>
            <w:tcW w:w="2975" w:type="dxa"/>
          </w:tcPr>
          <w:p w14:paraId="6D8BDCCF" w14:textId="77777777" w:rsidR="00440477" w:rsidRDefault="00440477" w:rsidP="00BA7D84">
            <w:pPr>
              <w:pStyle w:val="TableText"/>
              <w:rPr>
                <w:ins w:id="5057" w:author="Russ Ott" w:date="2022-04-29T10:09:00Z"/>
              </w:rPr>
            </w:pPr>
          </w:p>
        </w:tc>
      </w:tr>
      <w:tr w:rsidR="00440477" w14:paraId="32767B65" w14:textId="77777777" w:rsidTr="00BA7D84">
        <w:trPr>
          <w:jc w:val="center"/>
          <w:ins w:id="5058" w:author="Russ Ott" w:date="2022-04-29T10:09:00Z"/>
        </w:trPr>
        <w:tc>
          <w:tcPr>
            <w:tcW w:w="3345" w:type="dxa"/>
          </w:tcPr>
          <w:p w14:paraId="6B7589C4" w14:textId="77777777" w:rsidR="00440477" w:rsidRDefault="00440477" w:rsidP="00BA7D84">
            <w:pPr>
              <w:pStyle w:val="TableText"/>
              <w:rPr>
                <w:ins w:id="5059" w:author="Russ Ott" w:date="2022-04-29T10:09:00Z"/>
              </w:rPr>
            </w:pPr>
            <w:ins w:id="5060" w:author="Russ Ott" w:date="2022-04-29T10:09:00Z">
              <w:r>
                <w:tab/>
              </w:r>
              <w:r>
                <w:tab/>
                <w:t>@typeCode</w:t>
              </w:r>
            </w:ins>
          </w:p>
        </w:tc>
        <w:tc>
          <w:tcPr>
            <w:tcW w:w="720" w:type="dxa"/>
          </w:tcPr>
          <w:p w14:paraId="173311E7" w14:textId="77777777" w:rsidR="00440477" w:rsidRDefault="00440477" w:rsidP="00BA7D84">
            <w:pPr>
              <w:pStyle w:val="TableText"/>
              <w:rPr>
                <w:ins w:id="5061" w:author="Russ Ott" w:date="2022-04-29T10:09:00Z"/>
              </w:rPr>
            </w:pPr>
            <w:ins w:id="5062" w:author="Russ Ott" w:date="2022-04-29T10:09:00Z">
              <w:r>
                <w:t>1..1</w:t>
              </w:r>
            </w:ins>
          </w:p>
        </w:tc>
        <w:tc>
          <w:tcPr>
            <w:tcW w:w="1152" w:type="dxa"/>
          </w:tcPr>
          <w:p w14:paraId="1D427B66" w14:textId="77777777" w:rsidR="00440477" w:rsidRDefault="00440477" w:rsidP="00BA7D84">
            <w:pPr>
              <w:pStyle w:val="TableText"/>
              <w:rPr>
                <w:ins w:id="5063" w:author="Russ Ott" w:date="2022-04-29T10:09:00Z"/>
              </w:rPr>
            </w:pPr>
            <w:ins w:id="5064" w:author="Russ Ott" w:date="2022-04-29T10:09:00Z">
              <w:r>
                <w:t>SHALL</w:t>
              </w:r>
            </w:ins>
          </w:p>
        </w:tc>
        <w:tc>
          <w:tcPr>
            <w:tcW w:w="864" w:type="dxa"/>
          </w:tcPr>
          <w:p w14:paraId="1A84BF8A" w14:textId="77777777" w:rsidR="00440477" w:rsidRDefault="00440477" w:rsidP="00BA7D84">
            <w:pPr>
              <w:pStyle w:val="TableText"/>
              <w:rPr>
                <w:ins w:id="5065" w:author="Russ Ott" w:date="2022-04-29T10:09:00Z"/>
              </w:rPr>
            </w:pPr>
          </w:p>
        </w:tc>
        <w:tc>
          <w:tcPr>
            <w:tcW w:w="1104" w:type="dxa"/>
          </w:tcPr>
          <w:p w14:paraId="71B4CF8C" w14:textId="700BD62B" w:rsidR="00440477" w:rsidRDefault="00002F64" w:rsidP="00BA7D84">
            <w:pPr>
              <w:pStyle w:val="TableText"/>
              <w:rPr>
                <w:ins w:id="5066" w:author="Russ Ott" w:date="2022-04-29T10:09:00Z"/>
              </w:rPr>
            </w:pPr>
            <w:ins w:id="5067" w:author="Russ Ott" w:date="2022-04-29T10:09:00Z">
              <w:r>
                <w:fldChar w:fldCharType="begin"/>
              </w:r>
              <w:r>
                <w:instrText xml:space="preserve"> HYPERLINK \l "C_4515-31372" \h </w:instrText>
              </w:r>
              <w:r>
                <w:fldChar w:fldCharType="separate"/>
              </w:r>
              <w:r w:rsidR="00440477">
                <w:rPr>
                  <w:rStyle w:val="HyperlinkText9pt"/>
                </w:rPr>
                <w:t>4515-31372</w:t>
              </w:r>
              <w:r>
                <w:rPr>
                  <w:rStyle w:val="HyperlinkText9pt"/>
                </w:rPr>
                <w:fldChar w:fldCharType="end"/>
              </w:r>
            </w:ins>
          </w:p>
        </w:tc>
        <w:tc>
          <w:tcPr>
            <w:tcW w:w="2975" w:type="dxa"/>
          </w:tcPr>
          <w:p w14:paraId="408B1376" w14:textId="77777777" w:rsidR="00440477" w:rsidRDefault="00440477" w:rsidP="00BA7D84">
            <w:pPr>
              <w:pStyle w:val="TableText"/>
              <w:rPr>
                <w:ins w:id="5068" w:author="Russ Ott" w:date="2022-04-29T10:09:00Z"/>
              </w:rPr>
            </w:pPr>
            <w:ins w:id="5069" w:author="Russ Ott" w:date="2022-04-29T10:09:00Z">
              <w:r>
                <w:t>urn:oid:2.16.840.1.113883.5.1002 (HL7ActRelationshipType) = REFR</w:t>
              </w:r>
            </w:ins>
          </w:p>
        </w:tc>
      </w:tr>
      <w:tr w:rsidR="00440477" w14:paraId="1F2D9243" w14:textId="77777777" w:rsidTr="00BA7D84">
        <w:trPr>
          <w:jc w:val="center"/>
          <w:ins w:id="5070" w:author="Russ Ott" w:date="2022-04-29T10:09:00Z"/>
        </w:trPr>
        <w:tc>
          <w:tcPr>
            <w:tcW w:w="3345" w:type="dxa"/>
          </w:tcPr>
          <w:p w14:paraId="0668B041" w14:textId="77777777" w:rsidR="00440477" w:rsidRDefault="00440477" w:rsidP="00BA7D84">
            <w:pPr>
              <w:pStyle w:val="TableText"/>
              <w:rPr>
                <w:ins w:id="5071" w:author="Russ Ott" w:date="2022-04-29T10:09:00Z"/>
              </w:rPr>
            </w:pPr>
            <w:ins w:id="5072" w:author="Russ Ott" w:date="2022-04-29T10:09:00Z">
              <w:r>
                <w:tab/>
              </w:r>
              <w:r>
                <w:tab/>
                <w:t>observation</w:t>
              </w:r>
            </w:ins>
          </w:p>
        </w:tc>
        <w:tc>
          <w:tcPr>
            <w:tcW w:w="720" w:type="dxa"/>
          </w:tcPr>
          <w:p w14:paraId="793E69ED" w14:textId="77777777" w:rsidR="00440477" w:rsidRDefault="00440477" w:rsidP="00BA7D84">
            <w:pPr>
              <w:pStyle w:val="TableText"/>
              <w:rPr>
                <w:ins w:id="5073" w:author="Russ Ott" w:date="2022-04-29T10:09:00Z"/>
              </w:rPr>
            </w:pPr>
            <w:ins w:id="5074" w:author="Russ Ott" w:date="2022-04-29T10:09:00Z">
              <w:r>
                <w:t>1..1</w:t>
              </w:r>
            </w:ins>
          </w:p>
        </w:tc>
        <w:tc>
          <w:tcPr>
            <w:tcW w:w="1152" w:type="dxa"/>
          </w:tcPr>
          <w:p w14:paraId="6A72B1C4" w14:textId="77777777" w:rsidR="00440477" w:rsidRDefault="00440477" w:rsidP="00BA7D84">
            <w:pPr>
              <w:pStyle w:val="TableText"/>
              <w:rPr>
                <w:ins w:id="5075" w:author="Russ Ott" w:date="2022-04-29T10:09:00Z"/>
              </w:rPr>
            </w:pPr>
            <w:ins w:id="5076" w:author="Russ Ott" w:date="2022-04-29T10:09:00Z">
              <w:r>
                <w:t>SHALL</w:t>
              </w:r>
            </w:ins>
          </w:p>
        </w:tc>
        <w:tc>
          <w:tcPr>
            <w:tcW w:w="864" w:type="dxa"/>
          </w:tcPr>
          <w:p w14:paraId="4D1A9208" w14:textId="77777777" w:rsidR="00440477" w:rsidRDefault="00440477" w:rsidP="00BA7D84">
            <w:pPr>
              <w:pStyle w:val="TableText"/>
              <w:rPr>
                <w:ins w:id="5077" w:author="Russ Ott" w:date="2022-04-29T10:09:00Z"/>
              </w:rPr>
            </w:pPr>
          </w:p>
        </w:tc>
        <w:tc>
          <w:tcPr>
            <w:tcW w:w="1104" w:type="dxa"/>
          </w:tcPr>
          <w:p w14:paraId="0F6110FB" w14:textId="1124233D" w:rsidR="00440477" w:rsidRDefault="00002F64" w:rsidP="00BA7D84">
            <w:pPr>
              <w:pStyle w:val="TableText"/>
              <w:rPr>
                <w:ins w:id="5078" w:author="Russ Ott" w:date="2022-04-29T10:09:00Z"/>
              </w:rPr>
            </w:pPr>
            <w:ins w:id="5079" w:author="Russ Ott" w:date="2022-04-29T10:09:00Z">
              <w:r>
                <w:fldChar w:fldCharType="begin"/>
              </w:r>
              <w:r>
                <w:instrText xml:space="preserve"> HYPERLINK \l "C_4515-31373" \h </w:instrText>
              </w:r>
              <w:r>
                <w:fldChar w:fldCharType="separate"/>
              </w:r>
              <w:r w:rsidR="00440477">
                <w:rPr>
                  <w:rStyle w:val="HyperlinkText9pt"/>
                </w:rPr>
                <w:t>4515-31373</w:t>
              </w:r>
              <w:r>
                <w:rPr>
                  <w:rStyle w:val="HyperlinkText9pt"/>
                </w:rPr>
                <w:fldChar w:fldCharType="end"/>
              </w:r>
            </w:ins>
          </w:p>
        </w:tc>
        <w:tc>
          <w:tcPr>
            <w:tcW w:w="2975" w:type="dxa"/>
          </w:tcPr>
          <w:p w14:paraId="19D51905" w14:textId="77777777" w:rsidR="00440477" w:rsidRDefault="00440477" w:rsidP="00BA7D84">
            <w:pPr>
              <w:pStyle w:val="TableText"/>
              <w:rPr>
                <w:ins w:id="5080" w:author="Russ Ott" w:date="2022-04-29T10:09:00Z"/>
              </w:rPr>
            </w:pPr>
            <w:ins w:id="5081" w:author="Russ Ott" w:date="2022-04-29T10:09:00Z">
              <w:r>
                <w:t>Cultural and Religious Observation (identifier: urn:oid:2.16.840.1.113883.10.20.22.4.111</w:t>
              </w:r>
            </w:ins>
          </w:p>
        </w:tc>
      </w:tr>
      <w:tr w:rsidR="00440477" w14:paraId="1D60577C" w14:textId="77777777" w:rsidTr="00BA7D84">
        <w:trPr>
          <w:jc w:val="center"/>
          <w:ins w:id="5082" w:author="Russ Ott" w:date="2022-04-29T10:09:00Z"/>
        </w:trPr>
        <w:tc>
          <w:tcPr>
            <w:tcW w:w="3345" w:type="dxa"/>
          </w:tcPr>
          <w:p w14:paraId="3250C5B8" w14:textId="77777777" w:rsidR="00440477" w:rsidRDefault="00440477" w:rsidP="00BA7D84">
            <w:pPr>
              <w:pStyle w:val="TableText"/>
              <w:rPr>
                <w:ins w:id="5083" w:author="Russ Ott" w:date="2022-04-29T10:09:00Z"/>
              </w:rPr>
            </w:pPr>
            <w:ins w:id="5084" w:author="Russ Ott" w:date="2022-04-29T10:09:00Z">
              <w:r>
                <w:tab/>
                <w:t>entryRelationship</w:t>
              </w:r>
            </w:ins>
          </w:p>
        </w:tc>
        <w:tc>
          <w:tcPr>
            <w:tcW w:w="720" w:type="dxa"/>
          </w:tcPr>
          <w:p w14:paraId="5FBDF238" w14:textId="77777777" w:rsidR="00440477" w:rsidRDefault="00440477" w:rsidP="00BA7D84">
            <w:pPr>
              <w:pStyle w:val="TableText"/>
              <w:rPr>
                <w:ins w:id="5085" w:author="Russ Ott" w:date="2022-04-29T10:09:00Z"/>
              </w:rPr>
            </w:pPr>
            <w:ins w:id="5086" w:author="Russ Ott" w:date="2022-04-29T10:09:00Z">
              <w:r>
                <w:t>0..*</w:t>
              </w:r>
            </w:ins>
          </w:p>
        </w:tc>
        <w:tc>
          <w:tcPr>
            <w:tcW w:w="1152" w:type="dxa"/>
          </w:tcPr>
          <w:p w14:paraId="15022809" w14:textId="77777777" w:rsidR="00440477" w:rsidRDefault="00440477" w:rsidP="00BA7D84">
            <w:pPr>
              <w:pStyle w:val="TableText"/>
              <w:rPr>
                <w:ins w:id="5087" w:author="Russ Ott" w:date="2022-04-29T10:09:00Z"/>
              </w:rPr>
            </w:pPr>
            <w:ins w:id="5088" w:author="Russ Ott" w:date="2022-04-29T10:09:00Z">
              <w:r>
                <w:t>MAY</w:t>
              </w:r>
            </w:ins>
          </w:p>
        </w:tc>
        <w:tc>
          <w:tcPr>
            <w:tcW w:w="864" w:type="dxa"/>
          </w:tcPr>
          <w:p w14:paraId="0EC6A502" w14:textId="77777777" w:rsidR="00440477" w:rsidRDefault="00440477" w:rsidP="00BA7D84">
            <w:pPr>
              <w:pStyle w:val="TableText"/>
              <w:rPr>
                <w:ins w:id="5089" w:author="Russ Ott" w:date="2022-04-29T10:09:00Z"/>
              </w:rPr>
            </w:pPr>
          </w:p>
        </w:tc>
        <w:tc>
          <w:tcPr>
            <w:tcW w:w="1104" w:type="dxa"/>
          </w:tcPr>
          <w:p w14:paraId="75B4F8FE" w14:textId="32689921" w:rsidR="00440477" w:rsidRDefault="00002F64" w:rsidP="00BA7D84">
            <w:pPr>
              <w:pStyle w:val="TableText"/>
              <w:rPr>
                <w:ins w:id="5090" w:author="Russ Ott" w:date="2022-04-29T10:09:00Z"/>
              </w:rPr>
            </w:pPr>
            <w:ins w:id="5091" w:author="Russ Ott" w:date="2022-04-29T10:09:00Z">
              <w:r>
                <w:fldChar w:fldCharType="begin"/>
              </w:r>
              <w:r>
                <w:instrText xml:space="preserve"> HYPERLINK \l "C_4515-31374" \h </w:instrText>
              </w:r>
              <w:r>
                <w:fldChar w:fldCharType="separate"/>
              </w:r>
              <w:r w:rsidR="00440477">
                <w:rPr>
                  <w:rStyle w:val="HyperlinkText9pt"/>
                </w:rPr>
                <w:t>4515-31374</w:t>
              </w:r>
              <w:r>
                <w:rPr>
                  <w:rStyle w:val="HyperlinkText9pt"/>
                </w:rPr>
                <w:fldChar w:fldCharType="end"/>
              </w:r>
            </w:ins>
          </w:p>
        </w:tc>
        <w:tc>
          <w:tcPr>
            <w:tcW w:w="2975" w:type="dxa"/>
          </w:tcPr>
          <w:p w14:paraId="3AC11C1D" w14:textId="77777777" w:rsidR="00440477" w:rsidRDefault="00440477" w:rsidP="00BA7D84">
            <w:pPr>
              <w:pStyle w:val="TableText"/>
              <w:rPr>
                <w:ins w:id="5092" w:author="Russ Ott" w:date="2022-04-29T10:09:00Z"/>
              </w:rPr>
            </w:pPr>
          </w:p>
        </w:tc>
      </w:tr>
      <w:tr w:rsidR="00440477" w14:paraId="165B2619" w14:textId="77777777" w:rsidTr="00BA7D84">
        <w:trPr>
          <w:jc w:val="center"/>
          <w:ins w:id="5093" w:author="Russ Ott" w:date="2022-04-29T10:09:00Z"/>
        </w:trPr>
        <w:tc>
          <w:tcPr>
            <w:tcW w:w="3345" w:type="dxa"/>
          </w:tcPr>
          <w:p w14:paraId="1408E673" w14:textId="77777777" w:rsidR="00440477" w:rsidRDefault="00440477" w:rsidP="00BA7D84">
            <w:pPr>
              <w:pStyle w:val="TableText"/>
              <w:rPr>
                <w:ins w:id="5094" w:author="Russ Ott" w:date="2022-04-29T10:09:00Z"/>
              </w:rPr>
            </w:pPr>
            <w:ins w:id="5095" w:author="Russ Ott" w:date="2022-04-29T10:09:00Z">
              <w:r>
                <w:tab/>
              </w:r>
              <w:r>
                <w:tab/>
                <w:t>@typeCode</w:t>
              </w:r>
            </w:ins>
          </w:p>
        </w:tc>
        <w:tc>
          <w:tcPr>
            <w:tcW w:w="720" w:type="dxa"/>
          </w:tcPr>
          <w:p w14:paraId="347D784F" w14:textId="77777777" w:rsidR="00440477" w:rsidRDefault="00440477" w:rsidP="00BA7D84">
            <w:pPr>
              <w:pStyle w:val="TableText"/>
              <w:rPr>
                <w:ins w:id="5096" w:author="Russ Ott" w:date="2022-04-29T10:09:00Z"/>
              </w:rPr>
            </w:pPr>
            <w:ins w:id="5097" w:author="Russ Ott" w:date="2022-04-29T10:09:00Z">
              <w:r>
                <w:t>1..1</w:t>
              </w:r>
            </w:ins>
          </w:p>
        </w:tc>
        <w:tc>
          <w:tcPr>
            <w:tcW w:w="1152" w:type="dxa"/>
          </w:tcPr>
          <w:p w14:paraId="4C7D40D2" w14:textId="77777777" w:rsidR="00440477" w:rsidRDefault="00440477" w:rsidP="00BA7D84">
            <w:pPr>
              <w:pStyle w:val="TableText"/>
              <w:rPr>
                <w:ins w:id="5098" w:author="Russ Ott" w:date="2022-04-29T10:09:00Z"/>
              </w:rPr>
            </w:pPr>
            <w:ins w:id="5099" w:author="Russ Ott" w:date="2022-04-29T10:09:00Z">
              <w:r>
                <w:t>SHALL</w:t>
              </w:r>
            </w:ins>
          </w:p>
        </w:tc>
        <w:tc>
          <w:tcPr>
            <w:tcW w:w="864" w:type="dxa"/>
          </w:tcPr>
          <w:p w14:paraId="7C2C951F" w14:textId="77777777" w:rsidR="00440477" w:rsidRDefault="00440477" w:rsidP="00BA7D84">
            <w:pPr>
              <w:pStyle w:val="TableText"/>
              <w:rPr>
                <w:ins w:id="5100" w:author="Russ Ott" w:date="2022-04-29T10:09:00Z"/>
              </w:rPr>
            </w:pPr>
          </w:p>
        </w:tc>
        <w:tc>
          <w:tcPr>
            <w:tcW w:w="1104" w:type="dxa"/>
          </w:tcPr>
          <w:p w14:paraId="5561C87C" w14:textId="71C742C7" w:rsidR="00440477" w:rsidRDefault="00002F64" w:rsidP="00BA7D84">
            <w:pPr>
              <w:pStyle w:val="TableText"/>
              <w:rPr>
                <w:ins w:id="5101" w:author="Russ Ott" w:date="2022-04-29T10:09:00Z"/>
              </w:rPr>
            </w:pPr>
            <w:ins w:id="5102" w:author="Russ Ott" w:date="2022-04-29T10:09:00Z">
              <w:r>
                <w:fldChar w:fldCharType="begin"/>
              </w:r>
              <w:r>
                <w:instrText xml:space="preserve"> HYPERLINK \l "C_45</w:instrText>
              </w:r>
              <w:r>
                <w:instrText xml:space="preserve">15-31375" \h </w:instrText>
              </w:r>
              <w:r>
                <w:fldChar w:fldCharType="separate"/>
              </w:r>
              <w:r w:rsidR="00440477">
                <w:rPr>
                  <w:rStyle w:val="HyperlinkText9pt"/>
                </w:rPr>
                <w:t>4515-31375</w:t>
              </w:r>
              <w:r>
                <w:rPr>
                  <w:rStyle w:val="HyperlinkText9pt"/>
                </w:rPr>
                <w:fldChar w:fldCharType="end"/>
              </w:r>
            </w:ins>
          </w:p>
        </w:tc>
        <w:tc>
          <w:tcPr>
            <w:tcW w:w="2975" w:type="dxa"/>
          </w:tcPr>
          <w:p w14:paraId="23553190" w14:textId="77777777" w:rsidR="00440477" w:rsidRDefault="00440477" w:rsidP="00BA7D84">
            <w:pPr>
              <w:pStyle w:val="TableText"/>
              <w:rPr>
                <w:ins w:id="5103" w:author="Russ Ott" w:date="2022-04-29T10:09:00Z"/>
              </w:rPr>
            </w:pPr>
            <w:ins w:id="5104" w:author="Russ Ott" w:date="2022-04-29T10:09:00Z">
              <w:r>
                <w:t>urn:oid:2.16.840.1.113883.5.1002 (HL7ActRelationshipType) = REFR</w:t>
              </w:r>
            </w:ins>
          </w:p>
        </w:tc>
      </w:tr>
      <w:tr w:rsidR="00440477" w14:paraId="486AB983" w14:textId="77777777" w:rsidTr="00BA7D84">
        <w:trPr>
          <w:jc w:val="center"/>
          <w:ins w:id="5105" w:author="Russ Ott" w:date="2022-04-29T10:09:00Z"/>
        </w:trPr>
        <w:tc>
          <w:tcPr>
            <w:tcW w:w="3345" w:type="dxa"/>
          </w:tcPr>
          <w:p w14:paraId="41D15D2E" w14:textId="77777777" w:rsidR="00440477" w:rsidRDefault="00440477" w:rsidP="00BA7D84">
            <w:pPr>
              <w:pStyle w:val="TableText"/>
              <w:rPr>
                <w:ins w:id="5106" w:author="Russ Ott" w:date="2022-04-29T10:09:00Z"/>
              </w:rPr>
            </w:pPr>
            <w:ins w:id="5107" w:author="Russ Ott" w:date="2022-04-29T10:09:00Z">
              <w:r>
                <w:tab/>
              </w:r>
              <w:r>
                <w:tab/>
                <w:t>observation</w:t>
              </w:r>
            </w:ins>
          </w:p>
        </w:tc>
        <w:tc>
          <w:tcPr>
            <w:tcW w:w="720" w:type="dxa"/>
          </w:tcPr>
          <w:p w14:paraId="17F08E39" w14:textId="77777777" w:rsidR="00440477" w:rsidRDefault="00440477" w:rsidP="00BA7D84">
            <w:pPr>
              <w:pStyle w:val="TableText"/>
              <w:rPr>
                <w:ins w:id="5108" w:author="Russ Ott" w:date="2022-04-29T10:09:00Z"/>
              </w:rPr>
            </w:pPr>
            <w:ins w:id="5109" w:author="Russ Ott" w:date="2022-04-29T10:09:00Z">
              <w:r>
                <w:t>1..1</w:t>
              </w:r>
            </w:ins>
          </w:p>
        </w:tc>
        <w:tc>
          <w:tcPr>
            <w:tcW w:w="1152" w:type="dxa"/>
          </w:tcPr>
          <w:p w14:paraId="028CD263" w14:textId="77777777" w:rsidR="00440477" w:rsidRDefault="00440477" w:rsidP="00BA7D84">
            <w:pPr>
              <w:pStyle w:val="TableText"/>
              <w:rPr>
                <w:ins w:id="5110" w:author="Russ Ott" w:date="2022-04-29T10:09:00Z"/>
              </w:rPr>
            </w:pPr>
            <w:ins w:id="5111" w:author="Russ Ott" w:date="2022-04-29T10:09:00Z">
              <w:r>
                <w:t>SHALL</w:t>
              </w:r>
            </w:ins>
          </w:p>
        </w:tc>
        <w:tc>
          <w:tcPr>
            <w:tcW w:w="864" w:type="dxa"/>
          </w:tcPr>
          <w:p w14:paraId="6F6FE3D9" w14:textId="77777777" w:rsidR="00440477" w:rsidRDefault="00440477" w:rsidP="00BA7D84">
            <w:pPr>
              <w:pStyle w:val="TableText"/>
              <w:rPr>
                <w:ins w:id="5112" w:author="Russ Ott" w:date="2022-04-29T10:09:00Z"/>
              </w:rPr>
            </w:pPr>
          </w:p>
        </w:tc>
        <w:tc>
          <w:tcPr>
            <w:tcW w:w="1104" w:type="dxa"/>
          </w:tcPr>
          <w:p w14:paraId="3284EB67" w14:textId="0459CA8D" w:rsidR="00440477" w:rsidRDefault="00002F64" w:rsidP="00BA7D84">
            <w:pPr>
              <w:pStyle w:val="TableText"/>
              <w:rPr>
                <w:ins w:id="5113" w:author="Russ Ott" w:date="2022-04-29T10:09:00Z"/>
              </w:rPr>
            </w:pPr>
            <w:ins w:id="5114" w:author="Russ Ott" w:date="2022-04-29T10:09:00Z">
              <w:r>
                <w:fldChar w:fldCharType="begin"/>
              </w:r>
              <w:r>
                <w:instrText xml:space="preserve"> HYPERLINK \l "C_4515-31376" \h </w:instrText>
              </w:r>
              <w:r>
                <w:fldChar w:fldCharType="separate"/>
              </w:r>
              <w:r w:rsidR="00440477">
                <w:rPr>
                  <w:rStyle w:val="HyperlinkText9pt"/>
                </w:rPr>
                <w:t>4515-31376</w:t>
              </w:r>
              <w:r>
                <w:rPr>
                  <w:rStyle w:val="HyperlinkText9pt"/>
                </w:rPr>
                <w:fldChar w:fldCharType="end"/>
              </w:r>
            </w:ins>
          </w:p>
        </w:tc>
        <w:tc>
          <w:tcPr>
            <w:tcW w:w="2975" w:type="dxa"/>
          </w:tcPr>
          <w:p w14:paraId="3047AAA8" w14:textId="77777777" w:rsidR="00440477" w:rsidRDefault="00440477" w:rsidP="00BA7D84">
            <w:pPr>
              <w:pStyle w:val="TableText"/>
              <w:rPr>
                <w:ins w:id="5115" w:author="Russ Ott" w:date="2022-04-29T10:09:00Z"/>
              </w:rPr>
            </w:pPr>
            <w:ins w:id="5116" w:author="Russ Ott" w:date="2022-04-29T10:09:00Z">
              <w:r>
                <w:t>Characteristics of Home Environment (identifier: urn:oid:2.16.840.1.113883.10.20.22.4.109</w:t>
              </w:r>
            </w:ins>
          </w:p>
        </w:tc>
      </w:tr>
      <w:tr w:rsidR="00440477" w14:paraId="4CEE4FAB" w14:textId="77777777" w:rsidTr="00BA7D84">
        <w:trPr>
          <w:jc w:val="center"/>
          <w:ins w:id="5117" w:author="Russ Ott" w:date="2022-04-29T10:09:00Z"/>
        </w:trPr>
        <w:tc>
          <w:tcPr>
            <w:tcW w:w="3345" w:type="dxa"/>
          </w:tcPr>
          <w:p w14:paraId="415B9F32" w14:textId="77777777" w:rsidR="00440477" w:rsidRDefault="00440477" w:rsidP="00BA7D84">
            <w:pPr>
              <w:pStyle w:val="TableText"/>
              <w:rPr>
                <w:ins w:id="5118" w:author="Russ Ott" w:date="2022-04-29T10:09:00Z"/>
              </w:rPr>
            </w:pPr>
            <w:ins w:id="5119" w:author="Russ Ott" w:date="2022-04-29T10:09:00Z">
              <w:r>
                <w:tab/>
                <w:t>entryRelationship</w:t>
              </w:r>
            </w:ins>
          </w:p>
        </w:tc>
        <w:tc>
          <w:tcPr>
            <w:tcW w:w="720" w:type="dxa"/>
          </w:tcPr>
          <w:p w14:paraId="72F71B60" w14:textId="77777777" w:rsidR="00440477" w:rsidRDefault="00440477" w:rsidP="00BA7D84">
            <w:pPr>
              <w:pStyle w:val="TableText"/>
              <w:rPr>
                <w:ins w:id="5120" w:author="Russ Ott" w:date="2022-04-29T10:09:00Z"/>
              </w:rPr>
            </w:pPr>
            <w:ins w:id="5121" w:author="Russ Ott" w:date="2022-04-29T10:09:00Z">
              <w:r>
                <w:t>0..*</w:t>
              </w:r>
            </w:ins>
          </w:p>
        </w:tc>
        <w:tc>
          <w:tcPr>
            <w:tcW w:w="1152" w:type="dxa"/>
          </w:tcPr>
          <w:p w14:paraId="0CE22664" w14:textId="77777777" w:rsidR="00440477" w:rsidRDefault="00440477" w:rsidP="00BA7D84">
            <w:pPr>
              <w:pStyle w:val="TableText"/>
              <w:rPr>
                <w:ins w:id="5122" w:author="Russ Ott" w:date="2022-04-29T10:09:00Z"/>
              </w:rPr>
            </w:pPr>
            <w:ins w:id="5123" w:author="Russ Ott" w:date="2022-04-29T10:09:00Z">
              <w:r>
                <w:t>MAY</w:t>
              </w:r>
            </w:ins>
          </w:p>
        </w:tc>
        <w:tc>
          <w:tcPr>
            <w:tcW w:w="864" w:type="dxa"/>
          </w:tcPr>
          <w:p w14:paraId="5AE78F30" w14:textId="77777777" w:rsidR="00440477" w:rsidRDefault="00440477" w:rsidP="00BA7D84">
            <w:pPr>
              <w:pStyle w:val="TableText"/>
              <w:rPr>
                <w:ins w:id="5124" w:author="Russ Ott" w:date="2022-04-29T10:09:00Z"/>
              </w:rPr>
            </w:pPr>
          </w:p>
        </w:tc>
        <w:tc>
          <w:tcPr>
            <w:tcW w:w="1104" w:type="dxa"/>
          </w:tcPr>
          <w:p w14:paraId="006CFB82" w14:textId="03BC3940" w:rsidR="00440477" w:rsidRDefault="00002F64" w:rsidP="00BA7D84">
            <w:pPr>
              <w:pStyle w:val="TableText"/>
              <w:rPr>
                <w:ins w:id="5125" w:author="Russ Ott" w:date="2022-04-29T10:09:00Z"/>
              </w:rPr>
            </w:pPr>
            <w:ins w:id="5126" w:author="Russ Ott" w:date="2022-04-29T10:09:00Z">
              <w:r>
                <w:fldChar w:fldCharType="begin"/>
              </w:r>
              <w:r>
                <w:instrText xml:space="preserve"> HYPERLINK \l "C_4515-31377" \h </w:instrText>
              </w:r>
              <w:r>
                <w:fldChar w:fldCharType="separate"/>
              </w:r>
              <w:r w:rsidR="00440477">
                <w:rPr>
                  <w:rStyle w:val="HyperlinkText9pt"/>
                </w:rPr>
                <w:t>4515-31377</w:t>
              </w:r>
              <w:r>
                <w:rPr>
                  <w:rStyle w:val="HyperlinkText9pt"/>
                </w:rPr>
                <w:fldChar w:fldCharType="end"/>
              </w:r>
            </w:ins>
          </w:p>
        </w:tc>
        <w:tc>
          <w:tcPr>
            <w:tcW w:w="2975" w:type="dxa"/>
          </w:tcPr>
          <w:p w14:paraId="6FF9603F" w14:textId="77777777" w:rsidR="00440477" w:rsidRDefault="00440477" w:rsidP="00BA7D84">
            <w:pPr>
              <w:pStyle w:val="TableText"/>
              <w:rPr>
                <w:ins w:id="5127" w:author="Russ Ott" w:date="2022-04-29T10:09:00Z"/>
              </w:rPr>
            </w:pPr>
          </w:p>
        </w:tc>
      </w:tr>
      <w:tr w:rsidR="00440477" w14:paraId="6AA0FFBE" w14:textId="77777777" w:rsidTr="00BA7D84">
        <w:trPr>
          <w:jc w:val="center"/>
          <w:ins w:id="5128" w:author="Russ Ott" w:date="2022-04-29T10:09:00Z"/>
        </w:trPr>
        <w:tc>
          <w:tcPr>
            <w:tcW w:w="3345" w:type="dxa"/>
          </w:tcPr>
          <w:p w14:paraId="6D731F05" w14:textId="77777777" w:rsidR="00440477" w:rsidRDefault="00440477" w:rsidP="00BA7D84">
            <w:pPr>
              <w:pStyle w:val="TableText"/>
              <w:rPr>
                <w:ins w:id="5129" w:author="Russ Ott" w:date="2022-04-29T10:09:00Z"/>
              </w:rPr>
            </w:pPr>
            <w:ins w:id="5130" w:author="Russ Ott" w:date="2022-04-29T10:09:00Z">
              <w:r>
                <w:tab/>
              </w:r>
              <w:r>
                <w:tab/>
                <w:t>@typeCode</w:t>
              </w:r>
            </w:ins>
          </w:p>
        </w:tc>
        <w:tc>
          <w:tcPr>
            <w:tcW w:w="720" w:type="dxa"/>
          </w:tcPr>
          <w:p w14:paraId="747A0317" w14:textId="77777777" w:rsidR="00440477" w:rsidRDefault="00440477" w:rsidP="00BA7D84">
            <w:pPr>
              <w:pStyle w:val="TableText"/>
              <w:rPr>
                <w:ins w:id="5131" w:author="Russ Ott" w:date="2022-04-29T10:09:00Z"/>
              </w:rPr>
            </w:pPr>
            <w:ins w:id="5132" w:author="Russ Ott" w:date="2022-04-29T10:09:00Z">
              <w:r>
                <w:t>1..1</w:t>
              </w:r>
            </w:ins>
          </w:p>
        </w:tc>
        <w:tc>
          <w:tcPr>
            <w:tcW w:w="1152" w:type="dxa"/>
          </w:tcPr>
          <w:p w14:paraId="07D5885D" w14:textId="77777777" w:rsidR="00440477" w:rsidRDefault="00440477" w:rsidP="00BA7D84">
            <w:pPr>
              <w:pStyle w:val="TableText"/>
              <w:rPr>
                <w:ins w:id="5133" w:author="Russ Ott" w:date="2022-04-29T10:09:00Z"/>
              </w:rPr>
            </w:pPr>
            <w:ins w:id="5134" w:author="Russ Ott" w:date="2022-04-29T10:09:00Z">
              <w:r>
                <w:t>SHALL</w:t>
              </w:r>
            </w:ins>
          </w:p>
        </w:tc>
        <w:tc>
          <w:tcPr>
            <w:tcW w:w="864" w:type="dxa"/>
          </w:tcPr>
          <w:p w14:paraId="25DD06C4" w14:textId="77777777" w:rsidR="00440477" w:rsidRDefault="00440477" w:rsidP="00BA7D84">
            <w:pPr>
              <w:pStyle w:val="TableText"/>
              <w:rPr>
                <w:ins w:id="5135" w:author="Russ Ott" w:date="2022-04-29T10:09:00Z"/>
              </w:rPr>
            </w:pPr>
          </w:p>
        </w:tc>
        <w:tc>
          <w:tcPr>
            <w:tcW w:w="1104" w:type="dxa"/>
          </w:tcPr>
          <w:p w14:paraId="2B5962C6" w14:textId="66ECFE4D" w:rsidR="00440477" w:rsidRDefault="00002F64" w:rsidP="00BA7D84">
            <w:pPr>
              <w:pStyle w:val="TableText"/>
              <w:rPr>
                <w:ins w:id="5136" w:author="Russ Ott" w:date="2022-04-29T10:09:00Z"/>
              </w:rPr>
            </w:pPr>
            <w:ins w:id="5137" w:author="Russ Ott" w:date="2022-04-29T10:09:00Z">
              <w:r>
                <w:fldChar w:fldCharType="begin"/>
              </w:r>
              <w:r>
                <w:instrText xml:space="preserve"> HYPERLINK \l "C_4515-31378" \h </w:instrText>
              </w:r>
              <w:r>
                <w:fldChar w:fldCharType="separate"/>
              </w:r>
              <w:r w:rsidR="00440477">
                <w:rPr>
                  <w:rStyle w:val="HyperlinkText9pt"/>
                </w:rPr>
                <w:t>4515-31378</w:t>
              </w:r>
              <w:r>
                <w:rPr>
                  <w:rStyle w:val="HyperlinkText9pt"/>
                </w:rPr>
                <w:fldChar w:fldCharType="end"/>
              </w:r>
            </w:ins>
          </w:p>
        </w:tc>
        <w:tc>
          <w:tcPr>
            <w:tcW w:w="2975" w:type="dxa"/>
          </w:tcPr>
          <w:p w14:paraId="1F2F0A0B" w14:textId="77777777" w:rsidR="00440477" w:rsidRDefault="00440477" w:rsidP="00BA7D84">
            <w:pPr>
              <w:pStyle w:val="TableText"/>
              <w:rPr>
                <w:ins w:id="5138" w:author="Russ Ott" w:date="2022-04-29T10:09:00Z"/>
              </w:rPr>
            </w:pPr>
            <w:ins w:id="5139" w:author="Russ Ott" w:date="2022-04-29T10:09:00Z">
              <w:r>
                <w:t>urn:oid:2.16.840.1.113883.5.1002 (HL7ActRelationshipType) = REFR</w:t>
              </w:r>
            </w:ins>
          </w:p>
        </w:tc>
      </w:tr>
      <w:tr w:rsidR="00440477" w14:paraId="1E08F627" w14:textId="77777777" w:rsidTr="00BA7D84">
        <w:trPr>
          <w:jc w:val="center"/>
          <w:ins w:id="5140" w:author="Russ Ott" w:date="2022-04-29T10:09:00Z"/>
        </w:trPr>
        <w:tc>
          <w:tcPr>
            <w:tcW w:w="3345" w:type="dxa"/>
          </w:tcPr>
          <w:p w14:paraId="3D7FFB42" w14:textId="77777777" w:rsidR="00440477" w:rsidRDefault="00440477" w:rsidP="00BA7D84">
            <w:pPr>
              <w:pStyle w:val="TableText"/>
              <w:rPr>
                <w:ins w:id="5141" w:author="Russ Ott" w:date="2022-04-29T10:09:00Z"/>
              </w:rPr>
            </w:pPr>
            <w:ins w:id="5142" w:author="Russ Ott" w:date="2022-04-29T10:09:00Z">
              <w:r>
                <w:tab/>
              </w:r>
              <w:r>
                <w:tab/>
                <w:t>observation</w:t>
              </w:r>
            </w:ins>
          </w:p>
        </w:tc>
        <w:tc>
          <w:tcPr>
            <w:tcW w:w="720" w:type="dxa"/>
          </w:tcPr>
          <w:p w14:paraId="71D6E7A5" w14:textId="77777777" w:rsidR="00440477" w:rsidRDefault="00440477" w:rsidP="00BA7D84">
            <w:pPr>
              <w:pStyle w:val="TableText"/>
              <w:rPr>
                <w:ins w:id="5143" w:author="Russ Ott" w:date="2022-04-29T10:09:00Z"/>
              </w:rPr>
            </w:pPr>
            <w:ins w:id="5144" w:author="Russ Ott" w:date="2022-04-29T10:09:00Z">
              <w:r>
                <w:t>1..1</w:t>
              </w:r>
            </w:ins>
          </w:p>
        </w:tc>
        <w:tc>
          <w:tcPr>
            <w:tcW w:w="1152" w:type="dxa"/>
          </w:tcPr>
          <w:p w14:paraId="5C818885" w14:textId="77777777" w:rsidR="00440477" w:rsidRDefault="00440477" w:rsidP="00BA7D84">
            <w:pPr>
              <w:pStyle w:val="TableText"/>
              <w:rPr>
                <w:ins w:id="5145" w:author="Russ Ott" w:date="2022-04-29T10:09:00Z"/>
              </w:rPr>
            </w:pPr>
            <w:ins w:id="5146" w:author="Russ Ott" w:date="2022-04-29T10:09:00Z">
              <w:r>
                <w:t>SHALL</w:t>
              </w:r>
            </w:ins>
          </w:p>
        </w:tc>
        <w:tc>
          <w:tcPr>
            <w:tcW w:w="864" w:type="dxa"/>
          </w:tcPr>
          <w:p w14:paraId="705F3F97" w14:textId="77777777" w:rsidR="00440477" w:rsidRDefault="00440477" w:rsidP="00BA7D84">
            <w:pPr>
              <w:pStyle w:val="TableText"/>
              <w:rPr>
                <w:ins w:id="5147" w:author="Russ Ott" w:date="2022-04-29T10:09:00Z"/>
              </w:rPr>
            </w:pPr>
          </w:p>
        </w:tc>
        <w:tc>
          <w:tcPr>
            <w:tcW w:w="1104" w:type="dxa"/>
          </w:tcPr>
          <w:p w14:paraId="11176591" w14:textId="2CE4B6B3" w:rsidR="00440477" w:rsidRDefault="00002F64" w:rsidP="00BA7D84">
            <w:pPr>
              <w:pStyle w:val="TableText"/>
              <w:rPr>
                <w:ins w:id="5148" w:author="Russ Ott" w:date="2022-04-29T10:09:00Z"/>
              </w:rPr>
            </w:pPr>
            <w:ins w:id="5149" w:author="Russ Ott" w:date="2022-04-29T10:09:00Z">
              <w:r>
                <w:fldChar w:fldCharType="begin"/>
              </w:r>
              <w:r>
                <w:instrText xml:space="preserve"> HYPERLINK \l "C_4515-31379" \h </w:instrText>
              </w:r>
              <w:r>
                <w:fldChar w:fldCharType="separate"/>
              </w:r>
              <w:r w:rsidR="00440477">
                <w:rPr>
                  <w:rStyle w:val="HyperlinkText9pt"/>
                </w:rPr>
                <w:t>4515-31379</w:t>
              </w:r>
              <w:r>
                <w:rPr>
                  <w:rStyle w:val="HyperlinkText9pt"/>
                </w:rPr>
                <w:fldChar w:fldCharType="end"/>
              </w:r>
            </w:ins>
          </w:p>
        </w:tc>
        <w:tc>
          <w:tcPr>
            <w:tcW w:w="2975" w:type="dxa"/>
          </w:tcPr>
          <w:p w14:paraId="49A019C2" w14:textId="77777777" w:rsidR="00440477" w:rsidRDefault="00440477" w:rsidP="00BA7D84">
            <w:pPr>
              <w:pStyle w:val="TableText"/>
              <w:rPr>
                <w:ins w:id="5150" w:author="Russ Ott" w:date="2022-04-29T10:09:00Z"/>
              </w:rPr>
            </w:pPr>
            <w:ins w:id="5151" w:author="Russ Ott" w:date="2022-04-29T10:09:00Z">
              <w:r>
                <w:t>Nutritional Status Observation (identifier: urn:oid:2.16.840.1.113883.10.20.22.4.124</w:t>
              </w:r>
            </w:ins>
          </w:p>
        </w:tc>
      </w:tr>
      <w:tr w:rsidR="00440477" w14:paraId="7B085C99" w14:textId="77777777" w:rsidTr="00BA7D84">
        <w:trPr>
          <w:jc w:val="center"/>
          <w:ins w:id="5152" w:author="Russ Ott" w:date="2022-04-29T10:09:00Z"/>
        </w:trPr>
        <w:tc>
          <w:tcPr>
            <w:tcW w:w="3345" w:type="dxa"/>
          </w:tcPr>
          <w:p w14:paraId="58D8055E" w14:textId="77777777" w:rsidR="00440477" w:rsidRDefault="00440477" w:rsidP="00BA7D84">
            <w:pPr>
              <w:pStyle w:val="TableText"/>
              <w:rPr>
                <w:ins w:id="5153" w:author="Russ Ott" w:date="2022-04-29T10:09:00Z"/>
              </w:rPr>
            </w:pPr>
            <w:ins w:id="5154" w:author="Russ Ott" w:date="2022-04-29T10:09:00Z">
              <w:r>
                <w:tab/>
                <w:t>entryRelationship</w:t>
              </w:r>
            </w:ins>
          </w:p>
        </w:tc>
        <w:tc>
          <w:tcPr>
            <w:tcW w:w="720" w:type="dxa"/>
          </w:tcPr>
          <w:p w14:paraId="7252C0C3" w14:textId="77777777" w:rsidR="00440477" w:rsidRDefault="00440477" w:rsidP="00BA7D84">
            <w:pPr>
              <w:pStyle w:val="TableText"/>
              <w:rPr>
                <w:ins w:id="5155" w:author="Russ Ott" w:date="2022-04-29T10:09:00Z"/>
              </w:rPr>
            </w:pPr>
            <w:ins w:id="5156" w:author="Russ Ott" w:date="2022-04-29T10:09:00Z">
              <w:r>
                <w:t>0..*</w:t>
              </w:r>
            </w:ins>
          </w:p>
        </w:tc>
        <w:tc>
          <w:tcPr>
            <w:tcW w:w="1152" w:type="dxa"/>
          </w:tcPr>
          <w:p w14:paraId="6BB9DBF8" w14:textId="77777777" w:rsidR="00440477" w:rsidRDefault="00440477" w:rsidP="00BA7D84">
            <w:pPr>
              <w:pStyle w:val="TableText"/>
              <w:rPr>
                <w:ins w:id="5157" w:author="Russ Ott" w:date="2022-04-29T10:09:00Z"/>
              </w:rPr>
            </w:pPr>
            <w:ins w:id="5158" w:author="Russ Ott" w:date="2022-04-29T10:09:00Z">
              <w:r>
                <w:t>MAY</w:t>
              </w:r>
            </w:ins>
          </w:p>
        </w:tc>
        <w:tc>
          <w:tcPr>
            <w:tcW w:w="864" w:type="dxa"/>
          </w:tcPr>
          <w:p w14:paraId="54389EEC" w14:textId="77777777" w:rsidR="00440477" w:rsidRDefault="00440477" w:rsidP="00BA7D84">
            <w:pPr>
              <w:pStyle w:val="TableText"/>
              <w:rPr>
                <w:ins w:id="5159" w:author="Russ Ott" w:date="2022-04-29T10:09:00Z"/>
              </w:rPr>
            </w:pPr>
          </w:p>
        </w:tc>
        <w:tc>
          <w:tcPr>
            <w:tcW w:w="1104" w:type="dxa"/>
          </w:tcPr>
          <w:p w14:paraId="1B3597E2" w14:textId="5D41CBFD" w:rsidR="00440477" w:rsidRDefault="00002F64" w:rsidP="00BA7D84">
            <w:pPr>
              <w:pStyle w:val="TableText"/>
              <w:rPr>
                <w:ins w:id="5160" w:author="Russ Ott" w:date="2022-04-29T10:09:00Z"/>
              </w:rPr>
            </w:pPr>
            <w:ins w:id="5161" w:author="Russ Ott" w:date="2022-04-29T10:09:00Z">
              <w:r>
                <w:fldChar w:fldCharType="begin"/>
              </w:r>
              <w:r>
                <w:instrText xml:space="preserve"> HYPERLINK \l "C_4515-31380" \h </w:instrText>
              </w:r>
              <w:r>
                <w:fldChar w:fldCharType="separate"/>
              </w:r>
              <w:r w:rsidR="00440477">
                <w:rPr>
                  <w:rStyle w:val="HyperlinkText9pt"/>
                </w:rPr>
                <w:t>4515-31380</w:t>
              </w:r>
              <w:r>
                <w:rPr>
                  <w:rStyle w:val="HyperlinkText9pt"/>
                </w:rPr>
                <w:fldChar w:fldCharType="end"/>
              </w:r>
            </w:ins>
          </w:p>
        </w:tc>
        <w:tc>
          <w:tcPr>
            <w:tcW w:w="2975" w:type="dxa"/>
          </w:tcPr>
          <w:p w14:paraId="72106BE6" w14:textId="77777777" w:rsidR="00440477" w:rsidRDefault="00440477" w:rsidP="00BA7D84">
            <w:pPr>
              <w:pStyle w:val="TableText"/>
              <w:rPr>
                <w:ins w:id="5162" w:author="Russ Ott" w:date="2022-04-29T10:09:00Z"/>
              </w:rPr>
            </w:pPr>
          </w:p>
        </w:tc>
      </w:tr>
      <w:tr w:rsidR="00440477" w14:paraId="19A6DC63" w14:textId="77777777" w:rsidTr="00BA7D84">
        <w:trPr>
          <w:jc w:val="center"/>
          <w:ins w:id="5163" w:author="Russ Ott" w:date="2022-04-29T10:09:00Z"/>
        </w:trPr>
        <w:tc>
          <w:tcPr>
            <w:tcW w:w="3345" w:type="dxa"/>
          </w:tcPr>
          <w:p w14:paraId="0AD55824" w14:textId="77777777" w:rsidR="00440477" w:rsidRDefault="00440477" w:rsidP="00BA7D84">
            <w:pPr>
              <w:pStyle w:val="TableText"/>
              <w:rPr>
                <w:ins w:id="5164" w:author="Russ Ott" w:date="2022-04-29T10:09:00Z"/>
              </w:rPr>
            </w:pPr>
            <w:ins w:id="5165" w:author="Russ Ott" w:date="2022-04-29T10:09:00Z">
              <w:r>
                <w:tab/>
              </w:r>
              <w:r>
                <w:tab/>
                <w:t>@typeCode</w:t>
              </w:r>
            </w:ins>
          </w:p>
        </w:tc>
        <w:tc>
          <w:tcPr>
            <w:tcW w:w="720" w:type="dxa"/>
          </w:tcPr>
          <w:p w14:paraId="35A3089D" w14:textId="77777777" w:rsidR="00440477" w:rsidRDefault="00440477" w:rsidP="00BA7D84">
            <w:pPr>
              <w:pStyle w:val="TableText"/>
              <w:rPr>
                <w:ins w:id="5166" w:author="Russ Ott" w:date="2022-04-29T10:09:00Z"/>
              </w:rPr>
            </w:pPr>
            <w:ins w:id="5167" w:author="Russ Ott" w:date="2022-04-29T10:09:00Z">
              <w:r>
                <w:t>1..1</w:t>
              </w:r>
            </w:ins>
          </w:p>
        </w:tc>
        <w:tc>
          <w:tcPr>
            <w:tcW w:w="1152" w:type="dxa"/>
          </w:tcPr>
          <w:p w14:paraId="4A8E36F7" w14:textId="77777777" w:rsidR="00440477" w:rsidRDefault="00440477" w:rsidP="00BA7D84">
            <w:pPr>
              <w:pStyle w:val="TableText"/>
              <w:rPr>
                <w:ins w:id="5168" w:author="Russ Ott" w:date="2022-04-29T10:09:00Z"/>
              </w:rPr>
            </w:pPr>
            <w:ins w:id="5169" w:author="Russ Ott" w:date="2022-04-29T10:09:00Z">
              <w:r>
                <w:t>SHALL</w:t>
              </w:r>
            </w:ins>
          </w:p>
        </w:tc>
        <w:tc>
          <w:tcPr>
            <w:tcW w:w="864" w:type="dxa"/>
          </w:tcPr>
          <w:p w14:paraId="4CDF89F5" w14:textId="77777777" w:rsidR="00440477" w:rsidRDefault="00440477" w:rsidP="00BA7D84">
            <w:pPr>
              <w:pStyle w:val="TableText"/>
              <w:rPr>
                <w:ins w:id="5170" w:author="Russ Ott" w:date="2022-04-29T10:09:00Z"/>
              </w:rPr>
            </w:pPr>
          </w:p>
        </w:tc>
        <w:tc>
          <w:tcPr>
            <w:tcW w:w="1104" w:type="dxa"/>
          </w:tcPr>
          <w:p w14:paraId="36BC48E2" w14:textId="403B9661" w:rsidR="00440477" w:rsidRDefault="00002F64" w:rsidP="00BA7D84">
            <w:pPr>
              <w:pStyle w:val="TableText"/>
              <w:rPr>
                <w:ins w:id="5171" w:author="Russ Ott" w:date="2022-04-29T10:09:00Z"/>
              </w:rPr>
            </w:pPr>
            <w:ins w:id="5172" w:author="Russ Ott" w:date="2022-04-29T10:09:00Z">
              <w:r>
                <w:fldChar w:fldCharType="begin"/>
              </w:r>
              <w:r>
                <w:instrText xml:space="preserve"> HYPERLINK \l "C_4515-31381" \h </w:instrText>
              </w:r>
              <w:r>
                <w:fldChar w:fldCharType="separate"/>
              </w:r>
              <w:r w:rsidR="00440477">
                <w:rPr>
                  <w:rStyle w:val="HyperlinkText9pt"/>
                </w:rPr>
                <w:t>4515-31381</w:t>
              </w:r>
              <w:r>
                <w:rPr>
                  <w:rStyle w:val="HyperlinkText9pt"/>
                </w:rPr>
                <w:fldChar w:fldCharType="end"/>
              </w:r>
            </w:ins>
          </w:p>
        </w:tc>
        <w:tc>
          <w:tcPr>
            <w:tcW w:w="2975" w:type="dxa"/>
          </w:tcPr>
          <w:p w14:paraId="7044C783" w14:textId="77777777" w:rsidR="00440477" w:rsidRDefault="00440477" w:rsidP="00BA7D84">
            <w:pPr>
              <w:pStyle w:val="TableText"/>
              <w:rPr>
                <w:ins w:id="5173" w:author="Russ Ott" w:date="2022-04-29T10:09:00Z"/>
              </w:rPr>
            </w:pPr>
            <w:ins w:id="5174" w:author="Russ Ott" w:date="2022-04-29T10:09:00Z">
              <w:r>
                <w:t>urn:oid:2.16.840.1.113883.5.1002 (HL7ActRelationshipType) = REFR</w:t>
              </w:r>
            </w:ins>
          </w:p>
        </w:tc>
      </w:tr>
      <w:tr w:rsidR="00440477" w14:paraId="683C4D54" w14:textId="77777777" w:rsidTr="00BA7D84">
        <w:trPr>
          <w:jc w:val="center"/>
          <w:ins w:id="5175" w:author="Russ Ott" w:date="2022-04-29T10:09:00Z"/>
        </w:trPr>
        <w:tc>
          <w:tcPr>
            <w:tcW w:w="3345" w:type="dxa"/>
          </w:tcPr>
          <w:p w14:paraId="316175BE" w14:textId="77777777" w:rsidR="00440477" w:rsidRDefault="00440477" w:rsidP="00BA7D84">
            <w:pPr>
              <w:pStyle w:val="TableText"/>
              <w:rPr>
                <w:ins w:id="5176" w:author="Russ Ott" w:date="2022-04-29T10:09:00Z"/>
              </w:rPr>
            </w:pPr>
            <w:ins w:id="5177" w:author="Russ Ott" w:date="2022-04-29T10:09:00Z">
              <w:r>
                <w:tab/>
              </w:r>
              <w:r>
                <w:tab/>
                <w:t>organizer</w:t>
              </w:r>
            </w:ins>
          </w:p>
        </w:tc>
        <w:tc>
          <w:tcPr>
            <w:tcW w:w="720" w:type="dxa"/>
          </w:tcPr>
          <w:p w14:paraId="02EEC136" w14:textId="77777777" w:rsidR="00440477" w:rsidRDefault="00440477" w:rsidP="00BA7D84">
            <w:pPr>
              <w:pStyle w:val="TableText"/>
              <w:rPr>
                <w:ins w:id="5178" w:author="Russ Ott" w:date="2022-04-29T10:09:00Z"/>
              </w:rPr>
            </w:pPr>
            <w:ins w:id="5179" w:author="Russ Ott" w:date="2022-04-29T10:09:00Z">
              <w:r>
                <w:t>1..1</w:t>
              </w:r>
            </w:ins>
          </w:p>
        </w:tc>
        <w:tc>
          <w:tcPr>
            <w:tcW w:w="1152" w:type="dxa"/>
          </w:tcPr>
          <w:p w14:paraId="1C76D729" w14:textId="77777777" w:rsidR="00440477" w:rsidRDefault="00440477" w:rsidP="00BA7D84">
            <w:pPr>
              <w:pStyle w:val="TableText"/>
              <w:rPr>
                <w:ins w:id="5180" w:author="Russ Ott" w:date="2022-04-29T10:09:00Z"/>
              </w:rPr>
            </w:pPr>
            <w:ins w:id="5181" w:author="Russ Ott" w:date="2022-04-29T10:09:00Z">
              <w:r>
                <w:t>SHALL</w:t>
              </w:r>
            </w:ins>
          </w:p>
        </w:tc>
        <w:tc>
          <w:tcPr>
            <w:tcW w:w="864" w:type="dxa"/>
          </w:tcPr>
          <w:p w14:paraId="16290FA0" w14:textId="77777777" w:rsidR="00440477" w:rsidRDefault="00440477" w:rsidP="00BA7D84">
            <w:pPr>
              <w:pStyle w:val="TableText"/>
              <w:rPr>
                <w:ins w:id="5182" w:author="Russ Ott" w:date="2022-04-29T10:09:00Z"/>
              </w:rPr>
            </w:pPr>
          </w:p>
        </w:tc>
        <w:tc>
          <w:tcPr>
            <w:tcW w:w="1104" w:type="dxa"/>
          </w:tcPr>
          <w:p w14:paraId="40491B6E" w14:textId="4904EF8A" w:rsidR="00440477" w:rsidRDefault="00002F64" w:rsidP="00BA7D84">
            <w:pPr>
              <w:pStyle w:val="TableText"/>
              <w:rPr>
                <w:ins w:id="5183" w:author="Russ Ott" w:date="2022-04-29T10:09:00Z"/>
              </w:rPr>
            </w:pPr>
            <w:ins w:id="5184" w:author="Russ Ott" w:date="2022-04-29T10:09:00Z">
              <w:r>
                <w:fldChar w:fldCharType="begin"/>
              </w:r>
              <w:r>
                <w:instrText xml:space="preserve"> HYPERLINK \l "C_4515-31382" \h </w:instrText>
              </w:r>
              <w:r>
                <w:fldChar w:fldCharType="separate"/>
              </w:r>
              <w:r w:rsidR="00440477">
                <w:rPr>
                  <w:rStyle w:val="HyperlinkText9pt"/>
                </w:rPr>
                <w:t>4515-31382</w:t>
              </w:r>
              <w:r>
                <w:rPr>
                  <w:rStyle w:val="HyperlinkText9pt"/>
                </w:rPr>
                <w:fldChar w:fldCharType="end"/>
              </w:r>
            </w:ins>
          </w:p>
        </w:tc>
        <w:tc>
          <w:tcPr>
            <w:tcW w:w="2975" w:type="dxa"/>
          </w:tcPr>
          <w:p w14:paraId="4FAE2E8A" w14:textId="77777777" w:rsidR="00440477" w:rsidRDefault="00440477" w:rsidP="00BA7D84">
            <w:pPr>
              <w:pStyle w:val="TableText"/>
              <w:rPr>
                <w:ins w:id="5185" w:author="Russ Ott" w:date="2022-04-29T10:09:00Z"/>
              </w:rPr>
            </w:pPr>
            <w:ins w:id="5186" w:author="Russ Ott" w:date="2022-04-29T10:09:00Z">
              <w:r>
                <w:t>Result Organizer (V3) (identifier: urn:hl7ii:2.16.840.1.113883.10.20.22.4.1:2015-08-01</w:t>
              </w:r>
            </w:ins>
          </w:p>
        </w:tc>
      </w:tr>
      <w:tr w:rsidR="00440477" w14:paraId="045041CF" w14:textId="77777777" w:rsidTr="00BA7D84">
        <w:trPr>
          <w:jc w:val="center"/>
          <w:ins w:id="5187" w:author="Russ Ott" w:date="2022-04-29T10:09:00Z"/>
        </w:trPr>
        <w:tc>
          <w:tcPr>
            <w:tcW w:w="3345" w:type="dxa"/>
          </w:tcPr>
          <w:p w14:paraId="6C6F909D" w14:textId="77777777" w:rsidR="00440477" w:rsidRDefault="00440477" w:rsidP="00BA7D84">
            <w:pPr>
              <w:pStyle w:val="TableText"/>
              <w:rPr>
                <w:ins w:id="5188" w:author="Russ Ott" w:date="2022-04-29T10:09:00Z"/>
              </w:rPr>
            </w:pPr>
            <w:ins w:id="5189" w:author="Russ Ott" w:date="2022-04-29T10:09:00Z">
              <w:r>
                <w:tab/>
                <w:t>entryRelationship</w:t>
              </w:r>
            </w:ins>
          </w:p>
        </w:tc>
        <w:tc>
          <w:tcPr>
            <w:tcW w:w="720" w:type="dxa"/>
          </w:tcPr>
          <w:p w14:paraId="0F0BD5F8" w14:textId="77777777" w:rsidR="00440477" w:rsidRDefault="00440477" w:rsidP="00BA7D84">
            <w:pPr>
              <w:pStyle w:val="TableText"/>
              <w:rPr>
                <w:ins w:id="5190" w:author="Russ Ott" w:date="2022-04-29T10:09:00Z"/>
              </w:rPr>
            </w:pPr>
            <w:ins w:id="5191" w:author="Russ Ott" w:date="2022-04-29T10:09:00Z">
              <w:r>
                <w:t>0..*</w:t>
              </w:r>
            </w:ins>
          </w:p>
        </w:tc>
        <w:tc>
          <w:tcPr>
            <w:tcW w:w="1152" w:type="dxa"/>
          </w:tcPr>
          <w:p w14:paraId="541C332E" w14:textId="77777777" w:rsidR="00440477" w:rsidRDefault="00440477" w:rsidP="00BA7D84">
            <w:pPr>
              <w:pStyle w:val="TableText"/>
              <w:rPr>
                <w:ins w:id="5192" w:author="Russ Ott" w:date="2022-04-29T10:09:00Z"/>
              </w:rPr>
            </w:pPr>
            <w:ins w:id="5193" w:author="Russ Ott" w:date="2022-04-29T10:09:00Z">
              <w:r>
                <w:t>MAY</w:t>
              </w:r>
            </w:ins>
          </w:p>
        </w:tc>
        <w:tc>
          <w:tcPr>
            <w:tcW w:w="864" w:type="dxa"/>
          </w:tcPr>
          <w:p w14:paraId="58E44C5E" w14:textId="77777777" w:rsidR="00440477" w:rsidRDefault="00440477" w:rsidP="00BA7D84">
            <w:pPr>
              <w:pStyle w:val="TableText"/>
              <w:rPr>
                <w:ins w:id="5194" w:author="Russ Ott" w:date="2022-04-29T10:09:00Z"/>
              </w:rPr>
            </w:pPr>
          </w:p>
        </w:tc>
        <w:tc>
          <w:tcPr>
            <w:tcW w:w="1104" w:type="dxa"/>
          </w:tcPr>
          <w:p w14:paraId="49529820" w14:textId="5D6654FA" w:rsidR="00440477" w:rsidRDefault="00002F64" w:rsidP="00BA7D84">
            <w:pPr>
              <w:pStyle w:val="TableText"/>
              <w:rPr>
                <w:ins w:id="5195" w:author="Russ Ott" w:date="2022-04-29T10:09:00Z"/>
              </w:rPr>
            </w:pPr>
            <w:ins w:id="5196" w:author="Russ Ott" w:date="2022-04-29T10:09:00Z">
              <w:r>
                <w:fldChar w:fldCharType="begin"/>
              </w:r>
              <w:r>
                <w:instrText xml:space="preserve"> HYPERLINK \l "C_4515-31442" \h </w:instrText>
              </w:r>
              <w:r>
                <w:fldChar w:fldCharType="separate"/>
              </w:r>
              <w:r w:rsidR="00440477">
                <w:rPr>
                  <w:rStyle w:val="HyperlinkText9pt"/>
                </w:rPr>
                <w:t>4515-31442</w:t>
              </w:r>
              <w:r>
                <w:rPr>
                  <w:rStyle w:val="HyperlinkText9pt"/>
                </w:rPr>
                <w:fldChar w:fldCharType="end"/>
              </w:r>
            </w:ins>
          </w:p>
        </w:tc>
        <w:tc>
          <w:tcPr>
            <w:tcW w:w="2975" w:type="dxa"/>
          </w:tcPr>
          <w:p w14:paraId="00A2E5A3" w14:textId="77777777" w:rsidR="00440477" w:rsidRDefault="00440477" w:rsidP="00BA7D84">
            <w:pPr>
              <w:pStyle w:val="TableText"/>
              <w:rPr>
                <w:ins w:id="5197" w:author="Russ Ott" w:date="2022-04-29T10:09:00Z"/>
              </w:rPr>
            </w:pPr>
          </w:p>
        </w:tc>
      </w:tr>
      <w:tr w:rsidR="00440477" w14:paraId="6C4927B1" w14:textId="77777777" w:rsidTr="00BA7D84">
        <w:trPr>
          <w:jc w:val="center"/>
          <w:ins w:id="5198" w:author="Russ Ott" w:date="2022-04-29T10:09:00Z"/>
        </w:trPr>
        <w:tc>
          <w:tcPr>
            <w:tcW w:w="3345" w:type="dxa"/>
          </w:tcPr>
          <w:p w14:paraId="15F96065" w14:textId="77777777" w:rsidR="00440477" w:rsidRDefault="00440477" w:rsidP="00BA7D84">
            <w:pPr>
              <w:pStyle w:val="TableText"/>
              <w:rPr>
                <w:ins w:id="5199" w:author="Russ Ott" w:date="2022-04-29T10:09:00Z"/>
              </w:rPr>
            </w:pPr>
            <w:ins w:id="5200" w:author="Russ Ott" w:date="2022-04-29T10:09:00Z">
              <w:r>
                <w:tab/>
              </w:r>
              <w:r>
                <w:tab/>
                <w:t>@typeCode</w:t>
              </w:r>
            </w:ins>
          </w:p>
        </w:tc>
        <w:tc>
          <w:tcPr>
            <w:tcW w:w="720" w:type="dxa"/>
          </w:tcPr>
          <w:p w14:paraId="1AF3B886" w14:textId="77777777" w:rsidR="00440477" w:rsidRDefault="00440477" w:rsidP="00BA7D84">
            <w:pPr>
              <w:pStyle w:val="TableText"/>
              <w:rPr>
                <w:ins w:id="5201" w:author="Russ Ott" w:date="2022-04-29T10:09:00Z"/>
              </w:rPr>
            </w:pPr>
            <w:ins w:id="5202" w:author="Russ Ott" w:date="2022-04-29T10:09:00Z">
              <w:r>
                <w:t>1..1</w:t>
              </w:r>
            </w:ins>
          </w:p>
        </w:tc>
        <w:tc>
          <w:tcPr>
            <w:tcW w:w="1152" w:type="dxa"/>
          </w:tcPr>
          <w:p w14:paraId="12FABF3C" w14:textId="77777777" w:rsidR="00440477" w:rsidRDefault="00440477" w:rsidP="00BA7D84">
            <w:pPr>
              <w:pStyle w:val="TableText"/>
              <w:rPr>
                <w:ins w:id="5203" w:author="Russ Ott" w:date="2022-04-29T10:09:00Z"/>
              </w:rPr>
            </w:pPr>
            <w:ins w:id="5204" w:author="Russ Ott" w:date="2022-04-29T10:09:00Z">
              <w:r>
                <w:t>SHALL</w:t>
              </w:r>
            </w:ins>
          </w:p>
        </w:tc>
        <w:tc>
          <w:tcPr>
            <w:tcW w:w="864" w:type="dxa"/>
          </w:tcPr>
          <w:p w14:paraId="38872296" w14:textId="77777777" w:rsidR="00440477" w:rsidRDefault="00440477" w:rsidP="00BA7D84">
            <w:pPr>
              <w:pStyle w:val="TableText"/>
              <w:rPr>
                <w:ins w:id="5205" w:author="Russ Ott" w:date="2022-04-29T10:09:00Z"/>
              </w:rPr>
            </w:pPr>
          </w:p>
        </w:tc>
        <w:tc>
          <w:tcPr>
            <w:tcW w:w="1104" w:type="dxa"/>
          </w:tcPr>
          <w:p w14:paraId="33469A67" w14:textId="39D6DE7A" w:rsidR="00440477" w:rsidRDefault="00002F64" w:rsidP="00BA7D84">
            <w:pPr>
              <w:pStyle w:val="TableText"/>
              <w:rPr>
                <w:ins w:id="5206" w:author="Russ Ott" w:date="2022-04-29T10:09:00Z"/>
              </w:rPr>
            </w:pPr>
            <w:ins w:id="5207" w:author="Russ Ott" w:date="2022-04-29T10:09:00Z">
              <w:r>
                <w:fldChar w:fldCharType="begin"/>
              </w:r>
              <w:r>
                <w:instrText xml:space="preserve"> HYPERLINK \l "C_4515</w:instrText>
              </w:r>
              <w:r>
                <w:instrText xml:space="preserve">-31443" \h </w:instrText>
              </w:r>
              <w:r>
                <w:fldChar w:fldCharType="separate"/>
              </w:r>
              <w:r w:rsidR="00440477">
                <w:rPr>
                  <w:rStyle w:val="HyperlinkText9pt"/>
                </w:rPr>
                <w:t>4515-31443</w:t>
              </w:r>
              <w:r>
                <w:rPr>
                  <w:rStyle w:val="HyperlinkText9pt"/>
                </w:rPr>
                <w:fldChar w:fldCharType="end"/>
              </w:r>
            </w:ins>
          </w:p>
        </w:tc>
        <w:tc>
          <w:tcPr>
            <w:tcW w:w="2975" w:type="dxa"/>
          </w:tcPr>
          <w:p w14:paraId="369E26F4" w14:textId="77777777" w:rsidR="00440477" w:rsidRDefault="00440477" w:rsidP="00BA7D84">
            <w:pPr>
              <w:pStyle w:val="TableText"/>
              <w:rPr>
                <w:ins w:id="5208" w:author="Russ Ott" w:date="2022-04-29T10:09:00Z"/>
              </w:rPr>
            </w:pPr>
            <w:ins w:id="5209" w:author="Russ Ott" w:date="2022-04-29T10:09:00Z">
              <w:r>
                <w:t>urn:oid:2.16.840.1.113883.5.1002 (HL7ActRelationshipType) = REFR</w:t>
              </w:r>
            </w:ins>
          </w:p>
        </w:tc>
      </w:tr>
      <w:tr w:rsidR="00440477" w14:paraId="2E8D9BF1" w14:textId="77777777" w:rsidTr="00BA7D84">
        <w:trPr>
          <w:jc w:val="center"/>
          <w:ins w:id="5210" w:author="Russ Ott" w:date="2022-04-29T10:09:00Z"/>
        </w:trPr>
        <w:tc>
          <w:tcPr>
            <w:tcW w:w="3345" w:type="dxa"/>
          </w:tcPr>
          <w:p w14:paraId="4D84B553" w14:textId="77777777" w:rsidR="00440477" w:rsidRDefault="00440477" w:rsidP="00BA7D84">
            <w:pPr>
              <w:pStyle w:val="TableText"/>
              <w:rPr>
                <w:ins w:id="5211" w:author="Russ Ott" w:date="2022-04-29T10:09:00Z"/>
              </w:rPr>
            </w:pPr>
            <w:ins w:id="5212" w:author="Russ Ott" w:date="2022-04-29T10:09:00Z">
              <w:r>
                <w:tab/>
              </w:r>
              <w:r>
                <w:tab/>
                <w:t>observation</w:t>
              </w:r>
            </w:ins>
          </w:p>
        </w:tc>
        <w:tc>
          <w:tcPr>
            <w:tcW w:w="720" w:type="dxa"/>
          </w:tcPr>
          <w:p w14:paraId="772D0D16" w14:textId="77777777" w:rsidR="00440477" w:rsidRDefault="00440477" w:rsidP="00BA7D84">
            <w:pPr>
              <w:pStyle w:val="TableText"/>
              <w:rPr>
                <w:ins w:id="5213" w:author="Russ Ott" w:date="2022-04-29T10:09:00Z"/>
              </w:rPr>
            </w:pPr>
            <w:ins w:id="5214" w:author="Russ Ott" w:date="2022-04-29T10:09:00Z">
              <w:r>
                <w:t>1..1</w:t>
              </w:r>
            </w:ins>
          </w:p>
        </w:tc>
        <w:tc>
          <w:tcPr>
            <w:tcW w:w="1152" w:type="dxa"/>
          </w:tcPr>
          <w:p w14:paraId="165C0054" w14:textId="77777777" w:rsidR="00440477" w:rsidRDefault="00440477" w:rsidP="00BA7D84">
            <w:pPr>
              <w:pStyle w:val="TableText"/>
              <w:rPr>
                <w:ins w:id="5215" w:author="Russ Ott" w:date="2022-04-29T10:09:00Z"/>
              </w:rPr>
            </w:pPr>
            <w:ins w:id="5216" w:author="Russ Ott" w:date="2022-04-29T10:09:00Z">
              <w:r>
                <w:t>SHALL</w:t>
              </w:r>
            </w:ins>
          </w:p>
        </w:tc>
        <w:tc>
          <w:tcPr>
            <w:tcW w:w="864" w:type="dxa"/>
          </w:tcPr>
          <w:p w14:paraId="62854964" w14:textId="77777777" w:rsidR="00440477" w:rsidRDefault="00440477" w:rsidP="00BA7D84">
            <w:pPr>
              <w:pStyle w:val="TableText"/>
              <w:rPr>
                <w:ins w:id="5217" w:author="Russ Ott" w:date="2022-04-29T10:09:00Z"/>
              </w:rPr>
            </w:pPr>
          </w:p>
        </w:tc>
        <w:tc>
          <w:tcPr>
            <w:tcW w:w="1104" w:type="dxa"/>
          </w:tcPr>
          <w:p w14:paraId="2E5D67FB" w14:textId="0321B821" w:rsidR="00440477" w:rsidRDefault="00002F64" w:rsidP="00BA7D84">
            <w:pPr>
              <w:pStyle w:val="TableText"/>
              <w:rPr>
                <w:ins w:id="5218" w:author="Russ Ott" w:date="2022-04-29T10:09:00Z"/>
              </w:rPr>
            </w:pPr>
            <w:ins w:id="5219" w:author="Russ Ott" w:date="2022-04-29T10:09:00Z">
              <w:r>
                <w:fldChar w:fldCharType="begin"/>
              </w:r>
              <w:r>
                <w:instrText xml:space="preserve"> HYPERLINK \l "C_4515-31444" \h </w:instrText>
              </w:r>
              <w:r>
                <w:fldChar w:fldCharType="separate"/>
              </w:r>
              <w:r w:rsidR="00440477">
                <w:rPr>
                  <w:rStyle w:val="HyperlinkText9pt"/>
                </w:rPr>
                <w:t>4515-31444</w:t>
              </w:r>
              <w:r>
                <w:rPr>
                  <w:rStyle w:val="HyperlinkText9pt"/>
                </w:rPr>
                <w:fldChar w:fldCharType="end"/>
              </w:r>
            </w:ins>
          </w:p>
        </w:tc>
        <w:tc>
          <w:tcPr>
            <w:tcW w:w="2975" w:type="dxa"/>
          </w:tcPr>
          <w:p w14:paraId="506ADC2D" w14:textId="77777777" w:rsidR="00440477" w:rsidRDefault="00440477" w:rsidP="00BA7D84">
            <w:pPr>
              <w:pStyle w:val="TableText"/>
              <w:rPr>
                <w:ins w:id="5220" w:author="Russ Ott" w:date="2022-04-29T10:09:00Z"/>
              </w:rPr>
            </w:pPr>
            <w:ins w:id="5221" w:author="Russ Ott" w:date="2022-04-29T10:09:00Z">
              <w:r>
                <w:t>Priority Preference (identifier: urn:oid:2.16.840.1.113883.10.20.22.4.143</w:t>
              </w:r>
            </w:ins>
          </w:p>
        </w:tc>
      </w:tr>
      <w:tr w:rsidR="00440477" w14:paraId="150C462C" w14:textId="77777777" w:rsidTr="00BA7D84">
        <w:trPr>
          <w:jc w:val="center"/>
          <w:ins w:id="5222" w:author="Russ Ott" w:date="2022-04-29T10:09:00Z"/>
        </w:trPr>
        <w:tc>
          <w:tcPr>
            <w:tcW w:w="3345" w:type="dxa"/>
          </w:tcPr>
          <w:p w14:paraId="09A42E1E" w14:textId="77777777" w:rsidR="00440477" w:rsidRDefault="00440477" w:rsidP="00BA7D84">
            <w:pPr>
              <w:pStyle w:val="TableText"/>
              <w:rPr>
                <w:ins w:id="5223" w:author="Russ Ott" w:date="2022-04-29T10:09:00Z"/>
              </w:rPr>
            </w:pPr>
            <w:ins w:id="5224" w:author="Russ Ott" w:date="2022-04-29T10:09:00Z">
              <w:r>
                <w:tab/>
                <w:t>entryRelationship</w:t>
              </w:r>
            </w:ins>
          </w:p>
        </w:tc>
        <w:tc>
          <w:tcPr>
            <w:tcW w:w="720" w:type="dxa"/>
          </w:tcPr>
          <w:p w14:paraId="7A89E5E6" w14:textId="77777777" w:rsidR="00440477" w:rsidRDefault="00440477" w:rsidP="00BA7D84">
            <w:pPr>
              <w:pStyle w:val="TableText"/>
              <w:rPr>
                <w:ins w:id="5225" w:author="Russ Ott" w:date="2022-04-29T10:09:00Z"/>
              </w:rPr>
            </w:pPr>
            <w:ins w:id="5226" w:author="Russ Ott" w:date="2022-04-29T10:09:00Z">
              <w:r>
                <w:t>0..*</w:t>
              </w:r>
            </w:ins>
          </w:p>
        </w:tc>
        <w:tc>
          <w:tcPr>
            <w:tcW w:w="1152" w:type="dxa"/>
          </w:tcPr>
          <w:p w14:paraId="1745A0D1" w14:textId="77777777" w:rsidR="00440477" w:rsidRDefault="00440477" w:rsidP="00BA7D84">
            <w:pPr>
              <w:pStyle w:val="TableText"/>
              <w:rPr>
                <w:ins w:id="5227" w:author="Russ Ott" w:date="2022-04-29T10:09:00Z"/>
              </w:rPr>
            </w:pPr>
            <w:ins w:id="5228" w:author="Russ Ott" w:date="2022-04-29T10:09:00Z">
              <w:r>
                <w:t>MAY</w:t>
              </w:r>
            </w:ins>
          </w:p>
        </w:tc>
        <w:tc>
          <w:tcPr>
            <w:tcW w:w="864" w:type="dxa"/>
          </w:tcPr>
          <w:p w14:paraId="653739EE" w14:textId="77777777" w:rsidR="00440477" w:rsidRDefault="00440477" w:rsidP="00BA7D84">
            <w:pPr>
              <w:pStyle w:val="TableText"/>
              <w:rPr>
                <w:ins w:id="5229" w:author="Russ Ott" w:date="2022-04-29T10:09:00Z"/>
              </w:rPr>
            </w:pPr>
          </w:p>
        </w:tc>
        <w:tc>
          <w:tcPr>
            <w:tcW w:w="1104" w:type="dxa"/>
          </w:tcPr>
          <w:p w14:paraId="12B64EA8" w14:textId="3FA17A3E" w:rsidR="00440477" w:rsidRDefault="00002F64" w:rsidP="00BA7D84">
            <w:pPr>
              <w:pStyle w:val="TableText"/>
              <w:rPr>
                <w:ins w:id="5230" w:author="Russ Ott" w:date="2022-04-29T10:09:00Z"/>
              </w:rPr>
            </w:pPr>
            <w:ins w:id="5231" w:author="Russ Ott" w:date="2022-04-29T10:09:00Z">
              <w:r>
                <w:fldChar w:fldCharType="begin"/>
              </w:r>
              <w:r>
                <w:instrText xml:space="preserve"> HYPERLINK \l "C_4515-31549" \h </w:instrText>
              </w:r>
              <w:r>
                <w:fldChar w:fldCharType="separate"/>
              </w:r>
              <w:r w:rsidR="00440477">
                <w:rPr>
                  <w:rStyle w:val="HyperlinkText9pt"/>
                </w:rPr>
                <w:t>4515-31549</w:t>
              </w:r>
              <w:r>
                <w:rPr>
                  <w:rStyle w:val="HyperlinkText9pt"/>
                </w:rPr>
                <w:fldChar w:fldCharType="end"/>
              </w:r>
            </w:ins>
          </w:p>
        </w:tc>
        <w:tc>
          <w:tcPr>
            <w:tcW w:w="2975" w:type="dxa"/>
          </w:tcPr>
          <w:p w14:paraId="76F44BC9" w14:textId="77777777" w:rsidR="00440477" w:rsidRDefault="00440477" w:rsidP="00BA7D84">
            <w:pPr>
              <w:pStyle w:val="TableText"/>
              <w:rPr>
                <w:ins w:id="5232" w:author="Russ Ott" w:date="2022-04-29T10:09:00Z"/>
              </w:rPr>
            </w:pPr>
          </w:p>
        </w:tc>
      </w:tr>
      <w:tr w:rsidR="00440477" w14:paraId="7A092B12" w14:textId="77777777" w:rsidTr="00BA7D84">
        <w:trPr>
          <w:jc w:val="center"/>
          <w:ins w:id="5233" w:author="Russ Ott" w:date="2022-04-29T10:09:00Z"/>
        </w:trPr>
        <w:tc>
          <w:tcPr>
            <w:tcW w:w="3345" w:type="dxa"/>
          </w:tcPr>
          <w:p w14:paraId="12ECCC0C" w14:textId="77777777" w:rsidR="00440477" w:rsidRDefault="00440477" w:rsidP="00BA7D84">
            <w:pPr>
              <w:pStyle w:val="TableText"/>
              <w:rPr>
                <w:ins w:id="5234" w:author="Russ Ott" w:date="2022-04-29T10:09:00Z"/>
              </w:rPr>
            </w:pPr>
            <w:ins w:id="5235" w:author="Russ Ott" w:date="2022-04-29T10:09:00Z">
              <w:r>
                <w:tab/>
              </w:r>
              <w:r>
                <w:tab/>
                <w:t>@typeCode</w:t>
              </w:r>
            </w:ins>
          </w:p>
        </w:tc>
        <w:tc>
          <w:tcPr>
            <w:tcW w:w="720" w:type="dxa"/>
          </w:tcPr>
          <w:p w14:paraId="215C9578" w14:textId="77777777" w:rsidR="00440477" w:rsidRDefault="00440477" w:rsidP="00BA7D84">
            <w:pPr>
              <w:pStyle w:val="TableText"/>
              <w:rPr>
                <w:ins w:id="5236" w:author="Russ Ott" w:date="2022-04-29T10:09:00Z"/>
              </w:rPr>
            </w:pPr>
            <w:ins w:id="5237" w:author="Russ Ott" w:date="2022-04-29T10:09:00Z">
              <w:r>
                <w:t>1..1</w:t>
              </w:r>
            </w:ins>
          </w:p>
        </w:tc>
        <w:tc>
          <w:tcPr>
            <w:tcW w:w="1152" w:type="dxa"/>
          </w:tcPr>
          <w:p w14:paraId="77DEDD67" w14:textId="77777777" w:rsidR="00440477" w:rsidRDefault="00440477" w:rsidP="00BA7D84">
            <w:pPr>
              <w:pStyle w:val="TableText"/>
              <w:rPr>
                <w:ins w:id="5238" w:author="Russ Ott" w:date="2022-04-29T10:09:00Z"/>
              </w:rPr>
            </w:pPr>
            <w:ins w:id="5239" w:author="Russ Ott" w:date="2022-04-29T10:09:00Z">
              <w:r>
                <w:t>SHALL</w:t>
              </w:r>
            </w:ins>
          </w:p>
        </w:tc>
        <w:tc>
          <w:tcPr>
            <w:tcW w:w="864" w:type="dxa"/>
          </w:tcPr>
          <w:p w14:paraId="3BE0BD31" w14:textId="77777777" w:rsidR="00440477" w:rsidRDefault="00440477" w:rsidP="00BA7D84">
            <w:pPr>
              <w:pStyle w:val="TableText"/>
              <w:rPr>
                <w:ins w:id="5240" w:author="Russ Ott" w:date="2022-04-29T10:09:00Z"/>
              </w:rPr>
            </w:pPr>
          </w:p>
        </w:tc>
        <w:tc>
          <w:tcPr>
            <w:tcW w:w="1104" w:type="dxa"/>
          </w:tcPr>
          <w:p w14:paraId="37C6D58C" w14:textId="30DB7578" w:rsidR="00440477" w:rsidRDefault="00002F64" w:rsidP="00BA7D84">
            <w:pPr>
              <w:pStyle w:val="TableText"/>
              <w:rPr>
                <w:ins w:id="5241" w:author="Russ Ott" w:date="2022-04-29T10:09:00Z"/>
              </w:rPr>
            </w:pPr>
            <w:ins w:id="5242" w:author="Russ Ott" w:date="2022-04-29T10:09:00Z">
              <w:r>
                <w:fldChar w:fldCharType="begin"/>
              </w:r>
              <w:r>
                <w:instrText xml:space="preserve"> HYPERLINK \l "C_4515-31550" \h </w:instrText>
              </w:r>
              <w:r>
                <w:fldChar w:fldCharType="separate"/>
              </w:r>
              <w:r w:rsidR="00440477">
                <w:rPr>
                  <w:rStyle w:val="HyperlinkText9pt"/>
                </w:rPr>
                <w:t>4515-31550</w:t>
              </w:r>
              <w:r>
                <w:rPr>
                  <w:rStyle w:val="HyperlinkText9pt"/>
                </w:rPr>
                <w:fldChar w:fldCharType="end"/>
              </w:r>
            </w:ins>
          </w:p>
        </w:tc>
        <w:tc>
          <w:tcPr>
            <w:tcW w:w="2975" w:type="dxa"/>
          </w:tcPr>
          <w:p w14:paraId="61FB200B" w14:textId="77777777" w:rsidR="00440477" w:rsidRDefault="00440477" w:rsidP="00BA7D84">
            <w:pPr>
              <w:pStyle w:val="TableText"/>
              <w:rPr>
                <w:ins w:id="5243" w:author="Russ Ott" w:date="2022-04-29T10:09:00Z"/>
              </w:rPr>
            </w:pPr>
            <w:ins w:id="5244" w:author="Russ Ott" w:date="2022-04-29T10:09:00Z">
              <w:r>
                <w:t>urn:oid:2.16.840.1.113883.5.1002 (HL7ActRelationshipType) = REFR</w:t>
              </w:r>
            </w:ins>
          </w:p>
        </w:tc>
      </w:tr>
      <w:tr w:rsidR="00440477" w14:paraId="604AC6E8" w14:textId="77777777" w:rsidTr="00BA7D84">
        <w:trPr>
          <w:jc w:val="center"/>
          <w:ins w:id="5245" w:author="Russ Ott" w:date="2022-04-29T10:09:00Z"/>
        </w:trPr>
        <w:tc>
          <w:tcPr>
            <w:tcW w:w="3345" w:type="dxa"/>
          </w:tcPr>
          <w:p w14:paraId="4CC65304" w14:textId="77777777" w:rsidR="00440477" w:rsidRDefault="00440477" w:rsidP="00BA7D84">
            <w:pPr>
              <w:pStyle w:val="TableText"/>
              <w:rPr>
                <w:ins w:id="5246" w:author="Russ Ott" w:date="2022-04-29T10:09:00Z"/>
              </w:rPr>
            </w:pPr>
            <w:ins w:id="5247" w:author="Russ Ott" w:date="2022-04-29T10:09:00Z">
              <w:r>
                <w:tab/>
              </w:r>
              <w:r>
                <w:tab/>
                <w:t>act</w:t>
              </w:r>
            </w:ins>
          </w:p>
        </w:tc>
        <w:tc>
          <w:tcPr>
            <w:tcW w:w="720" w:type="dxa"/>
          </w:tcPr>
          <w:p w14:paraId="6F6B957F" w14:textId="77777777" w:rsidR="00440477" w:rsidRDefault="00440477" w:rsidP="00BA7D84">
            <w:pPr>
              <w:pStyle w:val="TableText"/>
              <w:rPr>
                <w:ins w:id="5248" w:author="Russ Ott" w:date="2022-04-29T10:09:00Z"/>
              </w:rPr>
            </w:pPr>
            <w:ins w:id="5249" w:author="Russ Ott" w:date="2022-04-29T10:09:00Z">
              <w:r>
                <w:t>1..1</w:t>
              </w:r>
            </w:ins>
          </w:p>
        </w:tc>
        <w:tc>
          <w:tcPr>
            <w:tcW w:w="1152" w:type="dxa"/>
          </w:tcPr>
          <w:p w14:paraId="0D530933" w14:textId="77777777" w:rsidR="00440477" w:rsidRDefault="00440477" w:rsidP="00BA7D84">
            <w:pPr>
              <w:pStyle w:val="TableText"/>
              <w:rPr>
                <w:ins w:id="5250" w:author="Russ Ott" w:date="2022-04-29T10:09:00Z"/>
              </w:rPr>
            </w:pPr>
            <w:ins w:id="5251" w:author="Russ Ott" w:date="2022-04-29T10:09:00Z">
              <w:r>
                <w:t>SHALL</w:t>
              </w:r>
            </w:ins>
          </w:p>
        </w:tc>
        <w:tc>
          <w:tcPr>
            <w:tcW w:w="864" w:type="dxa"/>
          </w:tcPr>
          <w:p w14:paraId="459497E8" w14:textId="77777777" w:rsidR="00440477" w:rsidRDefault="00440477" w:rsidP="00BA7D84">
            <w:pPr>
              <w:pStyle w:val="TableText"/>
              <w:rPr>
                <w:ins w:id="5252" w:author="Russ Ott" w:date="2022-04-29T10:09:00Z"/>
              </w:rPr>
            </w:pPr>
          </w:p>
        </w:tc>
        <w:tc>
          <w:tcPr>
            <w:tcW w:w="1104" w:type="dxa"/>
          </w:tcPr>
          <w:p w14:paraId="709489D4" w14:textId="6E363802" w:rsidR="00440477" w:rsidRDefault="00002F64" w:rsidP="00BA7D84">
            <w:pPr>
              <w:pStyle w:val="TableText"/>
              <w:rPr>
                <w:ins w:id="5253" w:author="Russ Ott" w:date="2022-04-29T10:09:00Z"/>
              </w:rPr>
            </w:pPr>
            <w:ins w:id="5254" w:author="Russ Ott" w:date="2022-04-29T10:09:00Z">
              <w:r>
                <w:fldChar w:fldCharType="begin"/>
              </w:r>
              <w:r>
                <w:instrText xml:space="preserve"> HYPERLINK \l "C_4515-31551" \h </w:instrText>
              </w:r>
              <w:r>
                <w:fldChar w:fldCharType="separate"/>
              </w:r>
              <w:r w:rsidR="00440477">
                <w:rPr>
                  <w:rStyle w:val="HyperlinkText9pt"/>
                </w:rPr>
                <w:t>4515-31551</w:t>
              </w:r>
              <w:r>
                <w:rPr>
                  <w:rStyle w:val="HyperlinkText9pt"/>
                </w:rPr>
                <w:fldChar w:fldCharType="end"/>
              </w:r>
            </w:ins>
          </w:p>
        </w:tc>
        <w:tc>
          <w:tcPr>
            <w:tcW w:w="2975" w:type="dxa"/>
          </w:tcPr>
          <w:p w14:paraId="0D786F19" w14:textId="77777777" w:rsidR="00440477" w:rsidRDefault="00440477" w:rsidP="00BA7D84">
            <w:pPr>
              <w:pStyle w:val="TableText"/>
              <w:rPr>
                <w:ins w:id="5255" w:author="Russ Ott" w:date="2022-04-29T10:09:00Z"/>
              </w:rPr>
            </w:pPr>
            <w:ins w:id="5256" w:author="Russ Ott" w:date="2022-04-29T10:09:00Z">
              <w:r>
                <w:t>Entry Reference (identifier: urn:oid:2.16.840.1.113883.10.20.22.4.122</w:t>
              </w:r>
            </w:ins>
          </w:p>
        </w:tc>
      </w:tr>
      <w:tr w:rsidR="00440477" w14:paraId="48A3ABC1" w14:textId="77777777" w:rsidTr="00BA7D84">
        <w:trPr>
          <w:jc w:val="center"/>
          <w:ins w:id="5257" w:author="Russ Ott" w:date="2022-04-29T10:09:00Z"/>
        </w:trPr>
        <w:tc>
          <w:tcPr>
            <w:tcW w:w="3345" w:type="dxa"/>
          </w:tcPr>
          <w:p w14:paraId="2FBD8E4B" w14:textId="77777777" w:rsidR="00440477" w:rsidRDefault="00440477" w:rsidP="00BA7D84">
            <w:pPr>
              <w:pStyle w:val="TableText"/>
              <w:rPr>
                <w:ins w:id="5258" w:author="Russ Ott" w:date="2022-04-29T10:09:00Z"/>
              </w:rPr>
            </w:pPr>
            <w:ins w:id="5259" w:author="Russ Ott" w:date="2022-04-29T10:09:00Z">
              <w:r>
                <w:tab/>
                <w:t>reference</w:t>
              </w:r>
            </w:ins>
          </w:p>
        </w:tc>
        <w:tc>
          <w:tcPr>
            <w:tcW w:w="720" w:type="dxa"/>
          </w:tcPr>
          <w:p w14:paraId="1608AF30" w14:textId="77777777" w:rsidR="00440477" w:rsidRDefault="00440477" w:rsidP="00BA7D84">
            <w:pPr>
              <w:pStyle w:val="TableText"/>
              <w:rPr>
                <w:ins w:id="5260" w:author="Russ Ott" w:date="2022-04-29T10:09:00Z"/>
              </w:rPr>
            </w:pPr>
            <w:ins w:id="5261" w:author="Russ Ott" w:date="2022-04-29T10:09:00Z">
              <w:r>
                <w:t>0..*</w:t>
              </w:r>
            </w:ins>
          </w:p>
        </w:tc>
        <w:tc>
          <w:tcPr>
            <w:tcW w:w="1152" w:type="dxa"/>
          </w:tcPr>
          <w:p w14:paraId="6635730A" w14:textId="77777777" w:rsidR="00440477" w:rsidRDefault="00440477" w:rsidP="00BA7D84">
            <w:pPr>
              <w:pStyle w:val="TableText"/>
              <w:rPr>
                <w:ins w:id="5262" w:author="Russ Ott" w:date="2022-04-29T10:09:00Z"/>
              </w:rPr>
            </w:pPr>
            <w:ins w:id="5263" w:author="Russ Ott" w:date="2022-04-29T10:09:00Z">
              <w:r>
                <w:t>MAY</w:t>
              </w:r>
            </w:ins>
          </w:p>
        </w:tc>
        <w:tc>
          <w:tcPr>
            <w:tcW w:w="864" w:type="dxa"/>
          </w:tcPr>
          <w:p w14:paraId="2B8B4616" w14:textId="77777777" w:rsidR="00440477" w:rsidRDefault="00440477" w:rsidP="00BA7D84">
            <w:pPr>
              <w:pStyle w:val="TableText"/>
              <w:rPr>
                <w:ins w:id="5264" w:author="Russ Ott" w:date="2022-04-29T10:09:00Z"/>
              </w:rPr>
            </w:pPr>
          </w:p>
        </w:tc>
        <w:tc>
          <w:tcPr>
            <w:tcW w:w="1104" w:type="dxa"/>
          </w:tcPr>
          <w:p w14:paraId="190C92B6" w14:textId="310FA681" w:rsidR="00440477" w:rsidRDefault="00002F64" w:rsidP="00BA7D84">
            <w:pPr>
              <w:pStyle w:val="TableText"/>
              <w:rPr>
                <w:ins w:id="5265" w:author="Russ Ott" w:date="2022-04-29T10:09:00Z"/>
              </w:rPr>
            </w:pPr>
            <w:ins w:id="5266" w:author="Russ Ott" w:date="2022-04-29T10:09:00Z">
              <w:r>
                <w:fldChar w:fldCharType="begin"/>
              </w:r>
              <w:r>
                <w:instrText xml:space="preserve"> HYPERLINK \l "C_4515-32757" \h </w:instrText>
              </w:r>
              <w:r>
                <w:fldChar w:fldCharType="separate"/>
              </w:r>
              <w:r w:rsidR="00440477">
                <w:rPr>
                  <w:rStyle w:val="HyperlinkText9pt"/>
                </w:rPr>
                <w:t>4515-32757</w:t>
              </w:r>
              <w:r>
                <w:rPr>
                  <w:rStyle w:val="HyperlinkText9pt"/>
                </w:rPr>
                <w:fldChar w:fldCharType="end"/>
              </w:r>
            </w:ins>
          </w:p>
        </w:tc>
        <w:tc>
          <w:tcPr>
            <w:tcW w:w="2975" w:type="dxa"/>
          </w:tcPr>
          <w:p w14:paraId="126505FE" w14:textId="77777777" w:rsidR="00440477" w:rsidRDefault="00440477" w:rsidP="00BA7D84">
            <w:pPr>
              <w:pStyle w:val="TableText"/>
              <w:rPr>
                <w:ins w:id="5267" w:author="Russ Ott" w:date="2022-04-29T10:09:00Z"/>
              </w:rPr>
            </w:pPr>
          </w:p>
        </w:tc>
      </w:tr>
      <w:tr w:rsidR="00440477" w14:paraId="6E0F008C" w14:textId="77777777" w:rsidTr="00BA7D84">
        <w:trPr>
          <w:jc w:val="center"/>
          <w:ins w:id="5268" w:author="Russ Ott" w:date="2022-04-29T10:09:00Z"/>
        </w:trPr>
        <w:tc>
          <w:tcPr>
            <w:tcW w:w="3345" w:type="dxa"/>
          </w:tcPr>
          <w:p w14:paraId="4A00D3B8" w14:textId="77777777" w:rsidR="00440477" w:rsidRDefault="00440477" w:rsidP="00BA7D84">
            <w:pPr>
              <w:pStyle w:val="TableText"/>
              <w:rPr>
                <w:ins w:id="5269" w:author="Russ Ott" w:date="2022-04-29T10:09:00Z"/>
              </w:rPr>
            </w:pPr>
            <w:ins w:id="5270" w:author="Russ Ott" w:date="2022-04-29T10:09:00Z">
              <w:r>
                <w:tab/>
              </w:r>
              <w:r>
                <w:tab/>
                <w:t>@typeCode</w:t>
              </w:r>
            </w:ins>
          </w:p>
        </w:tc>
        <w:tc>
          <w:tcPr>
            <w:tcW w:w="720" w:type="dxa"/>
          </w:tcPr>
          <w:p w14:paraId="1CC7140F" w14:textId="77777777" w:rsidR="00440477" w:rsidRDefault="00440477" w:rsidP="00BA7D84">
            <w:pPr>
              <w:pStyle w:val="TableText"/>
              <w:rPr>
                <w:ins w:id="5271" w:author="Russ Ott" w:date="2022-04-29T10:09:00Z"/>
              </w:rPr>
            </w:pPr>
            <w:ins w:id="5272" w:author="Russ Ott" w:date="2022-04-29T10:09:00Z">
              <w:r>
                <w:t>1..1</w:t>
              </w:r>
            </w:ins>
          </w:p>
        </w:tc>
        <w:tc>
          <w:tcPr>
            <w:tcW w:w="1152" w:type="dxa"/>
          </w:tcPr>
          <w:p w14:paraId="1C59519A" w14:textId="77777777" w:rsidR="00440477" w:rsidRDefault="00440477" w:rsidP="00BA7D84">
            <w:pPr>
              <w:pStyle w:val="TableText"/>
              <w:rPr>
                <w:ins w:id="5273" w:author="Russ Ott" w:date="2022-04-29T10:09:00Z"/>
              </w:rPr>
            </w:pPr>
            <w:ins w:id="5274" w:author="Russ Ott" w:date="2022-04-29T10:09:00Z">
              <w:r>
                <w:t>SHALL</w:t>
              </w:r>
            </w:ins>
          </w:p>
        </w:tc>
        <w:tc>
          <w:tcPr>
            <w:tcW w:w="864" w:type="dxa"/>
          </w:tcPr>
          <w:p w14:paraId="299C45BB" w14:textId="77777777" w:rsidR="00440477" w:rsidRDefault="00440477" w:rsidP="00BA7D84">
            <w:pPr>
              <w:pStyle w:val="TableText"/>
              <w:rPr>
                <w:ins w:id="5275" w:author="Russ Ott" w:date="2022-04-29T10:09:00Z"/>
              </w:rPr>
            </w:pPr>
          </w:p>
        </w:tc>
        <w:tc>
          <w:tcPr>
            <w:tcW w:w="1104" w:type="dxa"/>
          </w:tcPr>
          <w:p w14:paraId="6B2BE708" w14:textId="40736D6B" w:rsidR="00440477" w:rsidRDefault="00002F64" w:rsidP="00BA7D84">
            <w:pPr>
              <w:pStyle w:val="TableText"/>
              <w:rPr>
                <w:ins w:id="5276" w:author="Russ Ott" w:date="2022-04-29T10:09:00Z"/>
              </w:rPr>
            </w:pPr>
            <w:ins w:id="5277" w:author="Russ Ott" w:date="2022-04-29T10:09:00Z">
              <w:r>
                <w:fldChar w:fldCharType="begin"/>
              </w:r>
              <w:r>
                <w:instrText xml:space="preserve"> HYPERLINK \l "C_4515-32758" \h </w:instrText>
              </w:r>
              <w:r>
                <w:fldChar w:fldCharType="separate"/>
              </w:r>
              <w:r w:rsidR="00440477">
                <w:rPr>
                  <w:rStyle w:val="HyperlinkText9pt"/>
                </w:rPr>
                <w:t>4515-32758</w:t>
              </w:r>
              <w:r>
                <w:rPr>
                  <w:rStyle w:val="HyperlinkText9pt"/>
                </w:rPr>
                <w:fldChar w:fldCharType="end"/>
              </w:r>
            </w:ins>
          </w:p>
        </w:tc>
        <w:tc>
          <w:tcPr>
            <w:tcW w:w="2975" w:type="dxa"/>
          </w:tcPr>
          <w:p w14:paraId="0E4AFE6B" w14:textId="77777777" w:rsidR="00440477" w:rsidRDefault="00440477" w:rsidP="00BA7D84">
            <w:pPr>
              <w:pStyle w:val="TableText"/>
              <w:rPr>
                <w:ins w:id="5278" w:author="Russ Ott" w:date="2022-04-29T10:09:00Z"/>
              </w:rPr>
            </w:pPr>
            <w:ins w:id="5279" w:author="Russ Ott" w:date="2022-04-29T10:09:00Z">
              <w:r>
                <w:t>urn:oid:2.16.840.1.113883.5.1002 (HL7ActRelationshipType) = REFR</w:t>
              </w:r>
            </w:ins>
          </w:p>
        </w:tc>
      </w:tr>
      <w:tr w:rsidR="00440477" w14:paraId="01C43E12" w14:textId="77777777" w:rsidTr="00BA7D84">
        <w:trPr>
          <w:jc w:val="center"/>
          <w:ins w:id="5280" w:author="Russ Ott" w:date="2022-04-29T10:09:00Z"/>
        </w:trPr>
        <w:tc>
          <w:tcPr>
            <w:tcW w:w="3345" w:type="dxa"/>
          </w:tcPr>
          <w:p w14:paraId="5094E51B" w14:textId="77777777" w:rsidR="00440477" w:rsidRDefault="00440477" w:rsidP="00BA7D84">
            <w:pPr>
              <w:pStyle w:val="TableText"/>
              <w:rPr>
                <w:ins w:id="5281" w:author="Russ Ott" w:date="2022-04-29T10:09:00Z"/>
              </w:rPr>
            </w:pPr>
            <w:ins w:id="5282" w:author="Russ Ott" w:date="2022-04-29T10:09:00Z">
              <w:r>
                <w:tab/>
              </w:r>
              <w:r>
                <w:tab/>
                <w:t>externalDocument</w:t>
              </w:r>
            </w:ins>
          </w:p>
        </w:tc>
        <w:tc>
          <w:tcPr>
            <w:tcW w:w="720" w:type="dxa"/>
          </w:tcPr>
          <w:p w14:paraId="7B262C86" w14:textId="77777777" w:rsidR="00440477" w:rsidRDefault="00440477" w:rsidP="00BA7D84">
            <w:pPr>
              <w:pStyle w:val="TableText"/>
              <w:rPr>
                <w:ins w:id="5283" w:author="Russ Ott" w:date="2022-04-29T10:09:00Z"/>
              </w:rPr>
            </w:pPr>
            <w:ins w:id="5284" w:author="Russ Ott" w:date="2022-04-29T10:09:00Z">
              <w:r>
                <w:t>1..1</w:t>
              </w:r>
            </w:ins>
          </w:p>
        </w:tc>
        <w:tc>
          <w:tcPr>
            <w:tcW w:w="1152" w:type="dxa"/>
          </w:tcPr>
          <w:p w14:paraId="02870A38" w14:textId="77777777" w:rsidR="00440477" w:rsidRDefault="00440477" w:rsidP="00BA7D84">
            <w:pPr>
              <w:pStyle w:val="TableText"/>
              <w:rPr>
                <w:ins w:id="5285" w:author="Russ Ott" w:date="2022-04-29T10:09:00Z"/>
              </w:rPr>
            </w:pPr>
            <w:ins w:id="5286" w:author="Russ Ott" w:date="2022-04-29T10:09:00Z">
              <w:r>
                <w:t>SHALL</w:t>
              </w:r>
            </w:ins>
          </w:p>
        </w:tc>
        <w:tc>
          <w:tcPr>
            <w:tcW w:w="864" w:type="dxa"/>
          </w:tcPr>
          <w:p w14:paraId="119FAB70" w14:textId="77777777" w:rsidR="00440477" w:rsidRDefault="00440477" w:rsidP="00BA7D84">
            <w:pPr>
              <w:pStyle w:val="TableText"/>
              <w:rPr>
                <w:ins w:id="5287" w:author="Russ Ott" w:date="2022-04-29T10:09:00Z"/>
              </w:rPr>
            </w:pPr>
          </w:p>
        </w:tc>
        <w:tc>
          <w:tcPr>
            <w:tcW w:w="1104" w:type="dxa"/>
          </w:tcPr>
          <w:p w14:paraId="358097CB" w14:textId="27397172" w:rsidR="00440477" w:rsidRDefault="00002F64" w:rsidP="00BA7D84">
            <w:pPr>
              <w:pStyle w:val="TableText"/>
              <w:rPr>
                <w:ins w:id="5288" w:author="Russ Ott" w:date="2022-04-29T10:09:00Z"/>
              </w:rPr>
            </w:pPr>
            <w:ins w:id="5289" w:author="Russ Ott" w:date="2022-04-29T10:09:00Z">
              <w:r>
                <w:fldChar w:fldCharType="begin"/>
              </w:r>
              <w:r>
                <w:instrText xml:space="preserve"> HYPERLINK \l "C_4515-32759" \h </w:instrText>
              </w:r>
              <w:r>
                <w:fldChar w:fldCharType="separate"/>
              </w:r>
              <w:r w:rsidR="00440477">
                <w:rPr>
                  <w:rStyle w:val="HyperlinkText9pt"/>
                </w:rPr>
                <w:t>4515-32759</w:t>
              </w:r>
              <w:r>
                <w:rPr>
                  <w:rStyle w:val="HyperlinkText9pt"/>
                </w:rPr>
                <w:fldChar w:fldCharType="end"/>
              </w:r>
            </w:ins>
          </w:p>
        </w:tc>
        <w:tc>
          <w:tcPr>
            <w:tcW w:w="2975" w:type="dxa"/>
          </w:tcPr>
          <w:p w14:paraId="214C28C1" w14:textId="77777777" w:rsidR="00440477" w:rsidRDefault="00440477" w:rsidP="00BA7D84">
            <w:pPr>
              <w:pStyle w:val="TableText"/>
              <w:rPr>
                <w:ins w:id="5290" w:author="Russ Ott" w:date="2022-04-29T10:09:00Z"/>
              </w:rPr>
            </w:pPr>
            <w:ins w:id="5291" w:author="Russ Ott" w:date="2022-04-29T10:09:00Z">
              <w:r>
                <w:t>External Document Reference (identifier: urn:hl7ii:2.16.840.1.113883.10.20.22.4.115:2014-06-09</w:t>
              </w:r>
            </w:ins>
          </w:p>
        </w:tc>
      </w:tr>
    </w:tbl>
    <w:p w14:paraId="608DF6BA" w14:textId="77777777" w:rsidR="00440477" w:rsidRDefault="00440477" w:rsidP="00440477">
      <w:pPr>
        <w:pStyle w:val="BodyText"/>
        <w:rPr>
          <w:ins w:id="5292" w:author="Russ Ott" w:date="2022-04-29T10:09:00Z"/>
        </w:rPr>
      </w:pPr>
    </w:p>
    <w:p w14:paraId="413F34A2" w14:textId="77777777" w:rsidR="00440477" w:rsidRDefault="00440477" w:rsidP="00440477">
      <w:pPr>
        <w:numPr>
          <w:ilvl w:val="0"/>
          <w:numId w:val="10"/>
        </w:numPr>
        <w:rPr>
          <w:ins w:id="5293" w:author="Russ Ott" w:date="2022-04-29T10:09:00Z"/>
        </w:rPr>
      </w:pPr>
      <w:ins w:id="5294" w:author="Russ Ott" w:date="2022-04-29T10:09:00Z">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t>)</w:t>
        </w:r>
        <w:bookmarkStart w:id="5295" w:name="C_4515-30750"/>
        <w:r>
          <w:t xml:space="preserve"> (CONF:4515-30750)</w:t>
        </w:r>
        <w:bookmarkEnd w:id="5295"/>
        <w:r>
          <w:t>.</w:t>
        </w:r>
      </w:ins>
    </w:p>
    <w:p w14:paraId="30D30D62" w14:textId="77777777" w:rsidR="00440477" w:rsidRDefault="00440477" w:rsidP="00440477">
      <w:pPr>
        <w:numPr>
          <w:ilvl w:val="0"/>
          <w:numId w:val="10"/>
        </w:numPr>
        <w:rPr>
          <w:ins w:id="5296" w:author="Russ Ott" w:date="2022-04-29T10:09:00Z"/>
        </w:rPr>
      </w:pPr>
      <w:ins w:id="5297" w:author="Russ Ott" w:date="2022-04-29T10:09:00Z">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5298" w:name="C_4515-30751"/>
        <w:r>
          <w:t xml:space="preserve"> (CONF:4515-30751)</w:t>
        </w:r>
        <w:bookmarkEnd w:id="5298"/>
        <w:r>
          <w:t>.</w:t>
        </w:r>
      </w:ins>
    </w:p>
    <w:p w14:paraId="2BB53CF9" w14:textId="77777777" w:rsidR="00440477" w:rsidRDefault="00440477" w:rsidP="00440477">
      <w:pPr>
        <w:numPr>
          <w:ilvl w:val="0"/>
          <w:numId w:val="10"/>
        </w:numPr>
        <w:rPr>
          <w:ins w:id="5299" w:author="Russ Ott" w:date="2022-04-29T10:09:00Z"/>
        </w:rPr>
      </w:pPr>
      <w:ins w:id="5300" w:author="Russ Ott" w:date="2022-04-29T10:09:00Z">
        <w:r>
          <w:rPr>
            <w:rStyle w:val="keyword"/>
          </w:rPr>
          <w:t>SHALL</w:t>
        </w:r>
        <w:r>
          <w:t xml:space="preserve"> contain exactly one [1..1] </w:t>
        </w:r>
        <w:r>
          <w:rPr>
            <w:rStyle w:val="XMLnameBold"/>
          </w:rPr>
          <w:t>templateId</w:t>
        </w:r>
        <w:bookmarkStart w:id="5301" w:name="C_4515-30752"/>
        <w:r>
          <w:t xml:space="preserve"> (CONF:4515-30752)</w:t>
        </w:r>
        <w:bookmarkEnd w:id="5301"/>
        <w:r>
          <w:t xml:space="preserve"> such that it</w:t>
        </w:r>
      </w:ins>
    </w:p>
    <w:p w14:paraId="62F0E429" w14:textId="77777777" w:rsidR="00440477" w:rsidRDefault="00440477" w:rsidP="00440477">
      <w:pPr>
        <w:numPr>
          <w:ilvl w:val="1"/>
          <w:numId w:val="10"/>
        </w:numPr>
        <w:rPr>
          <w:ins w:id="5302" w:author="Russ Ott" w:date="2022-04-29T10:09:00Z"/>
        </w:rPr>
      </w:pPr>
      <w:ins w:id="5303" w:author="Russ Ott" w:date="2022-04-29T10:09:00Z">
        <w:r>
          <w:rPr>
            <w:rStyle w:val="keyword"/>
          </w:rPr>
          <w:t>SHALL</w:t>
        </w:r>
        <w:r>
          <w:t xml:space="preserve"> contain exactly one [1..1] </w:t>
        </w:r>
        <w:r>
          <w:rPr>
            <w:rStyle w:val="XMLnameBold"/>
          </w:rPr>
          <w:t>@root</w:t>
        </w:r>
        <w:r>
          <w:t>=</w:t>
        </w:r>
        <w:r>
          <w:rPr>
            <w:rStyle w:val="XMLname"/>
          </w:rPr>
          <w:t>"2.16.840.1.113883.10.20.22.4.132"</w:t>
        </w:r>
        <w:bookmarkStart w:id="5304" w:name="C_4515-30753"/>
        <w:r>
          <w:t xml:space="preserve"> (CONF:4515-30753)</w:t>
        </w:r>
        <w:bookmarkEnd w:id="5304"/>
        <w:r>
          <w:t>.</w:t>
        </w:r>
      </w:ins>
    </w:p>
    <w:p w14:paraId="4E6DF294" w14:textId="77777777" w:rsidR="00440477" w:rsidRDefault="00440477" w:rsidP="00440477">
      <w:pPr>
        <w:numPr>
          <w:ilvl w:val="1"/>
          <w:numId w:val="10"/>
        </w:numPr>
        <w:rPr>
          <w:ins w:id="5305" w:author="Russ Ott" w:date="2022-04-29T10:09:00Z"/>
        </w:rPr>
      </w:pPr>
      <w:ins w:id="5306" w:author="Russ Ott" w:date="2022-04-29T10:09:00Z">
        <w:r>
          <w:rPr>
            <w:rStyle w:val="keyword"/>
          </w:rPr>
          <w:t>SHALL</w:t>
        </w:r>
        <w:r>
          <w:t xml:space="preserve"> contain exactly one [1..1] </w:t>
        </w:r>
        <w:r>
          <w:rPr>
            <w:rStyle w:val="XMLnameBold"/>
          </w:rPr>
          <w:t>@extension</w:t>
        </w:r>
        <w:r>
          <w:t>=</w:t>
        </w:r>
        <w:r>
          <w:rPr>
            <w:rStyle w:val="XMLname"/>
          </w:rPr>
          <w:t>"2022-06-01"</w:t>
        </w:r>
        <w:bookmarkStart w:id="5307" w:name="C_4515-32861"/>
        <w:r>
          <w:t xml:space="preserve"> (CONF:4515-32861)</w:t>
        </w:r>
        <w:bookmarkEnd w:id="5307"/>
        <w:r>
          <w:t>.</w:t>
        </w:r>
      </w:ins>
    </w:p>
    <w:p w14:paraId="6AFFF101" w14:textId="77777777" w:rsidR="00440477" w:rsidRDefault="00440477" w:rsidP="00440477">
      <w:pPr>
        <w:numPr>
          <w:ilvl w:val="0"/>
          <w:numId w:val="10"/>
        </w:numPr>
        <w:rPr>
          <w:ins w:id="5308" w:author="Russ Ott" w:date="2022-04-29T10:09:00Z"/>
        </w:rPr>
      </w:pPr>
      <w:ins w:id="5309" w:author="Russ Ott" w:date="2022-04-29T10:09:00Z">
        <w:r>
          <w:rPr>
            <w:rStyle w:val="keyword"/>
          </w:rPr>
          <w:t>SHALL</w:t>
        </w:r>
        <w:r>
          <w:t xml:space="preserve"> contain at least one [1..*] </w:t>
        </w:r>
        <w:r>
          <w:rPr>
            <w:rStyle w:val="XMLnameBold"/>
          </w:rPr>
          <w:t>id</w:t>
        </w:r>
        <w:bookmarkStart w:id="5310" w:name="C_4515-30754"/>
        <w:r>
          <w:t xml:space="preserve"> (CONF:4515-30754)</w:t>
        </w:r>
        <w:bookmarkEnd w:id="5310"/>
        <w:r>
          <w:t>.</w:t>
        </w:r>
      </w:ins>
    </w:p>
    <w:p w14:paraId="77CD9A03" w14:textId="77777777" w:rsidR="00440477" w:rsidRDefault="00440477" w:rsidP="00440477">
      <w:pPr>
        <w:numPr>
          <w:ilvl w:val="0"/>
          <w:numId w:val="10"/>
        </w:numPr>
        <w:rPr>
          <w:ins w:id="5311" w:author="Russ Ott" w:date="2022-04-29T10:09:00Z"/>
        </w:rPr>
      </w:pPr>
      <w:ins w:id="5312" w:author="Russ Ott" w:date="2022-04-29T10:09:00Z">
        <w:r>
          <w:rPr>
            <w:rStyle w:val="keyword"/>
          </w:rPr>
          <w:t>SHALL</w:t>
        </w:r>
        <w:r>
          <w:t xml:space="preserve"> contain exactly one [1..1] </w:t>
        </w:r>
        <w:r>
          <w:rPr>
            <w:rStyle w:val="XMLnameBold"/>
          </w:rPr>
          <w:t>code</w:t>
        </w:r>
        <w:bookmarkStart w:id="5313" w:name="C_4515-32310"/>
        <w:r>
          <w:t xml:space="preserve"> (CONF:4515-32310)</w:t>
        </w:r>
        <w:bookmarkEnd w:id="5313"/>
        <w:r>
          <w:t>.</w:t>
        </w:r>
      </w:ins>
    </w:p>
    <w:p w14:paraId="259A5F99" w14:textId="77777777" w:rsidR="00440477" w:rsidRDefault="00440477" w:rsidP="00440477">
      <w:pPr>
        <w:numPr>
          <w:ilvl w:val="1"/>
          <w:numId w:val="10"/>
        </w:numPr>
        <w:rPr>
          <w:ins w:id="5314" w:author="Russ Ott" w:date="2022-04-29T10:09:00Z"/>
        </w:rPr>
      </w:pPr>
      <w:ins w:id="5315" w:author="Russ Ott" w:date="2022-04-29T10:09:00Z">
        <w:r>
          <w:t xml:space="preserve">This code </w:t>
        </w:r>
        <w:r>
          <w:rPr>
            <w:rStyle w:val="keyword"/>
          </w:rPr>
          <w:t>SHALL</w:t>
        </w:r>
        <w:r>
          <w:t xml:space="preserve"> contain exactly one [1..1] </w:t>
        </w:r>
        <w:r>
          <w:rPr>
            <w:rStyle w:val="XMLnameBold"/>
          </w:rPr>
          <w:t>@code</w:t>
        </w:r>
        <w:r>
          <w:t>=</w:t>
        </w:r>
        <w:r>
          <w:rPr>
            <w:rStyle w:val="XMLname"/>
          </w:rPr>
          <w:t>"75310-3"</w:t>
        </w:r>
        <w:r>
          <w:t xml:space="preserve"> Health Concern</w:t>
        </w:r>
        <w:bookmarkStart w:id="5316" w:name="C_4515-32311"/>
        <w:r>
          <w:t xml:space="preserve"> (CONF:4515-32311)</w:t>
        </w:r>
        <w:bookmarkEnd w:id="5316"/>
        <w:r>
          <w:t>.</w:t>
        </w:r>
      </w:ins>
    </w:p>
    <w:p w14:paraId="2E5249D3" w14:textId="77777777" w:rsidR="00440477" w:rsidRDefault="00440477" w:rsidP="00440477">
      <w:pPr>
        <w:numPr>
          <w:ilvl w:val="1"/>
          <w:numId w:val="10"/>
        </w:numPr>
        <w:rPr>
          <w:ins w:id="5317" w:author="Russ Ott" w:date="2022-04-29T10:09:00Z"/>
        </w:rPr>
      </w:pPr>
      <w:ins w:id="5318" w:author="Russ Ott" w:date="2022-04-29T10:09:00Z">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5319" w:name="C_4515-32312"/>
        <w:r>
          <w:t xml:space="preserve"> (CONF:4515-32312)</w:t>
        </w:r>
        <w:bookmarkEnd w:id="5319"/>
        <w:r>
          <w:t>.</w:t>
        </w:r>
      </w:ins>
    </w:p>
    <w:p w14:paraId="25E6E3F1" w14:textId="77777777" w:rsidR="00440477" w:rsidRDefault="00440477" w:rsidP="00440477">
      <w:pPr>
        <w:numPr>
          <w:ilvl w:val="0"/>
          <w:numId w:val="10"/>
        </w:numPr>
        <w:rPr>
          <w:ins w:id="5320" w:author="Russ Ott" w:date="2022-04-29T10:09:00Z"/>
        </w:rPr>
      </w:pPr>
      <w:ins w:id="5321" w:author="Russ Ott" w:date="2022-04-29T10:09:00Z">
        <w:r>
          <w:rPr>
            <w:rStyle w:val="keyword"/>
          </w:rPr>
          <w:t>SHALL</w:t>
        </w:r>
        <w:r>
          <w:t xml:space="preserve"> contain exactly one [1..1] </w:t>
        </w:r>
        <w:r>
          <w:rPr>
            <w:rStyle w:val="XMLnameBold"/>
          </w:rPr>
          <w:t>statusCode</w:t>
        </w:r>
        <w:bookmarkStart w:id="5322" w:name="C_4515-30758"/>
        <w:r>
          <w:t xml:space="preserve"> (CONF:4515-30758)</w:t>
        </w:r>
        <w:bookmarkEnd w:id="5322"/>
        <w:r>
          <w:t>.</w:t>
        </w:r>
      </w:ins>
    </w:p>
    <w:p w14:paraId="25C3688C" w14:textId="61C1F881" w:rsidR="00440477" w:rsidRDefault="00440477" w:rsidP="00440477">
      <w:pPr>
        <w:numPr>
          <w:ilvl w:val="1"/>
          <w:numId w:val="10"/>
        </w:numPr>
        <w:rPr>
          <w:ins w:id="5323" w:author="Russ Ott" w:date="2022-04-29T10:09:00Z"/>
        </w:rPr>
      </w:pPr>
      <w:ins w:id="5324" w:author="Russ Ott" w:date="2022-04-29T10:09:00Z">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sidR="00002F64">
          <w:fldChar w:fldCharType="begin"/>
        </w:r>
        <w:r w:rsidR="00002F64">
          <w:instrText xml:space="preserve"> HYPERLINK \l "ProblemAct_statusCode" \h </w:instrText>
        </w:r>
        <w:r w:rsidR="00002F64">
          <w:fldChar w:fldCharType="separate"/>
        </w:r>
        <w:r>
          <w:rPr>
            <w:rStyle w:val="HyperlinkCourierBold"/>
          </w:rPr>
          <w:t>ProblemAct statusCode</w:t>
        </w:r>
        <w:r w:rsidR="00002F64">
          <w:rPr>
            <w:rStyle w:val="HyperlinkCourierBold"/>
          </w:rPr>
          <w:fldChar w:fldCharType="end"/>
        </w:r>
        <w:r>
          <w:rPr>
            <w:rStyle w:val="XMLname"/>
          </w:rPr>
          <w:t xml:space="preserve"> urn:oid:2.16.840.1.113883.11.20.9.19</w:t>
        </w:r>
        <w:r>
          <w:rPr>
            <w:rStyle w:val="keyword"/>
          </w:rPr>
          <w:t xml:space="preserve"> STATIC</w:t>
        </w:r>
        <w:bookmarkStart w:id="5325" w:name="C_4515-32313"/>
        <w:r>
          <w:t xml:space="preserve"> (CONF:4515-32313)</w:t>
        </w:r>
        <w:bookmarkEnd w:id="5325"/>
        <w:r>
          <w:t>.</w:t>
        </w:r>
      </w:ins>
    </w:p>
    <w:p w14:paraId="548E8E16" w14:textId="77777777" w:rsidR="00440477" w:rsidRDefault="00440477" w:rsidP="00440477">
      <w:pPr>
        <w:numPr>
          <w:ilvl w:val="0"/>
          <w:numId w:val="10"/>
        </w:numPr>
        <w:rPr>
          <w:ins w:id="5326" w:author="Russ Ott" w:date="2022-04-29T10:09:00Z"/>
        </w:rPr>
      </w:pPr>
      <w:ins w:id="5327" w:author="Russ Ott" w:date="2022-04-29T10:09:00Z">
        <w:r>
          <w:rPr>
            <w:rStyle w:val="keyword"/>
          </w:rPr>
          <w:t>MAY</w:t>
        </w:r>
        <w:r>
          <w:t xml:space="preserve"> contain zero or one [0..1] </w:t>
        </w:r>
        <w:r>
          <w:rPr>
            <w:rStyle w:val="XMLnameBold"/>
          </w:rPr>
          <w:t>effectiveTime</w:t>
        </w:r>
        <w:bookmarkStart w:id="5328" w:name="C_4515-30759"/>
        <w:r>
          <w:t xml:space="preserve"> (CONF:4515-30759)</w:t>
        </w:r>
        <w:bookmarkEnd w:id="5328"/>
        <w:r>
          <w:t>.</w:t>
        </w:r>
      </w:ins>
    </w:p>
    <w:p w14:paraId="7BEDC9EA" w14:textId="77777777" w:rsidR="00440477" w:rsidRDefault="00440477" w:rsidP="00440477">
      <w:pPr>
        <w:pStyle w:val="BodyText"/>
        <w:spacing w:before="120"/>
        <w:rPr>
          <w:ins w:id="5329" w:author="Russ Ott" w:date="2022-04-29T10:09:00Z"/>
        </w:rPr>
      </w:pPr>
      <w:ins w:id="5330" w:author="Russ Ott" w:date="2022-04-29T10:09:00Z">
        <w:r>
          <w:t>A health concern may be a patient or provider concern. If the author is set to the recordTarget (patient), this is a patient concern. If the author is set to a provider, this is a provider concern. If both patient and provider are set as authors, this is a concern of both the patient and the provider.</w:t>
        </w:r>
      </w:ins>
    </w:p>
    <w:p w14:paraId="6C6813BC" w14:textId="77777777" w:rsidR="00440477" w:rsidRDefault="00440477" w:rsidP="00440477">
      <w:pPr>
        <w:numPr>
          <w:ilvl w:val="0"/>
          <w:numId w:val="10"/>
        </w:numPr>
        <w:rPr>
          <w:ins w:id="5331" w:author="Russ Ott" w:date="2022-04-29T10:09:00Z"/>
        </w:rPr>
      </w:pPr>
      <w:ins w:id="5332" w:author="Russ Ott" w:date="2022-04-29T10:09:00Z">
        <w:r>
          <w:rPr>
            <w:rStyle w:val="keyword"/>
          </w:rPr>
          <w:t>SHOULD</w:t>
        </w:r>
        <w:r>
          <w:t xml:space="preserve"> contain zero or more [0..*] Author Participation</w:t>
        </w:r>
        <w:r>
          <w:rPr>
            <w:rStyle w:val="XMLname"/>
          </w:rPr>
          <w:t xml:space="preserve"> (identifier: urn:oid:2.16.840.1.113883.10.20.22.4.119)</w:t>
        </w:r>
        <w:bookmarkStart w:id="5333" w:name="C_4515-31546"/>
        <w:r>
          <w:t xml:space="preserve"> (CONF:4515-31546)</w:t>
        </w:r>
        <w:bookmarkEnd w:id="5333"/>
        <w:r>
          <w:t>.</w:t>
        </w:r>
      </w:ins>
    </w:p>
    <w:p w14:paraId="6FCA0BB4" w14:textId="77777777" w:rsidR="00440477" w:rsidRDefault="00440477" w:rsidP="00440477">
      <w:pPr>
        <w:numPr>
          <w:ilvl w:val="0"/>
          <w:numId w:val="10"/>
        </w:numPr>
        <w:rPr>
          <w:ins w:id="5334" w:author="Russ Ott" w:date="2022-04-29T10:09:00Z"/>
        </w:rPr>
      </w:pPr>
      <w:ins w:id="5335" w:author="Russ Ott" w:date="2022-04-29T10:09:00Z">
        <w:r>
          <w:rPr>
            <w:rStyle w:val="keyword"/>
          </w:rPr>
          <w:t>MAY</w:t>
        </w:r>
        <w:r>
          <w:t xml:space="preserve"> contain zero or more [0..*] </w:t>
        </w:r>
        <w:r>
          <w:rPr>
            <w:rStyle w:val="XMLnameBold"/>
          </w:rPr>
          <w:t>entryRelationship</w:t>
        </w:r>
        <w:bookmarkStart w:id="5336" w:name="C_4515-30761"/>
        <w:r>
          <w:t xml:space="preserve"> (CONF:4515-30761)</w:t>
        </w:r>
        <w:bookmarkEnd w:id="5336"/>
        <w:r>
          <w:t xml:space="preserve"> such that it</w:t>
        </w:r>
      </w:ins>
    </w:p>
    <w:p w14:paraId="352FF4B3" w14:textId="77777777" w:rsidR="00440477" w:rsidRDefault="00440477" w:rsidP="00440477">
      <w:pPr>
        <w:numPr>
          <w:ilvl w:val="1"/>
          <w:numId w:val="10"/>
        </w:numPr>
        <w:rPr>
          <w:ins w:id="5337" w:author="Russ Ott" w:date="2022-04-29T10:09:00Z"/>
        </w:rPr>
      </w:pPr>
      <w:ins w:id="5338"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339" w:name="C_4515-30762"/>
        <w:r>
          <w:t xml:space="preserve"> (CONF:4515-30762)</w:t>
        </w:r>
        <w:bookmarkEnd w:id="5339"/>
        <w:r>
          <w:t>.</w:t>
        </w:r>
      </w:ins>
    </w:p>
    <w:p w14:paraId="0BCB37B2" w14:textId="77777777" w:rsidR="00440477" w:rsidRDefault="00440477" w:rsidP="00440477">
      <w:pPr>
        <w:numPr>
          <w:ilvl w:val="1"/>
          <w:numId w:val="10"/>
        </w:numPr>
        <w:rPr>
          <w:ins w:id="5340" w:author="Russ Ott" w:date="2022-04-29T10:09:00Z"/>
        </w:rPr>
      </w:pPr>
      <w:ins w:id="5341" w:author="Russ Ott" w:date="2022-04-29T10:09:00Z">
        <w:r>
          <w:rPr>
            <w:rStyle w:val="keyword"/>
          </w:rPr>
          <w:t>SHALL</w:t>
        </w:r>
        <w:r>
          <w:t xml:space="preserve"> contain exactly one [1..1] Problem Observation (V3)</w:t>
        </w:r>
        <w:r>
          <w:rPr>
            <w:rStyle w:val="XMLname"/>
          </w:rPr>
          <w:t xml:space="preserve"> (identifier: urn:hl7ii:2.16.840.1.113883.10.20.22.4.4:2015-08-01)</w:t>
        </w:r>
        <w:bookmarkStart w:id="5342" w:name="C_4515-31001"/>
        <w:r>
          <w:t xml:space="preserve"> (CONF:4515-31001)</w:t>
        </w:r>
        <w:bookmarkEnd w:id="5342"/>
        <w:r>
          <w:t>.</w:t>
        </w:r>
      </w:ins>
    </w:p>
    <w:p w14:paraId="0E2451C7" w14:textId="77777777" w:rsidR="00440477" w:rsidRDefault="00440477" w:rsidP="00440477">
      <w:pPr>
        <w:numPr>
          <w:ilvl w:val="0"/>
          <w:numId w:val="10"/>
        </w:numPr>
        <w:rPr>
          <w:ins w:id="5343" w:author="Russ Ott" w:date="2022-04-29T10:09:00Z"/>
        </w:rPr>
      </w:pPr>
      <w:ins w:id="5344" w:author="Russ Ott" w:date="2022-04-29T10:09:00Z">
        <w:r>
          <w:rPr>
            <w:rStyle w:val="keyword"/>
          </w:rPr>
          <w:t>MAY</w:t>
        </w:r>
        <w:r>
          <w:t xml:space="preserve"> contain zero or more [0..*] </w:t>
        </w:r>
        <w:r>
          <w:rPr>
            <w:rStyle w:val="XMLnameBold"/>
          </w:rPr>
          <w:t>entryRelationship</w:t>
        </w:r>
        <w:bookmarkStart w:id="5345" w:name="C_4515-31007"/>
        <w:r>
          <w:t xml:space="preserve"> (CONF:4515-31007)</w:t>
        </w:r>
        <w:bookmarkEnd w:id="5345"/>
        <w:r>
          <w:t xml:space="preserve"> such that it</w:t>
        </w:r>
      </w:ins>
    </w:p>
    <w:p w14:paraId="2261F5EB" w14:textId="77777777" w:rsidR="00440477" w:rsidRDefault="00440477" w:rsidP="00440477">
      <w:pPr>
        <w:numPr>
          <w:ilvl w:val="1"/>
          <w:numId w:val="10"/>
        </w:numPr>
        <w:rPr>
          <w:ins w:id="5346" w:author="Russ Ott" w:date="2022-04-29T10:09:00Z"/>
        </w:rPr>
      </w:pPr>
      <w:ins w:id="5347"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348" w:name="C_4515-31008"/>
        <w:r>
          <w:t xml:space="preserve"> (CONF:4515-31008)</w:t>
        </w:r>
        <w:bookmarkEnd w:id="5348"/>
        <w:r>
          <w:t>.</w:t>
        </w:r>
      </w:ins>
    </w:p>
    <w:p w14:paraId="2323FBCF" w14:textId="77777777" w:rsidR="00440477" w:rsidRDefault="00440477" w:rsidP="00440477">
      <w:pPr>
        <w:numPr>
          <w:ilvl w:val="1"/>
          <w:numId w:val="10"/>
        </w:numPr>
        <w:rPr>
          <w:ins w:id="5349" w:author="Russ Ott" w:date="2022-04-29T10:09:00Z"/>
        </w:rPr>
      </w:pPr>
      <w:ins w:id="5350" w:author="Russ Ott" w:date="2022-04-29T10:09:00Z">
        <w:r>
          <w:rPr>
            <w:rStyle w:val="keyword"/>
          </w:rPr>
          <w:t>SHALL</w:t>
        </w:r>
        <w:r>
          <w:t xml:space="preserve"> contain exactly one [1..1] Allergy - Intolerance Observation (V2)</w:t>
        </w:r>
        <w:r>
          <w:rPr>
            <w:rStyle w:val="XMLname"/>
          </w:rPr>
          <w:t xml:space="preserve"> (identifier: urn:hl7ii:2.16.840.1.113883.10.20.22.4.7:2014-06-09)</w:t>
        </w:r>
        <w:bookmarkStart w:id="5351" w:name="C_4515-31186"/>
        <w:r>
          <w:t xml:space="preserve"> (CONF:4515-31186)</w:t>
        </w:r>
        <w:bookmarkEnd w:id="5351"/>
        <w:r>
          <w:t>.</w:t>
        </w:r>
      </w:ins>
    </w:p>
    <w:p w14:paraId="367FF9F5" w14:textId="77777777" w:rsidR="00440477" w:rsidRDefault="00440477" w:rsidP="00440477">
      <w:pPr>
        <w:pStyle w:val="BodyText"/>
        <w:spacing w:before="120"/>
        <w:rPr>
          <w:ins w:id="5352" w:author="Russ Ott" w:date="2022-04-29T10:09:00Z"/>
        </w:rPr>
      </w:pPr>
      <w:ins w:id="5353" w:author="Russ Ott" w:date="2022-04-29T10:09:00Z">
        <w:r>
          <w:t>The following entryRelationship represents the relationship between two Health Concern Acts where there is a general relationship between the source and the target (Health Concern REFERS TO Health Concern).  For example, a patient has 2 health concerns identified in a CARE Plan: Failure to Thrive and Poor Feeding, while it could be that one may have caused the other, at the time of care planning and documentation it is not necessary, nor desirable to have to assert what caused what. The Entry Reference template is used here because the target Health Concern Act will be defined elsewhere in the Health Concerns Section and thus a reference to that template is all that is required.</w:t>
        </w:r>
      </w:ins>
    </w:p>
    <w:p w14:paraId="66A509F6" w14:textId="77777777" w:rsidR="00440477" w:rsidRDefault="00440477" w:rsidP="00440477">
      <w:pPr>
        <w:numPr>
          <w:ilvl w:val="0"/>
          <w:numId w:val="10"/>
        </w:numPr>
        <w:rPr>
          <w:ins w:id="5354" w:author="Russ Ott" w:date="2022-04-29T10:09:00Z"/>
        </w:rPr>
      </w:pPr>
      <w:ins w:id="5355" w:author="Russ Ott" w:date="2022-04-29T10:09:00Z">
        <w:r>
          <w:rPr>
            <w:rStyle w:val="keyword"/>
          </w:rPr>
          <w:t>MAY</w:t>
        </w:r>
        <w:r>
          <w:t xml:space="preserve"> contain zero or more [0..*] </w:t>
        </w:r>
        <w:r>
          <w:rPr>
            <w:rStyle w:val="XMLnameBold"/>
          </w:rPr>
          <w:t>entryRelationship</w:t>
        </w:r>
        <w:bookmarkStart w:id="5356" w:name="C_4515-31157"/>
        <w:r>
          <w:t xml:space="preserve"> (CONF:4515-31157)</w:t>
        </w:r>
        <w:bookmarkEnd w:id="5356"/>
        <w:r>
          <w:t xml:space="preserve"> such that it</w:t>
        </w:r>
      </w:ins>
    </w:p>
    <w:p w14:paraId="647C1A07" w14:textId="77777777" w:rsidR="00440477" w:rsidRDefault="00440477" w:rsidP="00440477">
      <w:pPr>
        <w:numPr>
          <w:ilvl w:val="1"/>
          <w:numId w:val="10"/>
        </w:numPr>
        <w:rPr>
          <w:ins w:id="5357" w:author="Russ Ott" w:date="2022-04-29T10:09:00Z"/>
        </w:rPr>
      </w:pPr>
      <w:ins w:id="5358"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359" w:name="C_4515-31158"/>
        <w:r>
          <w:t xml:space="preserve"> (CONF:4515-31158)</w:t>
        </w:r>
        <w:bookmarkEnd w:id="5359"/>
        <w:r>
          <w:t>.</w:t>
        </w:r>
      </w:ins>
    </w:p>
    <w:p w14:paraId="07FF5B75" w14:textId="77777777" w:rsidR="00440477" w:rsidRDefault="00440477" w:rsidP="00440477">
      <w:pPr>
        <w:numPr>
          <w:ilvl w:val="1"/>
          <w:numId w:val="10"/>
        </w:numPr>
        <w:rPr>
          <w:ins w:id="5360" w:author="Russ Ott" w:date="2022-04-29T10:09:00Z"/>
        </w:rPr>
      </w:pPr>
      <w:ins w:id="5361" w:author="Russ Ott" w:date="2022-04-29T10:09:00Z">
        <w:r>
          <w:rPr>
            <w:rStyle w:val="keyword"/>
          </w:rPr>
          <w:t>SHALL</w:t>
        </w:r>
        <w:r>
          <w:t xml:space="preserve"> contain exactly one [1..1] Entry Reference</w:t>
        </w:r>
        <w:r>
          <w:rPr>
            <w:rStyle w:val="XMLname"/>
          </w:rPr>
          <w:t xml:space="preserve"> (identifier: urn:oid:2.16.840.1.113883.10.20.22.4.122)</w:t>
        </w:r>
        <w:bookmarkStart w:id="5362" w:name="C_4515-32106"/>
        <w:r>
          <w:t xml:space="preserve"> (CONF:4515-32106)</w:t>
        </w:r>
        <w:bookmarkEnd w:id="5362"/>
        <w:r>
          <w:t>.</w:t>
        </w:r>
      </w:ins>
    </w:p>
    <w:p w14:paraId="6A6453F8" w14:textId="77777777" w:rsidR="00440477" w:rsidRDefault="00440477" w:rsidP="00440477">
      <w:pPr>
        <w:numPr>
          <w:ilvl w:val="2"/>
          <w:numId w:val="10"/>
        </w:numPr>
        <w:rPr>
          <w:ins w:id="5363" w:author="Russ Ott" w:date="2022-04-29T10:09:00Z"/>
        </w:rPr>
      </w:pPr>
      <w:ins w:id="5364" w:author="Russ Ott" w:date="2022-04-29T10:09:00Z">
        <w:r>
          <w:t xml:space="preserve">The Entry Reference template </w:t>
        </w:r>
        <w:r>
          <w:rPr>
            <w:rStyle w:val="keyword"/>
          </w:rPr>
          <w:t>SHALL</w:t>
        </w:r>
        <w:r>
          <w:t xml:space="preserve"> contain an id that references a Health Concern Act (CONF:4515-32860).</w:t>
        </w:r>
      </w:ins>
    </w:p>
    <w:p w14:paraId="25F64157" w14:textId="77777777" w:rsidR="00440477" w:rsidRDefault="00440477" w:rsidP="00440477">
      <w:pPr>
        <w:pStyle w:val="BodyText"/>
        <w:spacing w:before="120"/>
        <w:rPr>
          <w:ins w:id="5365" w:author="Russ Ott" w:date="2022-04-29T10:09:00Z"/>
        </w:rPr>
      </w:pPr>
      <w:ins w:id="5366" w:author="Russ Ott" w:date="2022-04-29T10:09:00Z">
        <w:r>
          <w:t>The following entryRelationship represents the relationship between two Health Concern Acts where the target is a component of the source (Health Concern HAS COMPONENT Health Concern). For example, a patient has an Impaired Mobility Health Concern. There may then be the need to document several component health concerns, such as "Unable to Transfer Bed to Chair", "Unable to Rise from Commode", "Short of Breath Walking with Walker". The Entry Reference template is used here because the target Health Concern Act will be defined elsewhere in the Health Concerns Section and thus a reference to that template is all that is required.</w:t>
        </w:r>
      </w:ins>
    </w:p>
    <w:p w14:paraId="73355DD3" w14:textId="77777777" w:rsidR="00440477" w:rsidRDefault="00440477" w:rsidP="00440477">
      <w:pPr>
        <w:numPr>
          <w:ilvl w:val="0"/>
          <w:numId w:val="10"/>
        </w:numPr>
        <w:rPr>
          <w:ins w:id="5367" w:author="Russ Ott" w:date="2022-04-29T10:09:00Z"/>
        </w:rPr>
      </w:pPr>
      <w:ins w:id="5368" w:author="Russ Ott" w:date="2022-04-29T10:09:00Z">
        <w:r>
          <w:rPr>
            <w:rStyle w:val="keyword"/>
          </w:rPr>
          <w:t>MAY</w:t>
        </w:r>
        <w:r>
          <w:t xml:space="preserve"> contain zero or more [0..*] </w:t>
        </w:r>
        <w:r>
          <w:rPr>
            <w:rStyle w:val="XMLnameBold"/>
          </w:rPr>
          <w:t>entryRelationship</w:t>
        </w:r>
        <w:bookmarkStart w:id="5369" w:name="C_4515-31160"/>
        <w:r>
          <w:t xml:space="preserve"> (CONF:4515-31160)</w:t>
        </w:r>
        <w:bookmarkEnd w:id="5369"/>
        <w:r>
          <w:t xml:space="preserve"> such that it</w:t>
        </w:r>
      </w:ins>
    </w:p>
    <w:p w14:paraId="615D62D5" w14:textId="77777777" w:rsidR="00440477" w:rsidRDefault="00440477" w:rsidP="00440477">
      <w:pPr>
        <w:numPr>
          <w:ilvl w:val="1"/>
          <w:numId w:val="10"/>
        </w:numPr>
        <w:rPr>
          <w:ins w:id="5370" w:author="Russ Ott" w:date="2022-04-29T10:09:00Z"/>
        </w:rPr>
      </w:pPr>
      <w:ins w:id="5371" w:author="Russ Ott" w:date="2022-04-29T10:09:00Z">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5372" w:name="C_4515-31161"/>
        <w:r>
          <w:t xml:space="preserve"> (CONF:4515-31161)</w:t>
        </w:r>
        <w:bookmarkEnd w:id="5372"/>
        <w:r>
          <w:t>.</w:t>
        </w:r>
      </w:ins>
    </w:p>
    <w:p w14:paraId="56A576E5" w14:textId="77777777" w:rsidR="00440477" w:rsidRDefault="00440477" w:rsidP="00440477">
      <w:pPr>
        <w:numPr>
          <w:ilvl w:val="1"/>
          <w:numId w:val="10"/>
        </w:numPr>
        <w:rPr>
          <w:ins w:id="5373" w:author="Russ Ott" w:date="2022-04-29T10:09:00Z"/>
        </w:rPr>
      </w:pPr>
      <w:ins w:id="5374" w:author="Russ Ott" w:date="2022-04-29T10:09:00Z">
        <w:r>
          <w:rPr>
            <w:rStyle w:val="keyword"/>
          </w:rPr>
          <w:t>SHALL</w:t>
        </w:r>
        <w:r>
          <w:t xml:space="preserve"> contain exactly one [1..1] Entry Reference</w:t>
        </w:r>
        <w:r>
          <w:rPr>
            <w:rStyle w:val="XMLname"/>
          </w:rPr>
          <w:t xml:space="preserve"> (identifier: urn:oid:2.16.840.1.113883.10.20.22.4.122)</w:t>
        </w:r>
        <w:bookmarkStart w:id="5375" w:name="C_4515-32107"/>
        <w:r>
          <w:t xml:space="preserve"> (CONF:4515-32107)</w:t>
        </w:r>
        <w:bookmarkEnd w:id="5375"/>
        <w:r>
          <w:t>.</w:t>
        </w:r>
      </w:ins>
    </w:p>
    <w:p w14:paraId="24CF1027" w14:textId="77777777" w:rsidR="00440477" w:rsidRDefault="00440477" w:rsidP="00440477">
      <w:pPr>
        <w:numPr>
          <w:ilvl w:val="2"/>
          <w:numId w:val="10"/>
        </w:numPr>
        <w:rPr>
          <w:ins w:id="5376" w:author="Russ Ott" w:date="2022-04-29T10:09:00Z"/>
        </w:rPr>
      </w:pPr>
      <w:ins w:id="5377" w:author="Russ Ott" w:date="2022-04-29T10:09:00Z">
        <w:r>
          <w:t xml:space="preserve">The Entry Reference template </w:t>
        </w:r>
        <w:r>
          <w:rPr>
            <w:rStyle w:val="keyword"/>
          </w:rPr>
          <w:t>SHALL</w:t>
        </w:r>
        <w:r>
          <w:t xml:space="preserve"> contain an id that references a Health Concern Act (CONF:4515-32745).</w:t>
        </w:r>
      </w:ins>
    </w:p>
    <w:p w14:paraId="36AB5D4B" w14:textId="77777777" w:rsidR="00440477" w:rsidRDefault="00440477" w:rsidP="00440477">
      <w:pPr>
        <w:numPr>
          <w:ilvl w:val="0"/>
          <w:numId w:val="10"/>
        </w:numPr>
        <w:rPr>
          <w:ins w:id="5378" w:author="Russ Ott" w:date="2022-04-29T10:09:00Z"/>
        </w:rPr>
      </w:pPr>
      <w:ins w:id="5379" w:author="Russ Ott" w:date="2022-04-29T10:09:00Z">
        <w:r>
          <w:rPr>
            <w:rStyle w:val="keyword"/>
          </w:rPr>
          <w:t>MAY</w:t>
        </w:r>
        <w:r>
          <w:t xml:space="preserve"> contain zero or more [0..*] </w:t>
        </w:r>
        <w:r>
          <w:rPr>
            <w:rStyle w:val="XMLnameBold"/>
          </w:rPr>
          <w:t>entryRelationship</w:t>
        </w:r>
        <w:bookmarkStart w:id="5380" w:name="C_4515-31190"/>
        <w:r>
          <w:t xml:space="preserve"> (CONF:4515-31190)</w:t>
        </w:r>
        <w:bookmarkEnd w:id="5380"/>
        <w:r>
          <w:t xml:space="preserve"> such that it</w:t>
        </w:r>
      </w:ins>
    </w:p>
    <w:p w14:paraId="6726D7C4" w14:textId="77777777" w:rsidR="00440477" w:rsidRDefault="00440477" w:rsidP="00440477">
      <w:pPr>
        <w:numPr>
          <w:ilvl w:val="1"/>
          <w:numId w:val="10"/>
        </w:numPr>
        <w:rPr>
          <w:ins w:id="5381" w:author="Russ Ott" w:date="2022-04-29T10:09:00Z"/>
        </w:rPr>
      </w:pPr>
      <w:ins w:id="5382"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383" w:name="C_4515-31191"/>
        <w:r>
          <w:t xml:space="preserve"> (CONF:4515-31191)</w:t>
        </w:r>
        <w:bookmarkEnd w:id="5383"/>
        <w:r>
          <w:t>.</w:t>
        </w:r>
      </w:ins>
    </w:p>
    <w:p w14:paraId="58306C05" w14:textId="77777777" w:rsidR="00440477" w:rsidRDefault="00440477" w:rsidP="00440477">
      <w:pPr>
        <w:numPr>
          <w:ilvl w:val="1"/>
          <w:numId w:val="10"/>
        </w:numPr>
        <w:rPr>
          <w:ins w:id="5384" w:author="Russ Ott" w:date="2022-04-29T10:09:00Z"/>
        </w:rPr>
      </w:pPr>
      <w:ins w:id="5385" w:author="Russ Ott" w:date="2022-04-29T10:09:00Z">
        <w:r>
          <w:rPr>
            <w:rStyle w:val="keyword"/>
          </w:rPr>
          <w:t>SHALL</w:t>
        </w:r>
        <w:r>
          <w:t xml:space="preserve"> contain exactly one [1..1] Assessment Scale Observation</w:t>
        </w:r>
        <w:r>
          <w:rPr>
            <w:rStyle w:val="XMLname"/>
          </w:rPr>
          <w:t xml:space="preserve"> (identifier: urn:oid:2.16.840.1.113883.10.20.22.4.69)</w:t>
        </w:r>
        <w:bookmarkStart w:id="5386" w:name="C_4515-31192"/>
        <w:r>
          <w:t xml:space="preserve"> (CONF:4515-31192)</w:t>
        </w:r>
        <w:bookmarkEnd w:id="5386"/>
        <w:r>
          <w:t>.</w:t>
        </w:r>
      </w:ins>
    </w:p>
    <w:p w14:paraId="54ACD248" w14:textId="77777777" w:rsidR="00440477" w:rsidRDefault="00440477" w:rsidP="00440477">
      <w:pPr>
        <w:numPr>
          <w:ilvl w:val="0"/>
          <w:numId w:val="10"/>
        </w:numPr>
        <w:rPr>
          <w:ins w:id="5387" w:author="Russ Ott" w:date="2022-04-29T10:09:00Z"/>
        </w:rPr>
      </w:pPr>
      <w:ins w:id="5388" w:author="Russ Ott" w:date="2022-04-29T10:09:00Z">
        <w:r>
          <w:rPr>
            <w:rStyle w:val="keyword"/>
          </w:rPr>
          <w:t>MAY</w:t>
        </w:r>
        <w:r>
          <w:t xml:space="preserve"> contain zero or more [0..*] </w:t>
        </w:r>
        <w:r>
          <w:rPr>
            <w:rStyle w:val="XMLnameBold"/>
          </w:rPr>
          <w:t>entryRelationship</w:t>
        </w:r>
        <w:bookmarkStart w:id="5389" w:name="C_4515-31232"/>
        <w:r>
          <w:t xml:space="preserve"> (CONF:4515-31232)</w:t>
        </w:r>
        <w:bookmarkEnd w:id="5389"/>
        <w:r>
          <w:t xml:space="preserve"> such that it</w:t>
        </w:r>
      </w:ins>
    </w:p>
    <w:p w14:paraId="050C0587" w14:textId="77777777" w:rsidR="00440477" w:rsidRDefault="00440477" w:rsidP="00440477">
      <w:pPr>
        <w:numPr>
          <w:ilvl w:val="1"/>
          <w:numId w:val="10"/>
        </w:numPr>
        <w:rPr>
          <w:ins w:id="5390" w:author="Russ Ott" w:date="2022-04-29T10:09:00Z"/>
        </w:rPr>
      </w:pPr>
      <w:ins w:id="5391"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392" w:name="C_4515-31264"/>
        <w:r>
          <w:t xml:space="preserve"> (CONF:4515-31264)</w:t>
        </w:r>
        <w:bookmarkEnd w:id="5392"/>
        <w:r>
          <w:t>.</w:t>
        </w:r>
      </w:ins>
    </w:p>
    <w:p w14:paraId="393CB8B3" w14:textId="77777777" w:rsidR="00440477" w:rsidRDefault="00440477" w:rsidP="00440477">
      <w:pPr>
        <w:numPr>
          <w:ilvl w:val="1"/>
          <w:numId w:val="10"/>
        </w:numPr>
        <w:rPr>
          <w:ins w:id="5393" w:author="Russ Ott" w:date="2022-04-29T10:09:00Z"/>
        </w:rPr>
      </w:pPr>
      <w:ins w:id="5394" w:author="Russ Ott" w:date="2022-04-29T10:09:00Z">
        <w:r>
          <w:rPr>
            <w:rStyle w:val="keyword"/>
          </w:rPr>
          <w:t>SHALL</w:t>
        </w:r>
        <w:r>
          <w:t xml:space="preserve"> contain exactly one [1..1] Self-Care Activities (ADL and IADL)</w:t>
        </w:r>
        <w:r>
          <w:rPr>
            <w:rStyle w:val="XMLname"/>
          </w:rPr>
          <w:t xml:space="preserve"> (identifier: urn:oid:2.16.840.1.113883.10.20.22.4.128)</w:t>
        </w:r>
        <w:bookmarkStart w:id="5395" w:name="C_4515-31265"/>
        <w:r>
          <w:t xml:space="preserve"> (CONF:4515-31265)</w:t>
        </w:r>
        <w:bookmarkEnd w:id="5395"/>
        <w:r>
          <w:t>.</w:t>
        </w:r>
      </w:ins>
    </w:p>
    <w:p w14:paraId="69868EC1" w14:textId="77777777" w:rsidR="00440477" w:rsidRDefault="00440477" w:rsidP="00440477">
      <w:pPr>
        <w:numPr>
          <w:ilvl w:val="0"/>
          <w:numId w:val="10"/>
        </w:numPr>
        <w:rPr>
          <w:ins w:id="5396" w:author="Russ Ott" w:date="2022-04-29T10:09:00Z"/>
        </w:rPr>
      </w:pPr>
      <w:ins w:id="5397" w:author="Russ Ott" w:date="2022-04-29T10:09:00Z">
        <w:r>
          <w:rPr>
            <w:rStyle w:val="keyword"/>
          </w:rPr>
          <w:t>MAY</w:t>
        </w:r>
        <w:r>
          <w:t xml:space="preserve"> contain zero or more [0..*] </w:t>
        </w:r>
        <w:r>
          <w:rPr>
            <w:rStyle w:val="XMLnameBold"/>
          </w:rPr>
          <w:t>entryRelationship</w:t>
        </w:r>
        <w:bookmarkStart w:id="5398" w:name="C_4515-31234"/>
        <w:r>
          <w:t xml:space="preserve"> (CONF:4515-31234)</w:t>
        </w:r>
        <w:bookmarkEnd w:id="5398"/>
        <w:r>
          <w:t xml:space="preserve"> such that it</w:t>
        </w:r>
      </w:ins>
    </w:p>
    <w:p w14:paraId="6A1F793F" w14:textId="77777777" w:rsidR="00440477" w:rsidRDefault="00440477" w:rsidP="00440477">
      <w:pPr>
        <w:numPr>
          <w:ilvl w:val="1"/>
          <w:numId w:val="10"/>
        </w:numPr>
        <w:rPr>
          <w:ins w:id="5399" w:author="Russ Ott" w:date="2022-04-29T10:09:00Z"/>
        </w:rPr>
      </w:pPr>
      <w:ins w:id="5400"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01" w:name="C_4515-31268"/>
        <w:r>
          <w:t xml:space="preserve"> (CONF:4515-31268)</w:t>
        </w:r>
        <w:bookmarkEnd w:id="5401"/>
        <w:r>
          <w:t>.</w:t>
        </w:r>
      </w:ins>
    </w:p>
    <w:p w14:paraId="547B5EBF" w14:textId="77777777" w:rsidR="00440477" w:rsidRDefault="00440477" w:rsidP="00440477">
      <w:pPr>
        <w:numPr>
          <w:ilvl w:val="1"/>
          <w:numId w:val="10"/>
        </w:numPr>
        <w:rPr>
          <w:ins w:id="5402" w:author="Russ Ott" w:date="2022-04-29T10:09:00Z"/>
        </w:rPr>
      </w:pPr>
      <w:ins w:id="5403" w:author="Russ Ott" w:date="2022-04-29T10:09:00Z">
        <w:r>
          <w:rPr>
            <w:rStyle w:val="keyword"/>
          </w:rPr>
          <w:t>SHALL</w:t>
        </w:r>
        <w:r>
          <w:t xml:space="preserve"> contain exactly one [1..1] Mental Status Observation (V3)</w:t>
        </w:r>
        <w:r>
          <w:rPr>
            <w:rStyle w:val="XMLname"/>
          </w:rPr>
          <w:t xml:space="preserve"> (identifier: urn:hl7ii:2.16.840.1.113883.10.20.22.4.74:2015-08-01)</w:t>
        </w:r>
        <w:bookmarkStart w:id="5404" w:name="C_4515-31273"/>
        <w:r>
          <w:t xml:space="preserve"> (CONF:4515-31273)</w:t>
        </w:r>
        <w:bookmarkEnd w:id="5404"/>
        <w:r>
          <w:t>.</w:t>
        </w:r>
      </w:ins>
    </w:p>
    <w:p w14:paraId="1BEE9EB4" w14:textId="77777777" w:rsidR="00440477" w:rsidRDefault="00440477" w:rsidP="00440477">
      <w:pPr>
        <w:numPr>
          <w:ilvl w:val="0"/>
          <w:numId w:val="10"/>
        </w:numPr>
        <w:rPr>
          <w:ins w:id="5405" w:author="Russ Ott" w:date="2022-04-29T10:09:00Z"/>
        </w:rPr>
      </w:pPr>
      <w:ins w:id="5406" w:author="Russ Ott" w:date="2022-04-29T10:09:00Z">
        <w:r>
          <w:rPr>
            <w:rStyle w:val="keyword"/>
          </w:rPr>
          <w:t>MAY</w:t>
        </w:r>
        <w:r>
          <w:t xml:space="preserve"> contain zero or more [0..*] </w:t>
        </w:r>
        <w:r>
          <w:rPr>
            <w:rStyle w:val="XMLnameBold"/>
          </w:rPr>
          <w:t>entryRelationship</w:t>
        </w:r>
        <w:bookmarkStart w:id="5407" w:name="C_4515-31235"/>
        <w:r>
          <w:t xml:space="preserve"> (CONF:4515-31235)</w:t>
        </w:r>
        <w:bookmarkEnd w:id="5407"/>
        <w:r>
          <w:t xml:space="preserve"> such that it</w:t>
        </w:r>
      </w:ins>
    </w:p>
    <w:p w14:paraId="2C4B26A6" w14:textId="77777777" w:rsidR="00440477" w:rsidRDefault="00440477" w:rsidP="00440477">
      <w:pPr>
        <w:numPr>
          <w:ilvl w:val="1"/>
          <w:numId w:val="10"/>
        </w:numPr>
        <w:rPr>
          <w:ins w:id="5408" w:author="Russ Ott" w:date="2022-04-29T10:09:00Z"/>
        </w:rPr>
      </w:pPr>
      <w:ins w:id="5409"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10" w:name="C_4515-31269"/>
        <w:r>
          <w:t xml:space="preserve"> (CONF:4515-31269)</w:t>
        </w:r>
        <w:bookmarkEnd w:id="5410"/>
        <w:r>
          <w:t>.</w:t>
        </w:r>
      </w:ins>
    </w:p>
    <w:p w14:paraId="5A167E2D" w14:textId="77777777" w:rsidR="00440477" w:rsidRDefault="00440477" w:rsidP="00440477">
      <w:pPr>
        <w:numPr>
          <w:ilvl w:val="1"/>
          <w:numId w:val="10"/>
        </w:numPr>
        <w:rPr>
          <w:ins w:id="5411" w:author="Russ Ott" w:date="2022-04-29T10:09:00Z"/>
        </w:rPr>
      </w:pPr>
      <w:ins w:id="5412" w:author="Russ Ott" w:date="2022-04-29T10:09:00Z">
        <w:r>
          <w:rPr>
            <w:rStyle w:val="keyword"/>
          </w:rPr>
          <w:t>SHALL</w:t>
        </w:r>
        <w:r>
          <w:t xml:space="preserve"> contain exactly one [1..1] Smoking Status - Meaningful Use (V2)</w:t>
        </w:r>
        <w:r>
          <w:rPr>
            <w:rStyle w:val="XMLname"/>
          </w:rPr>
          <w:t xml:space="preserve"> (identifier: urn:hl7ii:2.16.840.1.113883.10.20.22.4.78:2014-06-09)</w:t>
        </w:r>
        <w:bookmarkStart w:id="5413" w:name="C_4515-31275"/>
        <w:r>
          <w:t xml:space="preserve"> (CONF:4515-31275)</w:t>
        </w:r>
        <w:bookmarkEnd w:id="5413"/>
        <w:r>
          <w:t>.</w:t>
        </w:r>
      </w:ins>
    </w:p>
    <w:p w14:paraId="2BF37651" w14:textId="77777777" w:rsidR="00440477" w:rsidRDefault="00440477" w:rsidP="00440477">
      <w:pPr>
        <w:numPr>
          <w:ilvl w:val="0"/>
          <w:numId w:val="10"/>
        </w:numPr>
        <w:rPr>
          <w:ins w:id="5414" w:author="Russ Ott" w:date="2022-04-29T10:09:00Z"/>
        </w:rPr>
      </w:pPr>
      <w:ins w:id="5415" w:author="Russ Ott" w:date="2022-04-29T10:09:00Z">
        <w:r>
          <w:rPr>
            <w:rStyle w:val="keyword"/>
          </w:rPr>
          <w:t>MAY</w:t>
        </w:r>
        <w:r>
          <w:t xml:space="preserve"> contain zero or more [0..*] </w:t>
        </w:r>
        <w:r>
          <w:rPr>
            <w:rStyle w:val="XMLnameBold"/>
          </w:rPr>
          <w:t>entryRelationship</w:t>
        </w:r>
        <w:bookmarkStart w:id="5416" w:name="C_4515-31236"/>
        <w:r>
          <w:t xml:space="preserve"> (CONF:4515-31236)</w:t>
        </w:r>
        <w:bookmarkEnd w:id="5416"/>
        <w:r>
          <w:t xml:space="preserve"> such that it</w:t>
        </w:r>
      </w:ins>
    </w:p>
    <w:p w14:paraId="360EBF78" w14:textId="77777777" w:rsidR="00440477" w:rsidRDefault="00440477" w:rsidP="00440477">
      <w:pPr>
        <w:numPr>
          <w:ilvl w:val="1"/>
          <w:numId w:val="10"/>
        </w:numPr>
        <w:rPr>
          <w:ins w:id="5417" w:author="Russ Ott" w:date="2022-04-29T10:09:00Z"/>
        </w:rPr>
      </w:pPr>
      <w:ins w:id="5418"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19" w:name="C_4515-31270"/>
        <w:r>
          <w:t xml:space="preserve"> (CONF:4515-31270)</w:t>
        </w:r>
        <w:bookmarkEnd w:id="5419"/>
        <w:r>
          <w:t>.</w:t>
        </w:r>
      </w:ins>
    </w:p>
    <w:p w14:paraId="6ED4215A" w14:textId="77777777" w:rsidR="00440477" w:rsidRDefault="00440477" w:rsidP="00440477">
      <w:pPr>
        <w:numPr>
          <w:ilvl w:val="1"/>
          <w:numId w:val="10"/>
        </w:numPr>
        <w:rPr>
          <w:ins w:id="5420" w:author="Russ Ott" w:date="2022-04-29T10:09:00Z"/>
        </w:rPr>
      </w:pPr>
      <w:ins w:id="5421" w:author="Russ Ott" w:date="2022-04-29T10:09:00Z">
        <w:r>
          <w:rPr>
            <w:rStyle w:val="keyword"/>
          </w:rPr>
          <w:t>SHALL</w:t>
        </w:r>
        <w:r>
          <w:t xml:space="preserve"> contain exactly one [1..1] Encounter Diagnosis (V3)</w:t>
        </w:r>
        <w:r>
          <w:rPr>
            <w:rStyle w:val="XMLname"/>
          </w:rPr>
          <w:t xml:space="preserve"> (identifier: urn:hl7ii:2.16.840.1.113883.10.20.22.4.80:2015-08-01)</w:t>
        </w:r>
        <w:bookmarkStart w:id="5422" w:name="C_4515-31277"/>
        <w:r>
          <w:t xml:space="preserve"> (CONF:4515-31277)</w:t>
        </w:r>
        <w:bookmarkEnd w:id="5422"/>
        <w:r>
          <w:t>.</w:t>
        </w:r>
      </w:ins>
    </w:p>
    <w:p w14:paraId="5B1073D4" w14:textId="77777777" w:rsidR="00440477" w:rsidRDefault="00440477" w:rsidP="00440477">
      <w:pPr>
        <w:numPr>
          <w:ilvl w:val="0"/>
          <w:numId w:val="10"/>
        </w:numPr>
        <w:rPr>
          <w:ins w:id="5423" w:author="Russ Ott" w:date="2022-04-29T10:09:00Z"/>
        </w:rPr>
      </w:pPr>
      <w:ins w:id="5424" w:author="Russ Ott" w:date="2022-04-29T10:09:00Z">
        <w:r>
          <w:rPr>
            <w:rStyle w:val="keyword"/>
          </w:rPr>
          <w:t>MAY</w:t>
        </w:r>
        <w:r>
          <w:t xml:space="preserve"> contain zero or more [0..*] </w:t>
        </w:r>
        <w:r>
          <w:rPr>
            <w:rStyle w:val="XMLnameBold"/>
          </w:rPr>
          <w:t>entryRelationship</w:t>
        </w:r>
        <w:bookmarkStart w:id="5425" w:name="C_4515-31237"/>
        <w:r>
          <w:t xml:space="preserve"> (CONF:4515-31237)</w:t>
        </w:r>
        <w:bookmarkEnd w:id="5425"/>
        <w:r>
          <w:t xml:space="preserve"> such that it</w:t>
        </w:r>
      </w:ins>
    </w:p>
    <w:p w14:paraId="213868DB" w14:textId="77777777" w:rsidR="00440477" w:rsidRDefault="00440477" w:rsidP="00440477">
      <w:pPr>
        <w:numPr>
          <w:ilvl w:val="1"/>
          <w:numId w:val="10"/>
        </w:numPr>
        <w:rPr>
          <w:ins w:id="5426" w:author="Russ Ott" w:date="2022-04-29T10:09:00Z"/>
        </w:rPr>
      </w:pPr>
      <w:ins w:id="5427"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28" w:name="C_4515-31279"/>
        <w:r>
          <w:t xml:space="preserve"> (CONF:4515-31279)</w:t>
        </w:r>
        <w:bookmarkEnd w:id="5428"/>
        <w:r>
          <w:t>.</w:t>
        </w:r>
      </w:ins>
    </w:p>
    <w:p w14:paraId="0C1B4F10" w14:textId="77777777" w:rsidR="00440477" w:rsidRDefault="00440477" w:rsidP="00440477">
      <w:pPr>
        <w:numPr>
          <w:ilvl w:val="1"/>
          <w:numId w:val="10"/>
        </w:numPr>
        <w:rPr>
          <w:ins w:id="5429" w:author="Russ Ott" w:date="2022-04-29T10:09:00Z"/>
        </w:rPr>
      </w:pPr>
      <w:ins w:id="5430" w:author="Russ Ott" w:date="2022-04-29T10:09:00Z">
        <w:r>
          <w:rPr>
            <w:rStyle w:val="keyword"/>
          </w:rPr>
          <w:t>SHALL</w:t>
        </w:r>
        <w:r>
          <w:t xml:space="preserve"> contain exactly one [1..1] Family History Organizer (V3)</w:t>
        </w:r>
        <w:r>
          <w:rPr>
            <w:rStyle w:val="XMLname"/>
          </w:rPr>
          <w:t xml:space="preserve"> (identifier: urn:hl7ii:2.16.840.1.113883.10.20.22.4.45:2015-08-01)</w:t>
        </w:r>
        <w:bookmarkStart w:id="5431" w:name="C_4515-31280"/>
        <w:r>
          <w:t xml:space="preserve"> (CONF:4515-31280)</w:t>
        </w:r>
        <w:bookmarkEnd w:id="5431"/>
        <w:r>
          <w:t>.</w:t>
        </w:r>
      </w:ins>
    </w:p>
    <w:p w14:paraId="0EB4C074" w14:textId="77777777" w:rsidR="00440477" w:rsidRDefault="00440477" w:rsidP="00440477">
      <w:pPr>
        <w:numPr>
          <w:ilvl w:val="0"/>
          <w:numId w:val="10"/>
        </w:numPr>
        <w:rPr>
          <w:ins w:id="5432" w:author="Russ Ott" w:date="2022-04-29T10:09:00Z"/>
        </w:rPr>
      </w:pPr>
      <w:ins w:id="5433" w:author="Russ Ott" w:date="2022-04-29T10:09:00Z">
        <w:r>
          <w:rPr>
            <w:rStyle w:val="keyword"/>
          </w:rPr>
          <w:t>MAY</w:t>
        </w:r>
        <w:r>
          <w:t xml:space="preserve"> contain zero or more [0..*] </w:t>
        </w:r>
        <w:r>
          <w:rPr>
            <w:rStyle w:val="XMLnameBold"/>
          </w:rPr>
          <w:t>entryRelationship</w:t>
        </w:r>
        <w:bookmarkStart w:id="5434" w:name="C_4515-31238"/>
        <w:r>
          <w:t xml:space="preserve"> (CONF:4515-31238)</w:t>
        </w:r>
        <w:bookmarkEnd w:id="5434"/>
        <w:r>
          <w:t xml:space="preserve"> such that it</w:t>
        </w:r>
      </w:ins>
    </w:p>
    <w:p w14:paraId="4747D8FD" w14:textId="77777777" w:rsidR="00440477" w:rsidRDefault="00440477" w:rsidP="00440477">
      <w:pPr>
        <w:numPr>
          <w:ilvl w:val="1"/>
          <w:numId w:val="10"/>
        </w:numPr>
        <w:rPr>
          <w:ins w:id="5435" w:author="Russ Ott" w:date="2022-04-29T10:09:00Z"/>
        </w:rPr>
      </w:pPr>
      <w:ins w:id="5436"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37" w:name="C_4515-31282"/>
        <w:r>
          <w:t xml:space="preserve"> (CONF:4515-31282)</w:t>
        </w:r>
        <w:bookmarkEnd w:id="5437"/>
        <w:r>
          <w:t>.</w:t>
        </w:r>
      </w:ins>
    </w:p>
    <w:p w14:paraId="2A5C3A41" w14:textId="77777777" w:rsidR="00440477" w:rsidRDefault="00440477" w:rsidP="00440477">
      <w:pPr>
        <w:numPr>
          <w:ilvl w:val="1"/>
          <w:numId w:val="10"/>
        </w:numPr>
        <w:rPr>
          <w:ins w:id="5438" w:author="Russ Ott" w:date="2022-04-29T10:09:00Z"/>
        </w:rPr>
      </w:pPr>
      <w:ins w:id="5439" w:author="Russ Ott" w:date="2022-04-29T10:09:00Z">
        <w:r>
          <w:rPr>
            <w:rStyle w:val="keyword"/>
          </w:rPr>
          <w:t>SHALL</w:t>
        </w:r>
        <w:r>
          <w:t xml:space="preserve"> contain exactly one [1..1] Functional Status Observation (V2)</w:t>
        </w:r>
        <w:r>
          <w:rPr>
            <w:rStyle w:val="XMLname"/>
          </w:rPr>
          <w:t xml:space="preserve"> (identifier: urn:hl7ii:2.16.840.1.113883.10.20.22.4.67:2014-06-09)</w:t>
        </w:r>
        <w:bookmarkStart w:id="5440" w:name="C_4515-31283"/>
        <w:r>
          <w:t xml:space="preserve"> (CONF:4515-31283)</w:t>
        </w:r>
        <w:bookmarkEnd w:id="5440"/>
        <w:r>
          <w:t>.</w:t>
        </w:r>
      </w:ins>
    </w:p>
    <w:p w14:paraId="2F338902" w14:textId="77777777" w:rsidR="00440477" w:rsidRDefault="00440477" w:rsidP="00440477">
      <w:pPr>
        <w:numPr>
          <w:ilvl w:val="0"/>
          <w:numId w:val="10"/>
        </w:numPr>
        <w:rPr>
          <w:ins w:id="5441" w:author="Russ Ott" w:date="2022-04-29T10:09:00Z"/>
        </w:rPr>
      </w:pPr>
      <w:ins w:id="5442" w:author="Russ Ott" w:date="2022-04-29T10:09:00Z">
        <w:r>
          <w:rPr>
            <w:rStyle w:val="keyword"/>
          </w:rPr>
          <w:t>MAY</w:t>
        </w:r>
        <w:r>
          <w:t xml:space="preserve"> contain zero or more [0..*] </w:t>
        </w:r>
        <w:r>
          <w:rPr>
            <w:rStyle w:val="XMLnameBold"/>
          </w:rPr>
          <w:t>entryRelationship</w:t>
        </w:r>
        <w:bookmarkStart w:id="5443" w:name="C_4515-31241"/>
        <w:r>
          <w:t xml:space="preserve"> (CONF:4515-31241)</w:t>
        </w:r>
        <w:bookmarkEnd w:id="5443"/>
        <w:r>
          <w:t xml:space="preserve"> such that it</w:t>
        </w:r>
      </w:ins>
    </w:p>
    <w:p w14:paraId="671BF0CF" w14:textId="77777777" w:rsidR="00440477" w:rsidRDefault="00440477" w:rsidP="00440477">
      <w:pPr>
        <w:numPr>
          <w:ilvl w:val="1"/>
          <w:numId w:val="10"/>
        </w:numPr>
        <w:rPr>
          <w:ins w:id="5444" w:author="Russ Ott" w:date="2022-04-29T10:09:00Z"/>
        </w:rPr>
      </w:pPr>
      <w:ins w:id="5445"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46" w:name="C_4515-31291"/>
        <w:r>
          <w:t xml:space="preserve"> (CONF:4515-31291)</w:t>
        </w:r>
        <w:bookmarkEnd w:id="5446"/>
        <w:r>
          <w:t>.</w:t>
        </w:r>
      </w:ins>
    </w:p>
    <w:p w14:paraId="35F2224C" w14:textId="77777777" w:rsidR="00440477" w:rsidRDefault="00440477" w:rsidP="00440477">
      <w:pPr>
        <w:numPr>
          <w:ilvl w:val="1"/>
          <w:numId w:val="10"/>
        </w:numPr>
        <w:rPr>
          <w:ins w:id="5447" w:author="Russ Ott" w:date="2022-04-29T10:09:00Z"/>
        </w:rPr>
      </w:pPr>
      <w:ins w:id="5448" w:author="Russ Ott" w:date="2022-04-29T10:09:00Z">
        <w:r>
          <w:rPr>
            <w:rStyle w:val="keyword"/>
          </w:rPr>
          <w:t>SHALL</w:t>
        </w:r>
        <w:r>
          <w:t xml:space="preserve"> contain exactly one [1..1] Hospital Admission Diagnosis (V3)</w:t>
        </w:r>
        <w:r>
          <w:rPr>
            <w:rStyle w:val="XMLname"/>
          </w:rPr>
          <w:t xml:space="preserve"> (identifier: urn:hl7ii:2.16.840.1.113883.10.20.22.4.34:2015-08-01)</w:t>
        </w:r>
        <w:bookmarkStart w:id="5449" w:name="C_4515-31292"/>
        <w:r>
          <w:t xml:space="preserve"> (CONF:4515-31292)</w:t>
        </w:r>
        <w:bookmarkEnd w:id="5449"/>
        <w:r>
          <w:t>.</w:t>
        </w:r>
      </w:ins>
    </w:p>
    <w:p w14:paraId="251A8312" w14:textId="77777777" w:rsidR="00440477" w:rsidRDefault="00440477" w:rsidP="00440477">
      <w:pPr>
        <w:numPr>
          <w:ilvl w:val="0"/>
          <w:numId w:val="10"/>
        </w:numPr>
        <w:rPr>
          <w:ins w:id="5450" w:author="Russ Ott" w:date="2022-04-29T10:09:00Z"/>
        </w:rPr>
      </w:pPr>
      <w:ins w:id="5451" w:author="Russ Ott" w:date="2022-04-29T10:09:00Z">
        <w:r>
          <w:rPr>
            <w:rStyle w:val="keyword"/>
          </w:rPr>
          <w:t>MAY</w:t>
        </w:r>
        <w:r>
          <w:t xml:space="preserve"> contain zero or more [0..*] </w:t>
        </w:r>
        <w:r>
          <w:rPr>
            <w:rStyle w:val="XMLnameBold"/>
          </w:rPr>
          <w:t>entryRelationship</w:t>
        </w:r>
        <w:bookmarkStart w:id="5452" w:name="C_4515-31244"/>
        <w:r>
          <w:t xml:space="preserve"> (CONF:4515-31244)</w:t>
        </w:r>
        <w:bookmarkEnd w:id="5452"/>
        <w:r>
          <w:t xml:space="preserve"> such that it</w:t>
        </w:r>
      </w:ins>
    </w:p>
    <w:p w14:paraId="05230BA1" w14:textId="77777777" w:rsidR="00440477" w:rsidRDefault="00440477" w:rsidP="00440477">
      <w:pPr>
        <w:numPr>
          <w:ilvl w:val="1"/>
          <w:numId w:val="10"/>
        </w:numPr>
        <w:rPr>
          <w:ins w:id="5453" w:author="Russ Ott" w:date="2022-04-29T10:09:00Z"/>
        </w:rPr>
      </w:pPr>
      <w:ins w:id="5454"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55" w:name="C_4515-31300"/>
        <w:r>
          <w:t xml:space="preserve"> (CONF:4515-31300)</w:t>
        </w:r>
        <w:bookmarkEnd w:id="5455"/>
        <w:r>
          <w:t>.</w:t>
        </w:r>
      </w:ins>
    </w:p>
    <w:p w14:paraId="2C81DAE8" w14:textId="77777777" w:rsidR="00440477" w:rsidRDefault="00440477" w:rsidP="00440477">
      <w:pPr>
        <w:numPr>
          <w:ilvl w:val="1"/>
          <w:numId w:val="10"/>
        </w:numPr>
        <w:rPr>
          <w:ins w:id="5456" w:author="Russ Ott" w:date="2022-04-29T10:09:00Z"/>
        </w:rPr>
      </w:pPr>
      <w:ins w:id="5457" w:author="Russ Ott" w:date="2022-04-29T10:09:00Z">
        <w:r>
          <w:rPr>
            <w:rStyle w:val="keyword"/>
          </w:rPr>
          <w:t>SHALL</w:t>
        </w:r>
        <w:r>
          <w:t xml:space="preserve"> contain exactly one [1..1] Nutrition Assessment</w:t>
        </w:r>
        <w:r>
          <w:rPr>
            <w:rStyle w:val="XMLname"/>
          </w:rPr>
          <w:t xml:space="preserve"> (identifier: urn:oid:2.16.840.1.113883.10.20.22.4.138)</w:t>
        </w:r>
        <w:bookmarkStart w:id="5458" w:name="C_4515-31301"/>
        <w:r>
          <w:t xml:space="preserve"> (CONF:4515-31301)</w:t>
        </w:r>
        <w:bookmarkEnd w:id="5458"/>
        <w:r>
          <w:t>.</w:t>
        </w:r>
      </w:ins>
    </w:p>
    <w:p w14:paraId="0CB7D1B2" w14:textId="77777777" w:rsidR="00440477" w:rsidRDefault="00440477" w:rsidP="00440477">
      <w:pPr>
        <w:numPr>
          <w:ilvl w:val="0"/>
          <w:numId w:val="10"/>
        </w:numPr>
        <w:rPr>
          <w:ins w:id="5459" w:author="Russ Ott" w:date="2022-04-29T10:09:00Z"/>
        </w:rPr>
      </w:pPr>
      <w:ins w:id="5460" w:author="Russ Ott" w:date="2022-04-29T10:09:00Z">
        <w:r>
          <w:rPr>
            <w:rStyle w:val="keyword"/>
          </w:rPr>
          <w:t>MAY</w:t>
        </w:r>
        <w:r>
          <w:t xml:space="preserve"> contain zero or more [0..*] </w:t>
        </w:r>
        <w:r>
          <w:rPr>
            <w:rStyle w:val="XMLnameBold"/>
          </w:rPr>
          <w:t>entryRelationship</w:t>
        </w:r>
        <w:bookmarkStart w:id="5461" w:name="C_4515-31246"/>
        <w:r>
          <w:t xml:space="preserve"> (CONF:4515-31246)</w:t>
        </w:r>
        <w:bookmarkEnd w:id="5461"/>
        <w:r>
          <w:t xml:space="preserve"> such that it</w:t>
        </w:r>
      </w:ins>
    </w:p>
    <w:p w14:paraId="02F46439" w14:textId="77777777" w:rsidR="00440477" w:rsidRDefault="00440477" w:rsidP="00440477">
      <w:pPr>
        <w:numPr>
          <w:ilvl w:val="1"/>
          <w:numId w:val="10"/>
        </w:numPr>
        <w:rPr>
          <w:ins w:id="5462" w:author="Russ Ott" w:date="2022-04-29T10:09:00Z"/>
        </w:rPr>
      </w:pPr>
      <w:ins w:id="5463"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64" w:name="C_4515-31306"/>
        <w:r>
          <w:t xml:space="preserve"> (CONF:4515-31306)</w:t>
        </w:r>
        <w:bookmarkEnd w:id="5464"/>
        <w:r>
          <w:t>.</w:t>
        </w:r>
      </w:ins>
    </w:p>
    <w:p w14:paraId="74B587EA" w14:textId="77777777" w:rsidR="00440477" w:rsidRDefault="00440477" w:rsidP="00440477">
      <w:pPr>
        <w:numPr>
          <w:ilvl w:val="1"/>
          <w:numId w:val="10"/>
        </w:numPr>
        <w:rPr>
          <w:ins w:id="5465" w:author="Russ Ott" w:date="2022-04-29T10:09:00Z"/>
        </w:rPr>
      </w:pPr>
      <w:ins w:id="5466" w:author="Russ Ott" w:date="2022-04-29T10:09:00Z">
        <w:r>
          <w:rPr>
            <w:rStyle w:val="keyword"/>
          </w:rPr>
          <w:t>SHALL</w:t>
        </w:r>
        <w:r>
          <w:t xml:space="preserve"> contain exactly one [1..1] Postprocedure Diagnosis (V3)</w:t>
        </w:r>
        <w:r>
          <w:rPr>
            <w:rStyle w:val="XMLname"/>
          </w:rPr>
          <w:t xml:space="preserve"> (identifier: urn:hl7ii:2.16.840.1.113883.10.20.22.4.51:2015-08-01)</w:t>
        </w:r>
        <w:bookmarkStart w:id="5467" w:name="C_4515-31307"/>
        <w:r>
          <w:t xml:space="preserve"> (CONF:4515-31307)</w:t>
        </w:r>
        <w:bookmarkEnd w:id="5467"/>
        <w:r>
          <w:t>.</w:t>
        </w:r>
      </w:ins>
    </w:p>
    <w:p w14:paraId="732C1877" w14:textId="77777777" w:rsidR="00440477" w:rsidRDefault="00440477" w:rsidP="00440477">
      <w:pPr>
        <w:numPr>
          <w:ilvl w:val="0"/>
          <w:numId w:val="10"/>
        </w:numPr>
        <w:rPr>
          <w:ins w:id="5468" w:author="Russ Ott" w:date="2022-04-29T10:09:00Z"/>
        </w:rPr>
      </w:pPr>
      <w:ins w:id="5469" w:author="Russ Ott" w:date="2022-04-29T10:09:00Z">
        <w:r>
          <w:rPr>
            <w:rStyle w:val="keyword"/>
          </w:rPr>
          <w:t>MAY</w:t>
        </w:r>
        <w:r>
          <w:t xml:space="preserve"> contain zero or more [0..*] </w:t>
        </w:r>
        <w:r>
          <w:rPr>
            <w:rStyle w:val="XMLnameBold"/>
          </w:rPr>
          <w:t>entryRelationship</w:t>
        </w:r>
        <w:bookmarkStart w:id="5470" w:name="C_4515-31247"/>
        <w:r>
          <w:t xml:space="preserve"> (CONF:4515-31247)</w:t>
        </w:r>
        <w:bookmarkEnd w:id="5470"/>
        <w:r>
          <w:t xml:space="preserve"> such that it</w:t>
        </w:r>
      </w:ins>
    </w:p>
    <w:p w14:paraId="7DB372C1" w14:textId="77777777" w:rsidR="00440477" w:rsidRDefault="00440477" w:rsidP="00440477">
      <w:pPr>
        <w:numPr>
          <w:ilvl w:val="1"/>
          <w:numId w:val="10"/>
        </w:numPr>
        <w:rPr>
          <w:ins w:id="5471" w:author="Russ Ott" w:date="2022-04-29T10:09:00Z"/>
        </w:rPr>
      </w:pPr>
      <w:ins w:id="5472"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73" w:name="C_4515-31309"/>
        <w:r>
          <w:t xml:space="preserve"> (CONF:4515-31309)</w:t>
        </w:r>
        <w:bookmarkEnd w:id="5473"/>
        <w:r>
          <w:t>.</w:t>
        </w:r>
      </w:ins>
    </w:p>
    <w:p w14:paraId="68465B1C" w14:textId="77777777" w:rsidR="00440477" w:rsidRDefault="00440477" w:rsidP="00440477">
      <w:pPr>
        <w:numPr>
          <w:ilvl w:val="1"/>
          <w:numId w:val="10"/>
        </w:numPr>
        <w:rPr>
          <w:ins w:id="5474" w:author="Russ Ott" w:date="2022-04-29T10:09:00Z"/>
        </w:rPr>
      </w:pPr>
      <w:ins w:id="5475" w:author="Russ Ott" w:date="2022-04-29T10:09:00Z">
        <w:r>
          <w:rPr>
            <w:rStyle w:val="keyword"/>
          </w:rPr>
          <w:t>SHALL</w:t>
        </w:r>
        <w:r>
          <w:t xml:space="preserve"> contain exactly one [1..1] Pregnancy Observation</w:t>
        </w:r>
        <w:r>
          <w:rPr>
            <w:rStyle w:val="XMLname"/>
          </w:rPr>
          <w:t xml:space="preserve"> (identifier: urn:oid:2.16.840.1.113883.10.20.15.3.8)</w:t>
        </w:r>
        <w:bookmarkStart w:id="5476" w:name="C_4515-31310"/>
        <w:r>
          <w:t xml:space="preserve"> (CONF:4515-31310)</w:t>
        </w:r>
        <w:bookmarkEnd w:id="5476"/>
        <w:r>
          <w:t>.</w:t>
        </w:r>
      </w:ins>
    </w:p>
    <w:p w14:paraId="6E222AE5" w14:textId="77777777" w:rsidR="00440477" w:rsidRDefault="00440477" w:rsidP="00440477">
      <w:pPr>
        <w:numPr>
          <w:ilvl w:val="0"/>
          <w:numId w:val="10"/>
        </w:numPr>
        <w:rPr>
          <w:ins w:id="5477" w:author="Russ Ott" w:date="2022-04-29T10:09:00Z"/>
        </w:rPr>
      </w:pPr>
      <w:ins w:id="5478" w:author="Russ Ott" w:date="2022-04-29T10:09:00Z">
        <w:r>
          <w:rPr>
            <w:rStyle w:val="keyword"/>
          </w:rPr>
          <w:t>MAY</w:t>
        </w:r>
        <w:r>
          <w:t xml:space="preserve"> contain zero or more [0..*] </w:t>
        </w:r>
        <w:r>
          <w:rPr>
            <w:rStyle w:val="XMLnameBold"/>
          </w:rPr>
          <w:t>entryRelationship</w:t>
        </w:r>
        <w:bookmarkStart w:id="5479" w:name="C_4515-31248"/>
        <w:r>
          <w:t xml:space="preserve"> (CONF:4515-31248)</w:t>
        </w:r>
        <w:bookmarkEnd w:id="5479"/>
        <w:r>
          <w:t xml:space="preserve"> such that it</w:t>
        </w:r>
      </w:ins>
    </w:p>
    <w:p w14:paraId="2FD47859" w14:textId="77777777" w:rsidR="00440477" w:rsidRDefault="00440477" w:rsidP="00440477">
      <w:pPr>
        <w:numPr>
          <w:ilvl w:val="1"/>
          <w:numId w:val="10"/>
        </w:numPr>
        <w:rPr>
          <w:ins w:id="5480" w:author="Russ Ott" w:date="2022-04-29T10:09:00Z"/>
        </w:rPr>
      </w:pPr>
      <w:ins w:id="5481"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82" w:name="C_4515-31312"/>
        <w:r>
          <w:t xml:space="preserve"> (CONF:4515-31312)</w:t>
        </w:r>
        <w:bookmarkEnd w:id="5482"/>
        <w:r>
          <w:t>.</w:t>
        </w:r>
      </w:ins>
    </w:p>
    <w:p w14:paraId="0519AA34" w14:textId="77777777" w:rsidR="00440477" w:rsidRDefault="00440477" w:rsidP="00440477">
      <w:pPr>
        <w:numPr>
          <w:ilvl w:val="1"/>
          <w:numId w:val="10"/>
        </w:numPr>
        <w:rPr>
          <w:ins w:id="5483" w:author="Russ Ott" w:date="2022-04-29T10:09:00Z"/>
        </w:rPr>
      </w:pPr>
      <w:ins w:id="5484" w:author="Russ Ott" w:date="2022-04-29T10:09:00Z">
        <w:r>
          <w:rPr>
            <w:rStyle w:val="keyword"/>
          </w:rPr>
          <w:t>SHALL</w:t>
        </w:r>
        <w:r>
          <w:t xml:space="preserve"> contain exactly one [1..1] Preoperative Diagnosis (V3)</w:t>
        </w:r>
        <w:r>
          <w:rPr>
            <w:rStyle w:val="XMLname"/>
          </w:rPr>
          <w:t xml:space="preserve"> (identifier: urn:hl7ii:2.16.840.1.113883.10.20.22.4.65:2015-08-01)</w:t>
        </w:r>
        <w:bookmarkStart w:id="5485" w:name="C_4515-31313"/>
        <w:r>
          <w:t xml:space="preserve"> (CONF:4515-31313)</w:t>
        </w:r>
        <w:bookmarkEnd w:id="5485"/>
        <w:r>
          <w:t>.</w:t>
        </w:r>
      </w:ins>
    </w:p>
    <w:p w14:paraId="44A34563" w14:textId="77777777" w:rsidR="00440477" w:rsidRDefault="00440477" w:rsidP="00440477">
      <w:pPr>
        <w:numPr>
          <w:ilvl w:val="0"/>
          <w:numId w:val="10"/>
        </w:numPr>
        <w:rPr>
          <w:ins w:id="5486" w:author="Russ Ott" w:date="2022-04-29T10:09:00Z"/>
        </w:rPr>
      </w:pPr>
      <w:ins w:id="5487" w:author="Russ Ott" w:date="2022-04-29T10:09:00Z">
        <w:r>
          <w:rPr>
            <w:rStyle w:val="keyword"/>
          </w:rPr>
          <w:t>MAY</w:t>
        </w:r>
        <w:r>
          <w:t xml:space="preserve"> contain zero or more [0..*] </w:t>
        </w:r>
        <w:r>
          <w:rPr>
            <w:rStyle w:val="XMLnameBold"/>
          </w:rPr>
          <w:t>entryRelationship</w:t>
        </w:r>
        <w:bookmarkStart w:id="5488" w:name="C_4515-31250"/>
        <w:r>
          <w:t xml:space="preserve"> (CONF:4515-31250)</w:t>
        </w:r>
        <w:bookmarkEnd w:id="5488"/>
        <w:r>
          <w:t xml:space="preserve"> such that it</w:t>
        </w:r>
      </w:ins>
    </w:p>
    <w:p w14:paraId="46A9BF28" w14:textId="77777777" w:rsidR="00440477" w:rsidRDefault="00440477" w:rsidP="00440477">
      <w:pPr>
        <w:numPr>
          <w:ilvl w:val="1"/>
          <w:numId w:val="10"/>
        </w:numPr>
        <w:rPr>
          <w:ins w:id="5489" w:author="Russ Ott" w:date="2022-04-29T10:09:00Z"/>
        </w:rPr>
      </w:pPr>
      <w:ins w:id="5490"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91" w:name="C_4515-31318"/>
        <w:r>
          <w:t xml:space="preserve"> (CONF:4515-31318)</w:t>
        </w:r>
        <w:bookmarkEnd w:id="5491"/>
        <w:r>
          <w:t>.</w:t>
        </w:r>
      </w:ins>
    </w:p>
    <w:p w14:paraId="7917335A" w14:textId="77777777" w:rsidR="00440477" w:rsidRDefault="00440477" w:rsidP="00440477">
      <w:pPr>
        <w:numPr>
          <w:ilvl w:val="1"/>
          <w:numId w:val="10"/>
        </w:numPr>
        <w:rPr>
          <w:ins w:id="5492" w:author="Russ Ott" w:date="2022-04-29T10:09:00Z"/>
        </w:rPr>
      </w:pPr>
      <w:ins w:id="5493" w:author="Russ Ott" w:date="2022-04-29T10:09:00Z">
        <w:r>
          <w:rPr>
            <w:rStyle w:val="keyword"/>
          </w:rPr>
          <w:t>SHALL</w:t>
        </w:r>
        <w:r>
          <w:t xml:space="preserve"> contain exactly one [1..1] Reaction Observation (V2)</w:t>
        </w:r>
        <w:r>
          <w:rPr>
            <w:rStyle w:val="XMLname"/>
          </w:rPr>
          <w:t xml:space="preserve"> (identifier: urn:hl7ii:2.16.840.1.113883.10.20.22.4.9:2014-06-09)</w:t>
        </w:r>
        <w:bookmarkStart w:id="5494" w:name="C_4515-31319"/>
        <w:r>
          <w:t xml:space="preserve"> (CONF:4515-31319)</w:t>
        </w:r>
        <w:bookmarkEnd w:id="5494"/>
        <w:r>
          <w:t>.</w:t>
        </w:r>
      </w:ins>
    </w:p>
    <w:p w14:paraId="0A19EB06" w14:textId="77777777" w:rsidR="00440477" w:rsidRDefault="00440477" w:rsidP="00440477">
      <w:pPr>
        <w:numPr>
          <w:ilvl w:val="0"/>
          <w:numId w:val="10"/>
        </w:numPr>
        <w:rPr>
          <w:ins w:id="5495" w:author="Russ Ott" w:date="2022-04-29T10:09:00Z"/>
        </w:rPr>
      </w:pPr>
      <w:ins w:id="5496" w:author="Russ Ott" w:date="2022-04-29T10:09:00Z">
        <w:r>
          <w:rPr>
            <w:rStyle w:val="keyword"/>
          </w:rPr>
          <w:t>MAY</w:t>
        </w:r>
        <w:r>
          <w:t xml:space="preserve"> contain zero or more [0..*] </w:t>
        </w:r>
        <w:r>
          <w:rPr>
            <w:rStyle w:val="XMLnameBold"/>
          </w:rPr>
          <w:t>entryRelationship</w:t>
        </w:r>
        <w:bookmarkStart w:id="5497" w:name="C_4515-31251"/>
        <w:r>
          <w:t xml:space="preserve"> (CONF:4515-31251)</w:t>
        </w:r>
        <w:bookmarkEnd w:id="5497"/>
        <w:r>
          <w:t xml:space="preserve"> such that it</w:t>
        </w:r>
      </w:ins>
    </w:p>
    <w:p w14:paraId="1F5A0B3D" w14:textId="77777777" w:rsidR="00440477" w:rsidRDefault="00440477" w:rsidP="00440477">
      <w:pPr>
        <w:numPr>
          <w:ilvl w:val="1"/>
          <w:numId w:val="10"/>
        </w:numPr>
        <w:rPr>
          <w:ins w:id="5498" w:author="Russ Ott" w:date="2022-04-29T10:09:00Z"/>
        </w:rPr>
      </w:pPr>
      <w:ins w:id="5499"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500" w:name="C_4515-31321"/>
        <w:r>
          <w:t xml:space="preserve"> (CONF:4515-31321)</w:t>
        </w:r>
        <w:bookmarkEnd w:id="5500"/>
        <w:r>
          <w:t>.</w:t>
        </w:r>
      </w:ins>
    </w:p>
    <w:p w14:paraId="5C6DF6A1" w14:textId="77777777" w:rsidR="00440477" w:rsidRDefault="00440477" w:rsidP="00440477">
      <w:pPr>
        <w:numPr>
          <w:ilvl w:val="1"/>
          <w:numId w:val="10"/>
        </w:numPr>
        <w:rPr>
          <w:ins w:id="5501" w:author="Russ Ott" w:date="2022-04-29T10:09:00Z"/>
        </w:rPr>
      </w:pPr>
      <w:ins w:id="5502" w:author="Russ Ott" w:date="2022-04-29T10:09:00Z">
        <w:r>
          <w:rPr>
            <w:rStyle w:val="keyword"/>
          </w:rPr>
          <w:t>SHALL</w:t>
        </w:r>
        <w:r>
          <w:t xml:space="preserve"> contain exactly one [1..1] Result Observation (V3)</w:t>
        </w:r>
        <w:r>
          <w:rPr>
            <w:rStyle w:val="XMLname"/>
          </w:rPr>
          <w:t xml:space="preserve"> (identifier: urn:hl7ii:2.16.840.1.113883.10.20.22.4.2:2015-08-01)</w:t>
        </w:r>
        <w:bookmarkStart w:id="5503" w:name="C_4515-31322"/>
        <w:r>
          <w:t xml:space="preserve"> (CONF:4515-31322)</w:t>
        </w:r>
        <w:bookmarkEnd w:id="5503"/>
        <w:r>
          <w:t>.</w:t>
        </w:r>
      </w:ins>
    </w:p>
    <w:p w14:paraId="019B65AB" w14:textId="77777777" w:rsidR="00440477" w:rsidRDefault="00440477" w:rsidP="00440477">
      <w:pPr>
        <w:numPr>
          <w:ilvl w:val="0"/>
          <w:numId w:val="10"/>
        </w:numPr>
        <w:rPr>
          <w:ins w:id="5504" w:author="Russ Ott" w:date="2022-04-29T10:09:00Z"/>
        </w:rPr>
      </w:pPr>
      <w:ins w:id="5505" w:author="Russ Ott" w:date="2022-04-29T10:09:00Z">
        <w:r>
          <w:rPr>
            <w:rStyle w:val="keyword"/>
          </w:rPr>
          <w:t>MAY</w:t>
        </w:r>
        <w:r>
          <w:t xml:space="preserve"> contain zero or more [0..*] </w:t>
        </w:r>
        <w:r>
          <w:rPr>
            <w:rStyle w:val="XMLnameBold"/>
          </w:rPr>
          <w:t>entryRelationship</w:t>
        </w:r>
        <w:bookmarkStart w:id="5506" w:name="C_4515-31252"/>
        <w:r>
          <w:t xml:space="preserve"> (CONF:4515-31252)</w:t>
        </w:r>
        <w:bookmarkEnd w:id="5506"/>
        <w:r>
          <w:t xml:space="preserve"> such that it</w:t>
        </w:r>
      </w:ins>
    </w:p>
    <w:p w14:paraId="4198092B" w14:textId="77777777" w:rsidR="00440477" w:rsidRDefault="00440477" w:rsidP="00440477">
      <w:pPr>
        <w:numPr>
          <w:ilvl w:val="1"/>
          <w:numId w:val="10"/>
        </w:numPr>
        <w:rPr>
          <w:ins w:id="5507" w:author="Russ Ott" w:date="2022-04-29T10:09:00Z"/>
        </w:rPr>
      </w:pPr>
      <w:ins w:id="5508"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509" w:name="C_4515-31324"/>
        <w:r>
          <w:t xml:space="preserve"> (CONF:4515-31324)</w:t>
        </w:r>
        <w:bookmarkEnd w:id="5509"/>
        <w:r>
          <w:t>.</w:t>
        </w:r>
      </w:ins>
    </w:p>
    <w:p w14:paraId="00A48B5F" w14:textId="77777777" w:rsidR="00440477" w:rsidRDefault="00440477" w:rsidP="00440477">
      <w:pPr>
        <w:numPr>
          <w:ilvl w:val="1"/>
          <w:numId w:val="10"/>
        </w:numPr>
        <w:rPr>
          <w:ins w:id="5510" w:author="Russ Ott" w:date="2022-04-29T10:09:00Z"/>
        </w:rPr>
      </w:pPr>
      <w:ins w:id="5511" w:author="Russ Ott" w:date="2022-04-29T10:09:00Z">
        <w:r>
          <w:rPr>
            <w:rStyle w:val="keyword"/>
          </w:rPr>
          <w:t>SHALL</w:t>
        </w:r>
        <w:r>
          <w:t xml:space="preserve"> contain exactly one [1..1] Sensory Status</w:t>
        </w:r>
        <w:r>
          <w:rPr>
            <w:rStyle w:val="XMLname"/>
          </w:rPr>
          <w:t xml:space="preserve"> (identifier: urn:oid:2.16.840.1.113883.10.20.22.4.127)</w:t>
        </w:r>
        <w:bookmarkStart w:id="5512" w:name="C_4515-31325"/>
        <w:r>
          <w:t xml:space="preserve"> (CONF:4515-31325)</w:t>
        </w:r>
        <w:bookmarkEnd w:id="5512"/>
        <w:r>
          <w:t>.</w:t>
        </w:r>
      </w:ins>
    </w:p>
    <w:p w14:paraId="438364CC" w14:textId="77777777" w:rsidR="00440477" w:rsidRDefault="00440477" w:rsidP="00440477">
      <w:pPr>
        <w:numPr>
          <w:ilvl w:val="0"/>
          <w:numId w:val="10"/>
        </w:numPr>
        <w:rPr>
          <w:ins w:id="5513" w:author="Russ Ott" w:date="2022-04-29T10:09:00Z"/>
        </w:rPr>
      </w:pPr>
      <w:ins w:id="5514" w:author="Russ Ott" w:date="2022-04-29T10:09:00Z">
        <w:r>
          <w:rPr>
            <w:rStyle w:val="keyword"/>
          </w:rPr>
          <w:t>MAY</w:t>
        </w:r>
        <w:r>
          <w:t xml:space="preserve"> contain zero or more [0..*] </w:t>
        </w:r>
        <w:r>
          <w:rPr>
            <w:rStyle w:val="XMLnameBold"/>
          </w:rPr>
          <w:t>entryRelationship</w:t>
        </w:r>
        <w:bookmarkStart w:id="5515" w:name="C_4515-31253"/>
        <w:r>
          <w:t xml:space="preserve"> (CONF:4515-31253)</w:t>
        </w:r>
        <w:bookmarkEnd w:id="5515"/>
        <w:r>
          <w:t xml:space="preserve"> such that it</w:t>
        </w:r>
      </w:ins>
    </w:p>
    <w:p w14:paraId="22BEC32C" w14:textId="77777777" w:rsidR="00440477" w:rsidRDefault="00440477" w:rsidP="00440477">
      <w:pPr>
        <w:numPr>
          <w:ilvl w:val="1"/>
          <w:numId w:val="10"/>
        </w:numPr>
        <w:rPr>
          <w:ins w:id="5516" w:author="Russ Ott" w:date="2022-04-29T10:09:00Z"/>
        </w:rPr>
      </w:pPr>
      <w:ins w:id="5517"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518" w:name="C_4515-31327"/>
        <w:r>
          <w:t xml:space="preserve"> (CONF:4515-31327)</w:t>
        </w:r>
        <w:bookmarkEnd w:id="5518"/>
        <w:r>
          <w:t>.</w:t>
        </w:r>
      </w:ins>
    </w:p>
    <w:p w14:paraId="0B5244DB" w14:textId="77777777" w:rsidR="00440477" w:rsidRDefault="00440477" w:rsidP="00440477">
      <w:pPr>
        <w:numPr>
          <w:ilvl w:val="1"/>
          <w:numId w:val="10"/>
        </w:numPr>
        <w:rPr>
          <w:ins w:id="5519" w:author="Russ Ott" w:date="2022-04-29T10:09:00Z"/>
        </w:rPr>
      </w:pPr>
      <w:ins w:id="5520" w:author="Russ Ott" w:date="2022-04-29T10:09:00Z">
        <w:r>
          <w:rPr>
            <w:rStyle w:val="keyword"/>
          </w:rPr>
          <w:t>SHALL</w:t>
        </w:r>
        <w:r>
          <w:t xml:space="preserve"> contain exactly one [1..1] Social History Observation (V3)</w:t>
        </w:r>
        <w:r>
          <w:rPr>
            <w:rStyle w:val="XMLname"/>
          </w:rPr>
          <w:t xml:space="preserve"> (identifier: urn:hl7ii:2.16.840.1.113883.10.20.22.4.38:2015-08-01)</w:t>
        </w:r>
        <w:bookmarkStart w:id="5521" w:name="C_4515-31328"/>
        <w:r>
          <w:t xml:space="preserve"> (CONF:4515-31328)</w:t>
        </w:r>
        <w:bookmarkEnd w:id="5521"/>
        <w:r>
          <w:t>.</w:t>
        </w:r>
      </w:ins>
    </w:p>
    <w:p w14:paraId="6E283F2D" w14:textId="77777777" w:rsidR="00440477" w:rsidRDefault="00440477" w:rsidP="00440477">
      <w:pPr>
        <w:numPr>
          <w:ilvl w:val="0"/>
          <w:numId w:val="10"/>
        </w:numPr>
        <w:rPr>
          <w:ins w:id="5522" w:author="Russ Ott" w:date="2022-04-29T10:09:00Z"/>
        </w:rPr>
      </w:pPr>
      <w:ins w:id="5523" w:author="Russ Ott" w:date="2022-04-29T10:09:00Z">
        <w:r>
          <w:rPr>
            <w:rStyle w:val="keyword"/>
          </w:rPr>
          <w:t>MAY</w:t>
        </w:r>
        <w:r>
          <w:t xml:space="preserve"> contain zero or more [0..*] </w:t>
        </w:r>
        <w:r>
          <w:rPr>
            <w:rStyle w:val="XMLnameBold"/>
          </w:rPr>
          <w:t>entryRelationship</w:t>
        </w:r>
        <w:bookmarkStart w:id="5524" w:name="C_4515-31254"/>
        <w:r>
          <w:t xml:space="preserve"> (CONF:4515-31254)</w:t>
        </w:r>
        <w:bookmarkEnd w:id="5524"/>
        <w:r>
          <w:t xml:space="preserve"> such that it</w:t>
        </w:r>
      </w:ins>
    </w:p>
    <w:p w14:paraId="190C9557" w14:textId="77777777" w:rsidR="00440477" w:rsidRDefault="00440477" w:rsidP="00440477">
      <w:pPr>
        <w:numPr>
          <w:ilvl w:val="1"/>
          <w:numId w:val="10"/>
        </w:numPr>
        <w:rPr>
          <w:ins w:id="5525" w:author="Russ Ott" w:date="2022-04-29T10:09:00Z"/>
        </w:rPr>
      </w:pPr>
      <w:ins w:id="5526"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527" w:name="C_4515-32961"/>
        <w:r>
          <w:t xml:space="preserve"> (CONF:4515-32961)</w:t>
        </w:r>
        <w:bookmarkEnd w:id="5527"/>
        <w:r>
          <w:t>.</w:t>
        </w:r>
      </w:ins>
    </w:p>
    <w:p w14:paraId="12C9E4FA" w14:textId="77777777" w:rsidR="00440477" w:rsidRDefault="00440477" w:rsidP="00440477">
      <w:pPr>
        <w:numPr>
          <w:ilvl w:val="1"/>
          <w:numId w:val="10"/>
        </w:numPr>
        <w:rPr>
          <w:ins w:id="5528" w:author="Russ Ott" w:date="2022-04-29T10:09:00Z"/>
        </w:rPr>
      </w:pPr>
      <w:ins w:id="5529" w:author="Russ Ott" w:date="2022-04-29T10:09:00Z">
        <w:r>
          <w:rPr>
            <w:rStyle w:val="keyword"/>
          </w:rPr>
          <w:t>SHALL</w:t>
        </w:r>
        <w:r>
          <w:t xml:space="preserve"> contain exactly one [1..1] Substance or Device Allergy - Intolerance Observation (V2)</w:t>
        </w:r>
        <w:r>
          <w:rPr>
            <w:rStyle w:val="XMLname"/>
          </w:rPr>
          <w:t xml:space="preserve"> (identifier: urn:hl7ii:2.16.840.1.113883.10.20.24.3.90:2014-06-09)</w:t>
        </w:r>
        <w:bookmarkStart w:id="5530" w:name="C_4515-31331"/>
        <w:r>
          <w:t xml:space="preserve"> (CONF:4515-31331)</w:t>
        </w:r>
        <w:bookmarkEnd w:id="5530"/>
        <w:r>
          <w:t>.</w:t>
        </w:r>
      </w:ins>
    </w:p>
    <w:p w14:paraId="66621167" w14:textId="77777777" w:rsidR="00440477" w:rsidRDefault="00440477" w:rsidP="00440477">
      <w:pPr>
        <w:numPr>
          <w:ilvl w:val="0"/>
          <w:numId w:val="10"/>
        </w:numPr>
        <w:rPr>
          <w:ins w:id="5531" w:author="Russ Ott" w:date="2022-04-29T10:09:00Z"/>
        </w:rPr>
      </w:pPr>
      <w:ins w:id="5532" w:author="Russ Ott" w:date="2022-04-29T10:09:00Z">
        <w:r>
          <w:rPr>
            <w:rStyle w:val="keyword"/>
          </w:rPr>
          <w:t>MAY</w:t>
        </w:r>
        <w:r>
          <w:t xml:space="preserve"> contain zero or more [0..*] </w:t>
        </w:r>
        <w:r>
          <w:rPr>
            <w:rStyle w:val="XMLnameBold"/>
          </w:rPr>
          <w:t>entryRelationship</w:t>
        </w:r>
        <w:bookmarkStart w:id="5533" w:name="C_4515-31255"/>
        <w:r>
          <w:t xml:space="preserve"> (CONF:4515-31255)</w:t>
        </w:r>
        <w:bookmarkEnd w:id="5533"/>
        <w:r>
          <w:t xml:space="preserve"> such that it</w:t>
        </w:r>
      </w:ins>
    </w:p>
    <w:p w14:paraId="5B427A4D" w14:textId="77777777" w:rsidR="00440477" w:rsidRDefault="00440477" w:rsidP="00440477">
      <w:pPr>
        <w:numPr>
          <w:ilvl w:val="1"/>
          <w:numId w:val="10"/>
        </w:numPr>
        <w:rPr>
          <w:ins w:id="5534" w:author="Russ Ott" w:date="2022-04-29T10:09:00Z"/>
        </w:rPr>
      </w:pPr>
      <w:ins w:id="5535"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536" w:name="C_4515-31333"/>
        <w:r>
          <w:t xml:space="preserve"> (CONF:4515-31333)</w:t>
        </w:r>
        <w:bookmarkEnd w:id="5536"/>
        <w:r>
          <w:t>.</w:t>
        </w:r>
      </w:ins>
    </w:p>
    <w:p w14:paraId="205ACCAB" w14:textId="77777777" w:rsidR="00440477" w:rsidRDefault="00440477" w:rsidP="00440477">
      <w:pPr>
        <w:numPr>
          <w:ilvl w:val="1"/>
          <w:numId w:val="10"/>
        </w:numPr>
        <w:rPr>
          <w:ins w:id="5537" w:author="Russ Ott" w:date="2022-04-29T10:09:00Z"/>
        </w:rPr>
      </w:pPr>
      <w:ins w:id="5538" w:author="Russ Ott" w:date="2022-04-29T10:09:00Z">
        <w:r>
          <w:rPr>
            <w:rStyle w:val="keyword"/>
          </w:rPr>
          <w:t>SHALL</w:t>
        </w:r>
        <w:r>
          <w:t xml:space="preserve"> contain exactly one [1..1] Tobacco Use (V2)</w:t>
        </w:r>
        <w:r>
          <w:rPr>
            <w:rStyle w:val="XMLname"/>
          </w:rPr>
          <w:t xml:space="preserve"> (identifier: urn:hl7ii:2.16.840.1.113883.10.20.22.4.85:2014-06-09)</w:t>
        </w:r>
        <w:bookmarkStart w:id="5539" w:name="C_4515-31334"/>
        <w:r>
          <w:t xml:space="preserve"> (CONF:4515-31334)</w:t>
        </w:r>
        <w:bookmarkEnd w:id="5539"/>
        <w:r>
          <w:t>.</w:t>
        </w:r>
      </w:ins>
    </w:p>
    <w:p w14:paraId="566A76CA" w14:textId="77777777" w:rsidR="00440477" w:rsidRDefault="00440477" w:rsidP="00440477">
      <w:pPr>
        <w:numPr>
          <w:ilvl w:val="0"/>
          <w:numId w:val="10"/>
        </w:numPr>
        <w:rPr>
          <w:ins w:id="5540" w:author="Russ Ott" w:date="2022-04-29T10:09:00Z"/>
        </w:rPr>
      </w:pPr>
      <w:ins w:id="5541" w:author="Russ Ott" w:date="2022-04-29T10:09:00Z">
        <w:r>
          <w:rPr>
            <w:rStyle w:val="keyword"/>
          </w:rPr>
          <w:t>MAY</w:t>
        </w:r>
        <w:r>
          <w:t xml:space="preserve"> contain zero or more [0..*] </w:t>
        </w:r>
        <w:r>
          <w:rPr>
            <w:rStyle w:val="XMLnameBold"/>
          </w:rPr>
          <w:t>entryRelationship</w:t>
        </w:r>
        <w:bookmarkStart w:id="5542" w:name="C_4515-31256"/>
        <w:r>
          <w:t xml:space="preserve"> (CONF:4515-31256)</w:t>
        </w:r>
        <w:bookmarkEnd w:id="5542"/>
        <w:r>
          <w:t xml:space="preserve"> such that it</w:t>
        </w:r>
      </w:ins>
    </w:p>
    <w:p w14:paraId="4D5C05D7" w14:textId="77777777" w:rsidR="00440477" w:rsidRDefault="00440477" w:rsidP="00440477">
      <w:pPr>
        <w:numPr>
          <w:ilvl w:val="1"/>
          <w:numId w:val="10"/>
        </w:numPr>
        <w:rPr>
          <w:ins w:id="5543" w:author="Russ Ott" w:date="2022-04-29T10:09:00Z"/>
        </w:rPr>
      </w:pPr>
      <w:ins w:id="5544"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545" w:name="C_4515-31336"/>
        <w:r>
          <w:t xml:space="preserve"> (CONF:4515-31336)</w:t>
        </w:r>
        <w:bookmarkEnd w:id="5545"/>
        <w:r>
          <w:t>.</w:t>
        </w:r>
      </w:ins>
    </w:p>
    <w:p w14:paraId="5E58D681" w14:textId="77777777" w:rsidR="00440477" w:rsidRDefault="00440477" w:rsidP="00440477">
      <w:pPr>
        <w:numPr>
          <w:ilvl w:val="1"/>
          <w:numId w:val="10"/>
        </w:numPr>
        <w:rPr>
          <w:ins w:id="5546" w:author="Russ Ott" w:date="2022-04-29T10:09:00Z"/>
        </w:rPr>
      </w:pPr>
      <w:ins w:id="5547" w:author="Russ Ott" w:date="2022-04-29T10:09:00Z">
        <w:r>
          <w:rPr>
            <w:rStyle w:val="keyword"/>
          </w:rPr>
          <w:t>SHALL</w:t>
        </w:r>
        <w:r>
          <w:t xml:space="preserve"> contain exactly one [1..1] Vital Sign Observation (V2)</w:t>
        </w:r>
        <w:r>
          <w:rPr>
            <w:rStyle w:val="XMLname"/>
          </w:rPr>
          <w:t xml:space="preserve"> (identifier: urn:hl7ii:2.16.840.1.113883.10.20.22.4.27:2014-06-09)</w:t>
        </w:r>
        <w:bookmarkStart w:id="5548" w:name="C_4515-31337"/>
        <w:r>
          <w:t xml:space="preserve"> (CONF:4515-31337)</w:t>
        </w:r>
        <w:bookmarkEnd w:id="5548"/>
        <w:r>
          <w:t>.</w:t>
        </w:r>
      </w:ins>
    </w:p>
    <w:p w14:paraId="112A050F" w14:textId="77777777" w:rsidR="00440477" w:rsidRDefault="00440477" w:rsidP="00440477">
      <w:pPr>
        <w:numPr>
          <w:ilvl w:val="0"/>
          <w:numId w:val="10"/>
        </w:numPr>
        <w:rPr>
          <w:ins w:id="5549" w:author="Russ Ott" w:date="2022-04-29T10:09:00Z"/>
        </w:rPr>
      </w:pPr>
      <w:ins w:id="5550" w:author="Russ Ott" w:date="2022-04-29T10:09:00Z">
        <w:r>
          <w:rPr>
            <w:rStyle w:val="keyword"/>
          </w:rPr>
          <w:t>MAY</w:t>
        </w:r>
        <w:r>
          <w:t xml:space="preserve"> contain zero or more [0..*] </w:t>
        </w:r>
        <w:r>
          <w:rPr>
            <w:rStyle w:val="XMLnameBold"/>
          </w:rPr>
          <w:t>entryRelationship</w:t>
        </w:r>
        <w:bookmarkStart w:id="5551" w:name="C_4515-31257"/>
        <w:r>
          <w:t xml:space="preserve"> (CONF:4515-31257)</w:t>
        </w:r>
        <w:bookmarkEnd w:id="5551"/>
        <w:r>
          <w:t xml:space="preserve"> such that it</w:t>
        </w:r>
      </w:ins>
    </w:p>
    <w:p w14:paraId="1410BD09" w14:textId="77777777" w:rsidR="00440477" w:rsidRDefault="00440477" w:rsidP="00440477">
      <w:pPr>
        <w:numPr>
          <w:ilvl w:val="1"/>
          <w:numId w:val="10"/>
        </w:numPr>
        <w:rPr>
          <w:ins w:id="5552" w:author="Russ Ott" w:date="2022-04-29T10:09:00Z"/>
        </w:rPr>
      </w:pPr>
      <w:ins w:id="5553"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554" w:name="C_4515-31339"/>
        <w:r>
          <w:t xml:space="preserve"> (CONF:4515-31339)</w:t>
        </w:r>
        <w:bookmarkEnd w:id="5554"/>
        <w:r>
          <w:t>.</w:t>
        </w:r>
      </w:ins>
    </w:p>
    <w:p w14:paraId="6130B8AA" w14:textId="77777777" w:rsidR="00440477" w:rsidRDefault="00440477" w:rsidP="00440477">
      <w:pPr>
        <w:numPr>
          <w:ilvl w:val="1"/>
          <w:numId w:val="10"/>
        </w:numPr>
        <w:rPr>
          <w:ins w:id="5555" w:author="Russ Ott" w:date="2022-04-29T10:09:00Z"/>
        </w:rPr>
      </w:pPr>
      <w:ins w:id="5556" w:author="Russ Ott" w:date="2022-04-29T10:09:00Z">
        <w:r>
          <w:rPr>
            <w:rStyle w:val="keyword"/>
          </w:rPr>
          <w:t>SHALL</w:t>
        </w:r>
        <w:r>
          <w:t xml:space="preserve"> contain exactly one [1..1] Longitudinal Care Wound Observation (V2)</w:t>
        </w:r>
        <w:r>
          <w:rPr>
            <w:rStyle w:val="XMLname"/>
          </w:rPr>
          <w:t xml:space="preserve"> (identifier: urn:hl7ii:2.16.840.1.113883.10.20.22.4.114:2015-08-01)</w:t>
        </w:r>
        <w:bookmarkStart w:id="5557" w:name="C_4515-31340"/>
        <w:r>
          <w:t xml:space="preserve"> (CONF:4515-31340)</w:t>
        </w:r>
        <w:bookmarkEnd w:id="5557"/>
        <w:r>
          <w:t>.</w:t>
        </w:r>
      </w:ins>
    </w:p>
    <w:p w14:paraId="25294D04" w14:textId="77777777" w:rsidR="00440477" w:rsidRDefault="00440477" w:rsidP="00440477">
      <w:pPr>
        <w:pStyle w:val="BodyText"/>
        <w:spacing w:before="120"/>
        <w:rPr>
          <w:ins w:id="5558" w:author="Russ Ott" w:date="2022-04-29T10:09:00Z"/>
        </w:rPr>
      </w:pPr>
      <w:ins w:id="5559" w:author="Russ Ott" w:date="2022-04-29T10:09:00Z">
        <w:r>
          <w:t>The following entryRelationship represents the relationship Health Concern HAS SUPPORT Observation.</w:t>
        </w:r>
      </w:ins>
    </w:p>
    <w:p w14:paraId="3C7C6493" w14:textId="77777777" w:rsidR="00440477" w:rsidRDefault="00440477" w:rsidP="00440477">
      <w:pPr>
        <w:numPr>
          <w:ilvl w:val="0"/>
          <w:numId w:val="10"/>
        </w:numPr>
        <w:rPr>
          <w:ins w:id="5560" w:author="Russ Ott" w:date="2022-04-29T10:09:00Z"/>
        </w:rPr>
      </w:pPr>
      <w:ins w:id="5561" w:author="Russ Ott" w:date="2022-04-29T10:09:00Z">
        <w:r>
          <w:rPr>
            <w:rStyle w:val="keyword"/>
          </w:rPr>
          <w:t>MAY</w:t>
        </w:r>
        <w:r>
          <w:t xml:space="preserve"> contain zero or more [0..*] </w:t>
        </w:r>
        <w:r>
          <w:rPr>
            <w:rStyle w:val="XMLnameBold"/>
          </w:rPr>
          <w:t>entryRelationship</w:t>
        </w:r>
        <w:bookmarkStart w:id="5562" w:name="C_4515-31365"/>
        <w:r>
          <w:t xml:space="preserve"> (CONF:4515-31365)</w:t>
        </w:r>
        <w:bookmarkEnd w:id="5562"/>
        <w:r>
          <w:t xml:space="preserve"> such that it</w:t>
        </w:r>
      </w:ins>
    </w:p>
    <w:p w14:paraId="0B2B383E" w14:textId="77777777" w:rsidR="00440477" w:rsidRDefault="00440477" w:rsidP="00440477">
      <w:pPr>
        <w:numPr>
          <w:ilvl w:val="1"/>
          <w:numId w:val="10"/>
        </w:numPr>
        <w:rPr>
          <w:ins w:id="5563" w:author="Russ Ott" w:date="2022-04-29T10:09:00Z"/>
        </w:rPr>
      </w:pPr>
      <w:ins w:id="5564" w:author="Russ Ott" w:date="2022-04-29T10:09:00Z">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5565" w:name="C_4515-31366"/>
        <w:r>
          <w:t xml:space="preserve"> (CONF:4515-31366)</w:t>
        </w:r>
        <w:bookmarkEnd w:id="5565"/>
        <w:r>
          <w:t>.</w:t>
        </w:r>
      </w:ins>
    </w:p>
    <w:p w14:paraId="14195806" w14:textId="77777777" w:rsidR="00440477" w:rsidRDefault="00440477" w:rsidP="00440477">
      <w:pPr>
        <w:numPr>
          <w:ilvl w:val="1"/>
          <w:numId w:val="10"/>
        </w:numPr>
        <w:rPr>
          <w:ins w:id="5566" w:author="Russ Ott" w:date="2022-04-29T10:09:00Z"/>
        </w:rPr>
      </w:pPr>
      <w:ins w:id="5567" w:author="Russ Ott" w:date="2022-04-29T10:09:00Z">
        <w:r>
          <w:rPr>
            <w:rStyle w:val="keyword"/>
          </w:rPr>
          <w:t>SHALL</w:t>
        </w:r>
        <w:r>
          <w:t xml:space="preserve"> contain exactly one [1..1] Problem Observation (V3)</w:t>
        </w:r>
        <w:r>
          <w:rPr>
            <w:rStyle w:val="XMLname"/>
          </w:rPr>
          <w:t xml:space="preserve"> (identifier: urn:hl7ii:2.16.840.1.113883.10.20.22.4.4:2015-08-01)</w:t>
        </w:r>
        <w:bookmarkStart w:id="5568" w:name="C_4515-31367"/>
        <w:r>
          <w:t xml:space="preserve"> (CONF:4515-31367)</w:t>
        </w:r>
        <w:bookmarkEnd w:id="5568"/>
        <w:r>
          <w:t>.</w:t>
        </w:r>
      </w:ins>
    </w:p>
    <w:p w14:paraId="2B52AC2E" w14:textId="77777777" w:rsidR="00440477" w:rsidRDefault="00440477" w:rsidP="00440477">
      <w:pPr>
        <w:numPr>
          <w:ilvl w:val="0"/>
          <w:numId w:val="10"/>
        </w:numPr>
        <w:rPr>
          <w:ins w:id="5569" w:author="Russ Ott" w:date="2022-04-29T10:09:00Z"/>
        </w:rPr>
      </w:pPr>
      <w:ins w:id="5570" w:author="Russ Ott" w:date="2022-04-29T10:09:00Z">
        <w:r>
          <w:rPr>
            <w:rStyle w:val="keyword"/>
          </w:rPr>
          <w:t>MAY</w:t>
        </w:r>
        <w:r>
          <w:t xml:space="preserve"> contain zero or more [0..*] </w:t>
        </w:r>
        <w:r>
          <w:rPr>
            <w:rStyle w:val="XMLnameBold"/>
          </w:rPr>
          <w:t>entryRelationship</w:t>
        </w:r>
        <w:bookmarkStart w:id="5571" w:name="C_4515-31368"/>
        <w:r>
          <w:t xml:space="preserve"> (CONF:4515-31368)</w:t>
        </w:r>
        <w:bookmarkEnd w:id="5571"/>
        <w:r>
          <w:t xml:space="preserve"> such that it</w:t>
        </w:r>
      </w:ins>
    </w:p>
    <w:p w14:paraId="1DA43DED" w14:textId="77777777" w:rsidR="00440477" w:rsidRDefault="00440477" w:rsidP="00440477">
      <w:pPr>
        <w:numPr>
          <w:ilvl w:val="1"/>
          <w:numId w:val="10"/>
        </w:numPr>
        <w:rPr>
          <w:ins w:id="5572" w:author="Russ Ott" w:date="2022-04-29T10:09:00Z"/>
        </w:rPr>
      </w:pPr>
      <w:ins w:id="5573"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574" w:name="C_4515-31369"/>
        <w:r>
          <w:t xml:space="preserve"> (CONF:4515-31369)</w:t>
        </w:r>
        <w:bookmarkEnd w:id="5574"/>
        <w:r>
          <w:t>.</w:t>
        </w:r>
      </w:ins>
    </w:p>
    <w:p w14:paraId="40E85F13" w14:textId="77777777" w:rsidR="00440477" w:rsidRDefault="00440477" w:rsidP="00440477">
      <w:pPr>
        <w:numPr>
          <w:ilvl w:val="1"/>
          <w:numId w:val="10"/>
        </w:numPr>
        <w:rPr>
          <w:ins w:id="5575" w:author="Russ Ott" w:date="2022-04-29T10:09:00Z"/>
        </w:rPr>
      </w:pPr>
      <w:ins w:id="5576" w:author="Russ Ott" w:date="2022-04-29T10:09:00Z">
        <w:r>
          <w:rPr>
            <w:rStyle w:val="keyword"/>
          </w:rPr>
          <w:t>SHALL</w:t>
        </w:r>
        <w:r>
          <w:t xml:space="preserve"> contain exactly one [1..1] Caregiver Characteristics</w:t>
        </w:r>
        <w:r>
          <w:rPr>
            <w:rStyle w:val="XMLname"/>
          </w:rPr>
          <w:t xml:space="preserve"> (identifier: urn:oid:2.16.840.1.113883.10.20.22.4.72)</w:t>
        </w:r>
        <w:bookmarkStart w:id="5577" w:name="C_4515-31370"/>
        <w:r>
          <w:t xml:space="preserve"> (CONF:4515-31370)</w:t>
        </w:r>
        <w:bookmarkEnd w:id="5577"/>
        <w:r>
          <w:t>.</w:t>
        </w:r>
      </w:ins>
    </w:p>
    <w:p w14:paraId="2D943BAA" w14:textId="77777777" w:rsidR="00440477" w:rsidRDefault="00440477" w:rsidP="00440477">
      <w:pPr>
        <w:numPr>
          <w:ilvl w:val="0"/>
          <w:numId w:val="10"/>
        </w:numPr>
        <w:rPr>
          <w:ins w:id="5578" w:author="Russ Ott" w:date="2022-04-29T10:09:00Z"/>
        </w:rPr>
      </w:pPr>
      <w:ins w:id="5579" w:author="Russ Ott" w:date="2022-04-29T10:09:00Z">
        <w:r>
          <w:rPr>
            <w:rStyle w:val="keyword"/>
          </w:rPr>
          <w:t>MAY</w:t>
        </w:r>
        <w:r>
          <w:t xml:space="preserve"> contain zero or more [0..*] </w:t>
        </w:r>
        <w:r>
          <w:rPr>
            <w:rStyle w:val="XMLnameBold"/>
          </w:rPr>
          <w:t>entryRelationship</w:t>
        </w:r>
        <w:bookmarkStart w:id="5580" w:name="C_4515-31371"/>
        <w:r>
          <w:t xml:space="preserve"> (CONF:4515-31371)</w:t>
        </w:r>
        <w:bookmarkEnd w:id="5580"/>
        <w:r>
          <w:t xml:space="preserve"> such that it</w:t>
        </w:r>
      </w:ins>
    </w:p>
    <w:p w14:paraId="2AC1A17B" w14:textId="77777777" w:rsidR="00440477" w:rsidRDefault="00440477" w:rsidP="00440477">
      <w:pPr>
        <w:numPr>
          <w:ilvl w:val="1"/>
          <w:numId w:val="10"/>
        </w:numPr>
        <w:rPr>
          <w:ins w:id="5581" w:author="Russ Ott" w:date="2022-04-29T10:09:00Z"/>
        </w:rPr>
      </w:pPr>
      <w:ins w:id="5582"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583" w:name="C_4515-31372"/>
        <w:r>
          <w:t xml:space="preserve"> (CONF:4515-31372)</w:t>
        </w:r>
        <w:bookmarkEnd w:id="5583"/>
        <w:r>
          <w:t>.</w:t>
        </w:r>
      </w:ins>
    </w:p>
    <w:p w14:paraId="615CB26A" w14:textId="77777777" w:rsidR="00440477" w:rsidRDefault="00440477" w:rsidP="00440477">
      <w:pPr>
        <w:numPr>
          <w:ilvl w:val="1"/>
          <w:numId w:val="10"/>
        </w:numPr>
        <w:rPr>
          <w:ins w:id="5584" w:author="Russ Ott" w:date="2022-04-29T10:09:00Z"/>
        </w:rPr>
      </w:pPr>
      <w:ins w:id="5585" w:author="Russ Ott" w:date="2022-04-29T10:09:00Z">
        <w:r>
          <w:rPr>
            <w:rStyle w:val="keyword"/>
          </w:rPr>
          <w:t>SHALL</w:t>
        </w:r>
        <w:r>
          <w:t xml:space="preserve"> contain exactly one [1..1] Cultural and Religious Observation</w:t>
        </w:r>
        <w:r>
          <w:rPr>
            <w:rStyle w:val="XMLname"/>
          </w:rPr>
          <w:t xml:space="preserve"> (identifier: urn:oid:2.16.840.1.113883.10.20.22.4.111)</w:t>
        </w:r>
        <w:bookmarkStart w:id="5586" w:name="C_4515-31373"/>
        <w:r>
          <w:t xml:space="preserve"> (CONF:4515-31373)</w:t>
        </w:r>
        <w:bookmarkEnd w:id="5586"/>
        <w:r>
          <w:t>.</w:t>
        </w:r>
      </w:ins>
    </w:p>
    <w:p w14:paraId="3C357855" w14:textId="77777777" w:rsidR="00440477" w:rsidRDefault="00440477" w:rsidP="00440477">
      <w:pPr>
        <w:numPr>
          <w:ilvl w:val="0"/>
          <w:numId w:val="10"/>
        </w:numPr>
        <w:rPr>
          <w:ins w:id="5587" w:author="Russ Ott" w:date="2022-04-29T10:09:00Z"/>
        </w:rPr>
      </w:pPr>
      <w:ins w:id="5588" w:author="Russ Ott" w:date="2022-04-29T10:09:00Z">
        <w:r>
          <w:rPr>
            <w:rStyle w:val="keyword"/>
          </w:rPr>
          <w:t>MAY</w:t>
        </w:r>
        <w:r>
          <w:t xml:space="preserve"> contain zero or more [0..*] </w:t>
        </w:r>
        <w:r>
          <w:rPr>
            <w:rStyle w:val="XMLnameBold"/>
          </w:rPr>
          <w:t>entryRelationship</w:t>
        </w:r>
        <w:bookmarkStart w:id="5589" w:name="C_4515-31374"/>
        <w:r>
          <w:t xml:space="preserve"> (CONF:4515-31374)</w:t>
        </w:r>
        <w:bookmarkEnd w:id="5589"/>
        <w:r>
          <w:t xml:space="preserve"> such that it</w:t>
        </w:r>
      </w:ins>
    </w:p>
    <w:p w14:paraId="6A5616F7" w14:textId="77777777" w:rsidR="00440477" w:rsidRDefault="00440477" w:rsidP="00440477">
      <w:pPr>
        <w:numPr>
          <w:ilvl w:val="1"/>
          <w:numId w:val="10"/>
        </w:numPr>
        <w:rPr>
          <w:ins w:id="5590" w:author="Russ Ott" w:date="2022-04-29T10:09:00Z"/>
        </w:rPr>
      </w:pPr>
      <w:ins w:id="5591"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592" w:name="C_4515-31375"/>
        <w:r>
          <w:t xml:space="preserve"> (CONF:4515-31375)</w:t>
        </w:r>
        <w:bookmarkEnd w:id="5592"/>
        <w:r>
          <w:t>.</w:t>
        </w:r>
      </w:ins>
    </w:p>
    <w:p w14:paraId="03BBE384" w14:textId="77777777" w:rsidR="00440477" w:rsidRDefault="00440477" w:rsidP="00440477">
      <w:pPr>
        <w:numPr>
          <w:ilvl w:val="1"/>
          <w:numId w:val="10"/>
        </w:numPr>
        <w:rPr>
          <w:ins w:id="5593" w:author="Russ Ott" w:date="2022-04-29T10:09:00Z"/>
        </w:rPr>
      </w:pPr>
      <w:ins w:id="5594" w:author="Russ Ott" w:date="2022-04-29T10:09:00Z">
        <w:r>
          <w:rPr>
            <w:rStyle w:val="keyword"/>
          </w:rPr>
          <w:t>SHALL</w:t>
        </w:r>
        <w:r>
          <w:t xml:space="preserve"> contain exactly one [1..1] Characteristics of Home Environment</w:t>
        </w:r>
        <w:r>
          <w:rPr>
            <w:rStyle w:val="XMLname"/>
          </w:rPr>
          <w:t xml:space="preserve"> (identifier: urn:oid:2.16.840.1.113883.10.20.22.4.109)</w:t>
        </w:r>
        <w:bookmarkStart w:id="5595" w:name="C_4515-31376"/>
        <w:r>
          <w:t xml:space="preserve"> (CONF:4515-31376)</w:t>
        </w:r>
        <w:bookmarkEnd w:id="5595"/>
        <w:r>
          <w:t>.</w:t>
        </w:r>
      </w:ins>
    </w:p>
    <w:p w14:paraId="5A13F400" w14:textId="77777777" w:rsidR="00440477" w:rsidRDefault="00440477" w:rsidP="00440477">
      <w:pPr>
        <w:numPr>
          <w:ilvl w:val="0"/>
          <w:numId w:val="10"/>
        </w:numPr>
        <w:rPr>
          <w:ins w:id="5596" w:author="Russ Ott" w:date="2022-04-29T10:09:00Z"/>
        </w:rPr>
      </w:pPr>
      <w:ins w:id="5597" w:author="Russ Ott" w:date="2022-04-29T10:09:00Z">
        <w:r>
          <w:rPr>
            <w:rStyle w:val="keyword"/>
          </w:rPr>
          <w:t>MAY</w:t>
        </w:r>
        <w:r>
          <w:t xml:space="preserve"> contain zero or more [0..*] </w:t>
        </w:r>
        <w:r>
          <w:rPr>
            <w:rStyle w:val="XMLnameBold"/>
          </w:rPr>
          <w:t>entryRelationship</w:t>
        </w:r>
        <w:bookmarkStart w:id="5598" w:name="C_4515-31377"/>
        <w:r>
          <w:t xml:space="preserve"> (CONF:4515-31377)</w:t>
        </w:r>
        <w:bookmarkEnd w:id="5598"/>
        <w:r>
          <w:t xml:space="preserve"> such that it</w:t>
        </w:r>
      </w:ins>
    </w:p>
    <w:p w14:paraId="4A8494EB" w14:textId="77777777" w:rsidR="00440477" w:rsidRDefault="00440477" w:rsidP="00440477">
      <w:pPr>
        <w:numPr>
          <w:ilvl w:val="1"/>
          <w:numId w:val="10"/>
        </w:numPr>
        <w:rPr>
          <w:ins w:id="5599" w:author="Russ Ott" w:date="2022-04-29T10:09:00Z"/>
        </w:rPr>
      </w:pPr>
      <w:ins w:id="5600"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601" w:name="C_4515-31378"/>
        <w:r>
          <w:t xml:space="preserve"> (CONF:4515-31378)</w:t>
        </w:r>
        <w:bookmarkEnd w:id="5601"/>
        <w:r>
          <w:t>.</w:t>
        </w:r>
      </w:ins>
    </w:p>
    <w:p w14:paraId="5B51CAF2" w14:textId="77777777" w:rsidR="00440477" w:rsidRDefault="00440477" w:rsidP="00440477">
      <w:pPr>
        <w:numPr>
          <w:ilvl w:val="1"/>
          <w:numId w:val="10"/>
        </w:numPr>
        <w:rPr>
          <w:ins w:id="5602" w:author="Russ Ott" w:date="2022-04-29T10:09:00Z"/>
        </w:rPr>
      </w:pPr>
      <w:ins w:id="5603" w:author="Russ Ott" w:date="2022-04-29T10:09:00Z">
        <w:r>
          <w:rPr>
            <w:rStyle w:val="keyword"/>
          </w:rPr>
          <w:t>SHALL</w:t>
        </w:r>
        <w:r>
          <w:t xml:space="preserve"> contain exactly one [1..1] Nutritional Status Observation</w:t>
        </w:r>
        <w:r>
          <w:rPr>
            <w:rStyle w:val="XMLname"/>
          </w:rPr>
          <w:t xml:space="preserve"> (identifier: urn:oid:2.16.840.1.113883.10.20.22.4.124)</w:t>
        </w:r>
        <w:bookmarkStart w:id="5604" w:name="C_4515-31379"/>
        <w:r>
          <w:t xml:space="preserve"> (CONF:4515-31379)</w:t>
        </w:r>
        <w:bookmarkEnd w:id="5604"/>
        <w:r>
          <w:t>.</w:t>
        </w:r>
      </w:ins>
    </w:p>
    <w:p w14:paraId="6BE37C01" w14:textId="77777777" w:rsidR="00440477" w:rsidRDefault="00440477" w:rsidP="00440477">
      <w:pPr>
        <w:numPr>
          <w:ilvl w:val="0"/>
          <w:numId w:val="10"/>
        </w:numPr>
        <w:rPr>
          <w:ins w:id="5605" w:author="Russ Ott" w:date="2022-04-29T10:09:00Z"/>
        </w:rPr>
      </w:pPr>
      <w:ins w:id="5606" w:author="Russ Ott" w:date="2022-04-29T10:09:00Z">
        <w:r>
          <w:rPr>
            <w:rStyle w:val="keyword"/>
          </w:rPr>
          <w:t>MAY</w:t>
        </w:r>
        <w:r>
          <w:t xml:space="preserve"> contain zero or more [0..*] </w:t>
        </w:r>
        <w:r>
          <w:rPr>
            <w:rStyle w:val="XMLnameBold"/>
          </w:rPr>
          <w:t>entryRelationship</w:t>
        </w:r>
        <w:bookmarkStart w:id="5607" w:name="C_4515-31380"/>
        <w:r>
          <w:t xml:space="preserve"> (CONF:4515-31380)</w:t>
        </w:r>
        <w:bookmarkEnd w:id="5607"/>
        <w:r>
          <w:t xml:space="preserve"> such that it</w:t>
        </w:r>
      </w:ins>
    </w:p>
    <w:p w14:paraId="11192741" w14:textId="77777777" w:rsidR="00440477" w:rsidRDefault="00440477" w:rsidP="00440477">
      <w:pPr>
        <w:numPr>
          <w:ilvl w:val="1"/>
          <w:numId w:val="10"/>
        </w:numPr>
        <w:rPr>
          <w:ins w:id="5608" w:author="Russ Ott" w:date="2022-04-29T10:09:00Z"/>
        </w:rPr>
      </w:pPr>
      <w:ins w:id="5609"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610" w:name="C_4515-31381"/>
        <w:r>
          <w:t xml:space="preserve"> (CONF:4515-31381)</w:t>
        </w:r>
        <w:bookmarkEnd w:id="5610"/>
        <w:r>
          <w:t>.</w:t>
        </w:r>
      </w:ins>
    </w:p>
    <w:p w14:paraId="0D03A9E1" w14:textId="77777777" w:rsidR="00440477" w:rsidRDefault="00440477" w:rsidP="00440477">
      <w:pPr>
        <w:numPr>
          <w:ilvl w:val="1"/>
          <w:numId w:val="10"/>
        </w:numPr>
        <w:rPr>
          <w:ins w:id="5611" w:author="Russ Ott" w:date="2022-04-29T10:09:00Z"/>
        </w:rPr>
      </w:pPr>
      <w:ins w:id="5612" w:author="Russ Ott" w:date="2022-04-29T10:09:00Z">
        <w:r>
          <w:rPr>
            <w:rStyle w:val="keyword"/>
          </w:rPr>
          <w:t>SHALL</w:t>
        </w:r>
        <w:r>
          <w:t xml:space="preserve"> contain exactly one [1..1] Result Organizer (V3)</w:t>
        </w:r>
        <w:r>
          <w:rPr>
            <w:rStyle w:val="XMLname"/>
          </w:rPr>
          <w:t xml:space="preserve"> (identifier: urn:hl7ii:2.16.840.1.113883.10.20.22.4.1:2015-08-01)</w:t>
        </w:r>
        <w:bookmarkStart w:id="5613" w:name="C_4515-31382"/>
        <w:r>
          <w:t xml:space="preserve"> (CONF:4515-31382)</w:t>
        </w:r>
        <w:bookmarkEnd w:id="5613"/>
        <w:r>
          <w:t>.</w:t>
        </w:r>
      </w:ins>
    </w:p>
    <w:p w14:paraId="6098D83B" w14:textId="77777777" w:rsidR="00440477" w:rsidRDefault="00440477" w:rsidP="00440477">
      <w:pPr>
        <w:pStyle w:val="BodyText"/>
        <w:spacing w:before="120"/>
        <w:rPr>
          <w:ins w:id="5614" w:author="Russ Ott" w:date="2022-04-29T10:09:00Z"/>
        </w:rPr>
      </w:pPr>
      <w:ins w:id="5615" w:author="Russ Ott" w:date="2022-04-29T10:09:00Z">
        <w:r>
          <w:t>The following entryRelationship represents the priority that the patient or a provider puts on the health concern.</w:t>
        </w:r>
      </w:ins>
    </w:p>
    <w:p w14:paraId="62AC31D0" w14:textId="77777777" w:rsidR="00440477" w:rsidRDefault="00440477" w:rsidP="00440477">
      <w:pPr>
        <w:numPr>
          <w:ilvl w:val="0"/>
          <w:numId w:val="10"/>
        </w:numPr>
        <w:rPr>
          <w:ins w:id="5616" w:author="Russ Ott" w:date="2022-04-29T10:09:00Z"/>
        </w:rPr>
      </w:pPr>
      <w:ins w:id="5617" w:author="Russ Ott" w:date="2022-04-29T10:09:00Z">
        <w:r>
          <w:rPr>
            <w:rStyle w:val="keyword"/>
          </w:rPr>
          <w:t>MAY</w:t>
        </w:r>
        <w:r>
          <w:t xml:space="preserve"> contain zero or more [0..*] </w:t>
        </w:r>
        <w:r>
          <w:rPr>
            <w:rStyle w:val="XMLnameBold"/>
          </w:rPr>
          <w:t>entryRelationship</w:t>
        </w:r>
        <w:bookmarkStart w:id="5618" w:name="C_4515-31442"/>
        <w:r>
          <w:t xml:space="preserve"> (CONF:4515-31442)</w:t>
        </w:r>
        <w:bookmarkEnd w:id="5618"/>
        <w:r>
          <w:t xml:space="preserve"> such that it</w:t>
        </w:r>
      </w:ins>
    </w:p>
    <w:p w14:paraId="02FFE55D" w14:textId="77777777" w:rsidR="00440477" w:rsidRDefault="00440477" w:rsidP="00440477">
      <w:pPr>
        <w:numPr>
          <w:ilvl w:val="1"/>
          <w:numId w:val="10"/>
        </w:numPr>
        <w:rPr>
          <w:ins w:id="5619" w:author="Russ Ott" w:date="2022-04-29T10:09:00Z"/>
        </w:rPr>
      </w:pPr>
      <w:ins w:id="5620"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621" w:name="C_4515-31443"/>
        <w:r>
          <w:t xml:space="preserve"> (CONF:4515-31443)</w:t>
        </w:r>
        <w:bookmarkEnd w:id="5621"/>
        <w:r>
          <w:t>.</w:t>
        </w:r>
      </w:ins>
    </w:p>
    <w:p w14:paraId="2E0ECA5F" w14:textId="77777777" w:rsidR="00440477" w:rsidRDefault="00440477" w:rsidP="00440477">
      <w:pPr>
        <w:numPr>
          <w:ilvl w:val="1"/>
          <w:numId w:val="10"/>
        </w:numPr>
        <w:rPr>
          <w:ins w:id="5622" w:author="Russ Ott" w:date="2022-04-29T10:09:00Z"/>
        </w:rPr>
      </w:pPr>
      <w:ins w:id="5623" w:author="Russ Ott" w:date="2022-04-29T10:09:00Z">
        <w:r>
          <w:rPr>
            <w:rStyle w:val="keyword"/>
          </w:rPr>
          <w:t>SHALL</w:t>
        </w:r>
        <w:r>
          <w:t xml:space="preserve"> contain exactly one [1..1] Priority Preference</w:t>
        </w:r>
        <w:r>
          <w:rPr>
            <w:rStyle w:val="XMLname"/>
          </w:rPr>
          <w:t xml:space="preserve"> (identifier: urn:oid:2.16.840.1.113883.10.20.22.4.143)</w:t>
        </w:r>
        <w:bookmarkStart w:id="5624" w:name="C_4515-31444"/>
        <w:r>
          <w:t xml:space="preserve"> (CONF:4515-31444)</w:t>
        </w:r>
        <w:bookmarkEnd w:id="5624"/>
        <w:r>
          <w:t>.</w:t>
        </w:r>
      </w:ins>
    </w:p>
    <w:p w14:paraId="08767117" w14:textId="77777777" w:rsidR="00440477" w:rsidRDefault="00440477" w:rsidP="00440477">
      <w:pPr>
        <w:pStyle w:val="BodyText"/>
        <w:spacing w:before="120"/>
        <w:rPr>
          <w:ins w:id="5625" w:author="Russ Ott" w:date="2022-04-29T10:09:00Z"/>
        </w:rPr>
      </w:pPr>
      <w:ins w:id="5626" w:author="Russ Ott" w:date="2022-04-29T10:09:00Z">
        <w:r>
          <w:t>Where a Health Concern needs to reference another entry already described in the CDA document instance, rather than repeating the full content of the entry, the Entry Reference template may be used to reference this entry.</w:t>
        </w:r>
      </w:ins>
    </w:p>
    <w:p w14:paraId="42DD29EA" w14:textId="77777777" w:rsidR="00440477" w:rsidRDefault="00440477" w:rsidP="00440477">
      <w:pPr>
        <w:numPr>
          <w:ilvl w:val="0"/>
          <w:numId w:val="10"/>
        </w:numPr>
        <w:rPr>
          <w:ins w:id="5627" w:author="Russ Ott" w:date="2022-04-29T10:09:00Z"/>
        </w:rPr>
      </w:pPr>
      <w:ins w:id="5628" w:author="Russ Ott" w:date="2022-04-29T10:09:00Z">
        <w:r>
          <w:rPr>
            <w:rStyle w:val="keyword"/>
          </w:rPr>
          <w:t>MAY</w:t>
        </w:r>
        <w:r>
          <w:t xml:space="preserve"> contain zero or more [0..*] </w:t>
        </w:r>
        <w:r>
          <w:rPr>
            <w:rStyle w:val="XMLnameBold"/>
          </w:rPr>
          <w:t>entryRelationship</w:t>
        </w:r>
        <w:bookmarkStart w:id="5629" w:name="C_4515-31549"/>
        <w:r>
          <w:t xml:space="preserve"> (CONF:4515-31549)</w:t>
        </w:r>
        <w:bookmarkEnd w:id="5629"/>
        <w:r>
          <w:t xml:space="preserve"> such that it</w:t>
        </w:r>
      </w:ins>
    </w:p>
    <w:p w14:paraId="399DD671" w14:textId="77777777" w:rsidR="00440477" w:rsidRDefault="00440477" w:rsidP="00440477">
      <w:pPr>
        <w:numPr>
          <w:ilvl w:val="1"/>
          <w:numId w:val="10"/>
        </w:numPr>
        <w:rPr>
          <w:ins w:id="5630" w:author="Russ Ott" w:date="2022-04-29T10:09:00Z"/>
        </w:rPr>
      </w:pPr>
      <w:ins w:id="5631"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632" w:name="C_4515-31550"/>
        <w:r>
          <w:t xml:space="preserve"> (CONF:4515-31550)</w:t>
        </w:r>
        <w:bookmarkEnd w:id="5632"/>
        <w:r>
          <w:t>.</w:t>
        </w:r>
      </w:ins>
    </w:p>
    <w:p w14:paraId="77387E1F" w14:textId="77777777" w:rsidR="00440477" w:rsidRDefault="00440477" w:rsidP="00440477">
      <w:pPr>
        <w:numPr>
          <w:ilvl w:val="1"/>
          <w:numId w:val="10"/>
        </w:numPr>
        <w:rPr>
          <w:ins w:id="5633" w:author="Russ Ott" w:date="2022-04-29T10:09:00Z"/>
        </w:rPr>
      </w:pPr>
      <w:ins w:id="5634" w:author="Russ Ott" w:date="2022-04-29T10:09:00Z">
        <w:r>
          <w:rPr>
            <w:rStyle w:val="keyword"/>
          </w:rPr>
          <w:t>SHALL</w:t>
        </w:r>
        <w:r>
          <w:t xml:space="preserve"> contain exactly one [1..1] Entry Reference</w:t>
        </w:r>
        <w:r>
          <w:rPr>
            <w:rStyle w:val="XMLname"/>
          </w:rPr>
          <w:t xml:space="preserve"> (identifier: urn:oid:2.16.840.1.113883.10.20.22.4.122)</w:t>
        </w:r>
        <w:bookmarkStart w:id="5635" w:name="C_4515-31551"/>
        <w:r>
          <w:t xml:space="preserve"> (CONF:4515-31551)</w:t>
        </w:r>
        <w:bookmarkEnd w:id="5635"/>
        <w:r>
          <w:t>.</w:t>
        </w:r>
      </w:ins>
    </w:p>
    <w:p w14:paraId="4D4B59A1" w14:textId="77777777" w:rsidR="00440477" w:rsidRDefault="00440477" w:rsidP="00440477">
      <w:pPr>
        <w:pStyle w:val="BodyText"/>
        <w:spacing w:before="120"/>
        <w:rPr>
          <w:ins w:id="5636" w:author="Russ Ott" w:date="2022-04-29T10:09:00Z"/>
        </w:rPr>
      </w:pPr>
      <w:ins w:id="5637" w:author="Russ Ott" w:date="2022-04-29T10:09:00Z">
        <w:r>
          <w:t>Where it is necessary to reference an external clinical document such as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ins>
    </w:p>
    <w:p w14:paraId="5EBA64C1" w14:textId="77777777" w:rsidR="00440477" w:rsidRDefault="00440477" w:rsidP="00440477">
      <w:pPr>
        <w:numPr>
          <w:ilvl w:val="0"/>
          <w:numId w:val="10"/>
        </w:numPr>
        <w:rPr>
          <w:ins w:id="5638" w:author="Russ Ott" w:date="2022-04-29T10:09:00Z"/>
        </w:rPr>
      </w:pPr>
      <w:ins w:id="5639" w:author="Russ Ott" w:date="2022-04-29T10:09:00Z">
        <w:r>
          <w:rPr>
            <w:rStyle w:val="keyword"/>
          </w:rPr>
          <w:t>MAY</w:t>
        </w:r>
        <w:r>
          <w:t xml:space="preserve"> contain zero or more [0..*] </w:t>
        </w:r>
        <w:r>
          <w:rPr>
            <w:rStyle w:val="XMLnameBold"/>
          </w:rPr>
          <w:t>reference</w:t>
        </w:r>
        <w:bookmarkStart w:id="5640" w:name="C_4515-32757"/>
        <w:r>
          <w:t xml:space="preserve"> (CONF:4515-32757)</w:t>
        </w:r>
        <w:bookmarkEnd w:id="5640"/>
        <w:r>
          <w:t>.</w:t>
        </w:r>
      </w:ins>
    </w:p>
    <w:p w14:paraId="2FB83634" w14:textId="77777777" w:rsidR="00440477" w:rsidRDefault="00440477" w:rsidP="00440477">
      <w:pPr>
        <w:numPr>
          <w:ilvl w:val="1"/>
          <w:numId w:val="10"/>
        </w:numPr>
        <w:rPr>
          <w:ins w:id="5641" w:author="Russ Ott" w:date="2022-04-29T10:09:00Z"/>
        </w:rPr>
      </w:pPr>
      <w:ins w:id="5642" w:author="Russ Ott" w:date="2022-04-29T10:09:00Z">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643" w:name="C_4515-32758"/>
        <w:r>
          <w:t xml:space="preserve"> (CONF:4515-32758)</w:t>
        </w:r>
        <w:bookmarkEnd w:id="5643"/>
        <w:r>
          <w:t>.</w:t>
        </w:r>
      </w:ins>
    </w:p>
    <w:p w14:paraId="4904268E" w14:textId="77777777" w:rsidR="00440477" w:rsidRDefault="00440477" w:rsidP="00440477">
      <w:pPr>
        <w:numPr>
          <w:ilvl w:val="1"/>
          <w:numId w:val="10"/>
        </w:numPr>
        <w:rPr>
          <w:ins w:id="5644" w:author="Russ Ott" w:date="2022-04-29T10:09:00Z"/>
        </w:rPr>
      </w:pPr>
      <w:ins w:id="5645" w:author="Russ Ott" w:date="2022-04-29T10:09:00Z">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id="5646" w:name="C_4515-32759"/>
        <w:r>
          <w:t xml:space="preserve"> (CONF:4515-32759)</w:t>
        </w:r>
        <w:bookmarkEnd w:id="5646"/>
        <w:r>
          <w:t>.</w:t>
        </w:r>
      </w:ins>
    </w:p>
    <w:p w14:paraId="3F48023B" w14:textId="77777777" w:rsidR="00440477" w:rsidRDefault="00440477" w:rsidP="00440477">
      <w:pPr>
        <w:numPr>
          <w:ilvl w:val="0"/>
          <w:numId w:val="10"/>
        </w:numPr>
        <w:rPr>
          <w:ins w:id="5647" w:author="Russ Ott" w:date="2022-04-29T10:09:00Z"/>
        </w:rPr>
      </w:pPr>
      <w:ins w:id="5648" w:author="Russ Ott" w:date="2022-04-29T10:09:00Z">
        <w:r>
          <w:t xml:space="preserve">When this Health Concern Act is a Social Determinant of Health Health Concern it </w:t>
        </w:r>
        <w:r>
          <w:rPr>
            <w:rStyle w:val="keyword"/>
          </w:rPr>
          <w:t>SHOULD</w:t>
        </w:r>
        <w:r>
          <w:t xml:space="preserve"> contain one or more [1..*] entryRelationship subentries such that it contains an observation with an observation/value selected from ValueSet Social Determinant of Health Conditions 2.16.840.1.113762.1.4.1247.YY DYNAMIC (CONF:4515-32962).</w:t>
        </w:r>
      </w:ins>
    </w:p>
    <w:p w14:paraId="488A79CF" w14:textId="71675650" w:rsidR="00440477" w:rsidRDefault="00440477" w:rsidP="00440477">
      <w:pPr>
        <w:pStyle w:val="Caption"/>
        <w:ind w:left="130" w:right="115"/>
        <w:rPr>
          <w:ins w:id="5649" w:author="Russ Ott" w:date="2022-04-29T10:09:00Z"/>
        </w:rPr>
      </w:pPr>
      <w:bookmarkStart w:id="5650" w:name="_Toc101450691"/>
      <w:ins w:id="5651" w:author="Russ Ott" w:date="2022-04-29T10:09:00Z">
        <w:r>
          <w:t xml:space="preserve">Figure </w:t>
        </w:r>
        <w:r>
          <w:fldChar w:fldCharType="begin"/>
        </w:r>
        <w:r>
          <w:instrText>SEQ Figure \* ARABIC</w:instrText>
        </w:r>
        <w:r>
          <w:fldChar w:fldCharType="separate"/>
        </w:r>
        <w:r w:rsidR="00F1669B">
          <w:t>17</w:t>
        </w:r>
        <w:r>
          <w:fldChar w:fldCharType="end"/>
        </w:r>
        <w:r>
          <w:t>: Health Concern Act Example</w:t>
        </w:r>
        <w:bookmarkEnd w:id="5650"/>
      </w:ins>
    </w:p>
    <w:p w14:paraId="036FD504" w14:textId="77777777" w:rsidR="00440477" w:rsidRDefault="00440477" w:rsidP="00440477">
      <w:pPr>
        <w:pStyle w:val="Example"/>
        <w:ind w:left="130" w:right="115"/>
        <w:rPr>
          <w:ins w:id="5652" w:author="Russ Ott" w:date="2022-04-29T10:09:00Z"/>
        </w:rPr>
      </w:pPr>
      <w:ins w:id="5653" w:author="Russ Ott" w:date="2022-04-29T10:09:00Z">
        <w:r>
          <w:t>&lt;act classCode="ACT" moodCode="EVN"&gt;</w:t>
        </w:r>
      </w:ins>
    </w:p>
    <w:p w14:paraId="744BB39F" w14:textId="77777777" w:rsidR="00440477" w:rsidRDefault="00440477" w:rsidP="00440477">
      <w:pPr>
        <w:pStyle w:val="Example"/>
        <w:ind w:left="130" w:right="115"/>
        <w:rPr>
          <w:ins w:id="5654" w:author="Russ Ott" w:date="2022-04-29T10:09:00Z"/>
        </w:rPr>
      </w:pPr>
      <w:ins w:id="5655" w:author="Russ Ott" w:date="2022-04-29T10:09:00Z">
        <w:r>
          <w:t xml:space="preserve">    &lt;templateId root="2.16.840.1.113883.10.20.22.4.132" /&gt;</w:t>
        </w:r>
      </w:ins>
    </w:p>
    <w:p w14:paraId="1736CB4F" w14:textId="77777777" w:rsidR="00440477" w:rsidRDefault="00440477" w:rsidP="00440477">
      <w:pPr>
        <w:pStyle w:val="Example"/>
        <w:ind w:left="130" w:right="115"/>
        <w:rPr>
          <w:ins w:id="5656" w:author="Russ Ott" w:date="2022-04-29T10:09:00Z"/>
        </w:rPr>
      </w:pPr>
      <w:ins w:id="5657" w:author="Russ Ott" w:date="2022-04-29T10:09:00Z">
        <w:r>
          <w:t xml:space="preserve">    &lt;templateId root="2.16.840.1.113883.10.20.22.4.132" extension="2015-08-01"/&gt;</w:t>
        </w:r>
      </w:ins>
    </w:p>
    <w:p w14:paraId="2C224295" w14:textId="77777777" w:rsidR="00440477" w:rsidRDefault="00440477" w:rsidP="00440477">
      <w:pPr>
        <w:pStyle w:val="Example"/>
        <w:ind w:left="130" w:right="115"/>
        <w:rPr>
          <w:ins w:id="5658" w:author="Russ Ott" w:date="2022-04-29T10:09:00Z"/>
        </w:rPr>
      </w:pPr>
      <w:ins w:id="5659" w:author="Russ Ott" w:date="2022-04-29T10:09:00Z">
        <w:r>
          <w:t xml:space="preserve">    &lt;templateId root="2.16.840.1.113883.10.20.22.4.132" extension="2022-06-01"/&gt;</w:t>
        </w:r>
      </w:ins>
    </w:p>
    <w:p w14:paraId="39612067" w14:textId="77777777" w:rsidR="00440477" w:rsidRDefault="00440477" w:rsidP="00440477">
      <w:pPr>
        <w:pStyle w:val="Example"/>
        <w:ind w:left="130" w:right="115"/>
        <w:rPr>
          <w:ins w:id="5660" w:author="Russ Ott" w:date="2022-04-29T10:09:00Z"/>
        </w:rPr>
      </w:pPr>
      <w:ins w:id="5661" w:author="Russ Ott" w:date="2022-04-29T10:09:00Z">
        <w:r>
          <w:t xml:space="preserve">    &lt;id root="4eab0e52-dd7d-4285-99eb-72d32ddb195c" /&gt;</w:t>
        </w:r>
      </w:ins>
    </w:p>
    <w:p w14:paraId="5E24D3D3" w14:textId="77777777" w:rsidR="00440477" w:rsidRDefault="00440477" w:rsidP="00440477">
      <w:pPr>
        <w:pStyle w:val="Example"/>
        <w:ind w:left="130" w:right="115"/>
        <w:rPr>
          <w:ins w:id="5662" w:author="Russ Ott" w:date="2022-04-29T10:09:00Z"/>
        </w:rPr>
      </w:pPr>
      <w:ins w:id="5663" w:author="Russ Ott" w:date="2022-04-29T10:09:00Z">
        <w:r>
          <w:t xml:space="preserve">    &lt;code code="75310-3" </w:t>
        </w:r>
      </w:ins>
    </w:p>
    <w:p w14:paraId="45DF3FA3" w14:textId="77777777" w:rsidR="00440477" w:rsidRDefault="00440477" w:rsidP="00440477">
      <w:pPr>
        <w:pStyle w:val="Example"/>
        <w:ind w:left="130" w:right="115"/>
        <w:rPr>
          <w:ins w:id="5664" w:author="Russ Ott" w:date="2022-04-29T10:09:00Z"/>
        </w:rPr>
      </w:pPr>
      <w:ins w:id="5665" w:author="Russ Ott" w:date="2022-04-29T10:09:00Z">
        <w:r>
          <w:t xml:space="preserve">        codeSystem="2.16.840.1.113883.6.1" </w:t>
        </w:r>
      </w:ins>
    </w:p>
    <w:p w14:paraId="20991EF7" w14:textId="77777777" w:rsidR="00440477" w:rsidRDefault="00440477" w:rsidP="00440477">
      <w:pPr>
        <w:pStyle w:val="Example"/>
        <w:ind w:left="130" w:right="115"/>
        <w:rPr>
          <w:ins w:id="5666" w:author="Russ Ott" w:date="2022-04-29T10:09:00Z"/>
        </w:rPr>
      </w:pPr>
      <w:ins w:id="5667" w:author="Russ Ott" w:date="2022-04-29T10:09:00Z">
        <w:r>
          <w:t xml:space="preserve">        codeSystemName="LOINC" </w:t>
        </w:r>
      </w:ins>
    </w:p>
    <w:p w14:paraId="2D45BFE6" w14:textId="77777777" w:rsidR="00440477" w:rsidRDefault="00440477" w:rsidP="00440477">
      <w:pPr>
        <w:pStyle w:val="Example"/>
        <w:ind w:left="130" w:right="115"/>
        <w:rPr>
          <w:ins w:id="5668" w:author="Russ Ott" w:date="2022-04-29T10:09:00Z"/>
        </w:rPr>
      </w:pPr>
      <w:ins w:id="5669" w:author="Russ Ott" w:date="2022-04-29T10:09:00Z">
        <w:r>
          <w:t xml:space="preserve">        displayName="Health Concern" /&gt;</w:t>
        </w:r>
      </w:ins>
    </w:p>
    <w:p w14:paraId="67DFB00C" w14:textId="77777777" w:rsidR="00440477" w:rsidRDefault="00440477" w:rsidP="00440477">
      <w:pPr>
        <w:pStyle w:val="Example"/>
        <w:ind w:left="130" w:right="115"/>
        <w:rPr>
          <w:ins w:id="5670" w:author="Russ Ott" w:date="2022-04-29T10:09:00Z"/>
        </w:rPr>
      </w:pPr>
      <w:ins w:id="5671" w:author="Russ Ott" w:date="2022-04-29T10:09:00Z">
        <w:r>
          <w:t xml:space="preserve">    &lt;!-- This Health Concern has a statusCode of active because it is an active concern --&gt;</w:t>
        </w:r>
      </w:ins>
    </w:p>
    <w:p w14:paraId="0B719FDE" w14:textId="77777777" w:rsidR="00440477" w:rsidRDefault="00440477" w:rsidP="00440477">
      <w:pPr>
        <w:pStyle w:val="Example"/>
        <w:ind w:left="130" w:right="115"/>
        <w:rPr>
          <w:ins w:id="5672" w:author="Russ Ott" w:date="2022-04-29T10:09:00Z"/>
        </w:rPr>
      </w:pPr>
      <w:ins w:id="5673" w:author="Russ Ott" w:date="2022-04-29T10:09:00Z">
        <w:r>
          <w:t xml:space="preserve">    &lt;statusCode code="active" /&gt;</w:t>
        </w:r>
      </w:ins>
    </w:p>
    <w:p w14:paraId="210EC385" w14:textId="77777777" w:rsidR="00440477" w:rsidRDefault="00440477" w:rsidP="00440477">
      <w:pPr>
        <w:pStyle w:val="Example"/>
        <w:ind w:left="130" w:right="115"/>
        <w:rPr>
          <w:ins w:id="5674" w:author="Russ Ott" w:date="2022-04-29T10:09:00Z"/>
        </w:rPr>
      </w:pPr>
      <w:ins w:id="5675" w:author="Russ Ott" w:date="2022-04-29T10:09:00Z">
        <w:r>
          <w:t xml:space="preserve">    &lt;!-- The effective time is the date that the Health Concern started being followed - </w:t>
        </w:r>
      </w:ins>
    </w:p>
    <w:p w14:paraId="4E6F7DD0" w14:textId="77777777" w:rsidR="00440477" w:rsidRDefault="00440477" w:rsidP="00440477">
      <w:pPr>
        <w:pStyle w:val="Example"/>
        <w:ind w:left="130" w:right="115"/>
        <w:rPr>
          <w:ins w:id="5676" w:author="Russ Ott" w:date="2022-04-29T10:09:00Z"/>
        </w:rPr>
      </w:pPr>
      <w:ins w:id="5677" w:author="Russ Ott" w:date="2022-04-29T10:09:00Z">
        <w:r>
          <w:t xml:space="preserve">     this does not necessarily correlate to the onset date of the contained health issues--&gt;</w:t>
        </w:r>
      </w:ins>
    </w:p>
    <w:p w14:paraId="263A6CC1" w14:textId="77777777" w:rsidR="00440477" w:rsidRDefault="00440477" w:rsidP="00440477">
      <w:pPr>
        <w:pStyle w:val="Example"/>
        <w:ind w:left="130" w:right="115"/>
        <w:rPr>
          <w:ins w:id="5678" w:author="Russ Ott" w:date="2022-04-29T10:09:00Z"/>
        </w:rPr>
      </w:pPr>
      <w:ins w:id="5679" w:author="Russ Ott" w:date="2022-04-29T10:09:00Z">
        <w:r>
          <w:t xml:space="preserve">    &lt;effectiveTime value="20130616" /&gt;</w:t>
        </w:r>
      </w:ins>
    </w:p>
    <w:p w14:paraId="2A6AF9F0" w14:textId="77777777" w:rsidR="00440477" w:rsidRDefault="00440477" w:rsidP="00440477">
      <w:pPr>
        <w:pStyle w:val="Example"/>
        <w:ind w:left="130" w:right="115"/>
        <w:rPr>
          <w:ins w:id="5680" w:author="Russ Ott" w:date="2022-04-29T10:09:00Z"/>
        </w:rPr>
      </w:pPr>
      <w:ins w:id="5681" w:author="Russ Ott" w:date="2022-04-29T10:09:00Z">
        <w:r>
          <w:t xml:space="preserve">    &lt;!-- Health Concern: Current every day smoker--&gt;</w:t>
        </w:r>
      </w:ins>
    </w:p>
    <w:p w14:paraId="65032D26" w14:textId="77777777" w:rsidR="00440477" w:rsidRDefault="00440477" w:rsidP="00440477">
      <w:pPr>
        <w:pStyle w:val="Example"/>
        <w:ind w:left="130" w:right="115"/>
        <w:rPr>
          <w:ins w:id="5682" w:author="Russ Ott" w:date="2022-04-29T10:09:00Z"/>
        </w:rPr>
      </w:pPr>
      <w:ins w:id="5683" w:author="Russ Ott" w:date="2022-04-29T10:09:00Z">
        <w:r>
          <w:t xml:space="preserve">    &lt;entryRelationship typeCode="REFR"&gt;</w:t>
        </w:r>
      </w:ins>
    </w:p>
    <w:p w14:paraId="45E7F727" w14:textId="77777777" w:rsidR="00440477" w:rsidRDefault="00440477" w:rsidP="00440477">
      <w:pPr>
        <w:pStyle w:val="Example"/>
        <w:ind w:left="130" w:right="115"/>
        <w:rPr>
          <w:ins w:id="5684" w:author="Russ Ott" w:date="2022-04-29T10:09:00Z"/>
        </w:rPr>
      </w:pPr>
      <w:ins w:id="5685" w:author="Russ Ott" w:date="2022-04-29T10:09:00Z">
        <w:r>
          <w:t xml:space="preserve">        &lt;!-- Tobacco Use (V2) --&gt;</w:t>
        </w:r>
      </w:ins>
    </w:p>
    <w:p w14:paraId="6F015FAB" w14:textId="77777777" w:rsidR="00440477" w:rsidRDefault="00440477" w:rsidP="00440477">
      <w:pPr>
        <w:pStyle w:val="Example"/>
        <w:ind w:left="130" w:right="115"/>
        <w:rPr>
          <w:ins w:id="5686" w:author="Russ Ott" w:date="2022-04-29T10:09:00Z"/>
        </w:rPr>
      </w:pPr>
      <w:ins w:id="5687" w:author="Russ Ott" w:date="2022-04-29T10:09:00Z">
        <w:r>
          <w:t xml:space="preserve">        &lt;observation classCode="OBS" moodCode="EVN"&gt;</w:t>
        </w:r>
      </w:ins>
    </w:p>
    <w:p w14:paraId="22C00E6C" w14:textId="77777777" w:rsidR="00440477" w:rsidRDefault="00440477" w:rsidP="00440477">
      <w:pPr>
        <w:pStyle w:val="Example"/>
        <w:ind w:left="130" w:right="115"/>
        <w:rPr>
          <w:ins w:id="5688" w:author="Russ Ott" w:date="2022-04-29T10:09:00Z"/>
        </w:rPr>
      </w:pPr>
      <w:ins w:id="5689" w:author="Russ Ott" w:date="2022-04-29T10:09:00Z">
        <w:r>
          <w:t xml:space="preserve">            &lt;templateId root="2.16.840.1.113883.10.20.22.4.85" extension="2014-06-09" /&gt;</w:t>
        </w:r>
      </w:ins>
    </w:p>
    <w:p w14:paraId="3CF5FCE8" w14:textId="77777777" w:rsidR="00440477" w:rsidRDefault="00440477" w:rsidP="00440477">
      <w:pPr>
        <w:pStyle w:val="Example"/>
        <w:ind w:left="130" w:right="115"/>
        <w:rPr>
          <w:ins w:id="5690" w:author="Russ Ott" w:date="2022-04-29T10:09:00Z"/>
        </w:rPr>
      </w:pPr>
      <w:ins w:id="5691" w:author="Russ Ott" w:date="2022-04-29T10:09:00Z">
        <w:r>
          <w:t xml:space="preserve">      ...</w:t>
        </w:r>
      </w:ins>
    </w:p>
    <w:p w14:paraId="43F4288C" w14:textId="77777777" w:rsidR="00440477" w:rsidRDefault="00440477" w:rsidP="00440477">
      <w:pPr>
        <w:pStyle w:val="Example"/>
        <w:ind w:left="130" w:right="115"/>
        <w:rPr>
          <w:ins w:id="5692" w:author="Russ Ott" w:date="2022-04-29T10:09:00Z"/>
        </w:rPr>
      </w:pPr>
      <w:ins w:id="5693" w:author="Russ Ott" w:date="2022-04-29T10:09:00Z">
        <w:r>
          <w:t xml:space="preserve">    </w:t>
        </w:r>
      </w:ins>
    </w:p>
    <w:p w14:paraId="08C45BA7" w14:textId="77777777" w:rsidR="00440477" w:rsidRDefault="00440477" w:rsidP="00440477">
      <w:pPr>
        <w:pStyle w:val="Example"/>
        <w:ind w:left="130" w:right="115"/>
        <w:rPr>
          <w:ins w:id="5694" w:author="Russ Ott" w:date="2022-04-29T10:09:00Z"/>
        </w:rPr>
      </w:pPr>
      <w:ins w:id="5695" w:author="Russ Ott" w:date="2022-04-29T10:09:00Z">
        <w:r>
          <w:t xml:space="preserve">        </w:t>
        </w:r>
      </w:ins>
    </w:p>
    <w:p w14:paraId="6FFCD282" w14:textId="77777777" w:rsidR="00440477" w:rsidRDefault="00440477" w:rsidP="00440477">
      <w:pPr>
        <w:pStyle w:val="Example"/>
        <w:ind w:left="130" w:right="115"/>
        <w:rPr>
          <w:ins w:id="5696" w:author="Russ Ott" w:date="2022-04-29T10:09:00Z"/>
        </w:rPr>
      </w:pPr>
      <w:ins w:id="5697" w:author="Russ Ott" w:date="2022-04-29T10:09:00Z">
        <w:r>
          <w:t xml:space="preserve">        &lt;/observation&gt;</w:t>
        </w:r>
      </w:ins>
    </w:p>
    <w:p w14:paraId="5124B1F2" w14:textId="77777777" w:rsidR="00440477" w:rsidRDefault="00440477" w:rsidP="00440477">
      <w:pPr>
        <w:pStyle w:val="Example"/>
        <w:ind w:left="130" w:right="115"/>
        <w:rPr>
          <w:ins w:id="5698" w:author="Russ Ott" w:date="2022-04-29T10:09:00Z"/>
        </w:rPr>
      </w:pPr>
      <w:ins w:id="5699" w:author="Russ Ott" w:date="2022-04-29T10:09:00Z">
        <w:r>
          <w:t xml:space="preserve">    &lt;/entryRelationship&gt;</w:t>
        </w:r>
      </w:ins>
    </w:p>
    <w:p w14:paraId="07CB8056" w14:textId="77777777" w:rsidR="00440477" w:rsidRDefault="00440477" w:rsidP="00440477">
      <w:pPr>
        <w:pStyle w:val="Example"/>
        <w:ind w:left="130" w:right="115"/>
        <w:rPr>
          <w:ins w:id="5700" w:author="Russ Ott" w:date="2022-04-29T10:09:00Z"/>
        </w:rPr>
      </w:pPr>
      <w:ins w:id="5701" w:author="Russ Ott" w:date="2022-04-29T10:09:00Z">
        <w:r>
          <w:t xml:space="preserve">    &lt;!-- Health Concern Problem: Respiratory insufficiency --&gt;</w:t>
        </w:r>
      </w:ins>
    </w:p>
    <w:p w14:paraId="25071A8B" w14:textId="77777777" w:rsidR="00440477" w:rsidRDefault="00440477" w:rsidP="00440477">
      <w:pPr>
        <w:pStyle w:val="Example"/>
        <w:ind w:left="130" w:right="115"/>
        <w:rPr>
          <w:ins w:id="5702" w:author="Russ Ott" w:date="2022-04-29T10:09:00Z"/>
        </w:rPr>
      </w:pPr>
      <w:ins w:id="5703" w:author="Russ Ott" w:date="2022-04-29T10:09:00Z">
        <w:r>
          <w:t xml:space="preserve">    &lt;entryRelationship typeCode="REFR"&gt;</w:t>
        </w:r>
      </w:ins>
    </w:p>
    <w:p w14:paraId="1C91FBEC" w14:textId="77777777" w:rsidR="00440477" w:rsidRDefault="00440477" w:rsidP="00440477">
      <w:pPr>
        <w:pStyle w:val="Example"/>
        <w:ind w:left="130" w:right="115"/>
        <w:rPr>
          <w:ins w:id="5704" w:author="Russ Ott" w:date="2022-04-29T10:09:00Z"/>
        </w:rPr>
      </w:pPr>
      <w:ins w:id="5705" w:author="Russ Ott" w:date="2022-04-29T10:09:00Z">
        <w:r>
          <w:t xml:space="preserve">        &lt;!-- Problem Observation (V2) --&gt;</w:t>
        </w:r>
      </w:ins>
    </w:p>
    <w:p w14:paraId="277A53C5" w14:textId="77777777" w:rsidR="00440477" w:rsidRDefault="00440477" w:rsidP="00440477">
      <w:pPr>
        <w:pStyle w:val="Example"/>
        <w:ind w:left="130" w:right="115"/>
        <w:rPr>
          <w:ins w:id="5706" w:author="Russ Ott" w:date="2022-04-29T10:09:00Z"/>
        </w:rPr>
      </w:pPr>
      <w:ins w:id="5707" w:author="Russ Ott" w:date="2022-04-29T10:09:00Z">
        <w:r>
          <w:t xml:space="preserve">        &lt;observation classCode="OBS" moodCode="EVN"&gt;</w:t>
        </w:r>
      </w:ins>
    </w:p>
    <w:p w14:paraId="1AEC678A" w14:textId="77777777" w:rsidR="00440477" w:rsidRDefault="00440477" w:rsidP="00440477">
      <w:pPr>
        <w:pStyle w:val="Example"/>
        <w:ind w:left="130" w:right="115"/>
        <w:rPr>
          <w:ins w:id="5708" w:author="Russ Ott" w:date="2022-04-29T10:09:00Z"/>
        </w:rPr>
      </w:pPr>
      <w:ins w:id="5709" w:author="Russ Ott" w:date="2022-04-29T10:09:00Z">
        <w:r>
          <w:t xml:space="preserve">            &lt;templateId root="2.16.840.1.113883.10.20.22.4.4" extension="2015-08-01" /&gt;</w:t>
        </w:r>
      </w:ins>
    </w:p>
    <w:p w14:paraId="7A4CCABB" w14:textId="77777777" w:rsidR="00440477" w:rsidRDefault="00440477" w:rsidP="00440477">
      <w:pPr>
        <w:pStyle w:val="Example"/>
        <w:ind w:left="130" w:right="115"/>
        <w:rPr>
          <w:ins w:id="5710" w:author="Russ Ott" w:date="2022-04-29T10:09:00Z"/>
        </w:rPr>
      </w:pPr>
      <w:ins w:id="5711" w:author="Russ Ott" w:date="2022-04-29T10:09:00Z">
        <w:r>
          <w:t xml:space="preserve">      ...</w:t>
        </w:r>
      </w:ins>
    </w:p>
    <w:p w14:paraId="6F0A7193" w14:textId="77777777" w:rsidR="00440477" w:rsidRDefault="00440477" w:rsidP="00440477">
      <w:pPr>
        <w:pStyle w:val="Example"/>
        <w:ind w:left="130" w:right="115"/>
        <w:rPr>
          <w:ins w:id="5712" w:author="Russ Ott" w:date="2022-04-29T10:09:00Z"/>
        </w:rPr>
      </w:pPr>
      <w:ins w:id="5713" w:author="Russ Ott" w:date="2022-04-29T10:09:00Z">
        <w:r>
          <w:t xml:space="preserve">    </w:t>
        </w:r>
      </w:ins>
    </w:p>
    <w:p w14:paraId="7EB4082A" w14:textId="77777777" w:rsidR="00440477" w:rsidRDefault="00440477" w:rsidP="00440477">
      <w:pPr>
        <w:pStyle w:val="Example"/>
        <w:ind w:left="130" w:right="115"/>
        <w:rPr>
          <w:ins w:id="5714" w:author="Russ Ott" w:date="2022-04-29T10:09:00Z"/>
        </w:rPr>
      </w:pPr>
      <w:ins w:id="5715" w:author="Russ Ott" w:date="2022-04-29T10:09:00Z">
        <w:r>
          <w:t xml:space="preserve">        </w:t>
        </w:r>
      </w:ins>
    </w:p>
    <w:p w14:paraId="5BAA2586" w14:textId="77777777" w:rsidR="00440477" w:rsidRDefault="00440477" w:rsidP="00440477">
      <w:pPr>
        <w:pStyle w:val="Example"/>
        <w:ind w:left="130" w:right="115"/>
        <w:rPr>
          <w:ins w:id="5716" w:author="Russ Ott" w:date="2022-04-29T10:09:00Z"/>
        </w:rPr>
      </w:pPr>
      <w:ins w:id="5717" w:author="Russ Ott" w:date="2022-04-29T10:09:00Z">
        <w:r>
          <w:t xml:space="preserve">        &lt;/observation&gt;</w:t>
        </w:r>
      </w:ins>
    </w:p>
    <w:p w14:paraId="296E5FAC" w14:textId="77777777" w:rsidR="00440477" w:rsidRDefault="00440477" w:rsidP="00440477">
      <w:pPr>
        <w:pStyle w:val="Example"/>
        <w:ind w:left="130" w:right="115"/>
        <w:rPr>
          <w:ins w:id="5718" w:author="Russ Ott" w:date="2022-04-29T10:09:00Z"/>
        </w:rPr>
      </w:pPr>
      <w:ins w:id="5719" w:author="Russ Ott" w:date="2022-04-29T10:09:00Z">
        <w:r>
          <w:t xml:space="preserve">    &lt;/entryRelationship&gt;</w:t>
        </w:r>
      </w:ins>
    </w:p>
    <w:p w14:paraId="0A5902BC" w14:textId="77777777" w:rsidR="00440477" w:rsidRDefault="00440477" w:rsidP="00440477">
      <w:pPr>
        <w:pStyle w:val="Example"/>
        <w:ind w:left="130" w:right="115"/>
        <w:rPr>
          <w:ins w:id="5720" w:author="Russ Ott" w:date="2022-04-29T10:09:00Z"/>
        </w:rPr>
      </w:pPr>
      <w:ins w:id="5721" w:author="Russ Ott" w:date="2022-04-29T10:09:00Z">
        <w:r>
          <w:t xml:space="preserve">    &lt;!-- Health Concern Diagnosis: Pneumonia --&gt;</w:t>
        </w:r>
      </w:ins>
    </w:p>
    <w:p w14:paraId="13CA9115" w14:textId="77777777" w:rsidR="00440477" w:rsidRDefault="00440477" w:rsidP="00440477">
      <w:pPr>
        <w:pStyle w:val="Example"/>
        <w:ind w:left="130" w:right="115"/>
        <w:rPr>
          <w:ins w:id="5722" w:author="Russ Ott" w:date="2022-04-29T10:09:00Z"/>
        </w:rPr>
      </w:pPr>
      <w:ins w:id="5723" w:author="Russ Ott" w:date="2022-04-29T10:09:00Z">
        <w:r>
          <w:t xml:space="preserve">    &lt;entryRelationship typeCode="REFR"&gt;</w:t>
        </w:r>
      </w:ins>
    </w:p>
    <w:p w14:paraId="5D2CA19A" w14:textId="77777777" w:rsidR="00440477" w:rsidRDefault="00440477" w:rsidP="00440477">
      <w:pPr>
        <w:pStyle w:val="Example"/>
        <w:ind w:left="130" w:right="115"/>
        <w:rPr>
          <w:ins w:id="5724" w:author="Russ Ott" w:date="2022-04-29T10:09:00Z"/>
        </w:rPr>
      </w:pPr>
      <w:ins w:id="5725" w:author="Russ Ott" w:date="2022-04-29T10:09:00Z">
        <w:r>
          <w:t xml:space="preserve">        &lt;!-- Problem Observation (V2) --&gt;</w:t>
        </w:r>
      </w:ins>
    </w:p>
    <w:p w14:paraId="14407C05" w14:textId="77777777" w:rsidR="00440477" w:rsidRDefault="00440477" w:rsidP="00440477">
      <w:pPr>
        <w:pStyle w:val="Example"/>
        <w:ind w:left="130" w:right="115"/>
        <w:rPr>
          <w:ins w:id="5726" w:author="Russ Ott" w:date="2022-04-29T10:09:00Z"/>
        </w:rPr>
      </w:pPr>
      <w:ins w:id="5727" w:author="Russ Ott" w:date="2022-04-29T10:09:00Z">
        <w:r>
          <w:t xml:space="preserve">        &lt;observation classCode="OBS" moodCode="EVN"&gt;</w:t>
        </w:r>
      </w:ins>
    </w:p>
    <w:p w14:paraId="08E294F3" w14:textId="77777777" w:rsidR="00440477" w:rsidRDefault="00440477" w:rsidP="00440477">
      <w:pPr>
        <w:pStyle w:val="Example"/>
        <w:ind w:left="130" w:right="115"/>
        <w:rPr>
          <w:ins w:id="5728" w:author="Russ Ott" w:date="2022-04-29T10:09:00Z"/>
        </w:rPr>
      </w:pPr>
      <w:ins w:id="5729" w:author="Russ Ott" w:date="2022-04-29T10:09:00Z">
        <w:r>
          <w:t xml:space="preserve">            &lt;templateId root="2.16.840.1.113883.10.20.22.4.4" extension="2015-08-01" /&gt;</w:t>
        </w:r>
      </w:ins>
    </w:p>
    <w:p w14:paraId="7778EC8A" w14:textId="77777777" w:rsidR="00440477" w:rsidRDefault="00440477" w:rsidP="00440477">
      <w:pPr>
        <w:pStyle w:val="Example"/>
        <w:ind w:left="130" w:right="115"/>
        <w:rPr>
          <w:ins w:id="5730" w:author="Russ Ott" w:date="2022-04-29T10:09:00Z"/>
        </w:rPr>
      </w:pPr>
      <w:ins w:id="5731" w:author="Russ Ott" w:date="2022-04-29T10:09:00Z">
        <w:r>
          <w:t xml:space="preserve">      ...</w:t>
        </w:r>
      </w:ins>
    </w:p>
    <w:p w14:paraId="75176829" w14:textId="77777777" w:rsidR="00440477" w:rsidRDefault="00440477" w:rsidP="00440477">
      <w:pPr>
        <w:pStyle w:val="Example"/>
        <w:ind w:left="130" w:right="115"/>
        <w:rPr>
          <w:ins w:id="5732" w:author="Russ Ott" w:date="2022-04-29T10:09:00Z"/>
        </w:rPr>
      </w:pPr>
      <w:ins w:id="5733" w:author="Russ Ott" w:date="2022-04-29T10:09:00Z">
        <w:r>
          <w:t xml:space="preserve">    </w:t>
        </w:r>
      </w:ins>
    </w:p>
    <w:p w14:paraId="1E03DAD1" w14:textId="77777777" w:rsidR="00440477" w:rsidRDefault="00440477" w:rsidP="00440477">
      <w:pPr>
        <w:pStyle w:val="Example"/>
        <w:ind w:left="130" w:right="115"/>
        <w:rPr>
          <w:ins w:id="5734" w:author="Russ Ott" w:date="2022-04-29T10:09:00Z"/>
        </w:rPr>
      </w:pPr>
      <w:ins w:id="5735" w:author="Russ Ott" w:date="2022-04-29T10:09:00Z">
        <w:r>
          <w:t xml:space="preserve">        </w:t>
        </w:r>
      </w:ins>
    </w:p>
    <w:p w14:paraId="14EE4963" w14:textId="77777777" w:rsidR="00440477" w:rsidRDefault="00440477" w:rsidP="00440477">
      <w:pPr>
        <w:pStyle w:val="Example"/>
        <w:ind w:left="130" w:right="115"/>
        <w:rPr>
          <w:ins w:id="5736" w:author="Russ Ott" w:date="2022-04-29T10:09:00Z"/>
        </w:rPr>
      </w:pPr>
      <w:ins w:id="5737" w:author="Russ Ott" w:date="2022-04-29T10:09:00Z">
        <w:r>
          <w:t xml:space="preserve">        &lt;/observation&gt;</w:t>
        </w:r>
      </w:ins>
    </w:p>
    <w:p w14:paraId="14821D0E" w14:textId="77777777" w:rsidR="00440477" w:rsidRDefault="00440477" w:rsidP="00440477">
      <w:pPr>
        <w:pStyle w:val="Example"/>
        <w:ind w:left="130" w:right="115"/>
        <w:rPr>
          <w:ins w:id="5738" w:author="Russ Ott" w:date="2022-04-29T10:09:00Z"/>
        </w:rPr>
      </w:pPr>
      <w:ins w:id="5739" w:author="Russ Ott" w:date="2022-04-29T10:09:00Z">
        <w:r>
          <w:t xml:space="preserve">    &lt;/entryRelationship&gt;</w:t>
        </w:r>
      </w:ins>
    </w:p>
    <w:p w14:paraId="5EA15D81" w14:textId="77777777" w:rsidR="00440477" w:rsidRDefault="00440477" w:rsidP="00440477">
      <w:pPr>
        <w:pStyle w:val="Example"/>
        <w:ind w:left="130" w:right="115"/>
        <w:rPr>
          <w:ins w:id="5740" w:author="Russ Ott" w:date="2022-04-29T10:09:00Z"/>
        </w:rPr>
      </w:pPr>
      <w:ins w:id="5741" w:author="Russ Ott" w:date="2022-04-29T10:09:00Z">
        <w:r>
          <w:t xml:space="preserve">    &lt;!-- </w:t>
        </w:r>
      </w:ins>
    </w:p>
    <w:p w14:paraId="6F8CF946" w14:textId="77777777" w:rsidR="00440477" w:rsidRDefault="00440477" w:rsidP="00440477">
      <w:pPr>
        <w:pStyle w:val="Example"/>
        <w:ind w:left="130" w:right="115"/>
        <w:rPr>
          <w:ins w:id="5742" w:author="Russ Ott" w:date="2022-04-29T10:09:00Z"/>
        </w:rPr>
      </w:pPr>
      <w:ins w:id="5743" w:author="Russ Ott" w:date="2022-04-29T10:09:00Z">
        <w:r>
          <w:t xml:space="preserve">        This is an entry relationship of the SPRT (support) type which shows </w:t>
        </w:r>
      </w:ins>
    </w:p>
    <w:p w14:paraId="0E43E35A" w14:textId="77777777" w:rsidR="00440477" w:rsidRDefault="00440477" w:rsidP="00440477">
      <w:pPr>
        <w:pStyle w:val="Example"/>
        <w:ind w:left="130" w:right="115"/>
        <w:rPr>
          <w:ins w:id="5744" w:author="Russ Ott" w:date="2022-04-29T10:09:00Z"/>
        </w:rPr>
      </w:pPr>
      <w:ins w:id="5745" w:author="Russ Ott" w:date="2022-04-29T10:09:00Z">
        <w:r>
          <w:t xml:space="preserve">        that the productive cough supports the Health Concern (Problem: Respiratory </w:t>
        </w:r>
      </w:ins>
    </w:p>
    <w:p w14:paraId="5D759CFB" w14:textId="77777777" w:rsidR="00440477" w:rsidRDefault="00440477" w:rsidP="00440477">
      <w:pPr>
        <w:pStyle w:val="Example"/>
        <w:ind w:left="130" w:right="115"/>
        <w:rPr>
          <w:ins w:id="5746" w:author="Russ Ott" w:date="2022-04-29T10:09:00Z"/>
        </w:rPr>
      </w:pPr>
      <w:ins w:id="5747" w:author="Russ Ott" w:date="2022-04-29T10:09:00Z">
        <w:r>
          <w:t xml:space="preserve">        Insufficiency and Diagnosis: Pneumonia</w:t>
        </w:r>
      </w:ins>
    </w:p>
    <w:p w14:paraId="04142640" w14:textId="77777777" w:rsidR="00440477" w:rsidRDefault="00440477" w:rsidP="00440477">
      <w:pPr>
        <w:pStyle w:val="Example"/>
        <w:ind w:left="130" w:right="115"/>
        <w:rPr>
          <w:ins w:id="5748" w:author="Russ Ott" w:date="2022-04-29T10:09:00Z"/>
        </w:rPr>
      </w:pPr>
      <w:ins w:id="5749" w:author="Russ Ott" w:date="2022-04-29T10:09:00Z">
        <w:r>
          <w:t xml:space="preserve">        This entryRelationship represents the relationship: </w:t>
        </w:r>
      </w:ins>
    </w:p>
    <w:p w14:paraId="140C094B" w14:textId="77777777" w:rsidR="00440477" w:rsidRDefault="00440477" w:rsidP="00440477">
      <w:pPr>
        <w:pStyle w:val="Example"/>
        <w:ind w:left="130" w:right="115"/>
        <w:rPr>
          <w:ins w:id="5750" w:author="Russ Ott" w:date="2022-04-29T10:09:00Z"/>
        </w:rPr>
      </w:pPr>
      <w:ins w:id="5751" w:author="Russ Ott" w:date="2022-04-29T10:09:00Z">
        <w:r>
          <w:t xml:space="preserve">         Health Concern HAS SUPPORT Observation</w:t>
        </w:r>
      </w:ins>
    </w:p>
    <w:p w14:paraId="2CCD43E3" w14:textId="77777777" w:rsidR="00440477" w:rsidRDefault="00440477" w:rsidP="00440477">
      <w:pPr>
        <w:pStyle w:val="Example"/>
        <w:ind w:left="130" w:right="115"/>
        <w:rPr>
          <w:ins w:id="5752" w:author="Russ Ott" w:date="2022-04-29T10:09:00Z"/>
        </w:rPr>
      </w:pPr>
      <w:ins w:id="5753" w:author="Russ Ott" w:date="2022-04-29T10:09:00Z">
        <w:r>
          <w:t xml:space="preserve">       --&gt;</w:t>
        </w:r>
      </w:ins>
    </w:p>
    <w:p w14:paraId="59B2136F" w14:textId="77777777" w:rsidR="00440477" w:rsidRDefault="00440477" w:rsidP="00440477">
      <w:pPr>
        <w:pStyle w:val="Example"/>
        <w:ind w:left="130" w:right="115"/>
        <w:rPr>
          <w:ins w:id="5754" w:author="Russ Ott" w:date="2022-04-29T10:09:00Z"/>
        </w:rPr>
      </w:pPr>
      <w:ins w:id="5755" w:author="Russ Ott" w:date="2022-04-29T10:09:00Z">
        <w:r>
          <w:t xml:space="preserve">    &lt;entryRelationship typeCode="SPRT"&gt;</w:t>
        </w:r>
      </w:ins>
    </w:p>
    <w:p w14:paraId="1FA07D77" w14:textId="77777777" w:rsidR="00440477" w:rsidRDefault="00440477" w:rsidP="00440477">
      <w:pPr>
        <w:pStyle w:val="Example"/>
        <w:ind w:left="130" w:right="115"/>
        <w:rPr>
          <w:ins w:id="5756" w:author="Russ Ott" w:date="2022-04-29T10:09:00Z"/>
        </w:rPr>
      </w:pPr>
      <w:ins w:id="5757" w:author="Russ Ott" w:date="2022-04-29T10:09:00Z">
        <w:r>
          <w:t xml:space="preserve">        &lt;!-- Problem Observation (V2) --&gt;</w:t>
        </w:r>
      </w:ins>
    </w:p>
    <w:p w14:paraId="6AFA0689" w14:textId="77777777" w:rsidR="00440477" w:rsidRDefault="00440477" w:rsidP="00440477">
      <w:pPr>
        <w:pStyle w:val="Example"/>
        <w:ind w:left="130" w:right="115"/>
        <w:rPr>
          <w:ins w:id="5758" w:author="Russ Ott" w:date="2022-04-29T10:09:00Z"/>
        </w:rPr>
      </w:pPr>
      <w:ins w:id="5759" w:author="Russ Ott" w:date="2022-04-29T10:09:00Z">
        <w:r>
          <w:t xml:space="preserve">        &lt;observation classCode="OBS" moodCode="EVN"&gt;</w:t>
        </w:r>
      </w:ins>
    </w:p>
    <w:p w14:paraId="14D99A7A" w14:textId="77777777" w:rsidR="00440477" w:rsidRDefault="00440477" w:rsidP="00440477">
      <w:pPr>
        <w:pStyle w:val="Example"/>
        <w:ind w:left="130" w:right="115"/>
        <w:rPr>
          <w:ins w:id="5760" w:author="Russ Ott" w:date="2022-04-29T10:09:00Z"/>
        </w:rPr>
      </w:pPr>
      <w:ins w:id="5761" w:author="Russ Ott" w:date="2022-04-29T10:09:00Z">
        <w:r>
          <w:t xml:space="preserve">            &lt;templateId root="2.16.840.1.113883.10.20.22.4.4" extension="2015-08-01" /&gt;</w:t>
        </w:r>
      </w:ins>
    </w:p>
    <w:p w14:paraId="7B07F297" w14:textId="77777777" w:rsidR="00440477" w:rsidRDefault="00440477" w:rsidP="00440477">
      <w:pPr>
        <w:pStyle w:val="Example"/>
        <w:ind w:left="130" w:right="115"/>
        <w:rPr>
          <w:ins w:id="5762" w:author="Russ Ott" w:date="2022-04-29T10:09:00Z"/>
        </w:rPr>
      </w:pPr>
      <w:ins w:id="5763" w:author="Russ Ott" w:date="2022-04-29T10:09:00Z">
        <w:r>
          <w:t xml:space="preserve">      ...</w:t>
        </w:r>
      </w:ins>
    </w:p>
    <w:p w14:paraId="7AF27480" w14:textId="77777777" w:rsidR="00440477" w:rsidRDefault="00440477" w:rsidP="00440477">
      <w:pPr>
        <w:pStyle w:val="Example"/>
        <w:ind w:left="130" w:right="115"/>
        <w:rPr>
          <w:ins w:id="5764" w:author="Russ Ott" w:date="2022-04-29T10:09:00Z"/>
        </w:rPr>
      </w:pPr>
      <w:ins w:id="5765" w:author="Russ Ott" w:date="2022-04-29T10:09:00Z">
        <w:r>
          <w:t xml:space="preserve">    </w:t>
        </w:r>
      </w:ins>
    </w:p>
    <w:p w14:paraId="426C5733" w14:textId="77777777" w:rsidR="00440477" w:rsidRDefault="00440477" w:rsidP="00440477">
      <w:pPr>
        <w:pStyle w:val="Example"/>
        <w:ind w:left="130" w:right="115"/>
        <w:rPr>
          <w:ins w:id="5766" w:author="Russ Ott" w:date="2022-04-29T10:09:00Z"/>
        </w:rPr>
      </w:pPr>
      <w:ins w:id="5767" w:author="Russ Ott" w:date="2022-04-29T10:09:00Z">
        <w:r>
          <w:t xml:space="preserve">        </w:t>
        </w:r>
      </w:ins>
    </w:p>
    <w:p w14:paraId="515A0D61" w14:textId="77777777" w:rsidR="00440477" w:rsidRDefault="00440477" w:rsidP="00440477">
      <w:pPr>
        <w:pStyle w:val="Example"/>
        <w:ind w:left="130" w:right="115"/>
        <w:rPr>
          <w:ins w:id="5768" w:author="Russ Ott" w:date="2022-04-29T10:09:00Z"/>
        </w:rPr>
      </w:pPr>
      <w:ins w:id="5769" w:author="Russ Ott" w:date="2022-04-29T10:09:00Z">
        <w:r>
          <w:t xml:space="preserve">        &lt;/observation&gt;</w:t>
        </w:r>
      </w:ins>
    </w:p>
    <w:p w14:paraId="06C01184" w14:textId="77777777" w:rsidR="00440477" w:rsidRDefault="00440477" w:rsidP="00440477">
      <w:pPr>
        <w:pStyle w:val="Example"/>
        <w:ind w:left="130" w:right="115"/>
        <w:rPr>
          <w:ins w:id="5770" w:author="Russ Ott" w:date="2022-04-29T10:09:00Z"/>
        </w:rPr>
      </w:pPr>
      <w:ins w:id="5771" w:author="Russ Ott" w:date="2022-04-29T10:09:00Z">
        <w:r>
          <w:t xml:space="preserve">    &lt;/entryRelationship&gt;</w:t>
        </w:r>
      </w:ins>
    </w:p>
    <w:p w14:paraId="116CAF2D" w14:textId="77777777" w:rsidR="00440477" w:rsidRDefault="00440477" w:rsidP="00440477">
      <w:pPr>
        <w:pStyle w:val="Example"/>
        <w:ind w:left="130" w:right="115"/>
        <w:rPr>
          <w:ins w:id="5772" w:author="Russ Ott" w:date="2022-04-29T10:09:00Z"/>
        </w:rPr>
      </w:pPr>
      <w:ins w:id="5773" w:author="Russ Ott" w:date="2022-04-29T10:09:00Z">
        <w:r>
          <w:t xml:space="preserve">    &lt;!-- Priority Preference --&gt;</w:t>
        </w:r>
      </w:ins>
    </w:p>
    <w:p w14:paraId="118909FF" w14:textId="77777777" w:rsidR="00440477" w:rsidRDefault="00440477" w:rsidP="00440477">
      <w:pPr>
        <w:pStyle w:val="Example"/>
        <w:ind w:left="130" w:right="115"/>
        <w:rPr>
          <w:ins w:id="5774" w:author="Russ Ott" w:date="2022-04-29T10:09:00Z"/>
        </w:rPr>
      </w:pPr>
      <w:ins w:id="5775" w:author="Russ Ott" w:date="2022-04-29T10:09:00Z">
        <w:r>
          <w:t xml:space="preserve">    &lt;entryRelationship typeCode="RSON"&gt;</w:t>
        </w:r>
      </w:ins>
    </w:p>
    <w:p w14:paraId="51513B66" w14:textId="77777777" w:rsidR="00440477" w:rsidRDefault="00440477" w:rsidP="00440477">
      <w:pPr>
        <w:pStyle w:val="Example"/>
        <w:ind w:left="130" w:right="115"/>
        <w:rPr>
          <w:ins w:id="5776" w:author="Russ Ott" w:date="2022-04-29T10:09:00Z"/>
        </w:rPr>
      </w:pPr>
      <w:ins w:id="5777" w:author="Russ Ott" w:date="2022-04-29T10:09:00Z">
        <w:r>
          <w:t xml:space="preserve">        &lt;!-- Priority Preference - this is the preference that the patient </w:t>
        </w:r>
      </w:ins>
    </w:p>
    <w:p w14:paraId="3460A800" w14:textId="77777777" w:rsidR="00440477" w:rsidRDefault="00440477" w:rsidP="00440477">
      <w:pPr>
        <w:pStyle w:val="Example"/>
        <w:ind w:left="130" w:right="115"/>
        <w:rPr>
          <w:ins w:id="5778" w:author="Russ Ott" w:date="2022-04-29T10:09:00Z"/>
        </w:rPr>
      </w:pPr>
      <w:ins w:id="5779" w:author="Russ Ott" w:date="2022-04-29T10:09:00Z">
        <w:r>
          <w:t xml:space="preserve">      (specified by the Author Participation template)</w:t>
        </w:r>
      </w:ins>
    </w:p>
    <w:p w14:paraId="7B19C9B5" w14:textId="77777777" w:rsidR="00440477" w:rsidRDefault="00440477" w:rsidP="00440477">
      <w:pPr>
        <w:pStyle w:val="Example"/>
        <w:ind w:left="130" w:right="115"/>
        <w:rPr>
          <w:ins w:id="5780" w:author="Russ Ott" w:date="2022-04-29T10:09:00Z"/>
        </w:rPr>
      </w:pPr>
      <w:ins w:id="5781" w:author="Russ Ott" w:date="2022-04-29T10:09:00Z">
        <w:r>
          <w:t xml:space="preserve">       places on the Health Concern --&gt;</w:t>
        </w:r>
      </w:ins>
    </w:p>
    <w:p w14:paraId="275C306C" w14:textId="77777777" w:rsidR="00440477" w:rsidRDefault="00440477" w:rsidP="00440477">
      <w:pPr>
        <w:pStyle w:val="Example"/>
        <w:ind w:left="130" w:right="115"/>
        <w:rPr>
          <w:ins w:id="5782" w:author="Russ Ott" w:date="2022-04-29T10:09:00Z"/>
        </w:rPr>
      </w:pPr>
      <w:ins w:id="5783" w:author="Russ Ott" w:date="2022-04-29T10:09:00Z">
        <w:r>
          <w:t xml:space="preserve">        &lt;observation classCode="OBS" moodCode="EVN"&gt;</w:t>
        </w:r>
      </w:ins>
    </w:p>
    <w:p w14:paraId="16BA68E4" w14:textId="77777777" w:rsidR="00440477" w:rsidRDefault="00440477" w:rsidP="00440477">
      <w:pPr>
        <w:pStyle w:val="Example"/>
        <w:ind w:left="130" w:right="115"/>
        <w:rPr>
          <w:ins w:id="5784" w:author="Russ Ott" w:date="2022-04-29T10:09:00Z"/>
        </w:rPr>
      </w:pPr>
      <w:ins w:id="5785" w:author="Russ Ott" w:date="2022-04-29T10:09:00Z">
        <w:r>
          <w:t xml:space="preserve">            &lt;templateId root="2.16.840.1.113883.10.20.22.4.143" /&gt;</w:t>
        </w:r>
      </w:ins>
    </w:p>
    <w:p w14:paraId="0856BB83" w14:textId="77777777" w:rsidR="00440477" w:rsidRDefault="00440477" w:rsidP="00440477">
      <w:pPr>
        <w:pStyle w:val="Example"/>
        <w:ind w:left="130" w:right="115"/>
        <w:rPr>
          <w:ins w:id="5786" w:author="Russ Ott" w:date="2022-04-29T10:09:00Z"/>
        </w:rPr>
      </w:pPr>
      <w:ins w:id="5787" w:author="Russ Ott" w:date="2022-04-29T10:09:00Z">
        <w:r>
          <w:t xml:space="preserve">      ...</w:t>
        </w:r>
      </w:ins>
    </w:p>
    <w:p w14:paraId="02644B6A" w14:textId="77777777" w:rsidR="00440477" w:rsidRDefault="00440477" w:rsidP="00440477">
      <w:pPr>
        <w:pStyle w:val="Example"/>
        <w:ind w:left="130" w:right="115"/>
        <w:rPr>
          <w:ins w:id="5788" w:author="Russ Ott" w:date="2022-04-29T10:09:00Z"/>
        </w:rPr>
      </w:pPr>
      <w:ins w:id="5789" w:author="Russ Ott" w:date="2022-04-29T10:09:00Z">
        <w:r>
          <w:t xml:space="preserve">    </w:t>
        </w:r>
      </w:ins>
    </w:p>
    <w:p w14:paraId="5CADC52C" w14:textId="77777777" w:rsidR="00440477" w:rsidRDefault="00440477" w:rsidP="00440477">
      <w:pPr>
        <w:pStyle w:val="Example"/>
        <w:ind w:left="130" w:right="115"/>
        <w:rPr>
          <w:ins w:id="5790" w:author="Russ Ott" w:date="2022-04-29T10:09:00Z"/>
        </w:rPr>
      </w:pPr>
      <w:ins w:id="5791" w:author="Russ Ott" w:date="2022-04-29T10:09:00Z">
        <w:r>
          <w:t xml:space="preserve">        </w:t>
        </w:r>
      </w:ins>
    </w:p>
    <w:p w14:paraId="11721483" w14:textId="77777777" w:rsidR="00440477" w:rsidRDefault="00440477" w:rsidP="00440477">
      <w:pPr>
        <w:pStyle w:val="Example"/>
        <w:ind w:left="130" w:right="115"/>
        <w:rPr>
          <w:ins w:id="5792" w:author="Russ Ott" w:date="2022-04-29T10:09:00Z"/>
        </w:rPr>
      </w:pPr>
      <w:ins w:id="5793" w:author="Russ Ott" w:date="2022-04-29T10:09:00Z">
        <w:r>
          <w:t xml:space="preserve">        &lt;/observation&gt;</w:t>
        </w:r>
      </w:ins>
    </w:p>
    <w:p w14:paraId="6089A2CE" w14:textId="77777777" w:rsidR="00440477" w:rsidRDefault="00440477" w:rsidP="00440477">
      <w:pPr>
        <w:pStyle w:val="Example"/>
        <w:ind w:left="130" w:right="115"/>
        <w:rPr>
          <w:ins w:id="5794" w:author="Russ Ott" w:date="2022-04-29T10:09:00Z"/>
        </w:rPr>
      </w:pPr>
      <w:ins w:id="5795" w:author="Russ Ott" w:date="2022-04-29T10:09:00Z">
        <w:r>
          <w:t xml:space="preserve">    &lt;/entryRelationship&gt;</w:t>
        </w:r>
      </w:ins>
    </w:p>
    <w:p w14:paraId="1B37A20A" w14:textId="77777777" w:rsidR="00440477" w:rsidRDefault="00440477" w:rsidP="00440477">
      <w:pPr>
        <w:pStyle w:val="Example"/>
        <w:ind w:left="130" w:right="115"/>
        <w:rPr>
          <w:ins w:id="5796" w:author="Russ Ott" w:date="2022-04-29T10:09:00Z"/>
        </w:rPr>
      </w:pPr>
      <w:ins w:id="5797" w:author="Russ Ott" w:date="2022-04-29T10:09:00Z">
        <w:r>
          <w:t xml:space="preserve">    &lt;!--  Priority Preference - this is the preference that the provider </w:t>
        </w:r>
      </w:ins>
    </w:p>
    <w:p w14:paraId="40500E02" w14:textId="77777777" w:rsidR="00440477" w:rsidRDefault="00440477" w:rsidP="00440477">
      <w:pPr>
        <w:pStyle w:val="Example"/>
        <w:ind w:left="130" w:right="115"/>
        <w:rPr>
          <w:ins w:id="5798" w:author="Russ Ott" w:date="2022-04-29T10:09:00Z"/>
        </w:rPr>
      </w:pPr>
      <w:ins w:id="5799" w:author="Russ Ott" w:date="2022-04-29T10:09:00Z">
        <w:r>
          <w:t xml:space="preserve">    (specified by the Author Participation template)</w:t>
        </w:r>
      </w:ins>
    </w:p>
    <w:p w14:paraId="5A363B4A" w14:textId="77777777" w:rsidR="00440477" w:rsidRDefault="00440477" w:rsidP="00440477">
      <w:pPr>
        <w:pStyle w:val="Example"/>
        <w:ind w:left="130" w:right="115"/>
        <w:rPr>
          <w:ins w:id="5800" w:author="Russ Ott" w:date="2022-04-29T10:09:00Z"/>
        </w:rPr>
      </w:pPr>
      <w:ins w:id="5801" w:author="Russ Ott" w:date="2022-04-29T10:09:00Z">
        <w:r>
          <w:t xml:space="preserve">     places on the Health Concern --&gt;</w:t>
        </w:r>
      </w:ins>
    </w:p>
    <w:p w14:paraId="6D8D7A8B" w14:textId="77777777" w:rsidR="00440477" w:rsidRDefault="00440477" w:rsidP="00440477">
      <w:pPr>
        <w:pStyle w:val="Example"/>
        <w:ind w:left="130" w:right="115"/>
        <w:rPr>
          <w:ins w:id="5802" w:author="Russ Ott" w:date="2022-04-29T10:09:00Z"/>
        </w:rPr>
      </w:pPr>
      <w:ins w:id="5803" w:author="Russ Ott" w:date="2022-04-29T10:09:00Z">
        <w:r>
          <w:t xml:space="preserve">    &lt;entryRelationship typeCode="RSON"&gt;</w:t>
        </w:r>
      </w:ins>
    </w:p>
    <w:p w14:paraId="67A31F94" w14:textId="77777777" w:rsidR="00440477" w:rsidRDefault="00440477" w:rsidP="00440477">
      <w:pPr>
        <w:pStyle w:val="Example"/>
        <w:ind w:left="130" w:right="115"/>
        <w:rPr>
          <w:ins w:id="5804" w:author="Russ Ott" w:date="2022-04-29T10:09:00Z"/>
        </w:rPr>
      </w:pPr>
      <w:ins w:id="5805" w:author="Russ Ott" w:date="2022-04-29T10:09:00Z">
        <w:r>
          <w:t xml:space="preserve">        &lt;!--  Priority Preference --&gt;</w:t>
        </w:r>
      </w:ins>
    </w:p>
    <w:p w14:paraId="77FF5EFB" w14:textId="77777777" w:rsidR="00440477" w:rsidRDefault="00440477" w:rsidP="00440477">
      <w:pPr>
        <w:pStyle w:val="Example"/>
        <w:ind w:left="130" w:right="115"/>
        <w:rPr>
          <w:ins w:id="5806" w:author="Russ Ott" w:date="2022-04-29T10:09:00Z"/>
        </w:rPr>
      </w:pPr>
      <w:ins w:id="5807" w:author="Russ Ott" w:date="2022-04-29T10:09:00Z">
        <w:r>
          <w:t xml:space="preserve">        &lt;observation classCode="OBS" moodCode="EVN"&gt;</w:t>
        </w:r>
      </w:ins>
    </w:p>
    <w:p w14:paraId="1AEBCACE" w14:textId="77777777" w:rsidR="00440477" w:rsidRDefault="00440477" w:rsidP="00440477">
      <w:pPr>
        <w:pStyle w:val="Example"/>
        <w:ind w:left="130" w:right="115"/>
        <w:rPr>
          <w:ins w:id="5808" w:author="Russ Ott" w:date="2022-04-29T10:09:00Z"/>
        </w:rPr>
      </w:pPr>
      <w:ins w:id="5809" w:author="Russ Ott" w:date="2022-04-29T10:09:00Z">
        <w:r>
          <w:t xml:space="preserve">            &lt;templateId root="2.16.840.1.113883.10.20.22.4.143" /&gt;</w:t>
        </w:r>
      </w:ins>
    </w:p>
    <w:p w14:paraId="62D011FB" w14:textId="77777777" w:rsidR="00440477" w:rsidRDefault="00440477" w:rsidP="00440477">
      <w:pPr>
        <w:pStyle w:val="Example"/>
        <w:ind w:left="130" w:right="115"/>
        <w:rPr>
          <w:ins w:id="5810" w:author="Russ Ott" w:date="2022-04-29T10:09:00Z"/>
        </w:rPr>
      </w:pPr>
      <w:ins w:id="5811" w:author="Russ Ott" w:date="2022-04-29T10:09:00Z">
        <w:r>
          <w:t xml:space="preserve">      ...</w:t>
        </w:r>
      </w:ins>
    </w:p>
    <w:p w14:paraId="634EBF85" w14:textId="77777777" w:rsidR="00440477" w:rsidRDefault="00440477" w:rsidP="00440477">
      <w:pPr>
        <w:pStyle w:val="Example"/>
        <w:ind w:left="130" w:right="115"/>
        <w:rPr>
          <w:ins w:id="5812" w:author="Russ Ott" w:date="2022-04-29T10:09:00Z"/>
        </w:rPr>
      </w:pPr>
      <w:ins w:id="5813" w:author="Russ Ott" w:date="2022-04-29T10:09:00Z">
        <w:r>
          <w:t xml:space="preserve">    </w:t>
        </w:r>
      </w:ins>
    </w:p>
    <w:p w14:paraId="5F163C63" w14:textId="77777777" w:rsidR="00440477" w:rsidRDefault="00440477" w:rsidP="00440477">
      <w:pPr>
        <w:pStyle w:val="Example"/>
        <w:ind w:left="130" w:right="115"/>
        <w:rPr>
          <w:ins w:id="5814" w:author="Russ Ott" w:date="2022-04-29T10:09:00Z"/>
        </w:rPr>
      </w:pPr>
      <w:ins w:id="5815" w:author="Russ Ott" w:date="2022-04-29T10:09:00Z">
        <w:r>
          <w:t xml:space="preserve">        </w:t>
        </w:r>
      </w:ins>
    </w:p>
    <w:p w14:paraId="73179175" w14:textId="77777777" w:rsidR="00440477" w:rsidRDefault="00440477" w:rsidP="00440477">
      <w:pPr>
        <w:pStyle w:val="Example"/>
        <w:ind w:left="130" w:right="115"/>
        <w:rPr>
          <w:ins w:id="5816" w:author="Russ Ott" w:date="2022-04-29T10:09:00Z"/>
        </w:rPr>
      </w:pPr>
      <w:ins w:id="5817" w:author="Russ Ott" w:date="2022-04-29T10:09:00Z">
        <w:r>
          <w:t xml:space="preserve">        &lt;/observation&gt;</w:t>
        </w:r>
      </w:ins>
    </w:p>
    <w:p w14:paraId="6A341A21" w14:textId="77777777" w:rsidR="00440477" w:rsidRDefault="00440477" w:rsidP="00440477">
      <w:pPr>
        <w:pStyle w:val="Example"/>
        <w:ind w:left="130" w:right="115"/>
        <w:rPr>
          <w:ins w:id="5818" w:author="Russ Ott" w:date="2022-04-29T10:09:00Z"/>
        </w:rPr>
      </w:pPr>
      <w:ins w:id="5819" w:author="Russ Ott" w:date="2022-04-29T10:09:00Z">
        <w:r>
          <w:t xml:space="preserve">    &lt;/entryRelationship&gt;</w:t>
        </w:r>
      </w:ins>
    </w:p>
    <w:p w14:paraId="6BDB6217" w14:textId="77777777" w:rsidR="00440477" w:rsidRDefault="00440477" w:rsidP="00440477">
      <w:pPr>
        <w:pStyle w:val="Example"/>
        <w:ind w:left="130" w:right="115"/>
        <w:rPr>
          <w:ins w:id="5820" w:author="Russ Ott" w:date="2022-04-29T10:09:00Z"/>
        </w:rPr>
      </w:pPr>
      <w:ins w:id="5821" w:author="Russ Ott" w:date="2022-04-29T10:09:00Z">
        <w:r>
          <w:t>&lt;/act&gt;</w:t>
        </w:r>
      </w:ins>
    </w:p>
    <w:p w14:paraId="5A4F0118" w14:textId="77777777" w:rsidR="00440477" w:rsidRDefault="00440477" w:rsidP="00440477">
      <w:pPr>
        <w:pStyle w:val="BodyText"/>
        <w:rPr>
          <w:ins w:id="5822" w:author="Russ Ott" w:date="2022-04-29T10:09:00Z"/>
        </w:rPr>
      </w:pPr>
    </w:p>
    <w:p w14:paraId="23E9CF8F" w14:textId="65555F69" w:rsidR="00440477" w:rsidRDefault="00440477" w:rsidP="00440477">
      <w:pPr>
        <w:pStyle w:val="Caption"/>
        <w:ind w:left="130" w:right="115"/>
        <w:rPr>
          <w:ins w:id="5823" w:author="Russ Ott" w:date="2022-04-29T10:09:00Z"/>
        </w:rPr>
      </w:pPr>
      <w:bookmarkStart w:id="5824" w:name="_Toc101450692"/>
      <w:ins w:id="5825" w:author="Russ Ott" w:date="2022-04-29T10:09:00Z">
        <w:r>
          <w:t xml:space="preserve">Figure </w:t>
        </w:r>
        <w:r>
          <w:fldChar w:fldCharType="begin"/>
        </w:r>
        <w:r>
          <w:instrText>SEQ Figure \* ARABIC</w:instrText>
        </w:r>
        <w:r>
          <w:fldChar w:fldCharType="separate"/>
        </w:r>
        <w:r w:rsidR="00F1669B">
          <w:t>18</w:t>
        </w:r>
        <w:r>
          <w:fldChar w:fldCharType="end"/>
        </w:r>
        <w:r>
          <w:t>: Health Concern Act wrapping Social Determinant of Health Problem Observation Example</w:t>
        </w:r>
        <w:bookmarkEnd w:id="5824"/>
      </w:ins>
    </w:p>
    <w:p w14:paraId="5BCC729F" w14:textId="77777777" w:rsidR="00440477" w:rsidRDefault="00440477" w:rsidP="00440477">
      <w:pPr>
        <w:pStyle w:val="Example"/>
        <w:ind w:left="130" w:right="115"/>
        <w:rPr>
          <w:ins w:id="5826" w:author="Russ Ott" w:date="2022-04-29T10:09:00Z"/>
        </w:rPr>
      </w:pPr>
      <w:ins w:id="5827" w:author="Russ Ott" w:date="2022-04-29T10:09:00Z">
        <w:r>
          <w:t>&lt;!-- The Health Concern act  --&gt;</w:t>
        </w:r>
      </w:ins>
    </w:p>
    <w:p w14:paraId="4D561727" w14:textId="77777777" w:rsidR="00440477" w:rsidRDefault="00440477" w:rsidP="00440477">
      <w:pPr>
        <w:pStyle w:val="Example"/>
        <w:ind w:left="130" w:right="115"/>
        <w:rPr>
          <w:ins w:id="5828" w:author="Russ Ott" w:date="2022-04-29T10:09:00Z"/>
        </w:rPr>
      </w:pPr>
      <w:ins w:id="5829" w:author="Russ Ott" w:date="2022-04-29T10:09:00Z">
        <w:r>
          <w:t>&lt;act classCode="ACT" moodCode="EVN"&gt;</w:t>
        </w:r>
      </w:ins>
    </w:p>
    <w:p w14:paraId="7AC30164" w14:textId="77777777" w:rsidR="00440477" w:rsidRDefault="00440477" w:rsidP="00440477">
      <w:pPr>
        <w:pStyle w:val="Example"/>
        <w:ind w:left="130" w:right="115"/>
        <w:rPr>
          <w:ins w:id="5830" w:author="Russ Ott" w:date="2022-04-29T10:09:00Z"/>
        </w:rPr>
      </w:pPr>
      <w:ins w:id="5831" w:author="Russ Ott" w:date="2022-04-29T10:09:00Z">
        <w:r>
          <w:t xml:space="preserve">    &lt;templateId root="2.16.840.1.113883.10.20.22.4.132"/&gt;</w:t>
        </w:r>
      </w:ins>
    </w:p>
    <w:p w14:paraId="26194B72" w14:textId="77777777" w:rsidR="00440477" w:rsidRDefault="00440477" w:rsidP="00440477">
      <w:pPr>
        <w:pStyle w:val="Example"/>
        <w:ind w:left="130" w:right="115"/>
        <w:rPr>
          <w:ins w:id="5832" w:author="Russ Ott" w:date="2022-04-29T10:09:00Z"/>
        </w:rPr>
      </w:pPr>
      <w:ins w:id="5833" w:author="Russ Ott" w:date="2022-04-29T10:09:00Z">
        <w:r>
          <w:t xml:space="preserve">    &lt;templateId root="2.16.840.1.113883.10.20.22.4.132"</w:t>
        </w:r>
      </w:ins>
    </w:p>
    <w:p w14:paraId="33702078" w14:textId="77777777" w:rsidR="00440477" w:rsidRDefault="00440477" w:rsidP="00440477">
      <w:pPr>
        <w:pStyle w:val="Example"/>
        <w:ind w:left="130" w:right="115"/>
        <w:rPr>
          <w:ins w:id="5834" w:author="Russ Ott" w:date="2022-04-29T10:09:00Z"/>
        </w:rPr>
      </w:pPr>
      <w:ins w:id="5835" w:author="Russ Ott" w:date="2022-04-29T10:09:00Z">
        <w:r>
          <w:tab/>
        </w:r>
        <w:r>
          <w:tab/>
        </w:r>
        <w:r>
          <w:tab/>
        </w:r>
        <w:r>
          <w:tab/>
        </w:r>
        <w:r>
          <w:tab/>
        </w:r>
        <w:r>
          <w:tab/>
        </w:r>
        <w:r>
          <w:tab/>
        </w:r>
        <w:r>
          <w:tab/>
        </w:r>
        <w:r>
          <w:tab/>
        </w:r>
        <w:r>
          <w:tab/>
          <w:t>extension="2015-08-01"/&gt;</w:t>
        </w:r>
      </w:ins>
    </w:p>
    <w:p w14:paraId="6F9A5D14" w14:textId="77777777" w:rsidR="00440477" w:rsidRDefault="00440477" w:rsidP="00440477">
      <w:pPr>
        <w:pStyle w:val="Example"/>
        <w:ind w:left="130" w:right="115"/>
        <w:rPr>
          <w:ins w:id="5836" w:author="Russ Ott" w:date="2022-04-29T10:09:00Z"/>
        </w:rPr>
      </w:pPr>
      <w:ins w:id="5837" w:author="Russ Ott" w:date="2022-04-29T10:09:00Z">
        <w:r>
          <w:t xml:space="preserve">    &lt;templateId root="2.16.840.1.113883.10.20.22.4.132"</w:t>
        </w:r>
      </w:ins>
    </w:p>
    <w:p w14:paraId="0FF1BF08" w14:textId="77777777" w:rsidR="00440477" w:rsidRDefault="00440477" w:rsidP="00440477">
      <w:pPr>
        <w:pStyle w:val="Example"/>
        <w:ind w:left="130" w:right="115"/>
        <w:rPr>
          <w:ins w:id="5838" w:author="Russ Ott" w:date="2022-04-29T10:09:00Z"/>
        </w:rPr>
      </w:pPr>
      <w:ins w:id="5839" w:author="Russ Ott" w:date="2022-04-29T10:09:00Z">
        <w:r>
          <w:tab/>
        </w:r>
        <w:r>
          <w:tab/>
        </w:r>
        <w:r>
          <w:tab/>
        </w:r>
        <w:r>
          <w:tab/>
        </w:r>
        <w:r>
          <w:tab/>
        </w:r>
        <w:r>
          <w:tab/>
        </w:r>
        <w:r>
          <w:tab/>
        </w:r>
        <w:r>
          <w:tab/>
        </w:r>
        <w:r>
          <w:tab/>
        </w:r>
        <w:r>
          <w:tab/>
          <w:t>extension="2022-06-01"/&gt;</w:t>
        </w:r>
      </w:ins>
    </w:p>
    <w:p w14:paraId="483A45A3" w14:textId="77777777" w:rsidR="00440477" w:rsidRDefault="00440477" w:rsidP="00440477">
      <w:pPr>
        <w:pStyle w:val="Example"/>
        <w:ind w:left="130" w:right="115"/>
        <w:rPr>
          <w:ins w:id="5840" w:author="Russ Ott" w:date="2022-04-29T10:09:00Z"/>
        </w:rPr>
      </w:pPr>
      <w:ins w:id="5841" w:author="Russ Ott" w:date="2022-04-29T10:09:00Z">
        <w:r>
          <w:t xml:space="preserve">    &lt;id root="1.3.6.1.4.1.22812.4.222.334.4.32" extension="1148128"/&gt;</w:t>
        </w:r>
      </w:ins>
    </w:p>
    <w:p w14:paraId="7E8E4CBC" w14:textId="77777777" w:rsidR="00440477" w:rsidRDefault="00440477" w:rsidP="00440477">
      <w:pPr>
        <w:pStyle w:val="Example"/>
        <w:ind w:left="130" w:right="115"/>
        <w:rPr>
          <w:ins w:id="5842" w:author="Russ Ott" w:date="2022-04-29T10:09:00Z"/>
        </w:rPr>
      </w:pPr>
      <w:ins w:id="5843" w:author="Russ Ott" w:date="2022-04-29T10:09:00Z">
        <w:r>
          <w:t xml:space="preserve">    &lt;code code="75310-3" displayName="Health concerns Document"</w:t>
        </w:r>
      </w:ins>
    </w:p>
    <w:p w14:paraId="3422D649" w14:textId="77777777" w:rsidR="00440477" w:rsidRDefault="00440477" w:rsidP="00440477">
      <w:pPr>
        <w:pStyle w:val="Example"/>
        <w:ind w:left="130" w:right="115"/>
        <w:rPr>
          <w:ins w:id="5844" w:author="Russ Ott" w:date="2022-04-29T10:09:00Z"/>
        </w:rPr>
      </w:pPr>
      <w:ins w:id="5845" w:author="Russ Ott" w:date="2022-04-29T10:09:00Z">
        <w:r>
          <w:tab/>
        </w:r>
        <w:r>
          <w:tab/>
        </w:r>
        <w:r>
          <w:tab/>
        </w:r>
        <w:r>
          <w:tab/>
        </w:r>
        <w:r>
          <w:tab/>
        </w:r>
        <w:r>
          <w:tab/>
        </w:r>
        <w:r>
          <w:tab/>
        </w:r>
        <w:r>
          <w:tab/>
        </w:r>
        <w:r>
          <w:tab/>
        </w:r>
        <w:r>
          <w:tab/>
          <w:t>codeSystem="2.16.840.1.113883.6.1" codeSystemName="LOINC"/&gt;</w:t>
        </w:r>
      </w:ins>
    </w:p>
    <w:p w14:paraId="37839074" w14:textId="77777777" w:rsidR="00440477" w:rsidRDefault="00440477" w:rsidP="00440477">
      <w:pPr>
        <w:pStyle w:val="Example"/>
        <w:ind w:left="130" w:right="115"/>
        <w:rPr>
          <w:ins w:id="5846" w:author="Russ Ott" w:date="2022-04-29T10:09:00Z"/>
        </w:rPr>
      </w:pPr>
      <w:ins w:id="5847" w:author="Russ Ott" w:date="2022-04-29T10:09:00Z">
        <w:r>
          <w:t xml:space="preserve">    &lt;statusCode code="active"/&gt;</w:t>
        </w:r>
      </w:ins>
    </w:p>
    <w:p w14:paraId="4D497520" w14:textId="77777777" w:rsidR="00440477" w:rsidRDefault="00440477" w:rsidP="00440477">
      <w:pPr>
        <w:pStyle w:val="Example"/>
        <w:ind w:left="130" w:right="115"/>
        <w:rPr>
          <w:ins w:id="5848" w:author="Russ Ott" w:date="2022-04-29T10:09:00Z"/>
        </w:rPr>
      </w:pPr>
      <w:ins w:id="5849" w:author="Russ Ott" w:date="2022-04-29T10:09:00Z">
        <w:r>
          <w:t xml:space="preserve">    &lt;entryRelationship typeCode="REFR"&gt;</w:t>
        </w:r>
      </w:ins>
    </w:p>
    <w:p w14:paraId="161F354D" w14:textId="77777777" w:rsidR="00440477" w:rsidRDefault="00440477" w:rsidP="00440477">
      <w:pPr>
        <w:pStyle w:val="Example"/>
        <w:ind w:left="130" w:right="115"/>
        <w:rPr>
          <w:ins w:id="5850" w:author="Russ Ott" w:date="2022-04-29T10:09:00Z"/>
        </w:rPr>
      </w:pPr>
      <w:ins w:id="5851" w:author="Russ Ott" w:date="2022-04-29T10:09:00Z">
        <w:r>
          <w:t xml:space="preserve">        &lt;!-- The Health Concern's (SDOH) Problem Observation wrapped by the Health Concern act --&gt;</w:t>
        </w:r>
      </w:ins>
    </w:p>
    <w:p w14:paraId="464C9B4C" w14:textId="77777777" w:rsidR="00440477" w:rsidRDefault="00440477" w:rsidP="00440477">
      <w:pPr>
        <w:pStyle w:val="Example"/>
        <w:ind w:left="130" w:right="115"/>
        <w:rPr>
          <w:ins w:id="5852" w:author="Russ Ott" w:date="2022-04-29T10:09:00Z"/>
        </w:rPr>
      </w:pPr>
      <w:ins w:id="5853" w:author="Russ Ott" w:date="2022-04-29T10:09:00Z">
        <w:r>
          <w:t xml:space="preserve">        &lt;observation classCode="OBS" moodCode="EVN"&gt;</w:t>
        </w:r>
      </w:ins>
    </w:p>
    <w:p w14:paraId="03EE81AA" w14:textId="77777777" w:rsidR="00440477" w:rsidRDefault="00440477" w:rsidP="00440477">
      <w:pPr>
        <w:pStyle w:val="Example"/>
        <w:ind w:left="130" w:right="115"/>
        <w:rPr>
          <w:ins w:id="5854" w:author="Russ Ott" w:date="2022-04-29T10:09:00Z"/>
        </w:rPr>
      </w:pPr>
      <w:ins w:id="5855" w:author="Russ Ott" w:date="2022-04-29T10:09:00Z">
        <w:r>
          <w:t xml:space="preserve">            &lt;templateId root="2.16.840.1.113883.10.20.22.4.4"</w:t>
        </w:r>
      </w:ins>
    </w:p>
    <w:p w14:paraId="6FF0FC12" w14:textId="77777777" w:rsidR="00440477" w:rsidRDefault="00440477" w:rsidP="00440477">
      <w:pPr>
        <w:pStyle w:val="Example"/>
        <w:ind w:left="130" w:right="115"/>
        <w:rPr>
          <w:ins w:id="5856" w:author="Russ Ott" w:date="2022-04-29T10:09:00Z"/>
        </w:rPr>
      </w:pPr>
      <w:ins w:id="5857" w:author="Russ Ott" w:date="2022-04-29T10:09:00Z">
        <w:r>
          <w:tab/>
        </w:r>
        <w:r>
          <w:tab/>
        </w:r>
        <w:r>
          <w:tab/>
        </w:r>
        <w:r>
          <w:tab/>
        </w:r>
        <w:r>
          <w:tab/>
        </w:r>
        <w:r>
          <w:tab/>
        </w:r>
        <w:r>
          <w:tab/>
        </w:r>
        <w:r>
          <w:tab/>
        </w:r>
        <w:r>
          <w:tab/>
        </w:r>
        <w:r>
          <w:tab/>
        </w:r>
        <w:r>
          <w:tab/>
        </w:r>
        <w:r>
          <w:tab/>
          <w:t>extension="2015-08-01"/&gt;</w:t>
        </w:r>
      </w:ins>
    </w:p>
    <w:p w14:paraId="0B0329EA" w14:textId="77777777" w:rsidR="00440477" w:rsidRDefault="00440477" w:rsidP="00440477">
      <w:pPr>
        <w:pStyle w:val="Example"/>
        <w:ind w:left="130" w:right="115"/>
        <w:rPr>
          <w:ins w:id="5858" w:author="Russ Ott" w:date="2022-04-29T10:09:00Z"/>
        </w:rPr>
      </w:pPr>
      <w:ins w:id="5859" w:author="Russ Ott" w:date="2022-04-29T10:09:00Z">
        <w:r>
          <w:t xml:space="preserve">            &lt;templateId root="2.16.840.1.113883.10.20.22.4.4"/&gt;</w:t>
        </w:r>
      </w:ins>
    </w:p>
    <w:p w14:paraId="136BB4BA" w14:textId="77777777" w:rsidR="00440477" w:rsidRDefault="00440477" w:rsidP="00440477">
      <w:pPr>
        <w:pStyle w:val="Example"/>
        <w:ind w:left="130" w:right="115"/>
        <w:rPr>
          <w:ins w:id="5860" w:author="Russ Ott" w:date="2022-04-29T10:09:00Z"/>
        </w:rPr>
      </w:pPr>
      <w:ins w:id="5861" w:author="Russ Ott" w:date="2022-04-29T10:09:00Z">
        <w:r>
          <w:t xml:space="preserve">            &lt;id extension="1148128"</w:t>
        </w:r>
      </w:ins>
    </w:p>
    <w:p w14:paraId="2600F852" w14:textId="77777777" w:rsidR="00440477" w:rsidRDefault="00440477" w:rsidP="00440477">
      <w:pPr>
        <w:pStyle w:val="Example"/>
        <w:ind w:left="130" w:right="115"/>
        <w:rPr>
          <w:ins w:id="5862" w:author="Russ Ott" w:date="2022-04-29T10:09:00Z"/>
        </w:rPr>
      </w:pPr>
      <w:ins w:id="5863" w:author="Russ Ott" w:date="2022-04-29T10:09:00Z">
        <w:r>
          <w:tab/>
        </w:r>
        <w:r>
          <w:tab/>
        </w:r>
        <w:r>
          <w:tab/>
        </w:r>
        <w:r>
          <w:tab/>
        </w:r>
        <w:r>
          <w:tab/>
        </w:r>
        <w:r>
          <w:tab/>
        </w:r>
        <w:r>
          <w:tab/>
        </w:r>
        <w:r>
          <w:tab/>
        </w:r>
        <w:r>
          <w:tab/>
        </w:r>
        <w:r>
          <w:tab/>
        </w:r>
        <w:r>
          <w:tab/>
        </w:r>
        <w:r>
          <w:tab/>
          <w:t>root="1.3.6.1.4.1.22812.4.222.334.4.1.2.1"/&gt;</w:t>
        </w:r>
      </w:ins>
    </w:p>
    <w:p w14:paraId="0E4336D6" w14:textId="77777777" w:rsidR="00440477" w:rsidRDefault="00440477" w:rsidP="00440477">
      <w:pPr>
        <w:pStyle w:val="Example"/>
        <w:ind w:left="130" w:right="115"/>
        <w:rPr>
          <w:ins w:id="5864" w:author="Russ Ott" w:date="2022-04-29T10:09:00Z"/>
        </w:rPr>
      </w:pPr>
      <w:ins w:id="5865" w:author="Russ Ott" w:date="2022-04-29T10:09:00Z">
        <w:r>
          <w:t xml:space="preserve">            &lt;code code="404684003"</w:t>
        </w:r>
      </w:ins>
    </w:p>
    <w:p w14:paraId="439B6970" w14:textId="77777777" w:rsidR="00440477" w:rsidRDefault="00440477" w:rsidP="00440477">
      <w:pPr>
        <w:pStyle w:val="Example"/>
        <w:ind w:left="130" w:right="115"/>
        <w:rPr>
          <w:ins w:id="5866" w:author="Russ Ott" w:date="2022-04-29T10:09:00Z"/>
        </w:rPr>
      </w:pPr>
      <w:ins w:id="5867" w:author="Russ Ott" w:date="2022-04-29T10:09:00Z">
        <w:r>
          <w:tab/>
        </w:r>
        <w:r>
          <w:tab/>
        </w:r>
        <w:r>
          <w:tab/>
        </w:r>
        <w:r>
          <w:tab/>
        </w:r>
        <w:r>
          <w:tab/>
        </w:r>
        <w:r>
          <w:tab/>
        </w:r>
        <w:r>
          <w:tab/>
        </w:r>
        <w:r>
          <w:tab/>
        </w:r>
        <w:r>
          <w:tab/>
        </w:r>
        <w:r>
          <w:tab/>
        </w:r>
        <w:r>
          <w:tab/>
        </w:r>
        <w:r>
          <w:tab/>
          <w:t>displayName="Clinical Finding (finding)"</w:t>
        </w:r>
      </w:ins>
    </w:p>
    <w:p w14:paraId="3C28C248" w14:textId="77777777" w:rsidR="00440477" w:rsidRDefault="00440477" w:rsidP="00440477">
      <w:pPr>
        <w:pStyle w:val="Example"/>
        <w:ind w:left="130" w:right="115"/>
        <w:rPr>
          <w:ins w:id="5868" w:author="Russ Ott" w:date="2022-04-29T10:09:00Z"/>
        </w:rPr>
      </w:pPr>
      <w:ins w:id="5869" w:author="Russ Ott" w:date="2022-04-29T10:09:00Z">
        <w:r>
          <w:tab/>
        </w:r>
        <w:r>
          <w:tab/>
        </w:r>
        <w:r>
          <w:tab/>
        </w:r>
        <w:r>
          <w:tab/>
        </w:r>
        <w:r>
          <w:tab/>
        </w:r>
        <w:r>
          <w:tab/>
        </w:r>
        <w:r>
          <w:tab/>
        </w:r>
        <w:r>
          <w:tab/>
        </w:r>
        <w:r>
          <w:tab/>
        </w:r>
        <w:r>
          <w:tab/>
        </w:r>
        <w:r>
          <w:tab/>
        </w:r>
        <w:r>
          <w:tab/>
          <w:t>codeSystem="2.16.840.1.113883.6.96"</w:t>
        </w:r>
      </w:ins>
    </w:p>
    <w:p w14:paraId="02B220C6" w14:textId="77777777" w:rsidR="00440477" w:rsidRDefault="00440477" w:rsidP="00440477">
      <w:pPr>
        <w:pStyle w:val="Example"/>
        <w:ind w:left="130" w:right="115"/>
        <w:rPr>
          <w:ins w:id="5870" w:author="Russ Ott" w:date="2022-04-29T10:09:00Z"/>
        </w:rPr>
      </w:pPr>
      <w:ins w:id="5871" w:author="Russ Ott" w:date="2022-04-29T10:09:00Z">
        <w:r>
          <w:tab/>
        </w:r>
        <w:r>
          <w:tab/>
        </w:r>
        <w:r>
          <w:tab/>
        </w:r>
        <w:r>
          <w:tab/>
        </w:r>
        <w:r>
          <w:tab/>
        </w:r>
        <w:r>
          <w:tab/>
        </w:r>
        <w:r>
          <w:tab/>
        </w:r>
        <w:r>
          <w:tab/>
        </w:r>
        <w:r>
          <w:tab/>
        </w:r>
        <w:r>
          <w:tab/>
        </w:r>
        <w:r>
          <w:tab/>
        </w:r>
        <w:r>
          <w:tab/>
          <w:t>codeSystemName="SNOMED CT"&gt;</w:t>
        </w:r>
      </w:ins>
    </w:p>
    <w:p w14:paraId="069FEC87" w14:textId="77777777" w:rsidR="00440477" w:rsidRDefault="00440477" w:rsidP="00440477">
      <w:pPr>
        <w:pStyle w:val="Example"/>
        <w:ind w:left="130" w:right="115"/>
        <w:rPr>
          <w:ins w:id="5872" w:author="Russ Ott" w:date="2022-04-29T10:09:00Z"/>
        </w:rPr>
      </w:pPr>
      <w:ins w:id="5873" w:author="Russ Ott" w:date="2022-04-29T10:09:00Z">
        <w:r>
          <w:t xml:space="preserve">                &lt;translation code="75321-0"</w:t>
        </w:r>
      </w:ins>
    </w:p>
    <w:p w14:paraId="4041AB0C" w14:textId="77777777" w:rsidR="00440477" w:rsidRDefault="00440477" w:rsidP="00440477">
      <w:pPr>
        <w:pStyle w:val="Example"/>
        <w:ind w:left="130" w:right="115"/>
        <w:rPr>
          <w:ins w:id="5874" w:author="Russ Ott" w:date="2022-04-29T10:09:00Z"/>
        </w:rPr>
      </w:pPr>
      <w:ins w:id="5875" w:author="Russ Ott" w:date="2022-04-29T10:09:00Z">
        <w:r>
          <w:tab/>
        </w:r>
        <w:r>
          <w:tab/>
        </w:r>
        <w:r>
          <w:tab/>
        </w:r>
        <w:r>
          <w:tab/>
        </w:r>
        <w:r>
          <w:tab/>
        </w:r>
        <w:r>
          <w:tab/>
        </w:r>
        <w:r>
          <w:tab/>
        </w:r>
        <w:r>
          <w:tab/>
        </w:r>
        <w:r>
          <w:tab/>
        </w:r>
        <w:r>
          <w:tab/>
        </w:r>
        <w:r>
          <w:tab/>
        </w:r>
        <w:r>
          <w:tab/>
          <w:t>displayName="Clinical Finding"</w:t>
        </w:r>
      </w:ins>
    </w:p>
    <w:p w14:paraId="324BB814" w14:textId="77777777" w:rsidR="00440477" w:rsidRDefault="00440477" w:rsidP="00440477">
      <w:pPr>
        <w:pStyle w:val="Example"/>
        <w:ind w:left="130" w:right="115"/>
        <w:rPr>
          <w:ins w:id="5876" w:author="Russ Ott" w:date="2022-04-29T10:09:00Z"/>
        </w:rPr>
      </w:pPr>
      <w:ins w:id="5877" w:author="Russ Ott" w:date="2022-04-29T10:09:00Z">
        <w:r>
          <w:tab/>
        </w:r>
        <w:r>
          <w:tab/>
        </w:r>
        <w:r>
          <w:tab/>
        </w:r>
        <w:r>
          <w:tab/>
        </w:r>
        <w:r>
          <w:tab/>
        </w:r>
        <w:r>
          <w:tab/>
        </w:r>
        <w:r>
          <w:tab/>
        </w:r>
        <w:r>
          <w:tab/>
        </w:r>
        <w:r>
          <w:tab/>
        </w:r>
        <w:r>
          <w:tab/>
        </w:r>
        <w:r>
          <w:tab/>
        </w:r>
        <w:r>
          <w:tab/>
          <w:t>codeSystem="2.16.840.1.113883.6.1"</w:t>
        </w:r>
      </w:ins>
    </w:p>
    <w:p w14:paraId="1DE1A1D2" w14:textId="77777777" w:rsidR="00440477" w:rsidRDefault="00440477" w:rsidP="00440477">
      <w:pPr>
        <w:pStyle w:val="Example"/>
        <w:ind w:left="130" w:right="115"/>
        <w:rPr>
          <w:ins w:id="5878" w:author="Russ Ott" w:date="2022-04-29T10:09:00Z"/>
        </w:rPr>
      </w:pPr>
      <w:ins w:id="5879" w:author="Russ Ott" w:date="2022-04-29T10:09:00Z">
        <w:r>
          <w:tab/>
        </w:r>
        <w:r>
          <w:tab/>
        </w:r>
        <w:r>
          <w:tab/>
        </w:r>
        <w:r>
          <w:tab/>
        </w:r>
        <w:r>
          <w:tab/>
        </w:r>
        <w:r>
          <w:tab/>
        </w:r>
        <w:r>
          <w:tab/>
        </w:r>
        <w:r>
          <w:tab/>
        </w:r>
        <w:r>
          <w:tab/>
        </w:r>
        <w:r>
          <w:tab/>
        </w:r>
        <w:r>
          <w:tab/>
        </w:r>
        <w:r>
          <w:tab/>
          <w:t>codeSystemName="LOINC"/&gt;</w:t>
        </w:r>
      </w:ins>
    </w:p>
    <w:p w14:paraId="7409C4DC" w14:textId="77777777" w:rsidR="00440477" w:rsidRDefault="00440477" w:rsidP="00440477">
      <w:pPr>
        <w:pStyle w:val="Example"/>
        <w:ind w:left="130" w:right="115"/>
        <w:rPr>
          <w:ins w:id="5880" w:author="Russ Ott" w:date="2022-04-29T10:09:00Z"/>
        </w:rPr>
      </w:pPr>
      <w:ins w:id="5881" w:author="Russ Ott" w:date="2022-04-29T10:09:00Z">
        <w:r>
          <w:t xml:space="preserve">            &lt;/code&gt;</w:t>
        </w:r>
      </w:ins>
    </w:p>
    <w:p w14:paraId="35D22861" w14:textId="77777777" w:rsidR="00440477" w:rsidRDefault="00440477" w:rsidP="00440477">
      <w:pPr>
        <w:pStyle w:val="Example"/>
        <w:ind w:left="130" w:right="115"/>
        <w:rPr>
          <w:ins w:id="5882" w:author="Russ Ott" w:date="2022-04-29T10:09:00Z"/>
        </w:rPr>
      </w:pPr>
      <w:ins w:id="5883" w:author="Russ Ott" w:date="2022-04-29T10:09:00Z">
        <w:r>
          <w:t xml:space="preserve">            &lt;text&gt;</w:t>
        </w:r>
      </w:ins>
    </w:p>
    <w:p w14:paraId="5A63DFD6" w14:textId="77777777" w:rsidR="00440477" w:rsidRDefault="00440477" w:rsidP="00440477">
      <w:pPr>
        <w:pStyle w:val="Example"/>
        <w:ind w:left="130" w:right="115"/>
        <w:rPr>
          <w:ins w:id="5884" w:author="Russ Ott" w:date="2022-04-29T10:09:00Z"/>
        </w:rPr>
      </w:pPr>
      <w:ins w:id="5885" w:author="Russ Ott" w:date="2022-04-29T10:09:00Z">
        <w:r>
          <w:t xml:space="preserve">                &lt;reference</w:t>
        </w:r>
      </w:ins>
    </w:p>
    <w:p w14:paraId="448F0356" w14:textId="77777777" w:rsidR="00440477" w:rsidRDefault="00440477" w:rsidP="00440477">
      <w:pPr>
        <w:pStyle w:val="Example"/>
        <w:ind w:left="130" w:right="115"/>
        <w:rPr>
          <w:ins w:id="5886" w:author="Russ Ott" w:date="2022-04-29T10:09:00Z"/>
        </w:rPr>
      </w:pPr>
      <w:ins w:id="5887" w:author="Russ Ott" w:date="2022-04-29T10:09:00Z">
        <w:r>
          <w:tab/>
        </w:r>
        <w:r>
          <w:tab/>
        </w:r>
        <w:r>
          <w:tab/>
        </w:r>
        <w:r>
          <w:tab/>
        </w:r>
        <w:r>
          <w:tab/>
        </w:r>
        <w:r>
          <w:tab/>
        </w:r>
        <w:r>
          <w:tab/>
        </w:r>
        <w:r>
          <w:tab/>
        </w:r>
        <w:r>
          <w:tab/>
        </w:r>
        <w:r>
          <w:tab/>
        </w:r>
        <w:r>
          <w:tab/>
        </w:r>
        <w:r>
          <w:tab/>
          <w:t>value="#_de1ab32d-dd06-40c0-b7c2-5fed94e4ecd6"/&gt;</w:t>
        </w:r>
      </w:ins>
    </w:p>
    <w:p w14:paraId="3D7FD7FA" w14:textId="77777777" w:rsidR="00440477" w:rsidRDefault="00440477" w:rsidP="00440477">
      <w:pPr>
        <w:pStyle w:val="Example"/>
        <w:ind w:left="130" w:right="115"/>
        <w:rPr>
          <w:ins w:id="5888" w:author="Russ Ott" w:date="2022-04-29T10:09:00Z"/>
        </w:rPr>
      </w:pPr>
      <w:ins w:id="5889" w:author="Russ Ott" w:date="2022-04-29T10:09:00Z">
        <w:r>
          <w:t xml:space="preserve">            &lt;/text&gt;</w:t>
        </w:r>
      </w:ins>
    </w:p>
    <w:p w14:paraId="6C8D7493" w14:textId="77777777" w:rsidR="00440477" w:rsidRDefault="00440477" w:rsidP="00440477">
      <w:pPr>
        <w:pStyle w:val="Example"/>
        <w:ind w:left="130" w:right="115"/>
        <w:rPr>
          <w:ins w:id="5890" w:author="Russ Ott" w:date="2022-04-29T10:09:00Z"/>
        </w:rPr>
      </w:pPr>
      <w:ins w:id="5891" w:author="Russ Ott" w:date="2022-04-29T10:09:00Z">
        <w:r>
          <w:t xml:space="preserve">            &lt;statusCode code="completed"/&gt;</w:t>
        </w:r>
      </w:ins>
    </w:p>
    <w:p w14:paraId="09BE14AE" w14:textId="77777777" w:rsidR="00440477" w:rsidRDefault="00440477" w:rsidP="00440477">
      <w:pPr>
        <w:pStyle w:val="Example"/>
        <w:ind w:left="130" w:right="115"/>
        <w:rPr>
          <w:ins w:id="5892" w:author="Russ Ott" w:date="2022-04-29T10:09:00Z"/>
        </w:rPr>
      </w:pPr>
      <w:ins w:id="5893" w:author="Russ Ott" w:date="2022-04-29T10:09:00Z">
        <w:r>
          <w:t xml:space="preserve">            &lt;effectiveTime xsi:type="IVL_TS"&gt;</w:t>
        </w:r>
      </w:ins>
    </w:p>
    <w:p w14:paraId="5C2C12A1" w14:textId="77777777" w:rsidR="00440477" w:rsidRDefault="00440477" w:rsidP="00440477">
      <w:pPr>
        <w:pStyle w:val="Example"/>
        <w:ind w:left="130" w:right="115"/>
        <w:rPr>
          <w:ins w:id="5894" w:author="Russ Ott" w:date="2022-04-29T10:09:00Z"/>
        </w:rPr>
      </w:pPr>
      <w:ins w:id="5895" w:author="Russ Ott" w:date="2022-04-29T10:09:00Z">
        <w:r>
          <w:t xml:space="preserve">                &lt;low value="20180701"/&gt;</w:t>
        </w:r>
      </w:ins>
    </w:p>
    <w:p w14:paraId="21D385E7" w14:textId="77777777" w:rsidR="00440477" w:rsidRDefault="00440477" w:rsidP="00440477">
      <w:pPr>
        <w:pStyle w:val="Example"/>
        <w:ind w:left="130" w:right="115"/>
        <w:rPr>
          <w:ins w:id="5896" w:author="Russ Ott" w:date="2022-04-29T10:09:00Z"/>
        </w:rPr>
      </w:pPr>
      <w:ins w:id="5897" w:author="Russ Ott" w:date="2022-04-29T10:09:00Z">
        <w:r>
          <w:t xml:space="preserve">                &lt;!-- The high value has a nullFlavor of "NI" (No Information) because it is an ongoing finding --&gt;</w:t>
        </w:r>
      </w:ins>
    </w:p>
    <w:p w14:paraId="4AC4B979" w14:textId="77777777" w:rsidR="00440477" w:rsidRDefault="00440477" w:rsidP="00440477">
      <w:pPr>
        <w:pStyle w:val="Example"/>
        <w:ind w:left="130" w:right="115"/>
        <w:rPr>
          <w:ins w:id="5898" w:author="Russ Ott" w:date="2022-04-29T10:09:00Z"/>
        </w:rPr>
      </w:pPr>
      <w:ins w:id="5899" w:author="Russ Ott" w:date="2022-04-29T10:09:00Z">
        <w:r>
          <w:t xml:space="preserve">                &lt;high nullFlavor="NI"/&gt;</w:t>
        </w:r>
      </w:ins>
    </w:p>
    <w:p w14:paraId="780C2687" w14:textId="77777777" w:rsidR="00440477" w:rsidRDefault="00440477" w:rsidP="00440477">
      <w:pPr>
        <w:pStyle w:val="Example"/>
        <w:ind w:left="130" w:right="115"/>
        <w:rPr>
          <w:ins w:id="5900" w:author="Russ Ott" w:date="2022-04-29T10:09:00Z"/>
        </w:rPr>
      </w:pPr>
      <w:ins w:id="5901" w:author="Russ Ott" w:date="2022-04-29T10:09:00Z">
        <w:r>
          <w:t xml:space="preserve">            &lt;/effectiveTime&gt;</w:t>
        </w:r>
      </w:ins>
    </w:p>
    <w:p w14:paraId="052F0581" w14:textId="77777777" w:rsidR="00440477" w:rsidRDefault="00440477" w:rsidP="00440477">
      <w:pPr>
        <w:pStyle w:val="Example"/>
        <w:ind w:left="130" w:right="115"/>
        <w:rPr>
          <w:ins w:id="5902" w:author="Russ Ott" w:date="2022-04-29T10:09:00Z"/>
        </w:rPr>
      </w:pPr>
      <w:ins w:id="5903" w:author="Russ Ott" w:date="2022-04-29T10:09:00Z">
        <w:r>
          <w:t xml:space="preserve">            &lt;value xsi:type="CD" code="733423003"</w:t>
        </w:r>
      </w:ins>
    </w:p>
    <w:p w14:paraId="77F2CE19" w14:textId="77777777" w:rsidR="00440477" w:rsidRDefault="00440477" w:rsidP="00440477">
      <w:pPr>
        <w:pStyle w:val="Example"/>
        <w:ind w:left="130" w:right="115"/>
        <w:rPr>
          <w:ins w:id="5904" w:author="Russ Ott" w:date="2022-04-29T10:09:00Z"/>
        </w:rPr>
      </w:pPr>
      <w:ins w:id="5905" w:author="Russ Ott" w:date="2022-04-29T10:09:00Z">
        <w:r>
          <w:tab/>
        </w:r>
        <w:r>
          <w:tab/>
        </w:r>
        <w:r>
          <w:tab/>
        </w:r>
        <w:r>
          <w:tab/>
        </w:r>
        <w:r>
          <w:tab/>
        </w:r>
        <w:r>
          <w:tab/>
        </w:r>
        <w:r>
          <w:tab/>
        </w:r>
        <w:r>
          <w:tab/>
        </w:r>
        <w:r>
          <w:tab/>
        </w:r>
        <w:r>
          <w:tab/>
        </w:r>
        <w:r>
          <w:tab/>
        </w:r>
        <w:r>
          <w:tab/>
          <w:t>displayName="Food insecurity (finding)"</w:t>
        </w:r>
      </w:ins>
    </w:p>
    <w:p w14:paraId="38D983AD" w14:textId="77777777" w:rsidR="00440477" w:rsidRDefault="00440477" w:rsidP="00440477">
      <w:pPr>
        <w:pStyle w:val="Example"/>
        <w:ind w:left="130" w:right="115"/>
        <w:rPr>
          <w:ins w:id="5906" w:author="Russ Ott" w:date="2022-04-29T10:09:00Z"/>
        </w:rPr>
      </w:pPr>
      <w:ins w:id="5907" w:author="Russ Ott" w:date="2022-04-29T10:09:00Z">
        <w:r>
          <w:tab/>
        </w:r>
        <w:r>
          <w:tab/>
        </w:r>
        <w:r>
          <w:tab/>
        </w:r>
        <w:r>
          <w:tab/>
        </w:r>
        <w:r>
          <w:tab/>
        </w:r>
        <w:r>
          <w:tab/>
        </w:r>
        <w:r>
          <w:tab/>
        </w:r>
        <w:r>
          <w:tab/>
        </w:r>
        <w:r>
          <w:tab/>
        </w:r>
        <w:r>
          <w:tab/>
        </w:r>
        <w:r>
          <w:tab/>
        </w:r>
        <w:r>
          <w:tab/>
          <w:t>codeSystem="2.16.840.1.113883.6.96"</w:t>
        </w:r>
      </w:ins>
    </w:p>
    <w:p w14:paraId="0B9D6196" w14:textId="77777777" w:rsidR="00440477" w:rsidRDefault="00440477" w:rsidP="00440477">
      <w:pPr>
        <w:pStyle w:val="Example"/>
        <w:ind w:left="130" w:right="115"/>
        <w:rPr>
          <w:ins w:id="5908" w:author="Russ Ott" w:date="2022-04-29T10:09:00Z"/>
        </w:rPr>
      </w:pPr>
      <w:ins w:id="5909" w:author="Russ Ott" w:date="2022-04-29T10:09:00Z">
        <w:r>
          <w:tab/>
        </w:r>
        <w:r>
          <w:tab/>
        </w:r>
        <w:r>
          <w:tab/>
        </w:r>
        <w:r>
          <w:tab/>
        </w:r>
        <w:r>
          <w:tab/>
        </w:r>
        <w:r>
          <w:tab/>
        </w:r>
        <w:r>
          <w:tab/>
        </w:r>
        <w:r>
          <w:tab/>
        </w:r>
        <w:r>
          <w:tab/>
        </w:r>
        <w:r>
          <w:tab/>
        </w:r>
        <w:r>
          <w:tab/>
        </w:r>
        <w:r>
          <w:tab/>
          <w:t>codeSystemName="SNOMED CT"&gt;</w:t>
        </w:r>
      </w:ins>
    </w:p>
    <w:p w14:paraId="2FB573E3" w14:textId="77777777" w:rsidR="00440477" w:rsidRDefault="00440477" w:rsidP="00440477">
      <w:pPr>
        <w:pStyle w:val="Example"/>
        <w:ind w:left="130" w:right="115"/>
        <w:rPr>
          <w:ins w:id="5910" w:author="Russ Ott" w:date="2022-04-29T10:09:00Z"/>
        </w:rPr>
      </w:pPr>
      <w:ins w:id="5911" w:author="Russ Ott" w:date="2022-04-29T10:09:00Z">
        <w:r>
          <w:t xml:space="preserve">                &lt;originalText&gt;</w:t>
        </w:r>
      </w:ins>
    </w:p>
    <w:p w14:paraId="5F2B8E60" w14:textId="77777777" w:rsidR="00440477" w:rsidRDefault="00440477" w:rsidP="00440477">
      <w:pPr>
        <w:pStyle w:val="Example"/>
        <w:ind w:left="130" w:right="115"/>
        <w:rPr>
          <w:ins w:id="5912" w:author="Russ Ott" w:date="2022-04-29T10:09:00Z"/>
        </w:rPr>
      </w:pPr>
      <w:ins w:id="5913" w:author="Russ Ott" w:date="2022-04-29T10:09:00Z">
        <w:r>
          <w:t xml:space="preserve">                    &lt;reference value="#_HealthConcern1"/&gt;</w:t>
        </w:r>
      </w:ins>
    </w:p>
    <w:p w14:paraId="2501DA95" w14:textId="77777777" w:rsidR="00440477" w:rsidRDefault="00440477" w:rsidP="00440477">
      <w:pPr>
        <w:pStyle w:val="Example"/>
        <w:ind w:left="130" w:right="115"/>
        <w:rPr>
          <w:ins w:id="5914" w:author="Russ Ott" w:date="2022-04-29T10:09:00Z"/>
        </w:rPr>
      </w:pPr>
      <w:ins w:id="5915" w:author="Russ Ott" w:date="2022-04-29T10:09:00Z">
        <w:r>
          <w:t xml:space="preserve">                &lt;/originalText&gt;</w:t>
        </w:r>
      </w:ins>
    </w:p>
    <w:p w14:paraId="532B5A92" w14:textId="77777777" w:rsidR="00440477" w:rsidRDefault="00440477" w:rsidP="00440477">
      <w:pPr>
        <w:pStyle w:val="Example"/>
        <w:ind w:left="130" w:right="115"/>
        <w:rPr>
          <w:ins w:id="5916" w:author="Russ Ott" w:date="2022-04-29T10:09:00Z"/>
        </w:rPr>
      </w:pPr>
      <w:ins w:id="5917" w:author="Russ Ott" w:date="2022-04-29T10:09:00Z">
        <w:r>
          <w:t xml:space="preserve">            &lt;/value&gt;</w:t>
        </w:r>
      </w:ins>
    </w:p>
    <w:p w14:paraId="413E8814" w14:textId="77777777" w:rsidR="00440477" w:rsidRDefault="00440477" w:rsidP="00440477">
      <w:pPr>
        <w:pStyle w:val="Example"/>
        <w:ind w:left="130" w:right="115"/>
        <w:rPr>
          <w:ins w:id="5918" w:author="Russ Ott" w:date="2022-04-29T10:09:00Z"/>
        </w:rPr>
      </w:pPr>
      <w:ins w:id="5919" w:author="Russ Ott" w:date="2022-04-29T10:09:00Z">
        <w:r>
          <w:t xml:space="preserve">        &lt;/observation&gt;</w:t>
        </w:r>
      </w:ins>
    </w:p>
    <w:p w14:paraId="16F73678" w14:textId="77777777" w:rsidR="00440477" w:rsidRDefault="00440477" w:rsidP="00440477">
      <w:pPr>
        <w:pStyle w:val="Example"/>
        <w:ind w:left="130" w:right="115"/>
        <w:rPr>
          <w:ins w:id="5920" w:author="Russ Ott" w:date="2022-04-29T10:09:00Z"/>
        </w:rPr>
      </w:pPr>
      <w:ins w:id="5921" w:author="Russ Ott" w:date="2022-04-29T10:09:00Z">
        <w:r>
          <w:t xml:space="preserve">    &lt;/entryRelationship&gt;</w:t>
        </w:r>
      </w:ins>
    </w:p>
    <w:p w14:paraId="24F14CD9" w14:textId="77777777" w:rsidR="00440477" w:rsidRDefault="00440477" w:rsidP="00440477">
      <w:pPr>
        <w:pStyle w:val="Example"/>
        <w:ind w:left="130" w:right="115"/>
        <w:rPr>
          <w:ins w:id="5922" w:author="Russ Ott" w:date="2022-04-29T10:09:00Z"/>
        </w:rPr>
      </w:pPr>
      <w:ins w:id="5923" w:author="Russ Ott" w:date="2022-04-29T10:09:00Z">
        <w:r>
          <w:t>&lt;/act&gt;</w:t>
        </w:r>
      </w:ins>
    </w:p>
    <w:p w14:paraId="581DDD99" w14:textId="77777777" w:rsidR="00440477" w:rsidRDefault="00440477" w:rsidP="00440477">
      <w:pPr>
        <w:pStyle w:val="BodyText"/>
        <w:rPr>
          <w:ins w:id="5924" w:author="Russ Ott" w:date="2022-04-29T10:09:00Z"/>
        </w:rPr>
      </w:pPr>
    </w:p>
    <w:p w14:paraId="0CCB1C57" w14:textId="77777777" w:rsidR="00440477" w:rsidRDefault="00440477" w:rsidP="00440477">
      <w:pPr>
        <w:pStyle w:val="Heading2nospace"/>
      </w:pPr>
      <w:bookmarkStart w:id="5925" w:name="E_Note_Activity"/>
      <w:bookmarkStart w:id="5926" w:name="_Toc101450663"/>
      <w:bookmarkStart w:id="5927" w:name="_Toc83394560"/>
      <w:r>
        <w:t>Note Activity</w:t>
      </w:r>
      <w:bookmarkEnd w:id="5925"/>
      <w:bookmarkEnd w:id="5926"/>
      <w:bookmarkEnd w:id="5927"/>
    </w:p>
    <w:p w14:paraId="670ADC57" w14:textId="77777777" w:rsidR="00440477" w:rsidRDefault="00440477" w:rsidP="00440477">
      <w:pPr>
        <w:pStyle w:val="BracketData"/>
      </w:pPr>
      <w:r>
        <w:t>[act: identifier urn:hl7ii:2.16.840.1.113883.10.20.22.4.202:2016-11-01 (open)]</w:t>
      </w:r>
    </w:p>
    <w:p w14:paraId="26B3F24A" w14:textId="5742DF48" w:rsidR="00440477" w:rsidRDefault="00440477" w:rsidP="00440477">
      <w:pPr>
        <w:pStyle w:val="Caption"/>
      </w:pPr>
      <w:bookmarkStart w:id="5928" w:name="_Toc101450727"/>
      <w:bookmarkStart w:id="5929" w:name="_Toc82717675"/>
      <w:r>
        <w:t xml:space="preserve">Table </w:t>
      </w:r>
      <w:r>
        <w:fldChar w:fldCharType="begin"/>
      </w:r>
      <w:r>
        <w:instrText>SEQ Table \* ARABIC</w:instrText>
      </w:r>
      <w:r>
        <w:fldChar w:fldCharType="separate"/>
      </w:r>
      <w:del w:id="5930" w:author="Russ Ott" w:date="2022-04-29T10:09:00Z">
        <w:r w:rsidR="002F5B8D">
          <w:delText>14</w:delText>
        </w:r>
      </w:del>
      <w:ins w:id="5931" w:author="Russ Ott" w:date="2022-04-29T10:09:00Z">
        <w:r w:rsidR="00F1669B">
          <w:t>21</w:t>
        </w:r>
      </w:ins>
      <w:r>
        <w:fldChar w:fldCharType="end"/>
      </w:r>
      <w:r>
        <w:t>: Note Activity Contexts</w:t>
      </w:r>
      <w:bookmarkEnd w:id="5928"/>
      <w:bookmarkEnd w:id="59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6255071C" w14:textId="77777777" w:rsidTr="00BA7D84">
        <w:trPr>
          <w:cantSplit/>
          <w:tblHeader/>
          <w:jc w:val="center"/>
        </w:trPr>
        <w:tc>
          <w:tcPr>
            <w:tcW w:w="360" w:type="dxa"/>
            <w:shd w:val="clear" w:color="auto" w:fill="E6E6E6"/>
          </w:tcPr>
          <w:p w14:paraId="6062BDF3" w14:textId="77777777" w:rsidR="00440477" w:rsidRDefault="00440477" w:rsidP="00BA7D84">
            <w:pPr>
              <w:pStyle w:val="TableHead"/>
            </w:pPr>
            <w:r>
              <w:t>Contained By:</w:t>
            </w:r>
          </w:p>
        </w:tc>
        <w:tc>
          <w:tcPr>
            <w:tcW w:w="360" w:type="dxa"/>
            <w:shd w:val="clear" w:color="auto" w:fill="E6E6E6"/>
          </w:tcPr>
          <w:p w14:paraId="471DEE8A" w14:textId="77777777" w:rsidR="00440477" w:rsidRDefault="00440477" w:rsidP="00BA7D84">
            <w:pPr>
              <w:pStyle w:val="TableHead"/>
            </w:pPr>
            <w:r>
              <w:t>Contains:</w:t>
            </w:r>
          </w:p>
        </w:tc>
      </w:tr>
      <w:tr w:rsidR="00440477" w14:paraId="17CE3D01" w14:textId="77777777" w:rsidTr="00BA7D84">
        <w:trPr>
          <w:jc w:val="center"/>
        </w:trPr>
        <w:tc>
          <w:tcPr>
            <w:tcW w:w="360" w:type="dxa"/>
          </w:tcPr>
          <w:p w14:paraId="72FEBB59" w14:textId="1D9FEC8E" w:rsidR="00440477" w:rsidRDefault="00002F64" w:rsidP="00BA7D84">
            <w:pPr>
              <w:pStyle w:val="TableText"/>
            </w:pPr>
            <w:hyperlink w:anchor="S_Notes_Section">
              <w:r w:rsidR="00440477">
                <w:rPr>
                  <w:rStyle w:val="HyperlinkText9pt"/>
                </w:rPr>
                <w:t>Notes Section</w:t>
              </w:r>
            </w:hyperlink>
            <w:r w:rsidR="00440477">
              <w:t xml:space="preserve"> (required)</w:t>
            </w:r>
          </w:p>
          <w:p w14:paraId="3166410A" w14:textId="3B7CB695" w:rsidR="00440477" w:rsidRDefault="00002F64" w:rsidP="00BA7D84">
            <w:pPr>
              <w:pStyle w:val="TableText"/>
            </w:pPr>
            <w:del w:id="5932" w:author="Russ Ott" w:date="2022-04-29T10:09:00Z">
              <w:r>
                <w:fldChar w:fldCharType="begin"/>
              </w:r>
              <w:r>
                <w:delInstrText xml:space="preserve"> HYPERLINK \l "E_Care_Team_Member_Act" \h </w:delInstrText>
              </w:r>
              <w:r>
                <w:fldChar w:fldCharType="separate"/>
              </w:r>
              <w:r w:rsidR="002F5B8D">
                <w:rPr>
                  <w:rStyle w:val="HyperlinkText9pt"/>
                </w:rPr>
                <w:delText>Care Team Member Act</w:delText>
              </w:r>
              <w:r>
                <w:rPr>
                  <w:rStyle w:val="HyperlinkText9pt"/>
                </w:rPr>
                <w:fldChar w:fldCharType="end"/>
              </w:r>
            </w:del>
            <w:ins w:id="5933" w:author="Russ Ott" w:date="2022-04-29T10:09:00Z">
              <w:r>
                <w:fldChar w:fldCharType="begin"/>
              </w:r>
              <w:r>
                <w:instrText xml:space="preserve"> HYPERLINK \l "E_Care_Team_Member_Act_V2" \h </w:instrText>
              </w:r>
              <w:r>
                <w:fldChar w:fldCharType="separate"/>
              </w:r>
              <w:r w:rsidR="00440477">
                <w:rPr>
                  <w:rStyle w:val="HyperlinkText9pt"/>
                </w:rPr>
                <w:t>Care Team Member Act (V2)</w:t>
              </w:r>
              <w:r>
                <w:rPr>
                  <w:rStyle w:val="HyperlinkText9pt"/>
                </w:rPr>
                <w:fldChar w:fldCharType="end"/>
              </w:r>
            </w:ins>
            <w:r w:rsidR="00440477">
              <w:t xml:space="preserve"> (optional)</w:t>
            </w:r>
          </w:p>
          <w:p w14:paraId="3AD9F247" w14:textId="3A753B69" w:rsidR="00440477" w:rsidRDefault="00002F64" w:rsidP="00BA7D84">
            <w:pPr>
              <w:pStyle w:val="TableText"/>
            </w:pPr>
            <w:del w:id="5934" w:author="Russ Ott" w:date="2022-04-29T10:09:00Z">
              <w:r>
                <w:fldChar w:fldCharType="begin"/>
              </w:r>
              <w:r>
                <w:delInstrText xml:space="preserve"> HYPERLINK \l "E_Care_Team_Organizer" \h </w:delInstrText>
              </w:r>
              <w:r>
                <w:fldChar w:fldCharType="separate"/>
              </w:r>
              <w:r w:rsidR="002F5B8D">
                <w:rPr>
                  <w:rStyle w:val="HyperlinkText9pt"/>
                </w:rPr>
                <w:delText>Care Team Organizer</w:delText>
              </w:r>
              <w:r>
                <w:rPr>
                  <w:rStyle w:val="HyperlinkText9pt"/>
                </w:rPr>
                <w:fldChar w:fldCharType="end"/>
              </w:r>
              <w:r w:rsidR="002F5B8D">
                <w:delText xml:space="preserve"> (optional)</w:delText>
              </w:r>
            </w:del>
            <w:ins w:id="5935" w:author="Russ Ott" w:date="2022-04-29T10:09:00Z">
              <w:r>
                <w:fldChar w:fldCharType="begin"/>
              </w:r>
              <w:r>
                <w:instrText xml:space="preserve"> HYPERLINK \l "E_Care_Team_Organizer_V2" \h </w:instrText>
              </w:r>
              <w:r>
                <w:fldChar w:fldCharType="separate"/>
              </w:r>
              <w:r w:rsidR="00440477">
                <w:rPr>
                  <w:rStyle w:val="HyperlinkText9pt"/>
                </w:rPr>
                <w:t>Care Team Organizer (V2)</w:t>
              </w:r>
              <w:r>
                <w:rPr>
                  <w:rStyle w:val="HyperlinkText9pt"/>
                </w:rPr>
                <w:fldChar w:fldCharType="end"/>
              </w:r>
              <w:r w:rsidR="00440477">
                <w:t xml:space="preserve"> (optional)</w:t>
              </w:r>
            </w:ins>
          </w:p>
        </w:tc>
        <w:tc>
          <w:tcPr>
            <w:tcW w:w="360" w:type="dxa"/>
          </w:tcPr>
          <w:p w14:paraId="563058DF" w14:textId="77777777" w:rsidR="00440477" w:rsidRDefault="00440477" w:rsidP="00BA7D84"/>
        </w:tc>
      </w:tr>
    </w:tbl>
    <w:p w14:paraId="5E07089B" w14:textId="77777777" w:rsidR="00440477" w:rsidRDefault="00440477" w:rsidP="00440477">
      <w:pPr>
        <w:pStyle w:val="BodyText"/>
      </w:pPr>
    </w:p>
    <w:p w14:paraId="4EE219D2" w14:textId="77777777" w:rsidR="00440477" w:rsidRDefault="00440477" w:rsidP="00440477">
      <w:r>
        <w:t>The Note Activity represents a clinical note. Notes require authorship, authentication, timing information, and references to other discrete data such as encounters. Similar to the Comment Activity, the Note Activity permits a more specific code to characterize the type of information available in the note. The Note Activity template SHOULD NOT be used in place of a more specific C-CDA entry. Note information included needs to be relevant and pertinent to the information being communicated in the document.</w:t>
      </w:r>
      <w:r>
        <w:br/>
        <w:t>When the note information augments data represented in a more specific entry template, the Note Activity can be used in an entryRelationship to the associated standard C-CDA entry. For example, a Procedure Note added as an entryRelationship to a Procedure Activity Procedure entry).</w:t>
      </w:r>
      <w:r>
        <w:br/>
        <w:t>The Note Activity template can be used as a standalone entry within a standard C-CDA section (e.g., a note about various procedures which have occurred during a visit as an entry in the Procedures Section) when it does not augment another standard entry. It may also be used to provide additional data about the source of a currently narrative-only section, such as Hospital Course.</w:t>
      </w:r>
      <w:r>
        <w:br/>
        <w:t>Finally, if the type of data in the note is not known or no single C-CDA section is appropriate enough, the Note Activity should be placed in a Notes Section. (e.g., a free-text consultation note or a note which includes subjective, objective, assessment, and plan information combined).</w:t>
      </w:r>
      <w:r>
        <w:br/>
        <w:t>An alternative is to place the Note Activity as an entryRelationship to an Encounter Activity entry in the Encounters Section, but implementers may wish to group notes categorically into a separate location in CDA documents rather than overloading the Encounters Section.</w:t>
      </w:r>
    </w:p>
    <w:p w14:paraId="53055C43" w14:textId="3E74F759" w:rsidR="00440477" w:rsidRDefault="00440477" w:rsidP="00440477">
      <w:pPr>
        <w:pStyle w:val="Caption"/>
      </w:pPr>
      <w:bookmarkStart w:id="5936" w:name="_Toc101450728"/>
      <w:bookmarkStart w:id="5937" w:name="_Toc82717676"/>
      <w:r>
        <w:t xml:space="preserve">Table </w:t>
      </w:r>
      <w:r>
        <w:fldChar w:fldCharType="begin"/>
      </w:r>
      <w:r>
        <w:instrText>SEQ Table \* ARABIC</w:instrText>
      </w:r>
      <w:r>
        <w:fldChar w:fldCharType="separate"/>
      </w:r>
      <w:del w:id="5938" w:author="Russ Ott" w:date="2022-04-29T10:09:00Z">
        <w:r w:rsidR="002F5B8D">
          <w:delText>15</w:delText>
        </w:r>
      </w:del>
      <w:ins w:id="5939" w:author="Russ Ott" w:date="2022-04-29T10:09:00Z">
        <w:r w:rsidR="00F1669B">
          <w:t>22</w:t>
        </w:r>
      </w:ins>
      <w:r>
        <w:fldChar w:fldCharType="end"/>
      </w:r>
      <w:r>
        <w:t>: Note Activity Constraints Overview</w:t>
      </w:r>
      <w:bookmarkEnd w:id="5936"/>
      <w:bookmarkEnd w:id="593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29D3E044" w14:textId="77777777" w:rsidTr="00BA7D84">
        <w:trPr>
          <w:cantSplit/>
          <w:tblHeader/>
          <w:jc w:val="center"/>
        </w:trPr>
        <w:tc>
          <w:tcPr>
            <w:tcW w:w="0" w:type="dxa"/>
            <w:shd w:val="clear" w:color="auto" w:fill="E6E6E6"/>
            <w:noWrap/>
          </w:tcPr>
          <w:p w14:paraId="0FB1616A" w14:textId="77777777" w:rsidR="00440477" w:rsidRDefault="00440477" w:rsidP="00BA7D84">
            <w:pPr>
              <w:pStyle w:val="TableHead"/>
            </w:pPr>
            <w:r>
              <w:t>XPath</w:t>
            </w:r>
          </w:p>
        </w:tc>
        <w:tc>
          <w:tcPr>
            <w:tcW w:w="720" w:type="dxa"/>
            <w:shd w:val="clear" w:color="auto" w:fill="E6E6E6"/>
            <w:noWrap/>
          </w:tcPr>
          <w:p w14:paraId="22F2E8A4" w14:textId="77777777" w:rsidR="00440477" w:rsidRDefault="00440477" w:rsidP="00BA7D84">
            <w:pPr>
              <w:pStyle w:val="TableHead"/>
            </w:pPr>
            <w:r>
              <w:t>Card.</w:t>
            </w:r>
          </w:p>
        </w:tc>
        <w:tc>
          <w:tcPr>
            <w:tcW w:w="1152" w:type="dxa"/>
            <w:shd w:val="clear" w:color="auto" w:fill="E6E6E6"/>
            <w:noWrap/>
          </w:tcPr>
          <w:p w14:paraId="5BD399D8" w14:textId="77777777" w:rsidR="00440477" w:rsidRDefault="00440477" w:rsidP="00BA7D84">
            <w:pPr>
              <w:pStyle w:val="TableHead"/>
            </w:pPr>
            <w:r>
              <w:t>Verb</w:t>
            </w:r>
          </w:p>
        </w:tc>
        <w:tc>
          <w:tcPr>
            <w:tcW w:w="864" w:type="dxa"/>
            <w:shd w:val="clear" w:color="auto" w:fill="E6E6E6"/>
            <w:noWrap/>
          </w:tcPr>
          <w:p w14:paraId="5FC1CB22" w14:textId="77777777" w:rsidR="00440477" w:rsidRDefault="00440477" w:rsidP="00BA7D84">
            <w:pPr>
              <w:pStyle w:val="TableHead"/>
            </w:pPr>
            <w:r>
              <w:t>Data Type</w:t>
            </w:r>
          </w:p>
        </w:tc>
        <w:tc>
          <w:tcPr>
            <w:tcW w:w="864" w:type="dxa"/>
            <w:shd w:val="clear" w:color="auto" w:fill="E6E6E6"/>
            <w:noWrap/>
          </w:tcPr>
          <w:p w14:paraId="289AC520" w14:textId="77777777" w:rsidR="00440477" w:rsidRDefault="00440477" w:rsidP="00BA7D84">
            <w:pPr>
              <w:pStyle w:val="TableHead"/>
            </w:pPr>
            <w:r>
              <w:t>CONF#</w:t>
            </w:r>
          </w:p>
        </w:tc>
        <w:tc>
          <w:tcPr>
            <w:tcW w:w="864" w:type="dxa"/>
            <w:shd w:val="clear" w:color="auto" w:fill="E6E6E6"/>
            <w:noWrap/>
          </w:tcPr>
          <w:p w14:paraId="54891412" w14:textId="77777777" w:rsidR="00440477" w:rsidRDefault="00440477" w:rsidP="00BA7D84">
            <w:pPr>
              <w:pStyle w:val="TableHead"/>
            </w:pPr>
            <w:r>
              <w:t>Value</w:t>
            </w:r>
          </w:p>
        </w:tc>
      </w:tr>
      <w:tr w:rsidR="00440477" w14:paraId="3DA976DB" w14:textId="77777777" w:rsidTr="00BA7D84">
        <w:trPr>
          <w:jc w:val="center"/>
        </w:trPr>
        <w:tc>
          <w:tcPr>
            <w:tcW w:w="10160" w:type="dxa"/>
            <w:gridSpan w:val="6"/>
          </w:tcPr>
          <w:p w14:paraId="404F4F7E" w14:textId="77777777" w:rsidR="00440477" w:rsidRDefault="00440477" w:rsidP="00BA7D84">
            <w:pPr>
              <w:pStyle w:val="TableText"/>
            </w:pPr>
            <w:r>
              <w:t>act (identifier: urn:hl7ii:2.16.840.1.113883.10.20.22.4.202:2016-11-01)</w:t>
            </w:r>
          </w:p>
        </w:tc>
      </w:tr>
      <w:tr w:rsidR="00440477" w14:paraId="663500D3" w14:textId="77777777" w:rsidTr="00BA7D84">
        <w:trPr>
          <w:jc w:val="center"/>
        </w:trPr>
        <w:tc>
          <w:tcPr>
            <w:tcW w:w="3345" w:type="dxa"/>
          </w:tcPr>
          <w:p w14:paraId="2941807C" w14:textId="77777777" w:rsidR="00440477" w:rsidRDefault="00440477" w:rsidP="00BA7D84">
            <w:pPr>
              <w:pStyle w:val="TableText"/>
            </w:pPr>
            <w:r>
              <w:tab/>
              <w:t>@classCode</w:t>
            </w:r>
          </w:p>
        </w:tc>
        <w:tc>
          <w:tcPr>
            <w:tcW w:w="720" w:type="dxa"/>
          </w:tcPr>
          <w:p w14:paraId="50EACF1E" w14:textId="77777777" w:rsidR="00440477" w:rsidRDefault="00440477" w:rsidP="00BA7D84">
            <w:pPr>
              <w:pStyle w:val="TableText"/>
            </w:pPr>
            <w:r>
              <w:t>1..1</w:t>
            </w:r>
          </w:p>
        </w:tc>
        <w:tc>
          <w:tcPr>
            <w:tcW w:w="1152" w:type="dxa"/>
          </w:tcPr>
          <w:p w14:paraId="5B1882F8" w14:textId="77777777" w:rsidR="00440477" w:rsidRDefault="00440477" w:rsidP="00BA7D84">
            <w:pPr>
              <w:pStyle w:val="TableText"/>
            </w:pPr>
            <w:r>
              <w:t>SHALL</w:t>
            </w:r>
          </w:p>
        </w:tc>
        <w:tc>
          <w:tcPr>
            <w:tcW w:w="864" w:type="dxa"/>
          </w:tcPr>
          <w:p w14:paraId="56655276" w14:textId="77777777" w:rsidR="00440477" w:rsidRDefault="00440477" w:rsidP="00BA7D84">
            <w:pPr>
              <w:pStyle w:val="TableText"/>
            </w:pPr>
          </w:p>
        </w:tc>
        <w:tc>
          <w:tcPr>
            <w:tcW w:w="1104" w:type="dxa"/>
          </w:tcPr>
          <w:p w14:paraId="08196811" w14:textId="24935749" w:rsidR="00440477" w:rsidRDefault="00002F64" w:rsidP="00BA7D84">
            <w:pPr>
              <w:pStyle w:val="TableText"/>
            </w:pPr>
            <w:hyperlink w:anchor="C_3250-16899">
              <w:r w:rsidR="00440477">
                <w:rPr>
                  <w:rStyle w:val="HyperlinkText9pt"/>
                </w:rPr>
                <w:t>3250-16899</w:t>
              </w:r>
            </w:hyperlink>
          </w:p>
        </w:tc>
        <w:tc>
          <w:tcPr>
            <w:tcW w:w="2975" w:type="dxa"/>
          </w:tcPr>
          <w:p w14:paraId="51B9F691" w14:textId="77777777" w:rsidR="00440477" w:rsidRDefault="00440477" w:rsidP="00BA7D84">
            <w:pPr>
              <w:pStyle w:val="TableText"/>
            </w:pPr>
            <w:r>
              <w:t>ACT</w:t>
            </w:r>
          </w:p>
        </w:tc>
      </w:tr>
      <w:tr w:rsidR="00440477" w14:paraId="7D1D22BF" w14:textId="77777777" w:rsidTr="00BA7D84">
        <w:trPr>
          <w:jc w:val="center"/>
        </w:trPr>
        <w:tc>
          <w:tcPr>
            <w:tcW w:w="3345" w:type="dxa"/>
          </w:tcPr>
          <w:p w14:paraId="1A6D8AED" w14:textId="77777777" w:rsidR="00440477" w:rsidRDefault="00440477" w:rsidP="00BA7D84">
            <w:pPr>
              <w:pStyle w:val="TableText"/>
            </w:pPr>
            <w:r>
              <w:tab/>
              <w:t>@moodCode</w:t>
            </w:r>
          </w:p>
        </w:tc>
        <w:tc>
          <w:tcPr>
            <w:tcW w:w="720" w:type="dxa"/>
          </w:tcPr>
          <w:p w14:paraId="77776BA1" w14:textId="77777777" w:rsidR="00440477" w:rsidRDefault="00440477" w:rsidP="00BA7D84">
            <w:pPr>
              <w:pStyle w:val="TableText"/>
            </w:pPr>
            <w:r>
              <w:t>1..1</w:t>
            </w:r>
          </w:p>
        </w:tc>
        <w:tc>
          <w:tcPr>
            <w:tcW w:w="1152" w:type="dxa"/>
          </w:tcPr>
          <w:p w14:paraId="3B68EEE8" w14:textId="77777777" w:rsidR="00440477" w:rsidRDefault="00440477" w:rsidP="00BA7D84">
            <w:pPr>
              <w:pStyle w:val="TableText"/>
            </w:pPr>
            <w:r>
              <w:t>SHALL</w:t>
            </w:r>
          </w:p>
        </w:tc>
        <w:tc>
          <w:tcPr>
            <w:tcW w:w="864" w:type="dxa"/>
          </w:tcPr>
          <w:p w14:paraId="43A21804" w14:textId="77777777" w:rsidR="00440477" w:rsidRDefault="00440477" w:rsidP="00BA7D84">
            <w:pPr>
              <w:pStyle w:val="TableText"/>
            </w:pPr>
          </w:p>
        </w:tc>
        <w:tc>
          <w:tcPr>
            <w:tcW w:w="1104" w:type="dxa"/>
          </w:tcPr>
          <w:p w14:paraId="3C803436" w14:textId="43885E2A" w:rsidR="00440477" w:rsidRDefault="00002F64" w:rsidP="00BA7D84">
            <w:pPr>
              <w:pStyle w:val="TableText"/>
            </w:pPr>
            <w:hyperlink w:anchor="C_3250-16900">
              <w:r w:rsidR="00440477">
                <w:rPr>
                  <w:rStyle w:val="HyperlinkText9pt"/>
                </w:rPr>
                <w:t>3250-16900</w:t>
              </w:r>
            </w:hyperlink>
          </w:p>
        </w:tc>
        <w:tc>
          <w:tcPr>
            <w:tcW w:w="2975" w:type="dxa"/>
          </w:tcPr>
          <w:p w14:paraId="1D5FBE88" w14:textId="77777777" w:rsidR="00440477" w:rsidRDefault="00440477" w:rsidP="00BA7D84">
            <w:pPr>
              <w:pStyle w:val="TableText"/>
            </w:pPr>
            <w:r>
              <w:t>EVN</w:t>
            </w:r>
          </w:p>
        </w:tc>
      </w:tr>
      <w:tr w:rsidR="00440477" w14:paraId="4D734FDA" w14:textId="77777777" w:rsidTr="00BA7D84">
        <w:trPr>
          <w:jc w:val="center"/>
        </w:trPr>
        <w:tc>
          <w:tcPr>
            <w:tcW w:w="3345" w:type="dxa"/>
          </w:tcPr>
          <w:p w14:paraId="61CAF431" w14:textId="77777777" w:rsidR="00440477" w:rsidRDefault="00440477" w:rsidP="00BA7D84">
            <w:pPr>
              <w:pStyle w:val="TableText"/>
            </w:pPr>
            <w:r>
              <w:tab/>
              <w:t>templateId</w:t>
            </w:r>
          </w:p>
        </w:tc>
        <w:tc>
          <w:tcPr>
            <w:tcW w:w="720" w:type="dxa"/>
          </w:tcPr>
          <w:p w14:paraId="4206F0EA" w14:textId="77777777" w:rsidR="00440477" w:rsidRDefault="00440477" w:rsidP="00BA7D84">
            <w:pPr>
              <w:pStyle w:val="TableText"/>
            </w:pPr>
            <w:r>
              <w:t>1..1</w:t>
            </w:r>
          </w:p>
        </w:tc>
        <w:tc>
          <w:tcPr>
            <w:tcW w:w="1152" w:type="dxa"/>
          </w:tcPr>
          <w:p w14:paraId="1F55172D" w14:textId="77777777" w:rsidR="00440477" w:rsidRDefault="00440477" w:rsidP="00BA7D84">
            <w:pPr>
              <w:pStyle w:val="TableText"/>
            </w:pPr>
            <w:r>
              <w:t>SHALL</w:t>
            </w:r>
          </w:p>
        </w:tc>
        <w:tc>
          <w:tcPr>
            <w:tcW w:w="864" w:type="dxa"/>
          </w:tcPr>
          <w:p w14:paraId="1E66EED8" w14:textId="77777777" w:rsidR="00440477" w:rsidRDefault="00440477" w:rsidP="00BA7D84">
            <w:pPr>
              <w:pStyle w:val="TableText"/>
            </w:pPr>
          </w:p>
        </w:tc>
        <w:tc>
          <w:tcPr>
            <w:tcW w:w="1104" w:type="dxa"/>
          </w:tcPr>
          <w:p w14:paraId="6DE5919C" w14:textId="61915882" w:rsidR="00440477" w:rsidRDefault="00002F64" w:rsidP="00BA7D84">
            <w:pPr>
              <w:pStyle w:val="TableText"/>
            </w:pPr>
            <w:hyperlink w:anchor="C_3250-16933">
              <w:r w:rsidR="00440477">
                <w:rPr>
                  <w:rStyle w:val="HyperlinkText9pt"/>
                </w:rPr>
                <w:t>3250-16933</w:t>
              </w:r>
            </w:hyperlink>
          </w:p>
        </w:tc>
        <w:tc>
          <w:tcPr>
            <w:tcW w:w="2975" w:type="dxa"/>
          </w:tcPr>
          <w:p w14:paraId="1B0FEFE8" w14:textId="77777777" w:rsidR="00440477" w:rsidRDefault="00440477" w:rsidP="00BA7D84">
            <w:pPr>
              <w:pStyle w:val="TableText"/>
            </w:pPr>
          </w:p>
        </w:tc>
      </w:tr>
      <w:tr w:rsidR="00440477" w14:paraId="2F139464" w14:textId="77777777" w:rsidTr="00BA7D84">
        <w:trPr>
          <w:jc w:val="center"/>
        </w:trPr>
        <w:tc>
          <w:tcPr>
            <w:tcW w:w="3345" w:type="dxa"/>
          </w:tcPr>
          <w:p w14:paraId="5BCB3D5A" w14:textId="77777777" w:rsidR="00440477" w:rsidRDefault="00440477" w:rsidP="00BA7D84">
            <w:pPr>
              <w:pStyle w:val="TableText"/>
            </w:pPr>
            <w:r>
              <w:tab/>
            </w:r>
            <w:r>
              <w:tab/>
              <w:t>@root</w:t>
            </w:r>
          </w:p>
        </w:tc>
        <w:tc>
          <w:tcPr>
            <w:tcW w:w="720" w:type="dxa"/>
          </w:tcPr>
          <w:p w14:paraId="1EFD99C3" w14:textId="77777777" w:rsidR="00440477" w:rsidRDefault="00440477" w:rsidP="00BA7D84">
            <w:pPr>
              <w:pStyle w:val="TableText"/>
            </w:pPr>
            <w:r>
              <w:t>1..1</w:t>
            </w:r>
          </w:p>
        </w:tc>
        <w:tc>
          <w:tcPr>
            <w:tcW w:w="1152" w:type="dxa"/>
          </w:tcPr>
          <w:p w14:paraId="02008F2E" w14:textId="77777777" w:rsidR="00440477" w:rsidRDefault="00440477" w:rsidP="00BA7D84">
            <w:pPr>
              <w:pStyle w:val="TableText"/>
            </w:pPr>
            <w:r>
              <w:t>SHALL</w:t>
            </w:r>
          </w:p>
        </w:tc>
        <w:tc>
          <w:tcPr>
            <w:tcW w:w="864" w:type="dxa"/>
          </w:tcPr>
          <w:p w14:paraId="6A819A2C" w14:textId="77777777" w:rsidR="00440477" w:rsidRDefault="00440477" w:rsidP="00BA7D84">
            <w:pPr>
              <w:pStyle w:val="TableText"/>
            </w:pPr>
          </w:p>
        </w:tc>
        <w:tc>
          <w:tcPr>
            <w:tcW w:w="1104" w:type="dxa"/>
          </w:tcPr>
          <w:p w14:paraId="09046840" w14:textId="1FFD589B" w:rsidR="00440477" w:rsidRDefault="00002F64" w:rsidP="00BA7D84">
            <w:pPr>
              <w:pStyle w:val="TableText"/>
            </w:pPr>
            <w:hyperlink w:anchor="C_3250-16934">
              <w:r w:rsidR="00440477">
                <w:rPr>
                  <w:rStyle w:val="HyperlinkText9pt"/>
                </w:rPr>
                <w:t>3250-16934</w:t>
              </w:r>
            </w:hyperlink>
          </w:p>
        </w:tc>
        <w:tc>
          <w:tcPr>
            <w:tcW w:w="2975" w:type="dxa"/>
          </w:tcPr>
          <w:p w14:paraId="092016B3" w14:textId="77777777" w:rsidR="00440477" w:rsidRDefault="00440477" w:rsidP="00BA7D84">
            <w:pPr>
              <w:pStyle w:val="TableText"/>
            </w:pPr>
            <w:r>
              <w:t>2.16.840.1.113883.10.20.22.4.202</w:t>
            </w:r>
          </w:p>
        </w:tc>
      </w:tr>
      <w:tr w:rsidR="00440477" w14:paraId="3D2F7894" w14:textId="77777777" w:rsidTr="00BA7D84">
        <w:trPr>
          <w:jc w:val="center"/>
        </w:trPr>
        <w:tc>
          <w:tcPr>
            <w:tcW w:w="3345" w:type="dxa"/>
          </w:tcPr>
          <w:p w14:paraId="1D307F1F" w14:textId="77777777" w:rsidR="00440477" w:rsidRDefault="00440477" w:rsidP="00BA7D84">
            <w:pPr>
              <w:pStyle w:val="TableText"/>
            </w:pPr>
            <w:r>
              <w:tab/>
            </w:r>
            <w:r>
              <w:tab/>
              <w:t>@extension</w:t>
            </w:r>
          </w:p>
        </w:tc>
        <w:tc>
          <w:tcPr>
            <w:tcW w:w="720" w:type="dxa"/>
          </w:tcPr>
          <w:p w14:paraId="688983FA" w14:textId="77777777" w:rsidR="00440477" w:rsidRDefault="00440477" w:rsidP="00BA7D84">
            <w:pPr>
              <w:pStyle w:val="TableText"/>
            </w:pPr>
            <w:r>
              <w:t>1..1</w:t>
            </w:r>
          </w:p>
        </w:tc>
        <w:tc>
          <w:tcPr>
            <w:tcW w:w="1152" w:type="dxa"/>
          </w:tcPr>
          <w:p w14:paraId="7E99051A" w14:textId="77777777" w:rsidR="00440477" w:rsidRDefault="00440477" w:rsidP="00BA7D84">
            <w:pPr>
              <w:pStyle w:val="TableText"/>
            </w:pPr>
            <w:r>
              <w:t>SHALL</w:t>
            </w:r>
          </w:p>
        </w:tc>
        <w:tc>
          <w:tcPr>
            <w:tcW w:w="864" w:type="dxa"/>
          </w:tcPr>
          <w:p w14:paraId="4F65BD3E" w14:textId="77777777" w:rsidR="00440477" w:rsidRDefault="00440477" w:rsidP="00BA7D84">
            <w:pPr>
              <w:pStyle w:val="TableText"/>
            </w:pPr>
          </w:p>
        </w:tc>
        <w:tc>
          <w:tcPr>
            <w:tcW w:w="1104" w:type="dxa"/>
          </w:tcPr>
          <w:p w14:paraId="0D19C4AD" w14:textId="553D02EE" w:rsidR="00440477" w:rsidRDefault="00002F64" w:rsidP="00BA7D84">
            <w:pPr>
              <w:pStyle w:val="TableText"/>
            </w:pPr>
            <w:hyperlink w:anchor="C_3250-16937">
              <w:r w:rsidR="00440477">
                <w:rPr>
                  <w:rStyle w:val="HyperlinkText9pt"/>
                </w:rPr>
                <w:t>3250-16937</w:t>
              </w:r>
            </w:hyperlink>
          </w:p>
        </w:tc>
        <w:tc>
          <w:tcPr>
            <w:tcW w:w="2975" w:type="dxa"/>
          </w:tcPr>
          <w:p w14:paraId="309AC976" w14:textId="77777777" w:rsidR="00440477" w:rsidRDefault="00440477" w:rsidP="00BA7D84">
            <w:pPr>
              <w:pStyle w:val="TableText"/>
            </w:pPr>
            <w:r>
              <w:t>2016-11-01</w:t>
            </w:r>
          </w:p>
        </w:tc>
      </w:tr>
      <w:tr w:rsidR="00440477" w14:paraId="33CD2C04" w14:textId="77777777" w:rsidTr="00BA7D84">
        <w:trPr>
          <w:jc w:val="center"/>
        </w:trPr>
        <w:tc>
          <w:tcPr>
            <w:tcW w:w="3345" w:type="dxa"/>
          </w:tcPr>
          <w:p w14:paraId="61318EE5" w14:textId="77777777" w:rsidR="00440477" w:rsidRDefault="00440477" w:rsidP="00BA7D84">
            <w:pPr>
              <w:pStyle w:val="TableText"/>
            </w:pPr>
            <w:r>
              <w:tab/>
              <w:t>code</w:t>
            </w:r>
          </w:p>
        </w:tc>
        <w:tc>
          <w:tcPr>
            <w:tcW w:w="720" w:type="dxa"/>
          </w:tcPr>
          <w:p w14:paraId="4543CBD2" w14:textId="77777777" w:rsidR="00440477" w:rsidRDefault="00440477" w:rsidP="00BA7D84">
            <w:pPr>
              <w:pStyle w:val="TableText"/>
            </w:pPr>
            <w:r>
              <w:t>1..1</w:t>
            </w:r>
          </w:p>
        </w:tc>
        <w:tc>
          <w:tcPr>
            <w:tcW w:w="1152" w:type="dxa"/>
          </w:tcPr>
          <w:p w14:paraId="54EF0EF4" w14:textId="77777777" w:rsidR="00440477" w:rsidRDefault="00440477" w:rsidP="00BA7D84">
            <w:pPr>
              <w:pStyle w:val="TableText"/>
            </w:pPr>
            <w:r>
              <w:t>SHALL</w:t>
            </w:r>
          </w:p>
        </w:tc>
        <w:tc>
          <w:tcPr>
            <w:tcW w:w="864" w:type="dxa"/>
          </w:tcPr>
          <w:p w14:paraId="721D9468" w14:textId="77777777" w:rsidR="00440477" w:rsidRDefault="00440477" w:rsidP="00BA7D84">
            <w:pPr>
              <w:pStyle w:val="TableText"/>
            </w:pPr>
          </w:p>
        </w:tc>
        <w:tc>
          <w:tcPr>
            <w:tcW w:w="1104" w:type="dxa"/>
          </w:tcPr>
          <w:p w14:paraId="73D35DF4" w14:textId="20A64F63" w:rsidR="00440477" w:rsidRDefault="00002F64" w:rsidP="00BA7D84">
            <w:pPr>
              <w:pStyle w:val="TableText"/>
            </w:pPr>
            <w:hyperlink w:anchor="C_3250-16895">
              <w:r w:rsidR="00440477">
                <w:rPr>
                  <w:rStyle w:val="HyperlinkText9pt"/>
                </w:rPr>
                <w:t>3250-16895</w:t>
              </w:r>
            </w:hyperlink>
          </w:p>
        </w:tc>
        <w:tc>
          <w:tcPr>
            <w:tcW w:w="2975" w:type="dxa"/>
          </w:tcPr>
          <w:p w14:paraId="0EC8435E" w14:textId="77777777" w:rsidR="00440477" w:rsidRDefault="00440477" w:rsidP="00BA7D84">
            <w:pPr>
              <w:pStyle w:val="TableText"/>
            </w:pPr>
          </w:p>
        </w:tc>
      </w:tr>
      <w:tr w:rsidR="00440477" w14:paraId="566A50BB" w14:textId="77777777" w:rsidTr="00BA7D84">
        <w:trPr>
          <w:jc w:val="center"/>
        </w:trPr>
        <w:tc>
          <w:tcPr>
            <w:tcW w:w="3345" w:type="dxa"/>
          </w:tcPr>
          <w:p w14:paraId="611E5823" w14:textId="77777777" w:rsidR="00440477" w:rsidRDefault="00440477" w:rsidP="00BA7D84">
            <w:pPr>
              <w:pStyle w:val="TableText"/>
            </w:pPr>
            <w:r>
              <w:tab/>
            </w:r>
            <w:r>
              <w:tab/>
              <w:t>@code</w:t>
            </w:r>
          </w:p>
        </w:tc>
        <w:tc>
          <w:tcPr>
            <w:tcW w:w="720" w:type="dxa"/>
          </w:tcPr>
          <w:p w14:paraId="642829E1" w14:textId="77777777" w:rsidR="00440477" w:rsidRDefault="00440477" w:rsidP="00BA7D84">
            <w:pPr>
              <w:pStyle w:val="TableText"/>
            </w:pPr>
            <w:r>
              <w:t>1..1</w:t>
            </w:r>
          </w:p>
        </w:tc>
        <w:tc>
          <w:tcPr>
            <w:tcW w:w="1152" w:type="dxa"/>
          </w:tcPr>
          <w:p w14:paraId="73DB7D8B" w14:textId="77777777" w:rsidR="00440477" w:rsidRDefault="00440477" w:rsidP="00BA7D84">
            <w:pPr>
              <w:pStyle w:val="TableText"/>
            </w:pPr>
            <w:r>
              <w:t>SHALL</w:t>
            </w:r>
          </w:p>
        </w:tc>
        <w:tc>
          <w:tcPr>
            <w:tcW w:w="864" w:type="dxa"/>
          </w:tcPr>
          <w:p w14:paraId="466C3169" w14:textId="77777777" w:rsidR="00440477" w:rsidRDefault="00440477" w:rsidP="00BA7D84">
            <w:pPr>
              <w:pStyle w:val="TableText"/>
            </w:pPr>
          </w:p>
        </w:tc>
        <w:tc>
          <w:tcPr>
            <w:tcW w:w="1104" w:type="dxa"/>
          </w:tcPr>
          <w:p w14:paraId="3FB062FC" w14:textId="27404429" w:rsidR="00440477" w:rsidRDefault="00002F64" w:rsidP="00BA7D84">
            <w:pPr>
              <w:pStyle w:val="TableText"/>
            </w:pPr>
            <w:hyperlink w:anchor="C_3250-16940">
              <w:r w:rsidR="00440477">
                <w:rPr>
                  <w:rStyle w:val="HyperlinkText9pt"/>
                </w:rPr>
                <w:t>3250-16940</w:t>
              </w:r>
            </w:hyperlink>
          </w:p>
        </w:tc>
        <w:tc>
          <w:tcPr>
            <w:tcW w:w="2975" w:type="dxa"/>
          </w:tcPr>
          <w:p w14:paraId="6CD22F37" w14:textId="77777777" w:rsidR="00440477" w:rsidRDefault="00440477" w:rsidP="00BA7D84">
            <w:pPr>
              <w:pStyle w:val="TableText"/>
            </w:pPr>
            <w:r>
              <w:t>urn:oid:2.16.840.1.113883.6.1 (LOINC) = 34109-9</w:t>
            </w:r>
          </w:p>
        </w:tc>
      </w:tr>
      <w:tr w:rsidR="00440477" w14:paraId="16EFE9C0" w14:textId="77777777" w:rsidTr="00BA7D84">
        <w:trPr>
          <w:jc w:val="center"/>
        </w:trPr>
        <w:tc>
          <w:tcPr>
            <w:tcW w:w="3345" w:type="dxa"/>
          </w:tcPr>
          <w:p w14:paraId="47A80A99" w14:textId="77777777" w:rsidR="00440477" w:rsidRDefault="00440477" w:rsidP="00BA7D84">
            <w:pPr>
              <w:pStyle w:val="TableText"/>
            </w:pPr>
            <w:r>
              <w:tab/>
            </w:r>
            <w:r>
              <w:tab/>
              <w:t>@codeSystem</w:t>
            </w:r>
          </w:p>
        </w:tc>
        <w:tc>
          <w:tcPr>
            <w:tcW w:w="720" w:type="dxa"/>
          </w:tcPr>
          <w:p w14:paraId="14AB624E" w14:textId="77777777" w:rsidR="00440477" w:rsidRDefault="00440477" w:rsidP="00BA7D84">
            <w:pPr>
              <w:pStyle w:val="TableText"/>
            </w:pPr>
            <w:r>
              <w:t>1..1</w:t>
            </w:r>
          </w:p>
        </w:tc>
        <w:tc>
          <w:tcPr>
            <w:tcW w:w="1152" w:type="dxa"/>
          </w:tcPr>
          <w:p w14:paraId="0DE71232" w14:textId="77777777" w:rsidR="00440477" w:rsidRDefault="00440477" w:rsidP="00BA7D84">
            <w:pPr>
              <w:pStyle w:val="TableText"/>
            </w:pPr>
            <w:r>
              <w:t>SHALL</w:t>
            </w:r>
          </w:p>
        </w:tc>
        <w:tc>
          <w:tcPr>
            <w:tcW w:w="864" w:type="dxa"/>
          </w:tcPr>
          <w:p w14:paraId="74B1C30E" w14:textId="77777777" w:rsidR="00440477" w:rsidRDefault="00440477" w:rsidP="00BA7D84">
            <w:pPr>
              <w:pStyle w:val="TableText"/>
            </w:pPr>
          </w:p>
        </w:tc>
        <w:tc>
          <w:tcPr>
            <w:tcW w:w="1104" w:type="dxa"/>
          </w:tcPr>
          <w:p w14:paraId="6294E772" w14:textId="67839F66" w:rsidR="00440477" w:rsidRDefault="00002F64" w:rsidP="00BA7D84">
            <w:pPr>
              <w:pStyle w:val="TableText"/>
            </w:pPr>
            <w:hyperlink w:anchor="C_3250-16941">
              <w:r w:rsidR="00440477">
                <w:rPr>
                  <w:rStyle w:val="HyperlinkText9pt"/>
                </w:rPr>
                <w:t>3250-16941</w:t>
              </w:r>
            </w:hyperlink>
          </w:p>
        </w:tc>
        <w:tc>
          <w:tcPr>
            <w:tcW w:w="2975" w:type="dxa"/>
          </w:tcPr>
          <w:p w14:paraId="057FE7E5" w14:textId="77777777" w:rsidR="00440477" w:rsidRDefault="00440477" w:rsidP="00BA7D84">
            <w:pPr>
              <w:pStyle w:val="TableText"/>
            </w:pPr>
            <w:r>
              <w:t>2.16.840.1.113883.6.1</w:t>
            </w:r>
          </w:p>
        </w:tc>
      </w:tr>
      <w:tr w:rsidR="00440477" w14:paraId="553E3E82" w14:textId="77777777" w:rsidTr="00BA7D84">
        <w:trPr>
          <w:jc w:val="center"/>
        </w:trPr>
        <w:tc>
          <w:tcPr>
            <w:tcW w:w="3345" w:type="dxa"/>
          </w:tcPr>
          <w:p w14:paraId="0CE72F03" w14:textId="77777777" w:rsidR="00440477" w:rsidRDefault="00440477" w:rsidP="00BA7D84">
            <w:pPr>
              <w:pStyle w:val="TableText"/>
            </w:pPr>
            <w:r>
              <w:tab/>
            </w:r>
            <w:r>
              <w:tab/>
              <w:t>translation</w:t>
            </w:r>
          </w:p>
        </w:tc>
        <w:tc>
          <w:tcPr>
            <w:tcW w:w="720" w:type="dxa"/>
          </w:tcPr>
          <w:p w14:paraId="1C034BC7" w14:textId="77777777" w:rsidR="00440477" w:rsidRDefault="00440477" w:rsidP="00BA7D84">
            <w:pPr>
              <w:pStyle w:val="TableText"/>
            </w:pPr>
            <w:r>
              <w:t>0..*</w:t>
            </w:r>
          </w:p>
        </w:tc>
        <w:tc>
          <w:tcPr>
            <w:tcW w:w="1152" w:type="dxa"/>
          </w:tcPr>
          <w:p w14:paraId="457EC1EC" w14:textId="77777777" w:rsidR="00440477" w:rsidRDefault="00440477" w:rsidP="00BA7D84">
            <w:pPr>
              <w:pStyle w:val="TableText"/>
            </w:pPr>
            <w:r>
              <w:t>SHOULD</w:t>
            </w:r>
          </w:p>
        </w:tc>
        <w:tc>
          <w:tcPr>
            <w:tcW w:w="864" w:type="dxa"/>
          </w:tcPr>
          <w:p w14:paraId="2AE25027" w14:textId="77777777" w:rsidR="00440477" w:rsidRDefault="00440477" w:rsidP="00BA7D84">
            <w:pPr>
              <w:pStyle w:val="TableText"/>
            </w:pPr>
          </w:p>
        </w:tc>
        <w:tc>
          <w:tcPr>
            <w:tcW w:w="1104" w:type="dxa"/>
          </w:tcPr>
          <w:p w14:paraId="4729C4B4" w14:textId="3F870956" w:rsidR="00440477" w:rsidRDefault="00002F64" w:rsidP="00BA7D84">
            <w:pPr>
              <w:pStyle w:val="TableText"/>
            </w:pPr>
            <w:hyperlink w:anchor="C_3250-16939">
              <w:r w:rsidR="00440477">
                <w:rPr>
                  <w:rStyle w:val="HyperlinkText9pt"/>
                </w:rPr>
                <w:t>3250-16939</w:t>
              </w:r>
            </w:hyperlink>
          </w:p>
        </w:tc>
        <w:tc>
          <w:tcPr>
            <w:tcW w:w="2975" w:type="dxa"/>
          </w:tcPr>
          <w:p w14:paraId="286C13BF" w14:textId="77777777" w:rsidR="00440477" w:rsidRDefault="00440477" w:rsidP="00BA7D84">
            <w:pPr>
              <w:pStyle w:val="TableText"/>
            </w:pPr>
            <w:r>
              <w:t>urn:oid:2.16.840.1.113883.11.20.9.68 (Note Types)</w:t>
            </w:r>
          </w:p>
        </w:tc>
      </w:tr>
      <w:tr w:rsidR="00440477" w14:paraId="7B786AA8" w14:textId="77777777" w:rsidTr="00BA7D84">
        <w:trPr>
          <w:jc w:val="center"/>
        </w:trPr>
        <w:tc>
          <w:tcPr>
            <w:tcW w:w="3345" w:type="dxa"/>
          </w:tcPr>
          <w:p w14:paraId="4FF0DCF0" w14:textId="77777777" w:rsidR="00440477" w:rsidRDefault="00440477" w:rsidP="00BA7D84">
            <w:pPr>
              <w:pStyle w:val="TableText"/>
            </w:pPr>
            <w:r>
              <w:tab/>
              <w:t>text</w:t>
            </w:r>
          </w:p>
        </w:tc>
        <w:tc>
          <w:tcPr>
            <w:tcW w:w="720" w:type="dxa"/>
          </w:tcPr>
          <w:p w14:paraId="6658C99D" w14:textId="77777777" w:rsidR="00440477" w:rsidRDefault="00440477" w:rsidP="00BA7D84">
            <w:pPr>
              <w:pStyle w:val="TableText"/>
            </w:pPr>
            <w:r>
              <w:t>1..1</w:t>
            </w:r>
          </w:p>
        </w:tc>
        <w:tc>
          <w:tcPr>
            <w:tcW w:w="1152" w:type="dxa"/>
          </w:tcPr>
          <w:p w14:paraId="773B717C" w14:textId="77777777" w:rsidR="00440477" w:rsidRDefault="00440477" w:rsidP="00BA7D84">
            <w:pPr>
              <w:pStyle w:val="TableText"/>
            </w:pPr>
            <w:r>
              <w:t>SHALL</w:t>
            </w:r>
          </w:p>
        </w:tc>
        <w:tc>
          <w:tcPr>
            <w:tcW w:w="864" w:type="dxa"/>
          </w:tcPr>
          <w:p w14:paraId="3E7DA000" w14:textId="77777777" w:rsidR="00440477" w:rsidRDefault="00440477" w:rsidP="00BA7D84">
            <w:pPr>
              <w:pStyle w:val="TableText"/>
            </w:pPr>
          </w:p>
        </w:tc>
        <w:tc>
          <w:tcPr>
            <w:tcW w:w="1104" w:type="dxa"/>
          </w:tcPr>
          <w:p w14:paraId="747006E0" w14:textId="3A7DF6B1" w:rsidR="00440477" w:rsidRDefault="00002F64" w:rsidP="00BA7D84">
            <w:pPr>
              <w:pStyle w:val="TableText"/>
            </w:pPr>
            <w:hyperlink w:anchor="C_3250-16896">
              <w:r w:rsidR="00440477">
                <w:rPr>
                  <w:rStyle w:val="HyperlinkText9pt"/>
                </w:rPr>
                <w:t>3250-16896</w:t>
              </w:r>
            </w:hyperlink>
          </w:p>
        </w:tc>
        <w:tc>
          <w:tcPr>
            <w:tcW w:w="2975" w:type="dxa"/>
          </w:tcPr>
          <w:p w14:paraId="08C4A847" w14:textId="77777777" w:rsidR="00440477" w:rsidRDefault="00440477" w:rsidP="00BA7D84">
            <w:pPr>
              <w:pStyle w:val="TableText"/>
            </w:pPr>
          </w:p>
        </w:tc>
      </w:tr>
      <w:tr w:rsidR="00440477" w14:paraId="738AB760" w14:textId="77777777" w:rsidTr="00BA7D84">
        <w:trPr>
          <w:jc w:val="center"/>
        </w:trPr>
        <w:tc>
          <w:tcPr>
            <w:tcW w:w="3345" w:type="dxa"/>
          </w:tcPr>
          <w:p w14:paraId="55A09814" w14:textId="77777777" w:rsidR="00440477" w:rsidRDefault="00440477" w:rsidP="00BA7D84">
            <w:pPr>
              <w:pStyle w:val="TableText"/>
            </w:pPr>
            <w:r>
              <w:tab/>
            </w:r>
            <w:r>
              <w:tab/>
              <w:t>@mediaType</w:t>
            </w:r>
          </w:p>
        </w:tc>
        <w:tc>
          <w:tcPr>
            <w:tcW w:w="720" w:type="dxa"/>
          </w:tcPr>
          <w:p w14:paraId="0CF72A95" w14:textId="77777777" w:rsidR="00440477" w:rsidRDefault="00440477" w:rsidP="00BA7D84">
            <w:pPr>
              <w:pStyle w:val="TableText"/>
            </w:pPr>
            <w:r>
              <w:t>0..1</w:t>
            </w:r>
          </w:p>
        </w:tc>
        <w:tc>
          <w:tcPr>
            <w:tcW w:w="1152" w:type="dxa"/>
          </w:tcPr>
          <w:p w14:paraId="01295E84" w14:textId="77777777" w:rsidR="00440477" w:rsidRDefault="00440477" w:rsidP="00BA7D84">
            <w:pPr>
              <w:pStyle w:val="TableText"/>
            </w:pPr>
            <w:r>
              <w:t>MAY</w:t>
            </w:r>
          </w:p>
        </w:tc>
        <w:tc>
          <w:tcPr>
            <w:tcW w:w="864" w:type="dxa"/>
          </w:tcPr>
          <w:p w14:paraId="2B1B8CE6" w14:textId="77777777" w:rsidR="00440477" w:rsidRDefault="00440477" w:rsidP="00BA7D84">
            <w:pPr>
              <w:pStyle w:val="TableText"/>
            </w:pPr>
          </w:p>
        </w:tc>
        <w:tc>
          <w:tcPr>
            <w:tcW w:w="1104" w:type="dxa"/>
          </w:tcPr>
          <w:p w14:paraId="5AF92E11" w14:textId="0D6DC4F6" w:rsidR="00440477" w:rsidRDefault="00002F64" w:rsidP="00BA7D84">
            <w:pPr>
              <w:pStyle w:val="TableText"/>
            </w:pPr>
            <w:hyperlink w:anchor="C_3250-16906">
              <w:r w:rsidR="00440477">
                <w:rPr>
                  <w:rStyle w:val="HyperlinkText9pt"/>
                </w:rPr>
                <w:t>3250-16906</w:t>
              </w:r>
            </w:hyperlink>
          </w:p>
        </w:tc>
        <w:tc>
          <w:tcPr>
            <w:tcW w:w="2975" w:type="dxa"/>
          </w:tcPr>
          <w:p w14:paraId="246937B4" w14:textId="77777777" w:rsidR="00440477" w:rsidRDefault="00440477" w:rsidP="00BA7D84">
            <w:pPr>
              <w:pStyle w:val="TableText"/>
            </w:pPr>
            <w:r>
              <w:t>urn:oid:2.16.840.1.113883.11.20.7.1 (SupportedFileFormats)</w:t>
            </w:r>
          </w:p>
        </w:tc>
      </w:tr>
      <w:tr w:rsidR="00440477" w14:paraId="15308A9C" w14:textId="77777777" w:rsidTr="00BA7D84">
        <w:trPr>
          <w:jc w:val="center"/>
        </w:trPr>
        <w:tc>
          <w:tcPr>
            <w:tcW w:w="3345" w:type="dxa"/>
          </w:tcPr>
          <w:p w14:paraId="2BA9C68D" w14:textId="77777777" w:rsidR="00440477" w:rsidRDefault="00440477" w:rsidP="00BA7D84">
            <w:pPr>
              <w:pStyle w:val="TableText"/>
            </w:pPr>
            <w:r>
              <w:tab/>
            </w:r>
            <w:r>
              <w:tab/>
              <w:t>reference</w:t>
            </w:r>
          </w:p>
        </w:tc>
        <w:tc>
          <w:tcPr>
            <w:tcW w:w="720" w:type="dxa"/>
          </w:tcPr>
          <w:p w14:paraId="2B32DF9F" w14:textId="77777777" w:rsidR="00440477" w:rsidRDefault="00440477" w:rsidP="00BA7D84">
            <w:pPr>
              <w:pStyle w:val="TableText"/>
            </w:pPr>
            <w:r>
              <w:t>1..1</w:t>
            </w:r>
          </w:p>
        </w:tc>
        <w:tc>
          <w:tcPr>
            <w:tcW w:w="1152" w:type="dxa"/>
          </w:tcPr>
          <w:p w14:paraId="59B9ACC7" w14:textId="77777777" w:rsidR="00440477" w:rsidRDefault="00440477" w:rsidP="00BA7D84">
            <w:pPr>
              <w:pStyle w:val="TableText"/>
            </w:pPr>
            <w:r>
              <w:t>SHALL</w:t>
            </w:r>
          </w:p>
        </w:tc>
        <w:tc>
          <w:tcPr>
            <w:tcW w:w="864" w:type="dxa"/>
          </w:tcPr>
          <w:p w14:paraId="43263C37" w14:textId="77777777" w:rsidR="00440477" w:rsidRDefault="00440477" w:rsidP="00BA7D84">
            <w:pPr>
              <w:pStyle w:val="TableText"/>
            </w:pPr>
          </w:p>
        </w:tc>
        <w:tc>
          <w:tcPr>
            <w:tcW w:w="1104" w:type="dxa"/>
          </w:tcPr>
          <w:p w14:paraId="2CE0CF5E" w14:textId="4729D0FB" w:rsidR="00440477" w:rsidRDefault="00002F64" w:rsidP="00BA7D84">
            <w:pPr>
              <w:pStyle w:val="TableText"/>
            </w:pPr>
            <w:hyperlink w:anchor="C_3250-16897">
              <w:r w:rsidR="00440477">
                <w:rPr>
                  <w:rStyle w:val="HyperlinkText9pt"/>
                </w:rPr>
                <w:t>3250-16897</w:t>
              </w:r>
            </w:hyperlink>
          </w:p>
        </w:tc>
        <w:tc>
          <w:tcPr>
            <w:tcW w:w="2975" w:type="dxa"/>
          </w:tcPr>
          <w:p w14:paraId="47800444" w14:textId="77777777" w:rsidR="00440477" w:rsidRDefault="00440477" w:rsidP="00BA7D84">
            <w:pPr>
              <w:pStyle w:val="TableText"/>
            </w:pPr>
          </w:p>
        </w:tc>
      </w:tr>
      <w:tr w:rsidR="00440477" w14:paraId="3FD762C1" w14:textId="77777777" w:rsidTr="00BA7D84">
        <w:trPr>
          <w:jc w:val="center"/>
        </w:trPr>
        <w:tc>
          <w:tcPr>
            <w:tcW w:w="3345" w:type="dxa"/>
          </w:tcPr>
          <w:p w14:paraId="0242375A" w14:textId="77777777" w:rsidR="00440477" w:rsidRDefault="00440477" w:rsidP="00BA7D84">
            <w:pPr>
              <w:pStyle w:val="TableText"/>
            </w:pPr>
            <w:r>
              <w:tab/>
            </w:r>
            <w:r>
              <w:tab/>
            </w:r>
            <w:r>
              <w:tab/>
              <w:t>@nullFlavor</w:t>
            </w:r>
          </w:p>
        </w:tc>
        <w:tc>
          <w:tcPr>
            <w:tcW w:w="720" w:type="dxa"/>
          </w:tcPr>
          <w:p w14:paraId="41521F68" w14:textId="77777777" w:rsidR="00440477" w:rsidRDefault="00440477" w:rsidP="00BA7D84">
            <w:pPr>
              <w:pStyle w:val="TableText"/>
            </w:pPr>
            <w:r>
              <w:t>0..0</w:t>
            </w:r>
          </w:p>
        </w:tc>
        <w:tc>
          <w:tcPr>
            <w:tcW w:w="1152" w:type="dxa"/>
          </w:tcPr>
          <w:p w14:paraId="068BBCF7" w14:textId="77777777" w:rsidR="00440477" w:rsidRDefault="00440477" w:rsidP="00BA7D84">
            <w:pPr>
              <w:pStyle w:val="TableText"/>
            </w:pPr>
            <w:r>
              <w:t>SHALL NOT</w:t>
            </w:r>
          </w:p>
        </w:tc>
        <w:tc>
          <w:tcPr>
            <w:tcW w:w="864" w:type="dxa"/>
          </w:tcPr>
          <w:p w14:paraId="39DD1497" w14:textId="77777777" w:rsidR="00440477" w:rsidRDefault="00440477" w:rsidP="00BA7D84">
            <w:pPr>
              <w:pStyle w:val="TableText"/>
            </w:pPr>
          </w:p>
        </w:tc>
        <w:tc>
          <w:tcPr>
            <w:tcW w:w="1104" w:type="dxa"/>
          </w:tcPr>
          <w:p w14:paraId="716BBBEB" w14:textId="2A430F31" w:rsidR="00440477" w:rsidRDefault="00002F64" w:rsidP="00BA7D84">
            <w:pPr>
              <w:pStyle w:val="TableText"/>
            </w:pPr>
            <w:hyperlink w:anchor="C_3250-16920">
              <w:r w:rsidR="00440477">
                <w:rPr>
                  <w:rStyle w:val="HyperlinkText9pt"/>
                </w:rPr>
                <w:t>3250-16920</w:t>
              </w:r>
            </w:hyperlink>
          </w:p>
        </w:tc>
        <w:tc>
          <w:tcPr>
            <w:tcW w:w="2975" w:type="dxa"/>
          </w:tcPr>
          <w:p w14:paraId="4D15291F" w14:textId="77777777" w:rsidR="00440477" w:rsidRDefault="00440477" w:rsidP="00BA7D84">
            <w:pPr>
              <w:pStyle w:val="TableText"/>
            </w:pPr>
          </w:p>
        </w:tc>
      </w:tr>
      <w:tr w:rsidR="00440477" w14:paraId="0503A113" w14:textId="77777777" w:rsidTr="00BA7D84">
        <w:trPr>
          <w:jc w:val="center"/>
        </w:trPr>
        <w:tc>
          <w:tcPr>
            <w:tcW w:w="3345" w:type="dxa"/>
          </w:tcPr>
          <w:p w14:paraId="44F44D72" w14:textId="77777777" w:rsidR="00440477" w:rsidRDefault="00440477" w:rsidP="00BA7D84">
            <w:pPr>
              <w:pStyle w:val="TableText"/>
            </w:pPr>
            <w:r>
              <w:tab/>
            </w:r>
            <w:r>
              <w:tab/>
            </w:r>
            <w:r>
              <w:tab/>
              <w:t>@value</w:t>
            </w:r>
          </w:p>
        </w:tc>
        <w:tc>
          <w:tcPr>
            <w:tcW w:w="720" w:type="dxa"/>
          </w:tcPr>
          <w:p w14:paraId="6B4BE541" w14:textId="77777777" w:rsidR="00440477" w:rsidRDefault="00440477" w:rsidP="00BA7D84">
            <w:pPr>
              <w:pStyle w:val="TableText"/>
            </w:pPr>
            <w:r>
              <w:t>1..1</w:t>
            </w:r>
          </w:p>
        </w:tc>
        <w:tc>
          <w:tcPr>
            <w:tcW w:w="1152" w:type="dxa"/>
          </w:tcPr>
          <w:p w14:paraId="59A6DC75" w14:textId="77777777" w:rsidR="00440477" w:rsidRDefault="00440477" w:rsidP="00BA7D84">
            <w:pPr>
              <w:pStyle w:val="TableText"/>
            </w:pPr>
            <w:r>
              <w:t>SHALL</w:t>
            </w:r>
          </w:p>
        </w:tc>
        <w:tc>
          <w:tcPr>
            <w:tcW w:w="864" w:type="dxa"/>
          </w:tcPr>
          <w:p w14:paraId="7164596E" w14:textId="77777777" w:rsidR="00440477" w:rsidRDefault="00440477" w:rsidP="00BA7D84">
            <w:pPr>
              <w:pStyle w:val="TableText"/>
            </w:pPr>
          </w:p>
        </w:tc>
        <w:tc>
          <w:tcPr>
            <w:tcW w:w="1104" w:type="dxa"/>
          </w:tcPr>
          <w:p w14:paraId="31C7C480" w14:textId="69AA94C1" w:rsidR="00440477" w:rsidRDefault="00002F64" w:rsidP="00BA7D84">
            <w:pPr>
              <w:pStyle w:val="TableText"/>
            </w:pPr>
            <w:hyperlink w:anchor="C_3250-16898">
              <w:r w:rsidR="00440477">
                <w:rPr>
                  <w:rStyle w:val="HyperlinkText9pt"/>
                </w:rPr>
                <w:t>3250-16898</w:t>
              </w:r>
            </w:hyperlink>
          </w:p>
        </w:tc>
        <w:tc>
          <w:tcPr>
            <w:tcW w:w="2975" w:type="dxa"/>
          </w:tcPr>
          <w:p w14:paraId="57CA3FEF" w14:textId="77777777" w:rsidR="00440477" w:rsidRDefault="00440477" w:rsidP="00BA7D84">
            <w:pPr>
              <w:pStyle w:val="TableText"/>
            </w:pPr>
          </w:p>
        </w:tc>
      </w:tr>
      <w:tr w:rsidR="00440477" w14:paraId="5F1A85A3" w14:textId="77777777" w:rsidTr="00BA7D84">
        <w:trPr>
          <w:jc w:val="center"/>
        </w:trPr>
        <w:tc>
          <w:tcPr>
            <w:tcW w:w="3345" w:type="dxa"/>
          </w:tcPr>
          <w:p w14:paraId="774702EE" w14:textId="77777777" w:rsidR="00440477" w:rsidRDefault="00440477" w:rsidP="00BA7D84">
            <w:pPr>
              <w:pStyle w:val="TableText"/>
            </w:pPr>
            <w:r>
              <w:tab/>
              <w:t>statusCode</w:t>
            </w:r>
          </w:p>
        </w:tc>
        <w:tc>
          <w:tcPr>
            <w:tcW w:w="720" w:type="dxa"/>
          </w:tcPr>
          <w:p w14:paraId="7A486B07" w14:textId="77777777" w:rsidR="00440477" w:rsidRDefault="00440477" w:rsidP="00BA7D84">
            <w:pPr>
              <w:pStyle w:val="TableText"/>
            </w:pPr>
            <w:r>
              <w:t>1..1</w:t>
            </w:r>
          </w:p>
        </w:tc>
        <w:tc>
          <w:tcPr>
            <w:tcW w:w="1152" w:type="dxa"/>
          </w:tcPr>
          <w:p w14:paraId="473EF470" w14:textId="77777777" w:rsidR="00440477" w:rsidRDefault="00440477" w:rsidP="00BA7D84">
            <w:pPr>
              <w:pStyle w:val="TableText"/>
            </w:pPr>
            <w:r>
              <w:t>SHALL</w:t>
            </w:r>
          </w:p>
        </w:tc>
        <w:tc>
          <w:tcPr>
            <w:tcW w:w="864" w:type="dxa"/>
          </w:tcPr>
          <w:p w14:paraId="55344121" w14:textId="77777777" w:rsidR="00440477" w:rsidRDefault="00440477" w:rsidP="00BA7D84">
            <w:pPr>
              <w:pStyle w:val="TableText"/>
            </w:pPr>
          </w:p>
        </w:tc>
        <w:tc>
          <w:tcPr>
            <w:tcW w:w="1104" w:type="dxa"/>
          </w:tcPr>
          <w:p w14:paraId="50B38407" w14:textId="501994AB" w:rsidR="00440477" w:rsidRDefault="00002F64" w:rsidP="00BA7D84">
            <w:pPr>
              <w:pStyle w:val="TableText"/>
            </w:pPr>
            <w:hyperlink w:anchor="C_3250-16916">
              <w:r w:rsidR="00440477">
                <w:rPr>
                  <w:rStyle w:val="HyperlinkText9pt"/>
                </w:rPr>
                <w:t>3250-16916</w:t>
              </w:r>
            </w:hyperlink>
          </w:p>
        </w:tc>
        <w:tc>
          <w:tcPr>
            <w:tcW w:w="2975" w:type="dxa"/>
          </w:tcPr>
          <w:p w14:paraId="11DCCFBF" w14:textId="77777777" w:rsidR="00440477" w:rsidRDefault="00440477" w:rsidP="00BA7D84">
            <w:pPr>
              <w:pStyle w:val="TableText"/>
            </w:pPr>
          </w:p>
        </w:tc>
      </w:tr>
      <w:tr w:rsidR="00440477" w14:paraId="4C09A4F8" w14:textId="77777777" w:rsidTr="00BA7D84">
        <w:trPr>
          <w:jc w:val="center"/>
        </w:trPr>
        <w:tc>
          <w:tcPr>
            <w:tcW w:w="3345" w:type="dxa"/>
          </w:tcPr>
          <w:p w14:paraId="1785A159" w14:textId="77777777" w:rsidR="00440477" w:rsidRDefault="00440477" w:rsidP="00BA7D84">
            <w:pPr>
              <w:pStyle w:val="TableText"/>
            </w:pPr>
            <w:r>
              <w:tab/>
              <w:t>effectiveTime</w:t>
            </w:r>
          </w:p>
        </w:tc>
        <w:tc>
          <w:tcPr>
            <w:tcW w:w="720" w:type="dxa"/>
          </w:tcPr>
          <w:p w14:paraId="7C8B92B8" w14:textId="77777777" w:rsidR="00440477" w:rsidRDefault="00440477" w:rsidP="00BA7D84">
            <w:pPr>
              <w:pStyle w:val="TableText"/>
            </w:pPr>
            <w:r>
              <w:t>1..1</w:t>
            </w:r>
          </w:p>
        </w:tc>
        <w:tc>
          <w:tcPr>
            <w:tcW w:w="1152" w:type="dxa"/>
          </w:tcPr>
          <w:p w14:paraId="11889050" w14:textId="77777777" w:rsidR="00440477" w:rsidRDefault="00440477" w:rsidP="00BA7D84">
            <w:pPr>
              <w:pStyle w:val="TableText"/>
            </w:pPr>
            <w:r>
              <w:t>SHALL</w:t>
            </w:r>
          </w:p>
        </w:tc>
        <w:tc>
          <w:tcPr>
            <w:tcW w:w="864" w:type="dxa"/>
          </w:tcPr>
          <w:p w14:paraId="3F14FD18" w14:textId="77777777" w:rsidR="00440477" w:rsidRDefault="00440477" w:rsidP="00BA7D84">
            <w:pPr>
              <w:pStyle w:val="TableText"/>
            </w:pPr>
          </w:p>
        </w:tc>
        <w:tc>
          <w:tcPr>
            <w:tcW w:w="1104" w:type="dxa"/>
          </w:tcPr>
          <w:p w14:paraId="233E45C1" w14:textId="006934D3" w:rsidR="00440477" w:rsidRDefault="00002F64" w:rsidP="00BA7D84">
            <w:pPr>
              <w:pStyle w:val="TableText"/>
            </w:pPr>
            <w:hyperlink w:anchor="C_3250-16903">
              <w:r w:rsidR="00440477">
                <w:rPr>
                  <w:rStyle w:val="HyperlinkText9pt"/>
                </w:rPr>
                <w:t>3250-16903</w:t>
              </w:r>
            </w:hyperlink>
          </w:p>
        </w:tc>
        <w:tc>
          <w:tcPr>
            <w:tcW w:w="2975" w:type="dxa"/>
          </w:tcPr>
          <w:p w14:paraId="2706D442" w14:textId="77777777" w:rsidR="00440477" w:rsidRDefault="00440477" w:rsidP="00BA7D84">
            <w:pPr>
              <w:pStyle w:val="TableText"/>
            </w:pPr>
          </w:p>
        </w:tc>
      </w:tr>
      <w:tr w:rsidR="00440477" w14:paraId="18798329" w14:textId="77777777" w:rsidTr="00BA7D84">
        <w:trPr>
          <w:jc w:val="center"/>
        </w:trPr>
        <w:tc>
          <w:tcPr>
            <w:tcW w:w="3345" w:type="dxa"/>
          </w:tcPr>
          <w:p w14:paraId="290A9264" w14:textId="77777777" w:rsidR="00440477" w:rsidRDefault="00440477" w:rsidP="00BA7D84">
            <w:pPr>
              <w:pStyle w:val="TableText"/>
            </w:pPr>
            <w:r>
              <w:tab/>
            </w:r>
            <w:r>
              <w:tab/>
              <w:t>@value</w:t>
            </w:r>
          </w:p>
        </w:tc>
        <w:tc>
          <w:tcPr>
            <w:tcW w:w="720" w:type="dxa"/>
          </w:tcPr>
          <w:p w14:paraId="159EC712" w14:textId="77777777" w:rsidR="00440477" w:rsidRDefault="00440477" w:rsidP="00BA7D84">
            <w:pPr>
              <w:pStyle w:val="TableText"/>
            </w:pPr>
            <w:r>
              <w:t>0..1</w:t>
            </w:r>
          </w:p>
        </w:tc>
        <w:tc>
          <w:tcPr>
            <w:tcW w:w="1152" w:type="dxa"/>
          </w:tcPr>
          <w:p w14:paraId="0747AE9F" w14:textId="77777777" w:rsidR="00440477" w:rsidRDefault="00440477" w:rsidP="00BA7D84">
            <w:pPr>
              <w:pStyle w:val="TableText"/>
            </w:pPr>
            <w:r>
              <w:t>SHOULD</w:t>
            </w:r>
          </w:p>
        </w:tc>
        <w:tc>
          <w:tcPr>
            <w:tcW w:w="864" w:type="dxa"/>
          </w:tcPr>
          <w:p w14:paraId="6402BC43" w14:textId="77777777" w:rsidR="00440477" w:rsidRDefault="00440477" w:rsidP="00BA7D84">
            <w:pPr>
              <w:pStyle w:val="TableText"/>
            </w:pPr>
          </w:p>
        </w:tc>
        <w:tc>
          <w:tcPr>
            <w:tcW w:w="1104" w:type="dxa"/>
          </w:tcPr>
          <w:p w14:paraId="57FD4083" w14:textId="5F1C27D1" w:rsidR="00440477" w:rsidRDefault="00002F64" w:rsidP="00BA7D84">
            <w:pPr>
              <w:pStyle w:val="TableText"/>
            </w:pPr>
            <w:hyperlink w:anchor="C_3250-16917">
              <w:r w:rsidR="00440477">
                <w:rPr>
                  <w:rStyle w:val="HyperlinkText9pt"/>
                </w:rPr>
                <w:t>3250-16917</w:t>
              </w:r>
            </w:hyperlink>
          </w:p>
        </w:tc>
        <w:tc>
          <w:tcPr>
            <w:tcW w:w="2975" w:type="dxa"/>
          </w:tcPr>
          <w:p w14:paraId="29A0CA31" w14:textId="77777777" w:rsidR="00440477" w:rsidRDefault="00440477" w:rsidP="00BA7D84">
            <w:pPr>
              <w:pStyle w:val="TableText"/>
            </w:pPr>
          </w:p>
        </w:tc>
      </w:tr>
      <w:tr w:rsidR="00440477" w14:paraId="75060A84" w14:textId="77777777" w:rsidTr="00BA7D84">
        <w:trPr>
          <w:jc w:val="center"/>
        </w:trPr>
        <w:tc>
          <w:tcPr>
            <w:tcW w:w="3345" w:type="dxa"/>
          </w:tcPr>
          <w:p w14:paraId="08A968B5" w14:textId="77777777" w:rsidR="00440477" w:rsidRDefault="00440477" w:rsidP="00BA7D84">
            <w:pPr>
              <w:pStyle w:val="TableText"/>
            </w:pPr>
            <w:r>
              <w:tab/>
              <w:t>author</w:t>
            </w:r>
          </w:p>
        </w:tc>
        <w:tc>
          <w:tcPr>
            <w:tcW w:w="720" w:type="dxa"/>
          </w:tcPr>
          <w:p w14:paraId="66228CB1" w14:textId="77777777" w:rsidR="00440477" w:rsidRDefault="00440477" w:rsidP="00BA7D84">
            <w:pPr>
              <w:pStyle w:val="TableText"/>
            </w:pPr>
            <w:r>
              <w:t>1..*</w:t>
            </w:r>
          </w:p>
        </w:tc>
        <w:tc>
          <w:tcPr>
            <w:tcW w:w="1152" w:type="dxa"/>
          </w:tcPr>
          <w:p w14:paraId="567C5132" w14:textId="77777777" w:rsidR="00440477" w:rsidRDefault="00440477" w:rsidP="00BA7D84">
            <w:pPr>
              <w:pStyle w:val="TableText"/>
            </w:pPr>
            <w:r>
              <w:t>SHALL</w:t>
            </w:r>
          </w:p>
        </w:tc>
        <w:tc>
          <w:tcPr>
            <w:tcW w:w="864" w:type="dxa"/>
          </w:tcPr>
          <w:p w14:paraId="7A43BE68" w14:textId="77777777" w:rsidR="00440477" w:rsidRDefault="00440477" w:rsidP="00BA7D84">
            <w:pPr>
              <w:pStyle w:val="TableText"/>
            </w:pPr>
          </w:p>
        </w:tc>
        <w:tc>
          <w:tcPr>
            <w:tcW w:w="1104" w:type="dxa"/>
          </w:tcPr>
          <w:p w14:paraId="13EC946B" w14:textId="56305A5D" w:rsidR="00440477" w:rsidRDefault="00002F64" w:rsidP="00BA7D84">
            <w:pPr>
              <w:pStyle w:val="TableText"/>
            </w:pPr>
            <w:hyperlink w:anchor="C_3250-16913">
              <w:r w:rsidR="00440477">
                <w:rPr>
                  <w:rStyle w:val="HyperlinkText9pt"/>
                </w:rPr>
                <w:t>3250-16913</w:t>
              </w:r>
            </w:hyperlink>
          </w:p>
        </w:tc>
        <w:tc>
          <w:tcPr>
            <w:tcW w:w="2975" w:type="dxa"/>
          </w:tcPr>
          <w:p w14:paraId="7606916D" w14:textId="77777777" w:rsidR="00440477" w:rsidRDefault="00440477" w:rsidP="00BA7D84">
            <w:pPr>
              <w:pStyle w:val="TableText"/>
            </w:pPr>
            <w:r>
              <w:t>Author Participation (identifier: urn:oid:2.16.840.1.113883.10.20.22.4.119</w:t>
            </w:r>
          </w:p>
        </w:tc>
      </w:tr>
      <w:tr w:rsidR="00440477" w14:paraId="69F06B68" w14:textId="77777777" w:rsidTr="00BA7D84">
        <w:trPr>
          <w:jc w:val="center"/>
        </w:trPr>
        <w:tc>
          <w:tcPr>
            <w:tcW w:w="3345" w:type="dxa"/>
          </w:tcPr>
          <w:p w14:paraId="03CE56FA" w14:textId="77777777" w:rsidR="00440477" w:rsidRDefault="00440477" w:rsidP="00BA7D84">
            <w:pPr>
              <w:pStyle w:val="TableText"/>
            </w:pPr>
            <w:r>
              <w:tab/>
              <w:t>participant</w:t>
            </w:r>
          </w:p>
        </w:tc>
        <w:tc>
          <w:tcPr>
            <w:tcW w:w="720" w:type="dxa"/>
          </w:tcPr>
          <w:p w14:paraId="1DEB7363" w14:textId="77777777" w:rsidR="00440477" w:rsidRDefault="00440477" w:rsidP="00BA7D84">
            <w:pPr>
              <w:pStyle w:val="TableText"/>
            </w:pPr>
            <w:r>
              <w:t>0..*</w:t>
            </w:r>
          </w:p>
        </w:tc>
        <w:tc>
          <w:tcPr>
            <w:tcW w:w="1152" w:type="dxa"/>
          </w:tcPr>
          <w:p w14:paraId="6CB66A23" w14:textId="77777777" w:rsidR="00440477" w:rsidRDefault="00440477" w:rsidP="00BA7D84">
            <w:pPr>
              <w:pStyle w:val="TableText"/>
            </w:pPr>
            <w:r>
              <w:t>MAY</w:t>
            </w:r>
          </w:p>
        </w:tc>
        <w:tc>
          <w:tcPr>
            <w:tcW w:w="864" w:type="dxa"/>
          </w:tcPr>
          <w:p w14:paraId="2D12C45E" w14:textId="77777777" w:rsidR="00440477" w:rsidRDefault="00440477" w:rsidP="00BA7D84">
            <w:pPr>
              <w:pStyle w:val="TableText"/>
            </w:pPr>
          </w:p>
        </w:tc>
        <w:tc>
          <w:tcPr>
            <w:tcW w:w="1104" w:type="dxa"/>
          </w:tcPr>
          <w:p w14:paraId="4404032B" w14:textId="1807770E" w:rsidR="00440477" w:rsidRDefault="00002F64" w:rsidP="00BA7D84">
            <w:pPr>
              <w:pStyle w:val="TableText"/>
            </w:pPr>
            <w:hyperlink w:anchor="C_3250-16923">
              <w:r w:rsidR="00440477">
                <w:rPr>
                  <w:rStyle w:val="HyperlinkText9pt"/>
                </w:rPr>
                <w:t>3250-16923</w:t>
              </w:r>
            </w:hyperlink>
          </w:p>
        </w:tc>
        <w:tc>
          <w:tcPr>
            <w:tcW w:w="2975" w:type="dxa"/>
          </w:tcPr>
          <w:p w14:paraId="68FA6B39" w14:textId="77777777" w:rsidR="00440477" w:rsidRDefault="00440477" w:rsidP="00BA7D84">
            <w:pPr>
              <w:pStyle w:val="TableText"/>
            </w:pPr>
          </w:p>
        </w:tc>
      </w:tr>
      <w:tr w:rsidR="00440477" w14:paraId="5E1146FB" w14:textId="77777777" w:rsidTr="00BA7D84">
        <w:trPr>
          <w:jc w:val="center"/>
        </w:trPr>
        <w:tc>
          <w:tcPr>
            <w:tcW w:w="3345" w:type="dxa"/>
          </w:tcPr>
          <w:p w14:paraId="47555EBB" w14:textId="77777777" w:rsidR="00440477" w:rsidRDefault="00440477" w:rsidP="00BA7D84">
            <w:pPr>
              <w:pStyle w:val="TableText"/>
            </w:pPr>
            <w:r>
              <w:tab/>
            </w:r>
            <w:r>
              <w:tab/>
              <w:t>@typeCode</w:t>
            </w:r>
          </w:p>
        </w:tc>
        <w:tc>
          <w:tcPr>
            <w:tcW w:w="720" w:type="dxa"/>
          </w:tcPr>
          <w:p w14:paraId="311FFFA1" w14:textId="77777777" w:rsidR="00440477" w:rsidRDefault="00440477" w:rsidP="00BA7D84">
            <w:pPr>
              <w:pStyle w:val="TableText"/>
            </w:pPr>
            <w:r>
              <w:t>1..1</w:t>
            </w:r>
          </w:p>
        </w:tc>
        <w:tc>
          <w:tcPr>
            <w:tcW w:w="1152" w:type="dxa"/>
          </w:tcPr>
          <w:p w14:paraId="339E9935" w14:textId="77777777" w:rsidR="00440477" w:rsidRDefault="00440477" w:rsidP="00BA7D84">
            <w:pPr>
              <w:pStyle w:val="TableText"/>
            </w:pPr>
            <w:r>
              <w:t>SHALL</w:t>
            </w:r>
          </w:p>
        </w:tc>
        <w:tc>
          <w:tcPr>
            <w:tcW w:w="864" w:type="dxa"/>
          </w:tcPr>
          <w:p w14:paraId="6668584C" w14:textId="77777777" w:rsidR="00440477" w:rsidRDefault="00440477" w:rsidP="00BA7D84">
            <w:pPr>
              <w:pStyle w:val="TableText"/>
            </w:pPr>
          </w:p>
        </w:tc>
        <w:tc>
          <w:tcPr>
            <w:tcW w:w="1104" w:type="dxa"/>
          </w:tcPr>
          <w:p w14:paraId="4C1057D7" w14:textId="716F22AF" w:rsidR="00440477" w:rsidRDefault="00002F64" w:rsidP="00BA7D84">
            <w:pPr>
              <w:pStyle w:val="TableText"/>
            </w:pPr>
            <w:hyperlink w:anchor="C_3250-16925">
              <w:r w:rsidR="00440477">
                <w:rPr>
                  <w:rStyle w:val="HyperlinkText9pt"/>
                </w:rPr>
                <w:t>3250-16925</w:t>
              </w:r>
            </w:hyperlink>
          </w:p>
        </w:tc>
        <w:tc>
          <w:tcPr>
            <w:tcW w:w="2975" w:type="dxa"/>
          </w:tcPr>
          <w:p w14:paraId="2A06B317" w14:textId="77777777" w:rsidR="00440477" w:rsidRDefault="00440477" w:rsidP="00BA7D84">
            <w:pPr>
              <w:pStyle w:val="TableText"/>
            </w:pPr>
            <w:r>
              <w:t>LA</w:t>
            </w:r>
          </w:p>
        </w:tc>
      </w:tr>
      <w:tr w:rsidR="00440477" w14:paraId="3A0D540B" w14:textId="77777777" w:rsidTr="00BA7D84">
        <w:trPr>
          <w:jc w:val="center"/>
        </w:trPr>
        <w:tc>
          <w:tcPr>
            <w:tcW w:w="3345" w:type="dxa"/>
          </w:tcPr>
          <w:p w14:paraId="57DCEBEA" w14:textId="77777777" w:rsidR="00440477" w:rsidRDefault="00440477" w:rsidP="00BA7D84">
            <w:pPr>
              <w:pStyle w:val="TableText"/>
            </w:pPr>
            <w:r>
              <w:tab/>
            </w:r>
            <w:r>
              <w:tab/>
              <w:t>time</w:t>
            </w:r>
          </w:p>
        </w:tc>
        <w:tc>
          <w:tcPr>
            <w:tcW w:w="720" w:type="dxa"/>
          </w:tcPr>
          <w:p w14:paraId="51535CF4" w14:textId="77777777" w:rsidR="00440477" w:rsidRDefault="00440477" w:rsidP="00BA7D84">
            <w:pPr>
              <w:pStyle w:val="TableText"/>
            </w:pPr>
            <w:r>
              <w:t>1..1</w:t>
            </w:r>
          </w:p>
        </w:tc>
        <w:tc>
          <w:tcPr>
            <w:tcW w:w="1152" w:type="dxa"/>
          </w:tcPr>
          <w:p w14:paraId="0621DA88" w14:textId="77777777" w:rsidR="00440477" w:rsidRDefault="00440477" w:rsidP="00BA7D84">
            <w:pPr>
              <w:pStyle w:val="TableText"/>
            </w:pPr>
            <w:r>
              <w:t>SHALL</w:t>
            </w:r>
          </w:p>
        </w:tc>
        <w:tc>
          <w:tcPr>
            <w:tcW w:w="864" w:type="dxa"/>
          </w:tcPr>
          <w:p w14:paraId="5BC9375F" w14:textId="77777777" w:rsidR="00440477" w:rsidRDefault="00440477" w:rsidP="00BA7D84">
            <w:pPr>
              <w:pStyle w:val="TableText"/>
            </w:pPr>
          </w:p>
        </w:tc>
        <w:tc>
          <w:tcPr>
            <w:tcW w:w="1104" w:type="dxa"/>
          </w:tcPr>
          <w:p w14:paraId="515E188B" w14:textId="4F92822B" w:rsidR="00440477" w:rsidRDefault="00002F64" w:rsidP="00BA7D84">
            <w:pPr>
              <w:pStyle w:val="TableText"/>
            </w:pPr>
            <w:hyperlink w:anchor="C_3250-16926">
              <w:r w:rsidR="00440477">
                <w:rPr>
                  <w:rStyle w:val="HyperlinkText9pt"/>
                </w:rPr>
                <w:t>3250-16926</w:t>
              </w:r>
            </w:hyperlink>
          </w:p>
        </w:tc>
        <w:tc>
          <w:tcPr>
            <w:tcW w:w="2975" w:type="dxa"/>
          </w:tcPr>
          <w:p w14:paraId="21E06EF4" w14:textId="77777777" w:rsidR="00440477" w:rsidRDefault="00440477" w:rsidP="00BA7D84">
            <w:pPr>
              <w:pStyle w:val="TableText"/>
            </w:pPr>
            <w:r>
              <w:t>US Realm Date and Time (DT.US.FIELDED) (identifier: urn:oid:2.16.840.1.113883.10.20.22.5.3</w:t>
            </w:r>
          </w:p>
        </w:tc>
      </w:tr>
      <w:tr w:rsidR="00440477" w14:paraId="0224EB44" w14:textId="77777777" w:rsidTr="00BA7D84">
        <w:trPr>
          <w:jc w:val="center"/>
        </w:trPr>
        <w:tc>
          <w:tcPr>
            <w:tcW w:w="3345" w:type="dxa"/>
          </w:tcPr>
          <w:p w14:paraId="2C5DF5D3" w14:textId="77777777" w:rsidR="00440477" w:rsidRDefault="00440477" w:rsidP="00BA7D84">
            <w:pPr>
              <w:pStyle w:val="TableText"/>
            </w:pPr>
            <w:r>
              <w:tab/>
            </w:r>
            <w:r>
              <w:tab/>
              <w:t>participantRole</w:t>
            </w:r>
          </w:p>
        </w:tc>
        <w:tc>
          <w:tcPr>
            <w:tcW w:w="720" w:type="dxa"/>
          </w:tcPr>
          <w:p w14:paraId="2BAC7299" w14:textId="77777777" w:rsidR="00440477" w:rsidRDefault="00440477" w:rsidP="00BA7D84">
            <w:pPr>
              <w:pStyle w:val="TableText"/>
            </w:pPr>
            <w:r>
              <w:t>1..1</w:t>
            </w:r>
          </w:p>
        </w:tc>
        <w:tc>
          <w:tcPr>
            <w:tcW w:w="1152" w:type="dxa"/>
          </w:tcPr>
          <w:p w14:paraId="11B53459" w14:textId="77777777" w:rsidR="00440477" w:rsidRDefault="00440477" w:rsidP="00BA7D84">
            <w:pPr>
              <w:pStyle w:val="TableText"/>
            </w:pPr>
            <w:r>
              <w:t>SHALL</w:t>
            </w:r>
          </w:p>
        </w:tc>
        <w:tc>
          <w:tcPr>
            <w:tcW w:w="864" w:type="dxa"/>
          </w:tcPr>
          <w:p w14:paraId="6FA5E8DC" w14:textId="77777777" w:rsidR="00440477" w:rsidRDefault="00440477" w:rsidP="00BA7D84">
            <w:pPr>
              <w:pStyle w:val="TableText"/>
            </w:pPr>
          </w:p>
        </w:tc>
        <w:tc>
          <w:tcPr>
            <w:tcW w:w="1104" w:type="dxa"/>
          </w:tcPr>
          <w:p w14:paraId="4AE33868" w14:textId="4298895B" w:rsidR="00440477" w:rsidRDefault="00002F64" w:rsidP="00BA7D84">
            <w:pPr>
              <w:pStyle w:val="TableText"/>
            </w:pPr>
            <w:hyperlink w:anchor="C_3250-16924">
              <w:r w:rsidR="00440477">
                <w:rPr>
                  <w:rStyle w:val="HyperlinkText9pt"/>
                </w:rPr>
                <w:t>3250-16924</w:t>
              </w:r>
            </w:hyperlink>
          </w:p>
        </w:tc>
        <w:tc>
          <w:tcPr>
            <w:tcW w:w="2975" w:type="dxa"/>
          </w:tcPr>
          <w:p w14:paraId="09F7CA9F" w14:textId="77777777" w:rsidR="00440477" w:rsidRDefault="00440477" w:rsidP="00BA7D84">
            <w:pPr>
              <w:pStyle w:val="TableText"/>
            </w:pPr>
          </w:p>
        </w:tc>
      </w:tr>
      <w:tr w:rsidR="00440477" w14:paraId="2BFAA59E" w14:textId="77777777" w:rsidTr="00BA7D84">
        <w:trPr>
          <w:jc w:val="center"/>
        </w:trPr>
        <w:tc>
          <w:tcPr>
            <w:tcW w:w="3345" w:type="dxa"/>
          </w:tcPr>
          <w:p w14:paraId="5D623757" w14:textId="77777777" w:rsidR="00440477" w:rsidRDefault="00440477" w:rsidP="00BA7D84">
            <w:pPr>
              <w:pStyle w:val="TableText"/>
            </w:pPr>
            <w:r>
              <w:tab/>
            </w:r>
            <w:r>
              <w:tab/>
            </w:r>
            <w:r>
              <w:tab/>
              <w:t>id</w:t>
            </w:r>
          </w:p>
        </w:tc>
        <w:tc>
          <w:tcPr>
            <w:tcW w:w="720" w:type="dxa"/>
          </w:tcPr>
          <w:p w14:paraId="1BF1E1D2" w14:textId="77777777" w:rsidR="00440477" w:rsidRDefault="00440477" w:rsidP="00BA7D84">
            <w:pPr>
              <w:pStyle w:val="TableText"/>
            </w:pPr>
            <w:r>
              <w:t>1..*</w:t>
            </w:r>
          </w:p>
        </w:tc>
        <w:tc>
          <w:tcPr>
            <w:tcW w:w="1152" w:type="dxa"/>
          </w:tcPr>
          <w:p w14:paraId="2970FE45" w14:textId="77777777" w:rsidR="00440477" w:rsidRDefault="00440477" w:rsidP="00BA7D84">
            <w:pPr>
              <w:pStyle w:val="TableText"/>
            </w:pPr>
            <w:r>
              <w:t>SHALL</w:t>
            </w:r>
          </w:p>
        </w:tc>
        <w:tc>
          <w:tcPr>
            <w:tcW w:w="864" w:type="dxa"/>
          </w:tcPr>
          <w:p w14:paraId="6ED773C2" w14:textId="77777777" w:rsidR="00440477" w:rsidRDefault="00440477" w:rsidP="00BA7D84">
            <w:pPr>
              <w:pStyle w:val="TableText"/>
            </w:pPr>
          </w:p>
        </w:tc>
        <w:tc>
          <w:tcPr>
            <w:tcW w:w="1104" w:type="dxa"/>
          </w:tcPr>
          <w:p w14:paraId="5A80B962" w14:textId="70DA4AD0" w:rsidR="00440477" w:rsidRDefault="00002F64" w:rsidP="00BA7D84">
            <w:pPr>
              <w:pStyle w:val="TableText"/>
            </w:pPr>
            <w:hyperlink w:anchor="C_3250-16927">
              <w:r w:rsidR="00440477">
                <w:rPr>
                  <w:rStyle w:val="HyperlinkText9pt"/>
                </w:rPr>
                <w:t>3250-16927</w:t>
              </w:r>
            </w:hyperlink>
          </w:p>
        </w:tc>
        <w:tc>
          <w:tcPr>
            <w:tcW w:w="2975" w:type="dxa"/>
          </w:tcPr>
          <w:p w14:paraId="1754D1A0" w14:textId="77777777" w:rsidR="00440477" w:rsidRDefault="00440477" w:rsidP="00BA7D84">
            <w:pPr>
              <w:pStyle w:val="TableText"/>
            </w:pPr>
          </w:p>
        </w:tc>
      </w:tr>
      <w:tr w:rsidR="00440477" w14:paraId="5C34ADBC" w14:textId="77777777" w:rsidTr="00BA7D84">
        <w:trPr>
          <w:jc w:val="center"/>
        </w:trPr>
        <w:tc>
          <w:tcPr>
            <w:tcW w:w="3345" w:type="dxa"/>
          </w:tcPr>
          <w:p w14:paraId="49B0649B" w14:textId="77777777" w:rsidR="00440477" w:rsidRDefault="00440477" w:rsidP="00BA7D84">
            <w:pPr>
              <w:pStyle w:val="TableText"/>
            </w:pPr>
            <w:r>
              <w:tab/>
            </w:r>
            <w:r>
              <w:tab/>
            </w:r>
            <w:r>
              <w:tab/>
              <w:t>playingEntity</w:t>
            </w:r>
          </w:p>
        </w:tc>
        <w:tc>
          <w:tcPr>
            <w:tcW w:w="720" w:type="dxa"/>
          </w:tcPr>
          <w:p w14:paraId="0F106FB8" w14:textId="77777777" w:rsidR="00440477" w:rsidRDefault="00440477" w:rsidP="00BA7D84">
            <w:pPr>
              <w:pStyle w:val="TableText"/>
            </w:pPr>
            <w:r>
              <w:t>0..1</w:t>
            </w:r>
          </w:p>
        </w:tc>
        <w:tc>
          <w:tcPr>
            <w:tcW w:w="1152" w:type="dxa"/>
          </w:tcPr>
          <w:p w14:paraId="049A9E6B" w14:textId="77777777" w:rsidR="00440477" w:rsidRDefault="00440477" w:rsidP="00BA7D84">
            <w:pPr>
              <w:pStyle w:val="TableText"/>
            </w:pPr>
            <w:r>
              <w:t>MAY</w:t>
            </w:r>
          </w:p>
        </w:tc>
        <w:tc>
          <w:tcPr>
            <w:tcW w:w="864" w:type="dxa"/>
          </w:tcPr>
          <w:p w14:paraId="3ABC27AB" w14:textId="77777777" w:rsidR="00440477" w:rsidRDefault="00440477" w:rsidP="00BA7D84">
            <w:pPr>
              <w:pStyle w:val="TableText"/>
            </w:pPr>
          </w:p>
        </w:tc>
        <w:tc>
          <w:tcPr>
            <w:tcW w:w="1104" w:type="dxa"/>
          </w:tcPr>
          <w:p w14:paraId="5F4A98D2" w14:textId="0174F6D7" w:rsidR="00440477" w:rsidRDefault="00002F64" w:rsidP="00BA7D84">
            <w:pPr>
              <w:pStyle w:val="TableText"/>
            </w:pPr>
            <w:hyperlink w:anchor="C_3250-16928">
              <w:r w:rsidR="00440477">
                <w:rPr>
                  <w:rStyle w:val="HyperlinkText9pt"/>
                </w:rPr>
                <w:t>3250-16928</w:t>
              </w:r>
            </w:hyperlink>
          </w:p>
        </w:tc>
        <w:tc>
          <w:tcPr>
            <w:tcW w:w="2975" w:type="dxa"/>
          </w:tcPr>
          <w:p w14:paraId="4BD597FD" w14:textId="77777777" w:rsidR="00440477" w:rsidRDefault="00440477" w:rsidP="00BA7D84">
            <w:pPr>
              <w:pStyle w:val="TableText"/>
            </w:pPr>
          </w:p>
        </w:tc>
      </w:tr>
      <w:tr w:rsidR="00440477" w14:paraId="756AB358" w14:textId="77777777" w:rsidTr="00BA7D84">
        <w:trPr>
          <w:jc w:val="center"/>
        </w:trPr>
        <w:tc>
          <w:tcPr>
            <w:tcW w:w="3345" w:type="dxa"/>
          </w:tcPr>
          <w:p w14:paraId="6BF9E38E" w14:textId="77777777" w:rsidR="00440477" w:rsidRDefault="00440477" w:rsidP="00BA7D84">
            <w:pPr>
              <w:pStyle w:val="TableText"/>
            </w:pPr>
            <w:r>
              <w:tab/>
            </w:r>
            <w:r>
              <w:tab/>
            </w:r>
            <w:r>
              <w:tab/>
            </w:r>
            <w:r>
              <w:tab/>
              <w:t>name</w:t>
            </w:r>
          </w:p>
        </w:tc>
        <w:tc>
          <w:tcPr>
            <w:tcW w:w="720" w:type="dxa"/>
          </w:tcPr>
          <w:p w14:paraId="6C9BABC1" w14:textId="77777777" w:rsidR="00440477" w:rsidRDefault="00440477" w:rsidP="00BA7D84">
            <w:pPr>
              <w:pStyle w:val="TableText"/>
            </w:pPr>
            <w:r>
              <w:t>1..*</w:t>
            </w:r>
          </w:p>
        </w:tc>
        <w:tc>
          <w:tcPr>
            <w:tcW w:w="1152" w:type="dxa"/>
          </w:tcPr>
          <w:p w14:paraId="2B18FDFB" w14:textId="77777777" w:rsidR="00440477" w:rsidRDefault="00440477" w:rsidP="00BA7D84">
            <w:pPr>
              <w:pStyle w:val="TableText"/>
            </w:pPr>
            <w:r>
              <w:t>SHALL</w:t>
            </w:r>
          </w:p>
        </w:tc>
        <w:tc>
          <w:tcPr>
            <w:tcW w:w="864" w:type="dxa"/>
          </w:tcPr>
          <w:p w14:paraId="78D44B30" w14:textId="77777777" w:rsidR="00440477" w:rsidRDefault="00440477" w:rsidP="00BA7D84">
            <w:pPr>
              <w:pStyle w:val="TableText"/>
            </w:pPr>
          </w:p>
        </w:tc>
        <w:tc>
          <w:tcPr>
            <w:tcW w:w="1104" w:type="dxa"/>
          </w:tcPr>
          <w:p w14:paraId="03557BCF" w14:textId="7F2E5185" w:rsidR="00440477" w:rsidRDefault="00002F64" w:rsidP="00BA7D84">
            <w:pPr>
              <w:pStyle w:val="TableText"/>
            </w:pPr>
            <w:hyperlink w:anchor="C_3250-16929">
              <w:r w:rsidR="00440477">
                <w:rPr>
                  <w:rStyle w:val="HyperlinkText9pt"/>
                </w:rPr>
                <w:t>3250-16929</w:t>
              </w:r>
            </w:hyperlink>
          </w:p>
        </w:tc>
        <w:tc>
          <w:tcPr>
            <w:tcW w:w="2975" w:type="dxa"/>
          </w:tcPr>
          <w:p w14:paraId="017B61FC" w14:textId="77777777" w:rsidR="00440477" w:rsidRDefault="00440477" w:rsidP="00BA7D84">
            <w:pPr>
              <w:pStyle w:val="TableText"/>
            </w:pPr>
            <w:r>
              <w:t>US Realm Person Name (PN.US.FIELDED) (identifier: urn:oid:2.16.840.1.113883.10.20.22.5.1.1</w:t>
            </w:r>
          </w:p>
        </w:tc>
      </w:tr>
      <w:tr w:rsidR="00440477" w14:paraId="149C3A17" w14:textId="77777777" w:rsidTr="00BA7D84">
        <w:trPr>
          <w:jc w:val="center"/>
        </w:trPr>
        <w:tc>
          <w:tcPr>
            <w:tcW w:w="3345" w:type="dxa"/>
          </w:tcPr>
          <w:p w14:paraId="196F3D05" w14:textId="77777777" w:rsidR="00440477" w:rsidRDefault="00440477" w:rsidP="00BA7D84">
            <w:pPr>
              <w:pStyle w:val="TableText"/>
            </w:pPr>
            <w:r>
              <w:tab/>
              <w:t>entryRelationship</w:t>
            </w:r>
          </w:p>
        </w:tc>
        <w:tc>
          <w:tcPr>
            <w:tcW w:w="720" w:type="dxa"/>
          </w:tcPr>
          <w:p w14:paraId="5B84A62E" w14:textId="77777777" w:rsidR="00440477" w:rsidRDefault="00440477" w:rsidP="00BA7D84">
            <w:pPr>
              <w:pStyle w:val="TableText"/>
            </w:pPr>
            <w:r>
              <w:t>0..*</w:t>
            </w:r>
          </w:p>
        </w:tc>
        <w:tc>
          <w:tcPr>
            <w:tcW w:w="1152" w:type="dxa"/>
          </w:tcPr>
          <w:p w14:paraId="0AE829DA" w14:textId="77777777" w:rsidR="00440477" w:rsidRDefault="00440477" w:rsidP="00BA7D84">
            <w:pPr>
              <w:pStyle w:val="TableText"/>
            </w:pPr>
            <w:r>
              <w:t>SHOULD</w:t>
            </w:r>
          </w:p>
        </w:tc>
        <w:tc>
          <w:tcPr>
            <w:tcW w:w="864" w:type="dxa"/>
          </w:tcPr>
          <w:p w14:paraId="079A3C55" w14:textId="77777777" w:rsidR="00440477" w:rsidRDefault="00440477" w:rsidP="00BA7D84">
            <w:pPr>
              <w:pStyle w:val="TableText"/>
            </w:pPr>
          </w:p>
        </w:tc>
        <w:tc>
          <w:tcPr>
            <w:tcW w:w="1104" w:type="dxa"/>
          </w:tcPr>
          <w:p w14:paraId="43093BD5" w14:textId="2EFA5D18" w:rsidR="00440477" w:rsidRDefault="00002F64" w:rsidP="00BA7D84">
            <w:pPr>
              <w:pStyle w:val="TableText"/>
            </w:pPr>
            <w:hyperlink w:anchor="C_3250-16907">
              <w:r w:rsidR="00440477">
                <w:rPr>
                  <w:rStyle w:val="HyperlinkText9pt"/>
                </w:rPr>
                <w:t>3250-16907</w:t>
              </w:r>
            </w:hyperlink>
          </w:p>
        </w:tc>
        <w:tc>
          <w:tcPr>
            <w:tcW w:w="2975" w:type="dxa"/>
          </w:tcPr>
          <w:p w14:paraId="544921A3" w14:textId="77777777" w:rsidR="00440477" w:rsidRDefault="00440477" w:rsidP="00BA7D84">
            <w:pPr>
              <w:pStyle w:val="TableText"/>
            </w:pPr>
          </w:p>
        </w:tc>
      </w:tr>
      <w:tr w:rsidR="00440477" w14:paraId="099D3DC9" w14:textId="77777777" w:rsidTr="00BA7D84">
        <w:trPr>
          <w:jc w:val="center"/>
        </w:trPr>
        <w:tc>
          <w:tcPr>
            <w:tcW w:w="3345" w:type="dxa"/>
          </w:tcPr>
          <w:p w14:paraId="486D4FF5" w14:textId="77777777" w:rsidR="00440477" w:rsidRDefault="00440477" w:rsidP="00BA7D84">
            <w:pPr>
              <w:pStyle w:val="TableText"/>
            </w:pPr>
            <w:r>
              <w:tab/>
            </w:r>
            <w:r>
              <w:tab/>
              <w:t>@typeCode</w:t>
            </w:r>
          </w:p>
        </w:tc>
        <w:tc>
          <w:tcPr>
            <w:tcW w:w="720" w:type="dxa"/>
          </w:tcPr>
          <w:p w14:paraId="24A14E69" w14:textId="77777777" w:rsidR="00440477" w:rsidRDefault="00440477" w:rsidP="00BA7D84">
            <w:pPr>
              <w:pStyle w:val="TableText"/>
            </w:pPr>
            <w:r>
              <w:t>1..1</w:t>
            </w:r>
          </w:p>
        </w:tc>
        <w:tc>
          <w:tcPr>
            <w:tcW w:w="1152" w:type="dxa"/>
          </w:tcPr>
          <w:p w14:paraId="5B49D4E8" w14:textId="77777777" w:rsidR="00440477" w:rsidRDefault="00440477" w:rsidP="00BA7D84">
            <w:pPr>
              <w:pStyle w:val="TableText"/>
            </w:pPr>
            <w:r>
              <w:t>SHALL</w:t>
            </w:r>
          </w:p>
        </w:tc>
        <w:tc>
          <w:tcPr>
            <w:tcW w:w="864" w:type="dxa"/>
          </w:tcPr>
          <w:p w14:paraId="3A799C0D" w14:textId="77777777" w:rsidR="00440477" w:rsidRDefault="00440477" w:rsidP="00BA7D84">
            <w:pPr>
              <w:pStyle w:val="TableText"/>
            </w:pPr>
          </w:p>
        </w:tc>
        <w:tc>
          <w:tcPr>
            <w:tcW w:w="1104" w:type="dxa"/>
          </w:tcPr>
          <w:p w14:paraId="66647B68" w14:textId="55D237CF" w:rsidR="00440477" w:rsidRDefault="00002F64" w:rsidP="00BA7D84">
            <w:pPr>
              <w:pStyle w:val="TableText"/>
            </w:pPr>
            <w:hyperlink w:anchor="C_3250-16921">
              <w:r w:rsidR="00440477">
                <w:rPr>
                  <w:rStyle w:val="HyperlinkText9pt"/>
                </w:rPr>
                <w:t>3250-16921</w:t>
              </w:r>
            </w:hyperlink>
          </w:p>
        </w:tc>
        <w:tc>
          <w:tcPr>
            <w:tcW w:w="2975" w:type="dxa"/>
          </w:tcPr>
          <w:p w14:paraId="37DF3912" w14:textId="77777777" w:rsidR="00440477" w:rsidRDefault="00440477" w:rsidP="00BA7D84">
            <w:pPr>
              <w:pStyle w:val="TableText"/>
            </w:pPr>
            <w:r>
              <w:t>COMP</w:t>
            </w:r>
          </w:p>
        </w:tc>
      </w:tr>
      <w:tr w:rsidR="00440477" w14:paraId="5B8034A0" w14:textId="77777777" w:rsidTr="00BA7D84">
        <w:trPr>
          <w:jc w:val="center"/>
        </w:trPr>
        <w:tc>
          <w:tcPr>
            <w:tcW w:w="3345" w:type="dxa"/>
          </w:tcPr>
          <w:p w14:paraId="7057FE1D" w14:textId="77777777" w:rsidR="00440477" w:rsidRDefault="00440477" w:rsidP="00BA7D84">
            <w:pPr>
              <w:pStyle w:val="TableText"/>
            </w:pPr>
            <w:r>
              <w:tab/>
            </w:r>
            <w:r>
              <w:tab/>
              <w:t>@inversionInd</w:t>
            </w:r>
          </w:p>
        </w:tc>
        <w:tc>
          <w:tcPr>
            <w:tcW w:w="720" w:type="dxa"/>
          </w:tcPr>
          <w:p w14:paraId="7ABCA447" w14:textId="77777777" w:rsidR="00440477" w:rsidRDefault="00440477" w:rsidP="00BA7D84">
            <w:pPr>
              <w:pStyle w:val="TableText"/>
            </w:pPr>
            <w:r>
              <w:t>1..1</w:t>
            </w:r>
          </w:p>
        </w:tc>
        <w:tc>
          <w:tcPr>
            <w:tcW w:w="1152" w:type="dxa"/>
          </w:tcPr>
          <w:p w14:paraId="31F740D7" w14:textId="77777777" w:rsidR="00440477" w:rsidRDefault="00440477" w:rsidP="00BA7D84">
            <w:pPr>
              <w:pStyle w:val="TableText"/>
            </w:pPr>
            <w:r>
              <w:t>SHALL</w:t>
            </w:r>
          </w:p>
        </w:tc>
        <w:tc>
          <w:tcPr>
            <w:tcW w:w="864" w:type="dxa"/>
          </w:tcPr>
          <w:p w14:paraId="757F341F" w14:textId="77777777" w:rsidR="00440477" w:rsidRDefault="00440477" w:rsidP="00BA7D84">
            <w:pPr>
              <w:pStyle w:val="TableText"/>
            </w:pPr>
          </w:p>
        </w:tc>
        <w:tc>
          <w:tcPr>
            <w:tcW w:w="1104" w:type="dxa"/>
          </w:tcPr>
          <w:p w14:paraId="2BFF760F" w14:textId="7CB3F515" w:rsidR="00440477" w:rsidRDefault="00002F64" w:rsidP="00BA7D84">
            <w:pPr>
              <w:pStyle w:val="TableText"/>
            </w:pPr>
            <w:hyperlink w:anchor="C_3250-16922">
              <w:r w:rsidR="00440477">
                <w:rPr>
                  <w:rStyle w:val="HyperlinkText9pt"/>
                </w:rPr>
                <w:t>3250-16922</w:t>
              </w:r>
            </w:hyperlink>
          </w:p>
        </w:tc>
        <w:tc>
          <w:tcPr>
            <w:tcW w:w="2975" w:type="dxa"/>
          </w:tcPr>
          <w:p w14:paraId="0260ED67" w14:textId="77777777" w:rsidR="00440477" w:rsidRDefault="00440477" w:rsidP="00BA7D84">
            <w:pPr>
              <w:pStyle w:val="TableText"/>
            </w:pPr>
            <w:r>
              <w:t>true</w:t>
            </w:r>
          </w:p>
        </w:tc>
      </w:tr>
      <w:tr w:rsidR="00440477" w14:paraId="6F2278ED" w14:textId="77777777" w:rsidTr="00BA7D84">
        <w:trPr>
          <w:jc w:val="center"/>
        </w:trPr>
        <w:tc>
          <w:tcPr>
            <w:tcW w:w="3345" w:type="dxa"/>
          </w:tcPr>
          <w:p w14:paraId="606FBE69" w14:textId="77777777" w:rsidR="00440477" w:rsidRDefault="00440477" w:rsidP="00BA7D84">
            <w:pPr>
              <w:pStyle w:val="TableText"/>
            </w:pPr>
            <w:r>
              <w:tab/>
            </w:r>
            <w:r>
              <w:tab/>
              <w:t>@negationInd</w:t>
            </w:r>
          </w:p>
        </w:tc>
        <w:tc>
          <w:tcPr>
            <w:tcW w:w="720" w:type="dxa"/>
          </w:tcPr>
          <w:p w14:paraId="39E89C49" w14:textId="77777777" w:rsidR="00440477" w:rsidRDefault="00440477" w:rsidP="00BA7D84">
            <w:pPr>
              <w:pStyle w:val="TableText"/>
            </w:pPr>
            <w:r>
              <w:t>0..1</w:t>
            </w:r>
          </w:p>
        </w:tc>
        <w:tc>
          <w:tcPr>
            <w:tcW w:w="1152" w:type="dxa"/>
          </w:tcPr>
          <w:p w14:paraId="2BC063B4" w14:textId="77777777" w:rsidR="00440477" w:rsidRDefault="00440477" w:rsidP="00BA7D84">
            <w:pPr>
              <w:pStyle w:val="TableText"/>
            </w:pPr>
            <w:r>
              <w:t>MAY</w:t>
            </w:r>
          </w:p>
        </w:tc>
        <w:tc>
          <w:tcPr>
            <w:tcW w:w="864" w:type="dxa"/>
          </w:tcPr>
          <w:p w14:paraId="0EBDB94D" w14:textId="77777777" w:rsidR="00440477" w:rsidRDefault="00440477" w:rsidP="00BA7D84">
            <w:pPr>
              <w:pStyle w:val="TableText"/>
            </w:pPr>
          </w:p>
        </w:tc>
        <w:tc>
          <w:tcPr>
            <w:tcW w:w="1104" w:type="dxa"/>
          </w:tcPr>
          <w:p w14:paraId="1F7A6856" w14:textId="1ECE349F" w:rsidR="00440477" w:rsidRDefault="00002F64" w:rsidP="00BA7D84">
            <w:pPr>
              <w:pStyle w:val="TableText"/>
            </w:pPr>
            <w:hyperlink w:anchor="C_3250-16931">
              <w:r w:rsidR="00440477">
                <w:rPr>
                  <w:rStyle w:val="HyperlinkText9pt"/>
                </w:rPr>
                <w:t>3250-16931</w:t>
              </w:r>
            </w:hyperlink>
          </w:p>
        </w:tc>
        <w:tc>
          <w:tcPr>
            <w:tcW w:w="2975" w:type="dxa"/>
          </w:tcPr>
          <w:p w14:paraId="360168E9" w14:textId="77777777" w:rsidR="00440477" w:rsidRDefault="00440477" w:rsidP="00BA7D84">
            <w:pPr>
              <w:pStyle w:val="TableText"/>
            </w:pPr>
          </w:p>
        </w:tc>
      </w:tr>
      <w:tr w:rsidR="00440477" w14:paraId="7C8AED8D" w14:textId="77777777" w:rsidTr="00BA7D84">
        <w:trPr>
          <w:jc w:val="center"/>
        </w:trPr>
        <w:tc>
          <w:tcPr>
            <w:tcW w:w="3345" w:type="dxa"/>
          </w:tcPr>
          <w:p w14:paraId="1886047A" w14:textId="77777777" w:rsidR="00440477" w:rsidRDefault="00440477" w:rsidP="00BA7D84">
            <w:pPr>
              <w:pStyle w:val="TableText"/>
            </w:pPr>
            <w:r>
              <w:tab/>
            </w:r>
            <w:r>
              <w:tab/>
              <w:t>encounter</w:t>
            </w:r>
          </w:p>
        </w:tc>
        <w:tc>
          <w:tcPr>
            <w:tcW w:w="720" w:type="dxa"/>
          </w:tcPr>
          <w:p w14:paraId="686670D8" w14:textId="77777777" w:rsidR="00440477" w:rsidRDefault="00440477" w:rsidP="00BA7D84">
            <w:pPr>
              <w:pStyle w:val="TableText"/>
            </w:pPr>
            <w:r>
              <w:t>1..1</w:t>
            </w:r>
          </w:p>
        </w:tc>
        <w:tc>
          <w:tcPr>
            <w:tcW w:w="1152" w:type="dxa"/>
          </w:tcPr>
          <w:p w14:paraId="3D03F4F9" w14:textId="77777777" w:rsidR="00440477" w:rsidRDefault="00440477" w:rsidP="00BA7D84">
            <w:pPr>
              <w:pStyle w:val="TableText"/>
            </w:pPr>
            <w:r>
              <w:t>SHALL</w:t>
            </w:r>
          </w:p>
        </w:tc>
        <w:tc>
          <w:tcPr>
            <w:tcW w:w="864" w:type="dxa"/>
          </w:tcPr>
          <w:p w14:paraId="5BD9BA83" w14:textId="77777777" w:rsidR="00440477" w:rsidRDefault="00440477" w:rsidP="00BA7D84">
            <w:pPr>
              <w:pStyle w:val="TableText"/>
            </w:pPr>
          </w:p>
        </w:tc>
        <w:tc>
          <w:tcPr>
            <w:tcW w:w="1104" w:type="dxa"/>
          </w:tcPr>
          <w:p w14:paraId="4AD52D6C" w14:textId="67C57354" w:rsidR="00440477" w:rsidRDefault="00002F64" w:rsidP="00BA7D84">
            <w:pPr>
              <w:pStyle w:val="TableText"/>
            </w:pPr>
            <w:hyperlink w:anchor="C_3250-16908">
              <w:r w:rsidR="00440477">
                <w:rPr>
                  <w:rStyle w:val="HyperlinkText9pt"/>
                </w:rPr>
                <w:t>3250-16908</w:t>
              </w:r>
            </w:hyperlink>
          </w:p>
        </w:tc>
        <w:tc>
          <w:tcPr>
            <w:tcW w:w="2975" w:type="dxa"/>
          </w:tcPr>
          <w:p w14:paraId="6F3C6F68" w14:textId="77777777" w:rsidR="00440477" w:rsidRDefault="00440477" w:rsidP="00BA7D84">
            <w:pPr>
              <w:pStyle w:val="TableText"/>
            </w:pPr>
          </w:p>
        </w:tc>
      </w:tr>
      <w:tr w:rsidR="00440477" w14:paraId="578E1050" w14:textId="77777777" w:rsidTr="00BA7D84">
        <w:trPr>
          <w:jc w:val="center"/>
        </w:trPr>
        <w:tc>
          <w:tcPr>
            <w:tcW w:w="3345" w:type="dxa"/>
          </w:tcPr>
          <w:p w14:paraId="78C83554" w14:textId="77777777" w:rsidR="00440477" w:rsidRDefault="00440477" w:rsidP="00BA7D84">
            <w:pPr>
              <w:pStyle w:val="TableText"/>
            </w:pPr>
            <w:r>
              <w:tab/>
            </w:r>
            <w:r>
              <w:tab/>
            </w:r>
            <w:r>
              <w:tab/>
              <w:t>id</w:t>
            </w:r>
          </w:p>
        </w:tc>
        <w:tc>
          <w:tcPr>
            <w:tcW w:w="720" w:type="dxa"/>
          </w:tcPr>
          <w:p w14:paraId="33B2C224" w14:textId="77777777" w:rsidR="00440477" w:rsidRDefault="00440477" w:rsidP="00BA7D84">
            <w:pPr>
              <w:pStyle w:val="TableText"/>
            </w:pPr>
            <w:r>
              <w:t>1..*</w:t>
            </w:r>
          </w:p>
        </w:tc>
        <w:tc>
          <w:tcPr>
            <w:tcW w:w="1152" w:type="dxa"/>
          </w:tcPr>
          <w:p w14:paraId="6BCEA4D6" w14:textId="77777777" w:rsidR="00440477" w:rsidRDefault="00440477" w:rsidP="00BA7D84">
            <w:pPr>
              <w:pStyle w:val="TableText"/>
            </w:pPr>
            <w:r>
              <w:t>SHALL</w:t>
            </w:r>
          </w:p>
        </w:tc>
        <w:tc>
          <w:tcPr>
            <w:tcW w:w="864" w:type="dxa"/>
          </w:tcPr>
          <w:p w14:paraId="719683B3" w14:textId="77777777" w:rsidR="00440477" w:rsidRDefault="00440477" w:rsidP="00BA7D84">
            <w:pPr>
              <w:pStyle w:val="TableText"/>
            </w:pPr>
          </w:p>
        </w:tc>
        <w:tc>
          <w:tcPr>
            <w:tcW w:w="1104" w:type="dxa"/>
          </w:tcPr>
          <w:p w14:paraId="364761D7" w14:textId="1CE646DE" w:rsidR="00440477" w:rsidRDefault="00002F64" w:rsidP="00BA7D84">
            <w:pPr>
              <w:pStyle w:val="TableText"/>
            </w:pPr>
            <w:hyperlink w:anchor="C_3250-16909">
              <w:r w:rsidR="00440477">
                <w:rPr>
                  <w:rStyle w:val="HyperlinkText9pt"/>
                </w:rPr>
                <w:t>3250-16909</w:t>
              </w:r>
            </w:hyperlink>
          </w:p>
        </w:tc>
        <w:tc>
          <w:tcPr>
            <w:tcW w:w="2975" w:type="dxa"/>
          </w:tcPr>
          <w:p w14:paraId="6B8139AA" w14:textId="77777777" w:rsidR="00440477" w:rsidRDefault="00440477" w:rsidP="00BA7D84">
            <w:pPr>
              <w:pStyle w:val="TableText"/>
            </w:pPr>
          </w:p>
        </w:tc>
      </w:tr>
      <w:tr w:rsidR="00440477" w14:paraId="09040509" w14:textId="77777777" w:rsidTr="00BA7D84">
        <w:trPr>
          <w:jc w:val="center"/>
        </w:trPr>
        <w:tc>
          <w:tcPr>
            <w:tcW w:w="3345" w:type="dxa"/>
          </w:tcPr>
          <w:p w14:paraId="0014BA16" w14:textId="77777777" w:rsidR="00440477" w:rsidRDefault="00440477" w:rsidP="00BA7D84">
            <w:pPr>
              <w:pStyle w:val="TableText"/>
            </w:pPr>
            <w:r>
              <w:tab/>
              <w:t>reference</w:t>
            </w:r>
          </w:p>
        </w:tc>
        <w:tc>
          <w:tcPr>
            <w:tcW w:w="720" w:type="dxa"/>
          </w:tcPr>
          <w:p w14:paraId="36339C7C" w14:textId="77777777" w:rsidR="00440477" w:rsidRDefault="00440477" w:rsidP="00BA7D84">
            <w:pPr>
              <w:pStyle w:val="TableText"/>
            </w:pPr>
            <w:r>
              <w:t>0..*</w:t>
            </w:r>
          </w:p>
        </w:tc>
        <w:tc>
          <w:tcPr>
            <w:tcW w:w="1152" w:type="dxa"/>
          </w:tcPr>
          <w:p w14:paraId="75070741" w14:textId="77777777" w:rsidR="00440477" w:rsidRDefault="00440477" w:rsidP="00BA7D84">
            <w:pPr>
              <w:pStyle w:val="TableText"/>
            </w:pPr>
            <w:r>
              <w:t>MAY</w:t>
            </w:r>
          </w:p>
        </w:tc>
        <w:tc>
          <w:tcPr>
            <w:tcW w:w="864" w:type="dxa"/>
          </w:tcPr>
          <w:p w14:paraId="29AE37A9" w14:textId="77777777" w:rsidR="00440477" w:rsidRDefault="00440477" w:rsidP="00BA7D84">
            <w:pPr>
              <w:pStyle w:val="TableText"/>
            </w:pPr>
          </w:p>
        </w:tc>
        <w:tc>
          <w:tcPr>
            <w:tcW w:w="1104" w:type="dxa"/>
          </w:tcPr>
          <w:p w14:paraId="1B9A095E" w14:textId="493974F6" w:rsidR="00440477" w:rsidRDefault="00002F64" w:rsidP="00BA7D84">
            <w:pPr>
              <w:pStyle w:val="TableText"/>
            </w:pPr>
            <w:hyperlink w:anchor="C_3250-16910">
              <w:r w:rsidR="00440477">
                <w:rPr>
                  <w:rStyle w:val="HyperlinkText9pt"/>
                </w:rPr>
                <w:t>3250-16910</w:t>
              </w:r>
            </w:hyperlink>
          </w:p>
        </w:tc>
        <w:tc>
          <w:tcPr>
            <w:tcW w:w="2975" w:type="dxa"/>
          </w:tcPr>
          <w:p w14:paraId="7F660CBF" w14:textId="77777777" w:rsidR="00440477" w:rsidRDefault="00440477" w:rsidP="00BA7D84">
            <w:pPr>
              <w:pStyle w:val="TableText"/>
            </w:pPr>
          </w:p>
        </w:tc>
      </w:tr>
      <w:tr w:rsidR="00440477" w14:paraId="39334642" w14:textId="77777777" w:rsidTr="00BA7D84">
        <w:trPr>
          <w:jc w:val="center"/>
        </w:trPr>
        <w:tc>
          <w:tcPr>
            <w:tcW w:w="3345" w:type="dxa"/>
          </w:tcPr>
          <w:p w14:paraId="7A41D14E" w14:textId="77777777" w:rsidR="00440477" w:rsidRDefault="00440477" w:rsidP="00BA7D84">
            <w:pPr>
              <w:pStyle w:val="TableText"/>
            </w:pPr>
            <w:r>
              <w:tab/>
            </w:r>
            <w:r>
              <w:tab/>
              <w:t>externalDocument</w:t>
            </w:r>
          </w:p>
        </w:tc>
        <w:tc>
          <w:tcPr>
            <w:tcW w:w="720" w:type="dxa"/>
          </w:tcPr>
          <w:p w14:paraId="4A078F87" w14:textId="77777777" w:rsidR="00440477" w:rsidRDefault="00440477" w:rsidP="00BA7D84">
            <w:pPr>
              <w:pStyle w:val="TableText"/>
            </w:pPr>
            <w:r>
              <w:t>1..1</w:t>
            </w:r>
          </w:p>
        </w:tc>
        <w:tc>
          <w:tcPr>
            <w:tcW w:w="1152" w:type="dxa"/>
          </w:tcPr>
          <w:p w14:paraId="1F1A00FE" w14:textId="77777777" w:rsidR="00440477" w:rsidRDefault="00440477" w:rsidP="00BA7D84">
            <w:pPr>
              <w:pStyle w:val="TableText"/>
            </w:pPr>
            <w:r>
              <w:t>SHALL</w:t>
            </w:r>
          </w:p>
        </w:tc>
        <w:tc>
          <w:tcPr>
            <w:tcW w:w="864" w:type="dxa"/>
          </w:tcPr>
          <w:p w14:paraId="43A4C6AC" w14:textId="77777777" w:rsidR="00440477" w:rsidRDefault="00440477" w:rsidP="00BA7D84">
            <w:pPr>
              <w:pStyle w:val="TableText"/>
            </w:pPr>
          </w:p>
        </w:tc>
        <w:tc>
          <w:tcPr>
            <w:tcW w:w="1104" w:type="dxa"/>
          </w:tcPr>
          <w:p w14:paraId="23668961" w14:textId="3C48D1B1" w:rsidR="00440477" w:rsidRDefault="00002F64" w:rsidP="00BA7D84">
            <w:pPr>
              <w:pStyle w:val="TableText"/>
            </w:pPr>
            <w:hyperlink w:anchor="C_3250-16911">
              <w:r w:rsidR="00440477">
                <w:rPr>
                  <w:rStyle w:val="HyperlinkText9pt"/>
                </w:rPr>
                <w:t>3250-16911</w:t>
              </w:r>
            </w:hyperlink>
          </w:p>
        </w:tc>
        <w:tc>
          <w:tcPr>
            <w:tcW w:w="2975" w:type="dxa"/>
          </w:tcPr>
          <w:p w14:paraId="2FB1205C" w14:textId="77777777" w:rsidR="00440477" w:rsidRDefault="00440477" w:rsidP="00BA7D84">
            <w:pPr>
              <w:pStyle w:val="TableText"/>
            </w:pPr>
          </w:p>
        </w:tc>
      </w:tr>
      <w:tr w:rsidR="00440477" w14:paraId="7A7A3B57" w14:textId="77777777" w:rsidTr="00BA7D84">
        <w:trPr>
          <w:jc w:val="center"/>
        </w:trPr>
        <w:tc>
          <w:tcPr>
            <w:tcW w:w="3345" w:type="dxa"/>
          </w:tcPr>
          <w:p w14:paraId="7F1B2DD6" w14:textId="77777777" w:rsidR="00440477" w:rsidRDefault="00440477" w:rsidP="00BA7D84">
            <w:pPr>
              <w:pStyle w:val="TableText"/>
            </w:pPr>
            <w:r>
              <w:tab/>
            </w:r>
            <w:r>
              <w:tab/>
            </w:r>
            <w:r>
              <w:tab/>
              <w:t>id</w:t>
            </w:r>
          </w:p>
        </w:tc>
        <w:tc>
          <w:tcPr>
            <w:tcW w:w="720" w:type="dxa"/>
          </w:tcPr>
          <w:p w14:paraId="50BA5F1B" w14:textId="77777777" w:rsidR="00440477" w:rsidRDefault="00440477" w:rsidP="00BA7D84">
            <w:pPr>
              <w:pStyle w:val="TableText"/>
            </w:pPr>
            <w:r>
              <w:t>1..1</w:t>
            </w:r>
          </w:p>
        </w:tc>
        <w:tc>
          <w:tcPr>
            <w:tcW w:w="1152" w:type="dxa"/>
          </w:tcPr>
          <w:p w14:paraId="18DF6C19" w14:textId="77777777" w:rsidR="00440477" w:rsidRDefault="00440477" w:rsidP="00BA7D84">
            <w:pPr>
              <w:pStyle w:val="TableText"/>
            </w:pPr>
            <w:r>
              <w:t>SHALL</w:t>
            </w:r>
          </w:p>
        </w:tc>
        <w:tc>
          <w:tcPr>
            <w:tcW w:w="864" w:type="dxa"/>
          </w:tcPr>
          <w:p w14:paraId="4E42B407" w14:textId="77777777" w:rsidR="00440477" w:rsidRDefault="00440477" w:rsidP="00BA7D84">
            <w:pPr>
              <w:pStyle w:val="TableText"/>
            </w:pPr>
          </w:p>
        </w:tc>
        <w:tc>
          <w:tcPr>
            <w:tcW w:w="1104" w:type="dxa"/>
          </w:tcPr>
          <w:p w14:paraId="70014C2D" w14:textId="50A14259" w:rsidR="00440477" w:rsidRDefault="00002F64" w:rsidP="00BA7D84">
            <w:pPr>
              <w:pStyle w:val="TableText"/>
            </w:pPr>
            <w:hyperlink w:anchor="C_3250-16915">
              <w:r w:rsidR="00440477">
                <w:rPr>
                  <w:rStyle w:val="HyperlinkText9pt"/>
                </w:rPr>
                <w:t>3250-16915</w:t>
              </w:r>
            </w:hyperlink>
          </w:p>
        </w:tc>
        <w:tc>
          <w:tcPr>
            <w:tcW w:w="2975" w:type="dxa"/>
          </w:tcPr>
          <w:p w14:paraId="7CD4602B" w14:textId="77777777" w:rsidR="00440477" w:rsidRDefault="00440477" w:rsidP="00BA7D84">
            <w:pPr>
              <w:pStyle w:val="TableText"/>
            </w:pPr>
          </w:p>
        </w:tc>
      </w:tr>
      <w:tr w:rsidR="00440477" w14:paraId="26D55EEC" w14:textId="77777777" w:rsidTr="00BA7D84">
        <w:trPr>
          <w:jc w:val="center"/>
        </w:trPr>
        <w:tc>
          <w:tcPr>
            <w:tcW w:w="3345" w:type="dxa"/>
          </w:tcPr>
          <w:p w14:paraId="3E438433" w14:textId="77777777" w:rsidR="00440477" w:rsidRDefault="00440477" w:rsidP="00BA7D84">
            <w:pPr>
              <w:pStyle w:val="TableText"/>
            </w:pPr>
            <w:r>
              <w:tab/>
            </w:r>
            <w:r>
              <w:tab/>
            </w:r>
            <w:r>
              <w:tab/>
              <w:t>code</w:t>
            </w:r>
          </w:p>
        </w:tc>
        <w:tc>
          <w:tcPr>
            <w:tcW w:w="720" w:type="dxa"/>
          </w:tcPr>
          <w:p w14:paraId="3F335B4A" w14:textId="77777777" w:rsidR="00440477" w:rsidRDefault="00440477" w:rsidP="00BA7D84">
            <w:pPr>
              <w:pStyle w:val="TableText"/>
            </w:pPr>
            <w:r>
              <w:t>0..1</w:t>
            </w:r>
          </w:p>
        </w:tc>
        <w:tc>
          <w:tcPr>
            <w:tcW w:w="1152" w:type="dxa"/>
          </w:tcPr>
          <w:p w14:paraId="3041F9A7" w14:textId="77777777" w:rsidR="00440477" w:rsidRDefault="00440477" w:rsidP="00BA7D84">
            <w:pPr>
              <w:pStyle w:val="TableText"/>
            </w:pPr>
            <w:r>
              <w:t>SHOULD</w:t>
            </w:r>
          </w:p>
        </w:tc>
        <w:tc>
          <w:tcPr>
            <w:tcW w:w="864" w:type="dxa"/>
          </w:tcPr>
          <w:p w14:paraId="6E13585A" w14:textId="77777777" w:rsidR="00440477" w:rsidRDefault="00440477" w:rsidP="00BA7D84">
            <w:pPr>
              <w:pStyle w:val="TableText"/>
            </w:pPr>
          </w:p>
        </w:tc>
        <w:tc>
          <w:tcPr>
            <w:tcW w:w="1104" w:type="dxa"/>
          </w:tcPr>
          <w:p w14:paraId="773168FB" w14:textId="557B425F" w:rsidR="00440477" w:rsidRDefault="00002F64" w:rsidP="00BA7D84">
            <w:pPr>
              <w:pStyle w:val="TableText"/>
            </w:pPr>
            <w:hyperlink w:anchor="C_3250-16918">
              <w:r w:rsidR="00440477">
                <w:rPr>
                  <w:rStyle w:val="HyperlinkText9pt"/>
                </w:rPr>
                <w:t>3250-16918</w:t>
              </w:r>
            </w:hyperlink>
          </w:p>
        </w:tc>
        <w:tc>
          <w:tcPr>
            <w:tcW w:w="2975" w:type="dxa"/>
          </w:tcPr>
          <w:p w14:paraId="3D9561CA" w14:textId="77777777" w:rsidR="00440477" w:rsidRDefault="00440477" w:rsidP="00BA7D84">
            <w:pPr>
              <w:pStyle w:val="TableText"/>
            </w:pPr>
          </w:p>
        </w:tc>
      </w:tr>
    </w:tbl>
    <w:p w14:paraId="62A743B9" w14:textId="77777777" w:rsidR="00440477" w:rsidRDefault="00440477" w:rsidP="00440477">
      <w:pPr>
        <w:pStyle w:val="BodyText"/>
      </w:pPr>
    </w:p>
    <w:p w14:paraId="45DDEEB1"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"ACT"</w:t>
      </w:r>
      <w:r>
        <w:t xml:space="preserve"> Act</w:t>
      </w:r>
      <w:bookmarkStart w:id="5940" w:name="C_3250-16899"/>
      <w:r>
        <w:t xml:space="preserve"> (CONF:3250-16899)</w:t>
      </w:r>
      <w:bookmarkEnd w:id="5940"/>
      <w:r>
        <w:t>.</w:t>
      </w:r>
    </w:p>
    <w:p w14:paraId="6E1AD803"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w:t>
      </w:r>
      <w:bookmarkStart w:id="5941" w:name="C_3250-16900"/>
      <w:r>
        <w:t xml:space="preserve"> (CONF:3250-16900)</w:t>
      </w:r>
      <w:bookmarkEnd w:id="5941"/>
      <w:r>
        <w:t>.</w:t>
      </w:r>
    </w:p>
    <w:p w14:paraId="16DDD185"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5942" w:name="C_3250-16933"/>
      <w:r>
        <w:t xml:space="preserve"> (CONF:3250-16933)</w:t>
      </w:r>
      <w:bookmarkEnd w:id="5942"/>
      <w:r>
        <w:t xml:space="preserve"> such that it</w:t>
      </w:r>
    </w:p>
    <w:p w14:paraId="56BB9A7B"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"2.16.840.1.113883.10.20.22.4.202"</w:t>
      </w:r>
      <w:bookmarkStart w:id="5943" w:name="C_3250-16934"/>
      <w:r>
        <w:t xml:space="preserve"> (CONF:3250-16934)</w:t>
      </w:r>
      <w:bookmarkEnd w:id="5943"/>
      <w:r>
        <w:t>.</w:t>
      </w:r>
    </w:p>
    <w:p w14:paraId="76223F3D"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"2016-11-01"</w:t>
      </w:r>
      <w:bookmarkStart w:id="5944" w:name="C_3250-16937"/>
      <w:r>
        <w:t xml:space="preserve"> (CONF:3250-16937)</w:t>
      </w:r>
      <w:bookmarkEnd w:id="5944"/>
      <w:r>
        <w:t>.</w:t>
      </w:r>
    </w:p>
    <w:p w14:paraId="1AE11035"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5945" w:name="C_3250-16895"/>
      <w:r>
        <w:t xml:space="preserve"> (CONF:3250-16895)</w:t>
      </w:r>
      <w:bookmarkEnd w:id="5945"/>
      <w:r>
        <w:t>.</w:t>
      </w:r>
    </w:p>
    <w:p w14:paraId="47377D45"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"34109-9"</w:t>
      </w:r>
      <w:r>
        <w:t xml:space="preserve"> Note (CodeSystem: </w:t>
      </w:r>
      <w:r>
        <w:rPr>
          <w:rStyle w:val="XMLname"/>
        </w:rPr>
        <w:t>LOINC urn:oid:2.16.840.1.113883.6.1</w:t>
      </w:r>
      <w:r>
        <w:t>)</w:t>
      </w:r>
      <w:bookmarkStart w:id="5946" w:name="C_3250-16940"/>
      <w:r>
        <w:t xml:space="preserve"> (CONF:3250-16940)</w:t>
      </w:r>
      <w:bookmarkEnd w:id="5946"/>
      <w:r>
        <w:t>.</w:t>
      </w:r>
    </w:p>
    <w:p w14:paraId="36CDACDD"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5947" w:name="C_3250-16941"/>
      <w:r>
        <w:t xml:space="preserve"> (CONF:3250-16941)</w:t>
      </w:r>
      <w:bookmarkEnd w:id="5947"/>
      <w:r>
        <w:t>.</w:t>
      </w:r>
    </w:p>
    <w:p w14:paraId="0B6D6A3D" w14:textId="74AE21E2" w:rsidR="00440477" w:rsidRDefault="00440477" w:rsidP="00440477">
      <w:pPr>
        <w:numPr>
          <w:ilvl w:val="1"/>
          <w:numId w:val="10"/>
        </w:numPr>
      </w:pPr>
      <w:r>
        <w:t xml:space="preserve">This code </w:t>
      </w:r>
      <w:r>
        <w:rPr>
          <w:rStyle w:val="keyword"/>
        </w:rPr>
        <w:t>SHOULD</w:t>
      </w:r>
      <w:r>
        <w:t xml:space="preserve"> contain zero or more [0..*] </w:t>
      </w:r>
      <w:r>
        <w:rPr>
          <w:rStyle w:val="XMLnameBold"/>
        </w:rPr>
        <w:t>translation</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5948" w:name="C_3250-16939"/>
      <w:r>
        <w:t xml:space="preserve"> (CONF:3250-16939)</w:t>
      </w:r>
      <w:bookmarkEnd w:id="5948"/>
      <w:r>
        <w:t>.</w:t>
      </w:r>
    </w:p>
    <w:p w14:paraId="7F91525D" w14:textId="77777777" w:rsidR="00440477" w:rsidRDefault="00440477" w:rsidP="00440477">
      <w:pPr>
        <w:numPr>
          <w:ilvl w:val="2"/>
          <w:numId w:val="10"/>
        </w:numPr>
      </w:pPr>
      <w:r>
        <w:t>If the Note Activity is within a Note Section, the translation</w:t>
      </w:r>
      <w:r>
        <w:rPr>
          <w:rStyle w:val="keyword"/>
        </w:rPr>
        <w:t xml:space="preserve"> SHOULD </w:t>
      </w:r>
      <w:r>
        <w:t>match or specialize the section code (CONF:3250-16942).</w:t>
      </w:r>
      <w:r>
        <w:br/>
        <w:t>Note: For example, a cardiologist consult note may specialize a consult note but not a progress note.</w:t>
      </w:r>
    </w:p>
    <w:p w14:paraId="0511C06F" w14:textId="77777777" w:rsidR="00440477" w:rsidRDefault="00440477" w:rsidP="00440477">
      <w:pPr>
        <w:numPr>
          <w:ilvl w:val="2"/>
          <w:numId w:val="10"/>
        </w:numPr>
      </w:pPr>
      <w:r>
        <w:t>If the Note Activity is within a narrative-only section (e.g. Hospital Course), the translation</w:t>
      </w:r>
      <w:r>
        <w:rPr>
          <w:rStyle w:val="keyword"/>
        </w:rPr>
        <w:t xml:space="preserve"> MAY </w:t>
      </w:r>
      <w:r>
        <w:t>match the section code (CONF:3250-16943).</w:t>
      </w:r>
    </w:p>
    <w:p w14:paraId="1510258A" w14:textId="77777777" w:rsidR="00440477" w:rsidRDefault="00440477" w:rsidP="00440477">
      <w:pPr>
        <w:numPr>
          <w:ilvl w:val="0"/>
          <w:numId w:val="10"/>
        </w:numPr>
      </w:pPr>
      <w:r>
        <w:rPr>
          <w:rStyle w:val="keyword"/>
        </w:rPr>
        <w:t>SHALL</w:t>
      </w:r>
      <w:r>
        <w:t xml:space="preserve"> contain exactly one [1..1] </w:t>
      </w:r>
      <w:r>
        <w:rPr>
          <w:rStyle w:val="XMLnameBold"/>
        </w:rPr>
        <w:t>text</w:t>
      </w:r>
      <w:bookmarkStart w:id="5949" w:name="C_3250-16896"/>
      <w:r>
        <w:t xml:space="preserve"> (CONF:3250-16896)</w:t>
      </w:r>
      <w:bookmarkEnd w:id="5949"/>
      <w:r>
        <w:t>.</w:t>
      </w:r>
    </w:p>
    <w:p w14:paraId="277CCFFD" w14:textId="77777777" w:rsidR="00440477" w:rsidRDefault="00440477" w:rsidP="00440477">
      <w:pPr>
        <w:pStyle w:val="BodyText"/>
        <w:spacing w:before="120"/>
      </w:pPr>
      <w:r>
        <w:t>If the note was originally in another format, such as RTF, this element may also contain the base-64-encoded raw data of the note in addition to a reference to the narrative.</w:t>
      </w:r>
    </w:p>
    <w:p w14:paraId="7A43E0DE" w14:textId="5756C01B" w:rsidR="00440477" w:rsidRDefault="00440477" w:rsidP="00440477">
      <w:pPr>
        <w:numPr>
          <w:ilvl w:val="1"/>
          <w:numId w:val="10"/>
        </w:numPr>
      </w:pPr>
      <w:r>
        <w:t xml:space="preserve">This text </w:t>
      </w:r>
      <w:r>
        <w:rPr>
          <w:rStyle w:val="keyword"/>
        </w:rPr>
        <w:t>MAY</w:t>
      </w:r>
      <w:r>
        <w:t xml:space="preserve"> contain zero or one [0..1] </w:t>
      </w:r>
      <w:r>
        <w:rPr>
          <w:rStyle w:val="XMLnameBold"/>
        </w:rPr>
        <w:t>@mediaType</w:t>
      </w:r>
      <w:r>
        <w:t xml:space="preserve">, which </w:t>
      </w:r>
      <w:r>
        <w:rPr>
          <w:rStyle w:val="keyword"/>
        </w:rPr>
        <w:t>SHOULD</w:t>
      </w:r>
      <w:r>
        <w:t xml:space="preserve"> be selected from ValueSet </w:t>
      </w:r>
      <w:hyperlink w:anchor="SupportedFileFormats">
        <w:r>
          <w:rPr>
            <w:rStyle w:val="HyperlinkCourierBold"/>
          </w:rPr>
          <w:t>SupportedFileFormats</w:t>
        </w:r>
      </w:hyperlink>
      <w:r>
        <w:rPr>
          <w:rStyle w:val="XMLname"/>
        </w:rPr>
        <w:t xml:space="preserve"> urn:oid:2.16.840.1.113883.11.20.7.1</w:t>
      </w:r>
      <w:r>
        <w:rPr>
          <w:rStyle w:val="keyword"/>
        </w:rPr>
        <w:t xml:space="preserve"> DYNAMIC</w:t>
      </w:r>
      <w:bookmarkStart w:id="5950" w:name="C_3250-16906"/>
      <w:r>
        <w:t xml:space="preserve"> (CONF:3250-16906)</w:t>
      </w:r>
      <w:bookmarkEnd w:id="5950"/>
      <w:r>
        <w:t>.</w:t>
      </w:r>
    </w:p>
    <w:p w14:paraId="19169B30" w14:textId="77777777" w:rsidR="00440477" w:rsidRDefault="00440477" w:rsidP="00440477">
      <w:pPr>
        <w:numPr>
          <w:ilvl w:val="2"/>
          <w:numId w:val="10"/>
        </w:numPr>
      </w:pPr>
      <w:r>
        <w:t>If @mediaType is present, the text</w:t>
      </w:r>
      <w:r>
        <w:rPr>
          <w:rStyle w:val="keyword"/>
        </w:rPr>
        <w:t xml:space="preserve"> SHALL </w:t>
      </w:r>
      <w:r>
        <w:t>contain exactly one [1..1] @representation="B64" and mixed content corresponding to the contents of the note (CONF:3250-16912).</w:t>
      </w:r>
    </w:p>
    <w:p w14:paraId="134C41B4" w14:textId="77777777" w:rsidR="00440477" w:rsidRDefault="00440477" w:rsidP="00440477">
      <w:pPr>
        <w:numPr>
          <w:ilvl w:val="1"/>
          <w:numId w:val="10"/>
        </w:numPr>
      </w:pPr>
      <w:r>
        <w:t xml:space="preserve">This text </w:t>
      </w:r>
      <w:r>
        <w:rPr>
          <w:rStyle w:val="keyword"/>
        </w:rPr>
        <w:t>SHALL</w:t>
      </w:r>
      <w:r>
        <w:t xml:space="preserve"> contain exactly one [1..1] </w:t>
      </w:r>
      <w:r>
        <w:rPr>
          <w:rStyle w:val="XMLnameBold"/>
        </w:rPr>
        <w:t>reference</w:t>
      </w:r>
      <w:bookmarkStart w:id="5951" w:name="C_3250-16897"/>
      <w:r>
        <w:t xml:space="preserve"> (CONF:3250-16897)</w:t>
      </w:r>
      <w:bookmarkEnd w:id="5951"/>
      <w:r>
        <w:t>.</w:t>
      </w:r>
    </w:p>
    <w:p w14:paraId="6F8151E2" w14:textId="77777777" w:rsidR="00440477" w:rsidRDefault="00440477" w:rsidP="00440477">
      <w:pPr>
        <w:pStyle w:val="BodyText"/>
        <w:spacing w:before="120"/>
      </w:pPr>
      <w:r>
        <w:t>The note activity must reference human-readable content in the narrative, so this reference must not be null.</w:t>
      </w:r>
    </w:p>
    <w:p w14:paraId="4F2F2D7B" w14:textId="77777777" w:rsidR="00440477" w:rsidRDefault="00440477" w:rsidP="00440477">
      <w:pPr>
        <w:numPr>
          <w:ilvl w:val="2"/>
          <w:numId w:val="10"/>
        </w:numPr>
      </w:pPr>
      <w:r>
        <w:t xml:space="preserve">This reference </w:t>
      </w:r>
      <w:r>
        <w:rPr>
          <w:rStyle w:val="keyword"/>
        </w:rPr>
        <w:t>SHALL NOT</w:t>
      </w:r>
      <w:r>
        <w:t xml:space="preserve"> contain [0..0] </w:t>
      </w:r>
      <w:r>
        <w:rPr>
          <w:rStyle w:val="XMLnameBold"/>
        </w:rPr>
        <w:t>@nullFlavor</w:t>
      </w:r>
      <w:bookmarkStart w:id="5952" w:name="C_3250-16920"/>
      <w:r>
        <w:t xml:space="preserve"> (CONF:3250-16920)</w:t>
      </w:r>
      <w:bookmarkEnd w:id="5952"/>
      <w:r>
        <w:t>.</w:t>
      </w:r>
    </w:p>
    <w:p w14:paraId="5FF0B48E" w14:textId="77777777" w:rsidR="00440477" w:rsidRDefault="00440477" w:rsidP="00440477">
      <w:pPr>
        <w:numPr>
          <w:ilvl w:val="2"/>
          <w:numId w:val="10"/>
        </w:numPr>
      </w:pPr>
      <w:r>
        <w:t xml:space="preserve">This reference </w:t>
      </w:r>
      <w:r>
        <w:rPr>
          <w:rStyle w:val="keyword"/>
        </w:rPr>
        <w:t>SHALL</w:t>
      </w:r>
      <w:r>
        <w:t xml:space="preserve"> contain exactly one [1..1] </w:t>
      </w:r>
      <w:r>
        <w:rPr>
          <w:rStyle w:val="XMLnameBold"/>
        </w:rPr>
        <w:t>@value</w:t>
      </w:r>
      <w:bookmarkStart w:id="5953" w:name="C_3250-16898"/>
      <w:r>
        <w:t xml:space="preserve"> (CONF:3250-16898)</w:t>
      </w:r>
      <w:bookmarkEnd w:id="5953"/>
      <w:r>
        <w:t>.</w:t>
      </w:r>
    </w:p>
    <w:p w14:paraId="304B8281" w14:textId="77777777" w:rsidR="00440477" w:rsidRDefault="00440477" w:rsidP="00440477">
      <w:pPr>
        <w:numPr>
          <w:ilvl w:val="3"/>
          <w:numId w:val="10"/>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(CONF:3250-16902).</w:t>
      </w:r>
    </w:p>
    <w:p w14:paraId="5BDA5D50" w14:textId="77777777" w:rsidR="00440477" w:rsidRDefault="00440477" w:rsidP="00440477">
      <w:pPr>
        <w:pStyle w:val="BodyText"/>
        <w:spacing w:before="120"/>
      </w:pPr>
      <w:r>
        <w:t>Indicates the status of the note. The most common statusCode is completed indicating the note is signed and finalized.</w:t>
      </w:r>
    </w:p>
    <w:p w14:paraId="633AA6B8"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5954" w:name="C_3250-16916"/>
      <w:r>
        <w:t xml:space="preserve"> (CONF:3250-16916)</w:t>
      </w:r>
      <w:bookmarkEnd w:id="5954"/>
      <w:r>
        <w:t>.</w:t>
      </w:r>
    </w:p>
    <w:p w14:paraId="5C1AC6D2" w14:textId="77777777" w:rsidR="00440477" w:rsidRDefault="00440477" w:rsidP="00440477">
      <w:pPr>
        <w:pStyle w:val="BodyText"/>
        <w:spacing w:before="120"/>
      </w:pPr>
      <w:r>
        <w:t>The effectiveTime represents the clinically relevant time of the note. The precise timestamp of creation / updating should be conveyed in author/time.</w:t>
      </w:r>
    </w:p>
    <w:p w14:paraId="0A4A484D"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5955" w:name="C_3250-16903"/>
      <w:r>
        <w:t xml:space="preserve"> (CONF:3250-16903)</w:t>
      </w:r>
      <w:bookmarkEnd w:id="5955"/>
      <w:r>
        <w:t>.</w:t>
      </w:r>
    </w:p>
    <w:p w14:paraId="5EC45590" w14:textId="77777777" w:rsidR="00440477" w:rsidRDefault="00440477" w:rsidP="00440477">
      <w:pPr>
        <w:numPr>
          <w:ilvl w:val="1"/>
          <w:numId w:val="10"/>
        </w:numPr>
      </w:pPr>
      <w:r>
        <w:t xml:space="preserve">This effectiveTime </w:t>
      </w:r>
      <w:r>
        <w:rPr>
          <w:rStyle w:val="keyword"/>
        </w:rPr>
        <w:t>SHOULD</w:t>
      </w:r>
      <w:r>
        <w:t xml:space="preserve"> contain zero or one [0..1] </w:t>
      </w:r>
      <w:r>
        <w:rPr>
          <w:rStyle w:val="XMLnameBold"/>
        </w:rPr>
        <w:t>@value</w:t>
      </w:r>
      <w:bookmarkStart w:id="5956" w:name="C_3250-16917"/>
      <w:r>
        <w:t xml:space="preserve"> (CONF:3250-16917)</w:t>
      </w:r>
      <w:bookmarkEnd w:id="5956"/>
      <w:r>
        <w:t>.</w:t>
      </w:r>
    </w:p>
    <w:p w14:paraId="2D1359DE" w14:textId="77777777" w:rsidR="00440477" w:rsidRDefault="00440477" w:rsidP="00440477">
      <w:pPr>
        <w:pStyle w:val="BodyText"/>
        <w:spacing w:before="120"/>
      </w:pPr>
      <w:r>
        <w:t>Represents the person(s) who wrote the note.</w:t>
      </w:r>
    </w:p>
    <w:p w14:paraId="5A6B6A58" w14:textId="77777777" w:rsidR="00440477" w:rsidRDefault="00440477" w:rsidP="00440477">
      <w:pPr>
        <w:numPr>
          <w:ilvl w:val="0"/>
          <w:numId w:val="10"/>
        </w:numPr>
      </w:pPr>
      <w:r>
        <w:rPr>
          <w:rStyle w:val="keyword"/>
        </w:rPr>
        <w:t>SHALL</w:t>
      </w:r>
      <w:r>
        <w:t xml:space="preserve"> contain at least one [1..*] Author Participation</w:t>
      </w:r>
      <w:r>
        <w:rPr>
          <w:rStyle w:val="XMLname"/>
        </w:rPr>
        <w:t xml:space="preserve"> (identifier: urn:oid:2.16.840.1.113883.10.20.22.4.119)</w:t>
      </w:r>
      <w:bookmarkStart w:id="5957" w:name="C_3250-16913"/>
      <w:r>
        <w:t xml:space="preserve"> (CONF:3250-16913)</w:t>
      </w:r>
      <w:bookmarkEnd w:id="5957"/>
      <w:r>
        <w:t>.</w:t>
      </w:r>
    </w:p>
    <w:p w14:paraId="65DBA3DC" w14:textId="77777777" w:rsidR="00440477" w:rsidRDefault="00440477" w:rsidP="00440477">
      <w:pPr>
        <w:pStyle w:val="BodyText"/>
        <w:spacing w:before="120"/>
      </w:pPr>
      <w:r>
        <w:t>Represents the person(s) legally responsible for the contents of the note.</w:t>
      </w:r>
    </w:p>
    <w:p w14:paraId="362A0C5C" w14:textId="77777777" w:rsidR="00440477" w:rsidRDefault="00440477" w:rsidP="00440477">
      <w:pPr>
        <w:numPr>
          <w:ilvl w:val="0"/>
          <w:numId w:val="10"/>
        </w:numPr>
      </w:pPr>
      <w:r>
        <w:rPr>
          <w:rStyle w:val="keyword"/>
        </w:rPr>
        <w:t>MAY</w:t>
      </w:r>
      <w:r>
        <w:t xml:space="preserve"> contain zero or more [0..*] </w:t>
      </w:r>
      <w:r>
        <w:rPr>
          <w:rStyle w:val="XMLnameBold"/>
        </w:rPr>
        <w:t>participant</w:t>
      </w:r>
      <w:bookmarkStart w:id="5958" w:name="C_3250-16923"/>
      <w:r>
        <w:t xml:space="preserve"> (CONF:3250-16923)</w:t>
      </w:r>
      <w:bookmarkEnd w:id="5958"/>
      <w:r>
        <w:t xml:space="preserve"> such that it</w:t>
      </w:r>
    </w:p>
    <w:p w14:paraId="0628EC4F"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"LA"</w:t>
      </w:r>
      <w:r>
        <w:t xml:space="preserve"> Legal Authenticator</w:t>
      </w:r>
      <w:bookmarkStart w:id="5959" w:name="C_3250-16925"/>
      <w:r>
        <w:t xml:space="preserve"> (CONF:3250-16925)</w:t>
      </w:r>
      <w:bookmarkEnd w:id="5959"/>
      <w:r>
        <w:t>.</w:t>
      </w:r>
    </w:p>
    <w:p w14:paraId="6AFE3FBB" w14:textId="77777777" w:rsidR="00440477" w:rsidRDefault="00440477" w:rsidP="00440477">
      <w:pPr>
        <w:pStyle w:val="BodyText"/>
        <w:spacing w:before="120"/>
      </w:pPr>
      <w:r>
        <w:t>Indicates the time of signing the note.</w:t>
      </w:r>
    </w:p>
    <w:p w14:paraId="36DFC924" w14:textId="77777777" w:rsidR="00440477" w:rsidRDefault="00440477" w:rsidP="00440477">
      <w:pPr>
        <w:numPr>
          <w:ilvl w:val="1"/>
          <w:numId w:val="10"/>
        </w:numPr>
      </w:pPr>
      <w:r>
        <w:rPr>
          <w:rStyle w:val="keyword"/>
        </w:rPr>
        <w:t>SHALL</w:t>
      </w:r>
      <w:r>
        <w:t xml:space="preserve"> contain exactly one [1..1] US Realm Date and Time (DT.US.FIELDED)</w:t>
      </w:r>
      <w:r>
        <w:rPr>
          <w:rStyle w:val="XMLname"/>
        </w:rPr>
        <w:t xml:space="preserve"> (identifier: urn:oid:2.16.840.1.113883.10.20.22.5.3)</w:t>
      </w:r>
      <w:bookmarkStart w:id="5960" w:name="C_3250-16926"/>
      <w:r>
        <w:t xml:space="preserve"> (CONF:3250-16926)</w:t>
      </w:r>
      <w:bookmarkEnd w:id="5960"/>
      <w:r>
        <w:t>.</w:t>
      </w:r>
    </w:p>
    <w:p w14:paraId="42344C9C" w14:textId="77777777" w:rsidR="00440477" w:rsidRDefault="00440477" w:rsidP="00440477">
      <w:pPr>
        <w:numPr>
          <w:ilvl w:val="1"/>
          <w:numId w:val="10"/>
        </w:numPr>
      </w:pPr>
      <w:r>
        <w:rPr>
          <w:rStyle w:val="keyword"/>
        </w:rPr>
        <w:t>SHALL</w:t>
      </w:r>
      <w:r>
        <w:t xml:space="preserve"> contain exactly one [1..1] </w:t>
      </w:r>
      <w:r>
        <w:rPr>
          <w:rStyle w:val="XMLnameBold"/>
        </w:rPr>
        <w:t>participantRole</w:t>
      </w:r>
      <w:bookmarkStart w:id="5961" w:name="C_3250-16924"/>
      <w:r>
        <w:t xml:space="preserve"> (CONF:3250-16924)</w:t>
      </w:r>
      <w:bookmarkEnd w:id="5961"/>
      <w:r>
        <w:t>.</w:t>
      </w:r>
    </w:p>
    <w:p w14:paraId="6B6BD10A" w14:textId="77777777" w:rsidR="00440477" w:rsidRDefault="00440477" w:rsidP="00440477">
      <w:pPr>
        <w:pStyle w:val="BodyText"/>
        <w:spacing w:before="120"/>
      </w:pPr>
      <w:r>
        <w:t>This may be the ID of the note author. If so, no additional information in this participant is required.</w:t>
      </w:r>
    </w:p>
    <w:p w14:paraId="223F5AB4" w14:textId="77777777" w:rsidR="00440477" w:rsidRDefault="00440477" w:rsidP="00440477">
      <w:pPr>
        <w:numPr>
          <w:ilvl w:val="2"/>
          <w:numId w:val="10"/>
        </w:numPr>
      </w:pPr>
      <w:r>
        <w:t xml:space="preserve">This participantRole </w:t>
      </w:r>
      <w:r>
        <w:rPr>
          <w:rStyle w:val="keyword"/>
        </w:rPr>
        <w:t>SHALL</w:t>
      </w:r>
      <w:r>
        <w:t xml:space="preserve"> contain at least one [1..*] </w:t>
      </w:r>
      <w:r>
        <w:rPr>
          <w:rStyle w:val="XMLnameBold"/>
        </w:rPr>
        <w:t>id</w:t>
      </w:r>
      <w:bookmarkStart w:id="5962" w:name="C_3250-16927"/>
      <w:r>
        <w:t xml:space="preserve"> (CONF:3250-16927)</w:t>
      </w:r>
      <w:bookmarkEnd w:id="5962"/>
      <w:r>
        <w:t>.</w:t>
      </w:r>
    </w:p>
    <w:p w14:paraId="73877EC8" w14:textId="77777777" w:rsidR="00440477" w:rsidRDefault="00440477" w:rsidP="00440477">
      <w:pPr>
        <w:numPr>
          <w:ilvl w:val="2"/>
          <w:numId w:val="10"/>
        </w:numPr>
      </w:pPr>
      <w:r>
        <w:t xml:space="preserve">This participantRole </w:t>
      </w:r>
      <w:r>
        <w:rPr>
          <w:rStyle w:val="keyword"/>
        </w:rPr>
        <w:t>MAY</w:t>
      </w:r>
      <w:r>
        <w:t xml:space="preserve"> contain zero or one [0..1] </w:t>
      </w:r>
      <w:r>
        <w:rPr>
          <w:rStyle w:val="XMLnameBold"/>
        </w:rPr>
        <w:t>playingEntity</w:t>
      </w:r>
      <w:bookmarkStart w:id="5963" w:name="C_3250-16928"/>
      <w:r>
        <w:t xml:space="preserve"> (CONF:3250-16928)</w:t>
      </w:r>
      <w:bookmarkEnd w:id="5963"/>
      <w:r>
        <w:t>.</w:t>
      </w:r>
    </w:p>
    <w:p w14:paraId="3017C53B" w14:textId="77777777" w:rsidR="00440477" w:rsidRDefault="00440477" w:rsidP="00440477">
      <w:pPr>
        <w:numPr>
          <w:ilvl w:val="3"/>
          <w:numId w:val="10"/>
        </w:numPr>
      </w:pPr>
      <w:r>
        <w:t xml:space="preserve">The playingEntity, if present, </w:t>
      </w:r>
      <w:r>
        <w:rPr>
          <w:rStyle w:val="keyword"/>
        </w:rPr>
        <w:t>SHALL</w:t>
      </w:r>
      <w:r>
        <w:t xml:space="preserve"> contain at least one [1..*] US Realm Person Name (PN.US.FIELDED)</w:t>
      </w:r>
      <w:r>
        <w:rPr>
          <w:rStyle w:val="XMLname"/>
        </w:rPr>
        <w:t xml:space="preserve"> (identifier: urn:oid:2.16.840.1.113883.10.20.22.5.1.1)</w:t>
      </w:r>
      <w:bookmarkStart w:id="5964" w:name="C_3250-16929"/>
      <w:r>
        <w:t xml:space="preserve"> (CONF:3250-16929)</w:t>
      </w:r>
      <w:bookmarkEnd w:id="5964"/>
      <w:r>
        <w:t>.</w:t>
      </w:r>
    </w:p>
    <w:p w14:paraId="1AF6249B" w14:textId="77777777" w:rsidR="00440477" w:rsidRDefault="00440477" w:rsidP="00440477">
      <w:pPr>
        <w:numPr>
          <w:ilvl w:val="2"/>
          <w:numId w:val="10"/>
        </w:numPr>
      </w:pPr>
      <w:r>
        <w:t>If no id matches an author or participant elsewhere in the document, then playingEntity</w:t>
      </w:r>
      <w:r>
        <w:rPr>
          <w:rStyle w:val="keyword"/>
        </w:rPr>
        <w:t xml:space="preserve"> SHALL </w:t>
      </w:r>
      <w:r>
        <w:t>be present (CONF:3250-16930).</w:t>
      </w:r>
    </w:p>
    <w:p w14:paraId="6FE6FC50" w14:textId="77777777" w:rsidR="00440477" w:rsidRDefault="00440477" w:rsidP="00440477">
      <w:pPr>
        <w:pStyle w:val="BodyText"/>
        <w:spacing w:before="120"/>
      </w:pPr>
      <w:r>
        <w:t>Links the note to an encounter. If the Note Activity is present within a document containing an encompassingEncounter, then this entryRelationship is optional and the note is associated with the encounter represented by the encompassingEncounter.</w:t>
      </w:r>
    </w:p>
    <w:p w14:paraId="0B6A7723" w14:textId="77777777" w:rsidR="00440477" w:rsidRDefault="00440477" w:rsidP="00440477">
      <w:pPr>
        <w:numPr>
          <w:ilvl w:val="0"/>
          <w:numId w:val="10"/>
        </w:numPr>
      </w:pPr>
      <w:r>
        <w:rPr>
          <w:rStyle w:val="keyword"/>
        </w:rPr>
        <w:t>SHOULD</w:t>
      </w:r>
      <w:r>
        <w:t xml:space="preserve"> contain zero or more [0..*] </w:t>
      </w:r>
      <w:r>
        <w:rPr>
          <w:rStyle w:val="XMLnameBold"/>
        </w:rPr>
        <w:t>entryRelationship</w:t>
      </w:r>
      <w:bookmarkStart w:id="5965" w:name="C_3250-16907"/>
      <w:r>
        <w:t xml:space="preserve"> (CONF:3250-16907)</w:t>
      </w:r>
      <w:bookmarkEnd w:id="5965"/>
      <w:r>
        <w:t xml:space="preserve"> such that it</w:t>
      </w:r>
    </w:p>
    <w:p w14:paraId="0E6926C0"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bookmarkStart w:id="5966" w:name="C_3250-16921"/>
      <w:r>
        <w:t xml:space="preserve"> (CONF:3250-16921)</w:t>
      </w:r>
      <w:bookmarkEnd w:id="5966"/>
      <w:r>
        <w:t>.</w:t>
      </w:r>
    </w:p>
    <w:p w14:paraId="73004D98" w14:textId="77777777" w:rsidR="00440477" w:rsidRDefault="00440477" w:rsidP="00440477">
      <w:pPr>
        <w:numPr>
          <w:ilvl w:val="1"/>
          <w:numId w:val="10"/>
        </w:numPr>
      </w:pPr>
      <w:r>
        <w:rPr>
          <w:rStyle w:val="keyword"/>
        </w:rPr>
        <w:t>SHALL</w:t>
      </w:r>
      <w:r>
        <w:t xml:space="preserve"> contain exactly one [1..1] </w:t>
      </w:r>
      <w:r>
        <w:rPr>
          <w:rStyle w:val="XMLnameBold"/>
        </w:rPr>
        <w:t>@inversionInd</w:t>
      </w:r>
      <w:r>
        <w:t>=</w:t>
      </w:r>
      <w:r>
        <w:rPr>
          <w:rStyle w:val="XMLname"/>
        </w:rPr>
        <w:t>"true"</w:t>
      </w:r>
      <w:bookmarkStart w:id="5967" w:name="C_3250-16922"/>
      <w:r>
        <w:t xml:space="preserve"> (CONF:3250-16922)</w:t>
      </w:r>
      <w:bookmarkEnd w:id="5967"/>
      <w:r>
        <w:t>.</w:t>
      </w:r>
    </w:p>
    <w:p w14:paraId="6DADA2BF" w14:textId="77777777" w:rsidR="00440477" w:rsidRDefault="00440477" w:rsidP="00440477">
      <w:pPr>
        <w:pStyle w:val="BodyText"/>
        <w:spacing w:before="120"/>
      </w:pPr>
      <w:r>
        <w:t>To communicate that the note is not associated with any encounter, this entryRelationship MAY be included with @negationInd="true" and encounter/id/@nullFlavor="NA". The negationInd + encounter indicate this note is not associated with any encounter.</w:t>
      </w:r>
    </w:p>
    <w:p w14:paraId="39497432" w14:textId="77777777" w:rsidR="00440477" w:rsidRDefault="00440477" w:rsidP="00440477">
      <w:pPr>
        <w:numPr>
          <w:ilvl w:val="1"/>
          <w:numId w:val="10"/>
        </w:numPr>
      </w:pPr>
      <w:r>
        <w:rPr>
          <w:rStyle w:val="keyword"/>
        </w:rPr>
        <w:t>MAY</w:t>
      </w:r>
      <w:r>
        <w:t xml:space="preserve"> contain zero or one [0..1] </w:t>
      </w:r>
      <w:r>
        <w:rPr>
          <w:rStyle w:val="XMLnameBold"/>
        </w:rPr>
        <w:t>@negationInd</w:t>
      </w:r>
      <w:bookmarkStart w:id="5968" w:name="C_3250-16931"/>
      <w:r>
        <w:t xml:space="preserve"> (CONF:3250-16931)</w:t>
      </w:r>
      <w:bookmarkEnd w:id="5968"/>
      <w:r>
        <w:t>.</w:t>
      </w:r>
    </w:p>
    <w:p w14:paraId="51FB70EA" w14:textId="77777777" w:rsidR="00440477" w:rsidRDefault="00440477" w:rsidP="00440477">
      <w:pPr>
        <w:numPr>
          <w:ilvl w:val="1"/>
          <w:numId w:val="10"/>
        </w:numPr>
      </w:pPr>
      <w:r>
        <w:rPr>
          <w:rStyle w:val="keyword"/>
        </w:rPr>
        <w:t>SHALL</w:t>
      </w:r>
      <w:r>
        <w:t xml:space="preserve"> contain exactly one [1..1] </w:t>
      </w:r>
      <w:r>
        <w:rPr>
          <w:rStyle w:val="XMLnameBold"/>
        </w:rPr>
        <w:t>encounter</w:t>
      </w:r>
      <w:bookmarkStart w:id="5969" w:name="C_3250-16908"/>
      <w:r>
        <w:t xml:space="preserve"> (CONF:3250-16908)</w:t>
      </w:r>
      <w:bookmarkEnd w:id="5969"/>
      <w:r>
        <w:t>.</w:t>
      </w:r>
    </w:p>
    <w:p w14:paraId="3627972D" w14:textId="77777777" w:rsidR="00440477" w:rsidRDefault="00440477" w:rsidP="00440477">
      <w:pPr>
        <w:numPr>
          <w:ilvl w:val="2"/>
          <w:numId w:val="10"/>
        </w:numPr>
      </w:pPr>
      <w:r>
        <w:t xml:space="preserve">This encounter </w:t>
      </w:r>
      <w:r>
        <w:rPr>
          <w:rStyle w:val="keyword"/>
        </w:rPr>
        <w:t>SHALL</w:t>
      </w:r>
      <w:r>
        <w:t xml:space="preserve"> contain at least one [1..*] </w:t>
      </w:r>
      <w:r>
        <w:rPr>
          <w:rStyle w:val="XMLnameBold"/>
        </w:rPr>
        <w:t>id</w:t>
      </w:r>
      <w:bookmarkStart w:id="5970" w:name="C_3250-16909"/>
      <w:r>
        <w:t xml:space="preserve"> (CONF:3250-16909)</w:t>
      </w:r>
      <w:bookmarkEnd w:id="5970"/>
      <w:r>
        <w:t>.</w:t>
      </w:r>
    </w:p>
    <w:p w14:paraId="27DF6ED8" w14:textId="77777777" w:rsidR="00440477" w:rsidRDefault="00440477" w:rsidP="00440477">
      <w:pPr>
        <w:numPr>
          <w:ilvl w:val="3"/>
          <w:numId w:val="10"/>
        </w:numPr>
      </w:pPr>
      <w:r>
        <w:t>If the id does not match an encounter/id from the Encounters Section or encompassingEncounter within the same document and the id does not contain @nullFlavor="NA", then this entry</w:t>
      </w:r>
      <w:r>
        <w:rPr>
          <w:rStyle w:val="keyword"/>
        </w:rPr>
        <w:t xml:space="preserve"> SHALL </w:t>
      </w:r>
      <w:r>
        <w:t>conform to the Encounter Activity (V3) (identifier: urn:hl7ii:2.16.840.1.113883.10.20.22.4.49:2015-08-01) (CONF:3250-16914).</w:t>
      </w:r>
    </w:p>
    <w:p w14:paraId="41AC119C" w14:textId="77777777" w:rsidR="00440477" w:rsidRDefault="00440477" w:rsidP="00440477">
      <w:pPr>
        <w:pStyle w:val="BodyText"/>
        <w:spacing w:before="120"/>
      </w:pPr>
      <w:r>
        <w:t>Represents an unstructured C-CDA document containing the original contents of the note in the original format.</w:t>
      </w:r>
    </w:p>
    <w:p w14:paraId="012C6FE8" w14:textId="77777777" w:rsidR="00440477" w:rsidRDefault="00440477" w:rsidP="00440477">
      <w:pPr>
        <w:numPr>
          <w:ilvl w:val="0"/>
          <w:numId w:val="10"/>
        </w:numPr>
      </w:pPr>
      <w:r>
        <w:rPr>
          <w:rStyle w:val="keyword"/>
        </w:rPr>
        <w:t>MAY</w:t>
      </w:r>
      <w:r>
        <w:t xml:space="preserve"> contain zero or more [0..*] </w:t>
      </w:r>
      <w:r>
        <w:rPr>
          <w:rStyle w:val="XMLnameBold"/>
        </w:rPr>
        <w:t>reference</w:t>
      </w:r>
      <w:bookmarkStart w:id="5971" w:name="C_3250-16910"/>
      <w:r>
        <w:t xml:space="preserve"> (CONF:3250-16910)</w:t>
      </w:r>
      <w:bookmarkEnd w:id="5971"/>
      <w:r>
        <w:t xml:space="preserve"> such that it</w:t>
      </w:r>
    </w:p>
    <w:p w14:paraId="20CDCFC8" w14:textId="77777777" w:rsidR="00440477" w:rsidRDefault="00440477" w:rsidP="00440477">
      <w:pPr>
        <w:numPr>
          <w:ilvl w:val="1"/>
          <w:numId w:val="10"/>
        </w:numPr>
      </w:pPr>
      <w:r>
        <w:rPr>
          <w:rStyle w:val="keyword"/>
        </w:rPr>
        <w:t>SHALL</w:t>
      </w:r>
      <w:r>
        <w:t xml:space="preserve"> contain exactly one [1..1] </w:t>
      </w:r>
      <w:r>
        <w:rPr>
          <w:rStyle w:val="XMLnameBold"/>
        </w:rPr>
        <w:t>externalDocument</w:t>
      </w:r>
      <w:bookmarkStart w:id="5972" w:name="C_3250-16911"/>
      <w:r>
        <w:t xml:space="preserve"> (CONF:3250-16911)</w:t>
      </w:r>
      <w:bookmarkEnd w:id="5972"/>
      <w:r>
        <w:t>.</w:t>
      </w:r>
    </w:p>
    <w:p w14:paraId="12A8DD7D" w14:textId="77777777" w:rsidR="00440477" w:rsidRDefault="00440477" w:rsidP="00440477">
      <w:pPr>
        <w:numPr>
          <w:ilvl w:val="2"/>
          <w:numId w:val="10"/>
        </w:numPr>
      </w:pPr>
      <w:r>
        <w:t xml:space="preserve">This externalDocument </w:t>
      </w:r>
      <w:r>
        <w:rPr>
          <w:rStyle w:val="keyword"/>
        </w:rPr>
        <w:t>SHALL</w:t>
      </w:r>
      <w:r>
        <w:t xml:space="preserve"> contain exactly one [1..1] </w:t>
      </w:r>
      <w:r>
        <w:rPr>
          <w:rStyle w:val="XMLnameBold"/>
        </w:rPr>
        <w:t>id</w:t>
      </w:r>
      <w:bookmarkStart w:id="5973" w:name="C_3250-16915"/>
      <w:r>
        <w:t xml:space="preserve"> (CONF:3250-16915)</w:t>
      </w:r>
      <w:bookmarkEnd w:id="5973"/>
      <w:r>
        <w:t>.</w:t>
      </w:r>
    </w:p>
    <w:p w14:paraId="7345BB5E" w14:textId="77777777" w:rsidR="00440477" w:rsidRDefault="00440477" w:rsidP="00440477">
      <w:pPr>
        <w:numPr>
          <w:ilvl w:val="2"/>
          <w:numId w:val="10"/>
        </w:numPr>
      </w:pPr>
      <w:r>
        <w:t xml:space="preserve">This externalDocument </w:t>
      </w:r>
      <w:r>
        <w:rPr>
          <w:rStyle w:val="keyword"/>
        </w:rPr>
        <w:t>SHOULD</w:t>
      </w:r>
      <w:r>
        <w:t xml:space="preserve"> contain zero or one [0..1] </w:t>
      </w:r>
      <w:r>
        <w:rPr>
          <w:rStyle w:val="XMLnameBold"/>
        </w:rPr>
        <w:t>code</w:t>
      </w:r>
      <w:bookmarkStart w:id="5974" w:name="C_3250-16918"/>
      <w:r>
        <w:t xml:space="preserve"> (CONF:3250-16918)</w:t>
      </w:r>
      <w:bookmarkEnd w:id="5974"/>
      <w:r>
        <w:t>.</w:t>
      </w:r>
    </w:p>
    <w:p w14:paraId="5531FB1F" w14:textId="2841E0C2" w:rsidR="00440477" w:rsidRDefault="00440477" w:rsidP="00440477">
      <w:pPr>
        <w:pStyle w:val="Caption"/>
        <w:ind w:left="130" w:right="115"/>
      </w:pPr>
      <w:bookmarkStart w:id="5975" w:name="_Toc101450693"/>
      <w:bookmarkStart w:id="5976" w:name="_Toc83394571"/>
      <w:r>
        <w:t xml:space="preserve">Figure </w:t>
      </w:r>
      <w:r>
        <w:fldChar w:fldCharType="begin"/>
      </w:r>
      <w:r>
        <w:instrText>SEQ Figure \* ARABIC</w:instrText>
      </w:r>
      <w:r>
        <w:fldChar w:fldCharType="separate"/>
      </w:r>
      <w:del w:id="5977" w:author="Russ Ott" w:date="2022-04-29T10:09:00Z">
        <w:r w:rsidR="002F5B8D">
          <w:delText>7</w:delText>
        </w:r>
      </w:del>
      <w:ins w:id="5978" w:author="Russ Ott" w:date="2022-04-29T10:09:00Z">
        <w:r w:rsidR="00F1669B">
          <w:t>19</w:t>
        </w:r>
      </w:ins>
      <w:r>
        <w:fldChar w:fldCharType="end"/>
      </w:r>
      <w:r>
        <w:t>: Note Activity as entryRelationship to C-CDA Entry</w:t>
      </w:r>
      <w:bookmarkEnd w:id="5975"/>
      <w:bookmarkEnd w:id="5976"/>
    </w:p>
    <w:p w14:paraId="797BC121" w14:textId="77777777" w:rsidR="00440477" w:rsidRDefault="00440477" w:rsidP="00440477">
      <w:pPr>
        <w:pStyle w:val="Example"/>
        <w:ind w:left="130" w:right="115"/>
      </w:pPr>
      <w:r>
        <w:t>&lt;?xml version="1.0" encoding="UTF-8"?&gt;</w:t>
      </w:r>
    </w:p>
    <w:p w14:paraId="1BAD0C45" w14:textId="77777777" w:rsidR="00440477" w:rsidRDefault="00440477" w:rsidP="00440477">
      <w:pPr>
        <w:pStyle w:val="Example"/>
        <w:ind w:left="130" w:right="115"/>
      </w:pPr>
      <w:r>
        <w:t>&lt;section&gt;</w:t>
      </w:r>
    </w:p>
    <w:p w14:paraId="58BC8184" w14:textId="77777777" w:rsidR="00440477" w:rsidRDefault="00440477" w:rsidP="00440477">
      <w:pPr>
        <w:pStyle w:val="Example"/>
        <w:ind w:left="130" w:right="115"/>
      </w:pPr>
      <w:r>
        <w:t xml:space="preserve">    &lt;!-- C-CDA 2.1 Procedures Section --&gt;</w:t>
      </w:r>
    </w:p>
    <w:p w14:paraId="52C1859C" w14:textId="77777777" w:rsidR="00440477" w:rsidRDefault="00440477" w:rsidP="00440477">
      <w:pPr>
        <w:pStyle w:val="Example"/>
        <w:ind w:left="130" w:right="115"/>
      </w:pPr>
      <w:r>
        <w:t xml:space="preserve">    &lt;templateId root="2.16.840.1.113883.10.20.22.2.7.1"/&gt;</w:t>
      </w:r>
    </w:p>
    <w:p w14:paraId="652F97A6" w14:textId="77777777" w:rsidR="00440477" w:rsidRDefault="00440477" w:rsidP="00440477">
      <w:pPr>
        <w:pStyle w:val="Example"/>
        <w:ind w:left="130" w:right="115"/>
      </w:pPr>
      <w:r>
        <w:t xml:space="preserve">    &lt;templateId root="2.16.840.1.113883.10.20.22.2.7.1" extension="2014-06-09"/&gt;</w:t>
      </w:r>
    </w:p>
    <w:p w14:paraId="6DD99D4F" w14:textId="77777777" w:rsidR="00440477" w:rsidRDefault="00440477" w:rsidP="00440477">
      <w:pPr>
        <w:pStyle w:val="Example"/>
        <w:ind w:left="130" w:right="115"/>
      </w:pPr>
      <w:r>
        <w:t xml:space="preserve">    &lt;code code="47519-4" codeSystem="2.16.840.1.113883.6.1" codeSystemName="LOINC" displayName="HISTORY OF PROCEDURES"/&gt;</w:t>
      </w:r>
    </w:p>
    <w:p w14:paraId="5074D004" w14:textId="77777777" w:rsidR="00440477" w:rsidRDefault="00440477" w:rsidP="00440477">
      <w:pPr>
        <w:pStyle w:val="Example"/>
        <w:ind w:left="130" w:right="115"/>
      </w:pPr>
      <w:r>
        <w:t xml:space="preserve">    &lt;title&gt;Procedures&lt;/title&gt;</w:t>
      </w:r>
    </w:p>
    <w:p w14:paraId="2C5D0E15" w14:textId="77777777" w:rsidR="00440477" w:rsidRDefault="00440477" w:rsidP="00440477">
      <w:pPr>
        <w:pStyle w:val="Example"/>
        <w:ind w:left="130" w:right="115"/>
      </w:pPr>
      <w:r>
        <w:t xml:space="preserve">    &lt;text&gt;</w:t>
      </w:r>
    </w:p>
    <w:p w14:paraId="08F2134C" w14:textId="77777777" w:rsidR="00440477" w:rsidRDefault="00440477" w:rsidP="00440477">
      <w:pPr>
        <w:pStyle w:val="Example"/>
        <w:ind w:left="130" w:right="115"/>
      </w:pPr>
      <w:r>
        <w:t xml:space="preserve">        &lt;table&gt;</w:t>
      </w:r>
    </w:p>
    <w:p w14:paraId="49DB1204" w14:textId="77777777" w:rsidR="00440477" w:rsidRDefault="00440477" w:rsidP="00440477">
      <w:pPr>
        <w:pStyle w:val="Example"/>
        <w:ind w:left="130" w:right="115"/>
      </w:pPr>
      <w:r>
        <w:t xml:space="preserve">            &lt;thead&gt;</w:t>
      </w:r>
    </w:p>
    <w:p w14:paraId="744F0143" w14:textId="77777777" w:rsidR="00440477" w:rsidRDefault="00440477" w:rsidP="00440477">
      <w:pPr>
        <w:pStyle w:val="Example"/>
        <w:ind w:left="130" w:right="115"/>
      </w:pPr>
      <w:r>
        <w:t xml:space="preserve">                &lt;tr&gt;</w:t>
      </w:r>
    </w:p>
    <w:p w14:paraId="15F05111" w14:textId="77777777" w:rsidR="00440477" w:rsidRDefault="00440477" w:rsidP="00440477">
      <w:pPr>
        <w:pStyle w:val="Example"/>
        <w:ind w:left="130" w:right="115"/>
      </w:pPr>
      <w:r>
        <w:t xml:space="preserve">                    &lt;th&gt;Description&lt;/th&gt;</w:t>
      </w:r>
    </w:p>
    <w:p w14:paraId="3F62B80A" w14:textId="77777777" w:rsidR="00440477" w:rsidRDefault="00440477" w:rsidP="00440477">
      <w:pPr>
        <w:pStyle w:val="Example"/>
        <w:ind w:left="130" w:right="115"/>
      </w:pPr>
      <w:r>
        <w:t xml:space="preserve">                    &lt;th&gt;Date and Time (Range)&lt;/th&gt;</w:t>
      </w:r>
    </w:p>
    <w:p w14:paraId="493B40AF" w14:textId="77777777" w:rsidR="00440477" w:rsidRDefault="00440477" w:rsidP="00440477">
      <w:pPr>
        <w:pStyle w:val="Example"/>
        <w:ind w:left="130" w:right="115"/>
      </w:pPr>
      <w:r>
        <w:t xml:space="preserve">                    &lt;th&gt;Status&lt;/th&gt;</w:t>
      </w:r>
    </w:p>
    <w:p w14:paraId="012D4661" w14:textId="77777777" w:rsidR="00440477" w:rsidRDefault="00440477" w:rsidP="00440477">
      <w:pPr>
        <w:pStyle w:val="Example"/>
        <w:ind w:left="130" w:right="115"/>
      </w:pPr>
      <w:r>
        <w:t xml:space="preserve">                    &lt;th&gt;Notes&lt;/th&gt;</w:t>
      </w:r>
    </w:p>
    <w:p w14:paraId="40F1B1AF" w14:textId="77777777" w:rsidR="00440477" w:rsidRDefault="00440477" w:rsidP="00440477">
      <w:pPr>
        <w:pStyle w:val="Example"/>
        <w:ind w:left="130" w:right="115"/>
      </w:pPr>
      <w:r>
        <w:t xml:space="preserve">                &lt;/tr&gt;</w:t>
      </w:r>
    </w:p>
    <w:p w14:paraId="133A5421" w14:textId="77777777" w:rsidR="00440477" w:rsidRDefault="00440477" w:rsidP="00440477">
      <w:pPr>
        <w:pStyle w:val="Example"/>
        <w:ind w:left="130" w:right="115"/>
      </w:pPr>
      <w:r>
        <w:t xml:space="preserve">            &lt;/thead&gt;</w:t>
      </w:r>
    </w:p>
    <w:p w14:paraId="3FBA34DA" w14:textId="77777777" w:rsidR="00440477" w:rsidRDefault="00440477" w:rsidP="00440477">
      <w:pPr>
        <w:pStyle w:val="Example"/>
        <w:ind w:left="130" w:right="115"/>
      </w:pPr>
      <w:r>
        <w:t xml:space="preserve">            &lt;tbody&gt;</w:t>
      </w:r>
    </w:p>
    <w:p w14:paraId="658A783E" w14:textId="77777777" w:rsidR="00440477" w:rsidRDefault="00440477" w:rsidP="00440477">
      <w:pPr>
        <w:pStyle w:val="Example"/>
        <w:ind w:left="130" w:right="115"/>
      </w:pPr>
      <w:r>
        <w:t xml:space="preserve">                &lt;tr ID="Procedure1"&gt;</w:t>
      </w:r>
    </w:p>
    <w:p w14:paraId="0C33D5B1" w14:textId="77777777" w:rsidR="00440477" w:rsidRDefault="00440477" w:rsidP="00440477">
      <w:pPr>
        <w:pStyle w:val="Example"/>
        <w:ind w:left="130" w:right="115"/>
      </w:pPr>
      <w:r>
        <w:t xml:space="preserve">                    &lt;td ID="ProcedureDesc1"&gt;Laparoscopic appendectomy&lt;/td&gt;</w:t>
      </w:r>
    </w:p>
    <w:p w14:paraId="3B99A1BF" w14:textId="77777777" w:rsidR="00440477" w:rsidRDefault="00440477" w:rsidP="00440477">
      <w:pPr>
        <w:pStyle w:val="Example"/>
        <w:ind w:left="130" w:right="115"/>
      </w:pPr>
      <w:r>
        <w:t xml:space="preserve">                    &lt;td&gt;(03 Feb 2014 09:22am- 03 Feb 2014 11:15am)&lt;/td&gt;</w:t>
      </w:r>
    </w:p>
    <w:p w14:paraId="0FDEE9F1" w14:textId="77777777" w:rsidR="00440477" w:rsidRDefault="00440477" w:rsidP="00440477">
      <w:pPr>
        <w:pStyle w:val="Example"/>
        <w:ind w:left="130" w:right="115"/>
      </w:pPr>
      <w:r>
        <w:t xml:space="preserve">                    &lt;td&gt;Completed&lt;/td&gt;</w:t>
      </w:r>
    </w:p>
    <w:p w14:paraId="75C175F3" w14:textId="77777777" w:rsidR="00440477" w:rsidRDefault="00440477" w:rsidP="00440477">
      <w:pPr>
        <w:pStyle w:val="Example"/>
        <w:ind w:left="130" w:right="115"/>
      </w:pPr>
      <w:r>
        <w:t xml:space="preserve">                    &lt;td ID="ProcedureNote1"&gt;</w:t>
      </w:r>
    </w:p>
    <w:p w14:paraId="19D6DC59" w14:textId="77777777" w:rsidR="00440477" w:rsidRDefault="00440477" w:rsidP="00440477">
      <w:pPr>
        <w:pStyle w:val="Example"/>
        <w:ind w:left="130" w:right="115"/>
      </w:pPr>
      <w:r>
        <w:t xml:space="preserve">                        &lt;paragraph&gt;Dr. Physician - 03 Feb 2014&lt;/paragraph&gt;</w:t>
      </w:r>
    </w:p>
    <w:p w14:paraId="62CFF98D" w14:textId="77777777" w:rsidR="00440477" w:rsidRDefault="00440477" w:rsidP="00440477">
      <w:pPr>
        <w:pStyle w:val="Example"/>
        <w:ind w:left="130" w:right="115"/>
      </w:pPr>
      <w:r>
        <w:t xml:space="preserve">                        &lt;paragraph&gt;Free-text note about the procedure.&lt;/paragraph&gt;</w:t>
      </w:r>
    </w:p>
    <w:p w14:paraId="5FA59167" w14:textId="77777777" w:rsidR="00440477" w:rsidRDefault="00440477" w:rsidP="00440477">
      <w:pPr>
        <w:pStyle w:val="Example"/>
        <w:ind w:left="130" w:right="115"/>
      </w:pPr>
      <w:r>
        <w:t xml:space="preserve">                    &lt;/td&gt;</w:t>
      </w:r>
    </w:p>
    <w:p w14:paraId="6DC80DEF" w14:textId="77777777" w:rsidR="00440477" w:rsidRDefault="00440477" w:rsidP="00440477">
      <w:pPr>
        <w:pStyle w:val="Example"/>
        <w:ind w:left="130" w:right="115"/>
      </w:pPr>
      <w:r>
        <w:t xml:space="preserve">                &lt;/tr&gt;</w:t>
      </w:r>
    </w:p>
    <w:p w14:paraId="2ECB6AC8" w14:textId="77777777" w:rsidR="00440477" w:rsidRDefault="00440477" w:rsidP="00440477">
      <w:pPr>
        <w:pStyle w:val="Example"/>
        <w:ind w:left="130" w:right="115"/>
      </w:pPr>
      <w:r>
        <w:t xml:space="preserve">            &lt;/tbody&gt;</w:t>
      </w:r>
    </w:p>
    <w:p w14:paraId="4CCC564B" w14:textId="77777777" w:rsidR="00440477" w:rsidRDefault="00440477" w:rsidP="00440477">
      <w:pPr>
        <w:pStyle w:val="Example"/>
        <w:ind w:left="130" w:right="115"/>
      </w:pPr>
      <w:r>
        <w:t xml:space="preserve">        &lt;/table&gt;</w:t>
      </w:r>
    </w:p>
    <w:p w14:paraId="56175AB4" w14:textId="77777777" w:rsidR="00440477" w:rsidRDefault="00440477" w:rsidP="00440477">
      <w:pPr>
        <w:pStyle w:val="Example"/>
        <w:ind w:left="130" w:right="115"/>
      </w:pPr>
      <w:r>
        <w:t xml:space="preserve">    &lt;/text&gt;</w:t>
      </w:r>
    </w:p>
    <w:p w14:paraId="58FF94F7" w14:textId="77777777" w:rsidR="00440477" w:rsidRDefault="00440477" w:rsidP="00440477">
      <w:pPr>
        <w:pStyle w:val="Example"/>
        <w:ind w:left="130" w:right="115"/>
      </w:pPr>
      <w:r>
        <w:t xml:space="preserve">    &lt;entry typeCode="DRIV"&gt;</w:t>
      </w:r>
    </w:p>
    <w:p w14:paraId="60029EF2" w14:textId="77777777" w:rsidR="00440477" w:rsidRDefault="00440477" w:rsidP="00440477">
      <w:pPr>
        <w:pStyle w:val="Example"/>
        <w:ind w:left="130" w:right="115"/>
      </w:pPr>
      <w:r>
        <w:t xml:space="preserve">        &lt;!-- Procedures should be used for care that directly changes the patient's physical state.--&gt;</w:t>
      </w:r>
    </w:p>
    <w:p w14:paraId="5F98943C" w14:textId="77777777" w:rsidR="00440477" w:rsidRDefault="00440477" w:rsidP="00440477">
      <w:pPr>
        <w:pStyle w:val="Example"/>
        <w:ind w:left="130" w:right="115"/>
      </w:pPr>
      <w:r>
        <w:t xml:space="preserve">        &lt;procedure moodCode="EVN" classCode="PROC"&gt;</w:t>
      </w:r>
    </w:p>
    <w:p w14:paraId="7B7BB855" w14:textId="77777777" w:rsidR="00440477" w:rsidRDefault="00440477" w:rsidP="00440477">
      <w:pPr>
        <w:pStyle w:val="Example"/>
        <w:ind w:left="130" w:right="115"/>
      </w:pPr>
      <w:r>
        <w:t xml:space="preserve">            &lt;templateId root="2.16.840.1.113883.10.20.22.4.14" extension="2014-06-09"/&gt;</w:t>
      </w:r>
    </w:p>
    <w:p w14:paraId="545B7C5B" w14:textId="77777777" w:rsidR="00440477" w:rsidRDefault="00440477" w:rsidP="00440477">
      <w:pPr>
        <w:pStyle w:val="Example"/>
        <w:ind w:left="130" w:right="115"/>
      </w:pPr>
      <w:r>
        <w:t xml:space="preserve">            &lt;id root="64af26d5-88ef-4169-ba16-c6ef16a1824f"/&gt;</w:t>
      </w:r>
    </w:p>
    <w:p w14:paraId="54BE830D" w14:textId="77777777" w:rsidR="00440477" w:rsidRDefault="00440477" w:rsidP="00440477">
      <w:pPr>
        <w:pStyle w:val="Example"/>
        <w:ind w:left="130" w:right="115"/>
      </w:pPr>
      <w:r>
        <w:t xml:space="preserve">            &lt;code code="6025007" displayName="Laparoscopic appendectomy" codeSystem="2.16.840.1.113883.6.96" codeSystemName="SNOMED-CT"&gt;</w:t>
      </w:r>
    </w:p>
    <w:p w14:paraId="2BB67B51" w14:textId="77777777" w:rsidR="00440477" w:rsidRDefault="00440477" w:rsidP="00440477">
      <w:pPr>
        <w:pStyle w:val="Example"/>
        <w:ind w:left="130" w:right="115"/>
      </w:pPr>
      <w:r>
        <w:t xml:space="preserve">                &lt;originalText&gt;</w:t>
      </w:r>
    </w:p>
    <w:p w14:paraId="12A593FE" w14:textId="77777777" w:rsidR="00440477" w:rsidRDefault="00440477" w:rsidP="00440477">
      <w:pPr>
        <w:pStyle w:val="Example"/>
        <w:ind w:left="130" w:right="115"/>
      </w:pPr>
      <w:r>
        <w:t xml:space="preserve">                    &lt;reference value="#ProcedureDesc1" /&gt;</w:t>
      </w:r>
    </w:p>
    <w:p w14:paraId="752B2846" w14:textId="77777777" w:rsidR="00440477" w:rsidRDefault="00440477" w:rsidP="00440477">
      <w:pPr>
        <w:pStyle w:val="Example"/>
        <w:ind w:left="130" w:right="115"/>
      </w:pPr>
      <w:r>
        <w:t xml:space="preserve">                &lt;/originalText&gt;</w:t>
      </w:r>
    </w:p>
    <w:p w14:paraId="13B4FDB1" w14:textId="77777777" w:rsidR="00440477" w:rsidRDefault="00440477" w:rsidP="00440477">
      <w:pPr>
        <w:pStyle w:val="Example"/>
        <w:ind w:left="130" w:right="115"/>
      </w:pPr>
      <w:r>
        <w:t xml:space="preserve">            &lt;/code&gt;</w:t>
      </w:r>
    </w:p>
    <w:p w14:paraId="2175374F" w14:textId="77777777" w:rsidR="00440477" w:rsidRDefault="00440477" w:rsidP="00440477">
      <w:pPr>
        <w:pStyle w:val="Example"/>
        <w:ind w:left="130" w:right="115"/>
      </w:pPr>
      <w:r>
        <w:t xml:space="preserve">            &lt;text&gt;</w:t>
      </w:r>
    </w:p>
    <w:p w14:paraId="28D79A88" w14:textId="77777777" w:rsidR="00440477" w:rsidRDefault="00440477" w:rsidP="00440477">
      <w:pPr>
        <w:pStyle w:val="Example"/>
        <w:ind w:left="130" w:right="115"/>
      </w:pPr>
      <w:r>
        <w:t xml:space="preserve">                &lt;reference value="#Procedure1" /&gt;</w:t>
      </w:r>
    </w:p>
    <w:p w14:paraId="72501C29" w14:textId="77777777" w:rsidR="00440477" w:rsidRDefault="00440477" w:rsidP="00440477">
      <w:pPr>
        <w:pStyle w:val="Example"/>
        <w:ind w:left="130" w:right="115"/>
      </w:pPr>
      <w:r>
        <w:t xml:space="preserve">            &lt;/text&gt;</w:t>
      </w:r>
    </w:p>
    <w:p w14:paraId="0655390C" w14:textId="77777777" w:rsidR="00440477" w:rsidRDefault="00440477" w:rsidP="00440477">
      <w:pPr>
        <w:pStyle w:val="Example"/>
        <w:ind w:left="130" w:right="115"/>
      </w:pPr>
      <w:r>
        <w:t xml:space="preserve">            &lt;statusCode code="completed" /&gt;</w:t>
      </w:r>
    </w:p>
    <w:p w14:paraId="0E7A476C" w14:textId="77777777" w:rsidR="00440477" w:rsidRDefault="00440477" w:rsidP="00440477">
      <w:pPr>
        <w:pStyle w:val="Example"/>
        <w:ind w:left="130" w:right="115"/>
      </w:pPr>
      <w:r>
        <w:t xml:space="preserve">            &lt;effectiveTime&gt;</w:t>
      </w:r>
    </w:p>
    <w:p w14:paraId="0412A758" w14:textId="77777777" w:rsidR="00440477" w:rsidRDefault="00440477" w:rsidP="00440477">
      <w:pPr>
        <w:pStyle w:val="Example"/>
        <w:ind w:left="130" w:right="115"/>
      </w:pPr>
      <w:r>
        <w:t xml:space="preserve">                &lt;low value="20140203092205-0700" /&gt;</w:t>
      </w:r>
    </w:p>
    <w:p w14:paraId="5AAA9BC8" w14:textId="77777777" w:rsidR="00440477" w:rsidRDefault="00440477" w:rsidP="00440477">
      <w:pPr>
        <w:pStyle w:val="Example"/>
        <w:ind w:left="130" w:right="115"/>
      </w:pPr>
      <w:r>
        <w:t xml:space="preserve">                &lt;high value="20140203111514-0700" /&gt;</w:t>
      </w:r>
    </w:p>
    <w:p w14:paraId="5E272610" w14:textId="77777777" w:rsidR="00440477" w:rsidRDefault="00440477" w:rsidP="00440477">
      <w:pPr>
        <w:pStyle w:val="Example"/>
        <w:ind w:left="130" w:right="115"/>
      </w:pPr>
      <w:r>
        <w:t xml:space="preserve">            &lt;/effectiveTime&gt;</w:t>
      </w:r>
    </w:p>
    <w:p w14:paraId="1EEC2EEC" w14:textId="77777777" w:rsidR="00440477" w:rsidRDefault="00440477" w:rsidP="00440477">
      <w:pPr>
        <w:pStyle w:val="Example"/>
        <w:ind w:left="130" w:right="115"/>
      </w:pPr>
      <w:r>
        <w:t xml:space="preserve">            &lt;!-- Note Activity entry --&gt;</w:t>
      </w:r>
    </w:p>
    <w:p w14:paraId="65D0D7EB" w14:textId="77777777" w:rsidR="00440477" w:rsidRDefault="00440477" w:rsidP="00440477">
      <w:pPr>
        <w:pStyle w:val="Example"/>
        <w:ind w:left="130" w:right="115"/>
      </w:pPr>
      <w:r>
        <w:t xml:space="preserve">            &lt;entryRelationship typeCode="COMP"&gt;</w:t>
      </w:r>
    </w:p>
    <w:p w14:paraId="17F83774" w14:textId="77777777" w:rsidR="00440477" w:rsidRDefault="00440477" w:rsidP="00440477">
      <w:pPr>
        <w:pStyle w:val="Example"/>
        <w:ind w:left="130" w:right="115"/>
      </w:pPr>
      <w:r>
        <w:t xml:space="preserve">                &lt;act classCode="ACT" moodCode="EVN"&gt;</w:t>
      </w:r>
    </w:p>
    <w:p w14:paraId="287411E4" w14:textId="77777777" w:rsidR="00440477" w:rsidRDefault="00440477" w:rsidP="00440477">
      <w:pPr>
        <w:pStyle w:val="Example"/>
        <w:ind w:left="130" w:right="115"/>
      </w:pPr>
      <w:r>
        <w:t xml:space="preserve">                    &lt;templateId root="2.16.840.1.113883.10.20.22.4.202" extension="2016-11-01"/&gt;</w:t>
      </w:r>
    </w:p>
    <w:p w14:paraId="07DF2CE0" w14:textId="77777777" w:rsidR="00440477" w:rsidRDefault="00440477" w:rsidP="00440477">
      <w:pPr>
        <w:pStyle w:val="Example"/>
        <w:ind w:left="130" w:right="115"/>
      </w:pPr>
      <w:r>
        <w:t xml:space="preserve">                    &lt;code code="34109-9" codeSystem="2.16.840.1.113883.6.1" codeSystemName="LOINC" displayName="note"&gt;</w:t>
      </w:r>
    </w:p>
    <w:p w14:paraId="17C94713" w14:textId="77777777" w:rsidR="00440477" w:rsidRDefault="00440477" w:rsidP="00440477">
      <w:pPr>
        <w:pStyle w:val="Example"/>
        <w:ind w:left="130" w:right="115"/>
      </w:pPr>
      <w:r>
        <w:t xml:space="preserve">                        &lt;translation code="28570-0" codeSystem="2.16.840.1.113883.6.1" codeSystemName="LOINC" displayName="Procedure note" /&gt;</w:t>
      </w:r>
    </w:p>
    <w:p w14:paraId="1FB85223" w14:textId="77777777" w:rsidR="00440477" w:rsidRDefault="00440477" w:rsidP="00440477">
      <w:pPr>
        <w:pStyle w:val="Example"/>
        <w:ind w:left="130" w:right="115"/>
      </w:pPr>
      <w:r>
        <w:t xml:space="preserve">                    &lt;/code&gt;</w:t>
      </w:r>
    </w:p>
    <w:p w14:paraId="7D33BEF6" w14:textId="77777777" w:rsidR="00440477" w:rsidRDefault="00440477" w:rsidP="00440477">
      <w:pPr>
        <w:pStyle w:val="Example"/>
        <w:ind w:left="130" w:right="115"/>
      </w:pPr>
      <w:r>
        <w:t xml:space="preserve">                    &lt;text&gt;</w:t>
      </w:r>
    </w:p>
    <w:p w14:paraId="4531D0B0" w14:textId="77777777" w:rsidR="00440477" w:rsidRDefault="00440477" w:rsidP="00440477">
      <w:pPr>
        <w:pStyle w:val="Example"/>
        <w:ind w:left="130" w:right="115"/>
      </w:pPr>
      <w:r>
        <w:t xml:space="preserve">                        &lt;reference value="#ProcedureNote1" /&gt;</w:t>
      </w:r>
    </w:p>
    <w:p w14:paraId="231FCA61" w14:textId="77777777" w:rsidR="00440477" w:rsidRDefault="00440477" w:rsidP="00440477">
      <w:pPr>
        <w:pStyle w:val="Example"/>
        <w:ind w:left="130" w:right="115"/>
      </w:pPr>
      <w:r>
        <w:t xml:space="preserve">                    &lt;/text&gt;</w:t>
      </w:r>
    </w:p>
    <w:p w14:paraId="15A3A7EF" w14:textId="77777777" w:rsidR="00440477" w:rsidRDefault="00440477" w:rsidP="00440477">
      <w:pPr>
        <w:pStyle w:val="Example"/>
        <w:ind w:left="130" w:right="115"/>
      </w:pPr>
      <w:r>
        <w:t xml:space="preserve">                    &lt;statusCode code="completed"/&gt;</w:t>
      </w:r>
    </w:p>
    <w:p w14:paraId="426E343F" w14:textId="77777777" w:rsidR="00440477" w:rsidRDefault="00440477" w:rsidP="00440477">
      <w:pPr>
        <w:pStyle w:val="Example"/>
        <w:ind w:left="130" w:right="115"/>
      </w:pPr>
      <w:r>
        <w:t xml:space="preserve">                    &lt;!-- Clinically-relevant time of the note --&gt;</w:t>
      </w:r>
    </w:p>
    <w:p w14:paraId="18D7261D" w14:textId="77777777" w:rsidR="00440477" w:rsidRDefault="00440477" w:rsidP="00440477">
      <w:pPr>
        <w:pStyle w:val="Example"/>
        <w:ind w:left="130" w:right="115"/>
      </w:pPr>
      <w:r>
        <w:t xml:space="preserve">                    &lt;effectiveTime value="20140203" /&gt;</w:t>
      </w:r>
    </w:p>
    <w:p w14:paraId="10DDD61E" w14:textId="77777777" w:rsidR="00440477" w:rsidRDefault="00440477" w:rsidP="00440477">
      <w:pPr>
        <w:pStyle w:val="Example"/>
        <w:ind w:left="130" w:right="115"/>
      </w:pPr>
      <w:r>
        <w:t xml:space="preserve">                    &lt;!-- Author Participation --&gt;</w:t>
      </w:r>
    </w:p>
    <w:p w14:paraId="296BFD7D" w14:textId="77777777" w:rsidR="00440477" w:rsidRDefault="00440477" w:rsidP="00440477">
      <w:pPr>
        <w:pStyle w:val="Example"/>
        <w:ind w:left="130" w:right="115"/>
      </w:pPr>
      <w:r>
        <w:t xml:space="preserve">                    &lt;author&gt;</w:t>
      </w:r>
    </w:p>
    <w:p w14:paraId="2EE86DEB" w14:textId="77777777" w:rsidR="00440477" w:rsidRDefault="00440477" w:rsidP="00440477">
      <w:pPr>
        <w:pStyle w:val="Example"/>
        <w:ind w:left="130" w:right="115"/>
      </w:pPr>
      <w:r>
        <w:t xml:space="preserve">                        &lt;templateId root="2.16.840.1.113883.10.20.22.4.119" /&gt;</w:t>
      </w:r>
    </w:p>
    <w:p w14:paraId="25CD8B1E" w14:textId="77777777" w:rsidR="00440477" w:rsidRDefault="00440477" w:rsidP="00440477">
      <w:pPr>
        <w:pStyle w:val="Example"/>
        <w:ind w:left="130" w:right="115"/>
      </w:pPr>
      <w:r>
        <w:t xml:space="preserve">                        &lt;!-- Time note was actually written --&gt;</w:t>
      </w:r>
    </w:p>
    <w:p w14:paraId="595EC0F5" w14:textId="77777777" w:rsidR="00440477" w:rsidRDefault="00440477" w:rsidP="00440477">
      <w:pPr>
        <w:pStyle w:val="Example"/>
        <w:ind w:left="130" w:right="115"/>
      </w:pPr>
      <w:r>
        <w:t xml:space="preserve">                        &lt;time value="20140204083215-0500" /&gt;</w:t>
      </w:r>
    </w:p>
    <w:p w14:paraId="231D66A6" w14:textId="77777777" w:rsidR="00440477" w:rsidRDefault="00440477" w:rsidP="00440477">
      <w:pPr>
        <w:pStyle w:val="Example"/>
        <w:ind w:left="130" w:right="115"/>
      </w:pPr>
      <w:r>
        <w:t xml:space="preserve">                        &lt;assignedAuthor&gt;</w:t>
      </w:r>
    </w:p>
    <w:p w14:paraId="39F7BA82" w14:textId="77777777" w:rsidR="00440477" w:rsidRDefault="00440477" w:rsidP="00440477">
      <w:pPr>
        <w:pStyle w:val="Example"/>
        <w:ind w:left="130" w:right="115"/>
      </w:pPr>
      <w:r>
        <w:t xml:space="preserve">                            &lt;id root="20cf14fb-b65c-4c8c-a54d-b0cca834c18c" /&gt;</w:t>
      </w:r>
    </w:p>
    <w:p w14:paraId="6FBADCA6" w14:textId="77777777" w:rsidR="00440477" w:rsidRDefault="00440477" w:rsidP="00440477">
      <w:pPr>
        <w:pStyle w:val="Example"/>
        <w:ind w:left="130" w:right="115"/>
      </w:pPr>
      <w:r>
        <w:t xml:space="preserve">                            &lt;assignedPerson&gt;</w:t>
      </w:r>
    </w:p>
    <w:p w14:paraId="6EAFBAD2" w14:textId="77777777" w:rsidR="00440477" w:rsidRDefault="00440477" w:rsidP="00440477">
      <w:pPr>
        <w:pStyle w:val="Example"/>
        <w:ind w:left="130" w:right="115"/>
      </w:pPr>
      <w:r>
        <w:t xml:space="preserve">                                &lt;name&gt;Dr. Physician&lt;/name&gt;</w:t>
      </w:r>
    </w:p>
    <w:p w14:paraId="669F077E" w14:textId="77777777" w:rsidR="00440477" w:rsidRDefault="00440477" w:rsidP="00440477">
      <w:pPr>
        <w:pStyle w:val="Example"/>
        <w:ind w:left="130" w:right="115"/>
      </w:pPr>
      <w:r>
        <w:t xml:space="preserve">                            &lt;/assignedPerson&gt;</w:t>
      </w:r>
    </w:p>
    <w:p w14:paraId="7DEF5AB1" w14:textId="77777777" w:rsidR="00440477" w:rsidRDefault="00440477" w:rsidP="00440477">
      <w:pPr>
        <w:pStyle w:val="Example"/>
        <w:ind w:left="130" w:right="115"/>
      </w:pPr>
      <w:r>
        <w:t xml:space="preserve">                        &lt;/assignedAuthor&gt;</w:t>
      </w:r>
    </w:p>
    <w:p w14:paraId="6277240C" w14:textId="77777777" w:rsidR="00440477" w:rsidRDefault="00440477" w:rsidP="00440477">
      <w:pPr>
        <w:pStyle w:val="Example"/>
        <w:ind w:left="130" w:right="115"/>
      </w:pPr>
      <w:r>
        <w:t xml:space="preserve">                    &lt;/author&gt;</w:t>
      </w:r>
    </w:p>
    <w:p w14:paraId="0FAEC1FF" w14:textId="77777777" w:rsidR="00440477" w:rsidRDefault="00440477" w:rsidP="00440477">
      <w:pPr>
        <w:pStyle w:val="Example"/>
        <w:ind w:left="130" w:right="115"/>
      </w:pPr>
      <w:r>
        <w:t xml:space="preserve">                    &lt;!-- Reference to encounter --&gt;</w:t>
      </w:r>
    </w:p>
    <w:p w14:paraId="3E54FAC0" w14:textId="77777777" w:rsidR="00440477" w:rsidRDefault="00440477" w:rsidP="00440477">
      <w:pPr>
        <w:pStyle w:val="Example"/>
        <w:ind w:left="130" w:right="115"/>
      </w:pPr>
      <w:r>
        <w:t xml:space="preserve">                    &lt;entryRelationship typeCode="COMP" inversionInd="true"&gt;</w:t>
      </w:r>
    </w:p>
    <w:p w14:paraId="5D246A8B" w14:textId="77777777" w:rsidR="00440477" w:rsidRDefault="00440477" w:rsidP="00440477">
      <w:pPr>
        <w:pStyle w:val="Example"/>
        <w:ind w:left="130" w:right="115"/>
      </w:pPr>
      <w:r>
        <w:t xml:space="preserve">                        &lt;encounter classCode="ENC" moodCode="EVN"&gt;</w:t>
      </w:r>
    </w:p>
    <w:p w14:paraId="59184BAF" w14:textId="77777777" w:rsidR="00440477" w:rsidRDefault="00440477" w:rsidP="00440477">
      <w:pPr>
        <w:pStyle w:val="Example"/>
        <w:ind w:left="130" w:right="115"/>
      </w:pPr>
      <w:r>
        <w:t xml:space="preserve">                            &lt;!-- Encounter ID matches an encounter in the Encounters Section --&gt;</w:t>
      </w:r>
    </w:p>
    <w:p w14:paraId="141C55B7" w14:textId="77777777" w:rsidR="00440477" w:rsidRDefault="00440477" w:rsidP="00440477">
      <w:pPr>
        <w:pStyle w:val="Example"/>
        <w:ind w:left="130" w:right="115"/>
      </w:pPr>
      <w:r>
        <w:t xml:space="preserve">                            &lt;id root="1.2.3.4" /&gt;</w:t>
      </w:r>
    </w:p>
    <w:p w14:paraId="1E10F87E" w14:textId="77777777" w:rsidR="00440477" w:rsidRDefault="00440477" w:rsidP="00440477">
      <w:pPr>
        <w:pStyle w:val="Example"/>
        <w:ind w:left="130" w:right="115"/>
      </w:pPr>
      <w:r>
        <w:t xml:space="preserve">                        &lt;/encounter&gt;</w:t>
      </w:r>
    </w:p>
    <w:p w14:paraId="0C19B74B" w14:textId="77777777" w:rsidR="00440477" w:rsidRDefault="00440477" w:rsidP="00440477">
      <w:pPr>
        <w:pStyle w:val="Example"/>
        <w:ind w:left="130" w:right="115"/>
      </w:pPr>
      <w:r>
        <w:t xml:space="preserve">                    &lt;/entryRelationship&gt;</w:t>
      </w:r>
    </w:p>
    <w:p w14:paraId="51997097" w14:textId="77777777" w:rsidR="00440477" w:rsidRDefault="00440477" w:rsidP="00440477">
      <w:pPr>
        <w:pStyle w:val="Example"/>
        <w:ind w:left="130" w:right="115"/>
      </w:pPr>
      <w:r>
        <w:t xml:space="preserve">                &lt;/act&gt;</w:t>
      </w:r>
    </w:p>
    <w:p w14:paraId="0681417A" w14:textId="77777777" w:rsidR="00440477" w:rsidRDefault="00440477" w:rsidP="00440477">
      <w:pPr>
        <w:pStyle w:val="Example"/>
        <w:ind w:left="130" w:right="115"/>
      </w:pPr>
      <w:r>
        <w:t xml:space="preserve">            &lt;/entryRelationship&gt;</w:t>
      </w:r>
    </w:p>
    <w:p w14:paraId="27B99906" w14:textId="77777777" w:rsidR="00440477" w:rsidRDefault="00440477" w:rsidP="00440477">
      <w:pPr>
        <w:pStyle w:val="Example"/>
        <w:ind w:left="130" w:right="115"/>
      </w:pPr>
      <w:r>
        <w:t xml:space="preserve">        &lt;/procedure&gt;</w:t>
      </w:r>
    </w:p>
    <w:p w14:paraId="16303B65" w14:textId="77777777" w:rsidR="00440477" w:rsidRDefault="00440477" w:rsidP="00440477">
      <w:pPr>
        <w:pStyle w:val="Example"/>
        <w:ind w:left="130" w:right="115"/>
      </w:pPr>
      <w:r>
        <w:t xml:space="preserve">    &lt;/entry&gt;</w:t>
      </w:r>
    </w:p>
    <w:p w14:paraId="53635EB8" w14:textId="77777777" w:rsidR="00440477" w:rsidRDefault="00440477" w:rsidP="00440477">
      <w:pPr>
        <w:pStyle w:val="Example"/>
        <w:ind w:left="130" w:right="115"/>
      </w:pPr>
      <w:r>
        <w:t>&lt;/section&gt;</w:t>
      </w:r>
    </w:p>
    <w:p w14:paraId="26358832" w14:textId="77777777" w:rsidR="00440477" w:rsidRDefault="00440477" w:rsidP="00440477">
      <w:pPr>
        <w:pStyle w:val="BodyText"/>
      </w:pPr>
    </w:p>
    <w:p w14:paraId="6EB6A759" w14:textId="02583AA3" w:rsidR="00440477" w:rsidRDefault="00440477" w:rsidP="00440477">
      <w:pPr>
        <w:pStyle w:val="Caption"/>
        <w:ind w:left="130" w:right="115"/>
      </w:pPr>
      <w:bookmarkStart w:id="5979" w:name="_Toc101450694"/>
      <w:bookmarkStart w:id="5980" w:name="_Toc83394572"/>
      <w:r>
        <w:t xml:space="preserve">Figure </w:t>
      </w:r>
      <w:r>
        <w:fldChar w:fldCharType="begin"/>
      </w:r>
      <w:r>
        <w:instrText>SEQ Figure \* ARABIC</w:instrText>
      </w:r>
      <w:r>
        <w:fldChar w:fldCharType="separate"/>
      </w:r>
      <w:del w:id="5981" w:author="Russ Ott" w:date="2022-04-29T10:09:00Z">
        <w:r w:rsidR="002F5B8D">
          <w:delText>8</w:delText>
        </w:r>
      </w:del>
      <w:ins w:id="5982" w:author="Russ Ott" w:date="2022-04-29T10:09:00Z">
        <w:r w:rsidR="00F1669B">
          <w:t>20</w:t>
        </w:r>
      </w:ins>
      <w:r>
        <w:fldChar w:fldCharType="end"/>
      </w:r>
      <w:r>
        <w:t>: Note Activity as Standalone Entry</w:t>
      </w:r>
      <w:bookmarkEnd w:id="5979"/>
      <w:bookmarkEnd w:id="5980"/>
    </w:p>
    <w:p w14:paraId="703F0295" w14:textId="77777777" w:rsidR="00440477" w:rsidRDefault="00440477" w:rsidP="00440477">
      <w:pPr>
        <w:pStyle w:val="Example"/>
        <w:ind w:left="130" w:right="115"/>
      </w:pPr>
      <w:r>
        <w:t>&lt;section&gt;</w:t>
      </w:r>
    </w:p>
    <w:p w14:paraId="3C52F4B5" w14:textId="77777777" w:rsidR="00440477" w:rsidRDefault="00440477" w:rsidP="00440477">
      <w:pPr>
        <w:pStyle w:val="Example"/>
        <w:ind w:left="130" w:right="115"/>
      </w:pPr>
      <w:r>
        <w:t xml:space="preserve">    &lt;!-- C-CDA 2.1 Procedures Section, entries optional --&gt;</w:t>
      </w:r>
    </w:p>
    <w:p w14:paraId="558290DB" w14:textId="77777777" w:rsidR="00440477" w:rsidRDefault="00440477" w:rsidP="00440477">
      <w:pPr>
        <w:pStyle w:val="Example"/>
        <w:ind w:left="130" w:right="115"/>
      </w:pPr>
      <w:r>
        <w:t xml:space="preserve">    &lt;templateId root="2.16.840.1.113883.10.20.22.2.7"/&gt;</w:t>
      </w:r>
    </w:p>
    <w:p w14:paraId="0CFBF7E1" w14:textId="77777777" w:rsidR="00440477" w:rsidRDefault="00440477" w:rsidP="00440477">
      <w:pPr>
        <w:pStyle w:val="Example"/>
        <w:ind w:left="130" w:right="115"/>
      </w:pPr>
      <w:r>
        <w:t xml:space="preserve">    &lt;templateId root="2.16.840.1.113883.10.20.22.2.7" extension="2014-06-09"/&gt;</w:t>
      </w:r>
    </w:p>
    <w:p w14:paraId="39612FCE" w14:textId="77777777" w:rsidR="00440477" w:rsidRDefault="00440477" w:rsidP="00440477">
      <w:pPr>
        <w:pStyle w:val="Example"/>
        <w:ind w:left="130" w:right="115"/>
      </w:pPr>
      <w:r>
        <w:t xml:space="preserve">    &lt;code code="47519-4" codeSystem="2.16.840.1.113883.6.1" codeSystemName="LOINC" displayName="HISTORY OF PROCEDURES"/&gt;</w:t>
      </w:r>
    </w:p>
    <w:p w14:paraId="6073CD19" w14:textId="77777777" w:rsidR="00440477" w:rsidRDefault="00440477" w:rsidP="00440477">
      <w:pPr>
        <w:pStyle w:val="Example"/>
        <w:ind w:left="130" w:right="115"/>
      </w:pPr>
      <w:r>
        <w:t xml:space="preserve">    &lt;title&gt;Procedures&lt;/title&gt;</w:t>
      </w:r>
    </w:p>
    <w:p w14:paraId="55901B10" w14:textId="77777777" w:rsidR="00440477" w:rsidRDefault="00440477" w:rsidP="00440477">
      <w:pPr>
        <w:pStyle w:val="Example"/>
        <w:ind w:left="130" w:right="115"/>
      </w:pPr>
      <w:r>
        <w:t xml:space="preserve">    &lt;text&gt;</w:t>
      </w:r>
    </w:p>
    <w:p w14:paraId="146B0CA2" w14:textId="77777777" w:rsidR="00440477" w:rsidRDefault="00440477" w:rsidP="00440477">
      <w:pPr>
        <w:pStyle w:val="Example"/>
        <w:ind w:left="130" w:right="115"/>
      </w:pPr>
      <w:r>
        <w:t xml:space="preserve">        &lt;list&gt;</w:t>
      </w:r>
    </w:p>
    <w:p w14:paraId="69D051D4" w14:textId="77777777" w:rsidR="00440477" w:rsidRDefault="00440477" w:rsidP="00440477">
      <w:pPr>
        <w:pStyle w:val="Example"/>
        <w:ind w:left="130" w:right="115"/>
      </w:pPr>
      <w:r>
        <w:t xml:space="preserve">            &lt;item ID="ProcedureNote1"&gt;</w:t>
      </w:r>
    </w:p>
    <w:p w14:paraId="77E02DF2" w14:textId="77777777" w:rsidR="00440477" w:rsidRDefault="00440477" w:rsidP="00440477">
      <w:pPr>
        <w:pStyle w:val="Example"/>
        <w:ind w:left="130" w:right="115"/>
      </w:pPr>
      <w:r>
        <w:t xml:space="preserve">                &lt;paragraph&gt;Dr. Physician - 03 Feb 2014&lt;/paragraph&gt;</w:t>
      </w:r>
    </w:p>
    <w:p w14:paraId="6E4F8762" w14:textId="77777777" w:rsidR="00440477" w:rsidRDefault="00440477" w:rsidP="00440477">
      <w:pPr>
        <w:pStyle w:val="Example"/>
        <w:ind w:left="130" w:right="115"/>
      </w:pPr>
      <w:r>
        <w:t xml:space="preserve">                &lt;paragraph&gt;Free-text note about procedures which have occurred during this visit.&lt;/paragraph&gt;</w:t>
      </w:r>
    </w:p>
    <w:p w14:paraId="7C09BF25" w14:textId="77777777" w:rsidR="00440477" w:rsidRDefault="00440477" w:rsidP="00440477">
      <w:pPr>
        <w:pStyle w:val="Example"/>
        <w:ind w:left="130" w:right="115"/>
      </w:pPr>
      <w:r>
        <w:t xml:space="preserve">            &lt;/item&gt;</w:t>
      </w:r>
    </w:p>
    <w:p w14:paraId="1CF6FB16" w14:textId="77777777" w:rsidR="00440477" w:rsidRDefault="00440477" w:rsidP="00440477">
      <w:pPr>
        <w:pStyle w:val="Example"/>
        <w:ind w:left="130" w:right="115"/>
      </w:pPr>
      <w:r>
        <w:t xml:space="preserve">        &lt;/list&gt;</w:t>
      </w:r>
    </w:p>
    <w:p w14:paraId="4A0B2C38" w14:textId="77777777" w:rsidR="00440477" w:rsidRDefault="00440477" w:rsidP="00440477">
      <w:pPr>
        <w:pStyle w:val="Example"/>
        <w:ind w:left="130" w:right="115"/>
      </w:pPr>
      <w:r>
        <w:t xml:space="preserve">    &lt;/text&gt;</w:t>
      </w:r>
    </w:p>
    <w:p w14:paraId="29AC4726" w14:textId="77777777" w:rsidR="00440477" w:rsidRDefault="00440477" w:rsidP="00440477">
      <w:pPr>
        <w:pStyle w:val="Example"/>
        <w:ind w:left="130" w:right="115"/>
      </w:pPr>
      <w:r>
        <w:t xml:space="preserve">    &lt;!-- If section were entries required, an additional &lt;entry nullFlavor="NI"&gt; would be required for a Procedure Activity --&gt;</w:t>
      </w:r>
    </w:p>
    <w:p w14:paraId="5132385F" w14:textId="77777777" w:rsidR="00440477" w:rsidRDefault="00440477" w:rsidP="00440477">
      <w:pPr>
        <w:pStyle w:val="Example"/>
        <w:ind w:left="130" w:right="115"/>
      </w:pPr>
      <w:r>
        <w:t xml:space="preserve">    &lt;!-- Note Activity entry --&gt;</w:t>
      </w:r>
    </w:p>
    <w:p w14:paraId="0EA97DDD" w14:textId="77777777" w:rsidR="00440477" w:rsidRDefault="00440477" w:rsidP="00440477">
      <w:pPr>
        <w:pStyle w:val="Example"/>
        <w:ind w:left="130" w:right="115"/>
      </w:pPr>
      <w:r>
        <w:t xml:space="preserve">    &lt;entry&gt;</w:t>
      </w:r>
    </w:p>
    <w:p w14:paraId="174E4999" w14:textId="77777777" w:rsidR="00440477" w:rsidRDefault="00440477" w:rsidP="00440477">
      <w:pPr>
        <w:pStyle w:val="Example"/>
        <w:ind w:left="130" w:right="115"/>
      </w:pPr>
      <w:r>
        <w:t xml:space="preserve">        &lt;act classCode="ACT" moodCode="EVN"&gt;</w:t>
      </w:r>
    </w:p>
    <w:p w14:paraId="316A42E8" w14:textId="77777777" w:rsidR="00440477" w:rsidRDefault="00440477" w:rsidP="00440477">
      <w:pPr>
        <w:pStyle w:val="Example"/>
        <w:ind w:left="130" w:right="115"/>
      </w:pPr>
      <w:r>
        <w:t xml:space="preserve">            &lt;templateId root="2.16.840.1.113883.10.20.22.4.202" extension="2016-11-01"/&gt;</w:t>
      </w:r>
    </w:p>
    <w:p w14:paraId="54958D54" w14:textId="77777777" w:rsidR="00440477" w:rsidRDefault="00440477" w:rsidP="00440477">
      <w:pPr>
        <w:pStyle w:val="Example"/>
        <w:ind w:left="130" w:right="115"/>
      </w:pPr>
      <w:r>
        <w:t xml:space="preserve">            &lt;code code="34109-9" codeSystem="2.16.840.1.113883.6.1" codeSystemName="LOINC" displayName="Note"&gt;</w:t>
      </w:r>
    </w:p>
    <w:p w14:paraId="085BC18F" w14:textId="77777777" w:rsidR="00440477" w:rsidRDefault="00440477" w:rsidP="00440477">
      <w:pPr>
        <w:pStyle w:val="Example"/>
        <w:ind w:left="130" w:right="115"/>
      </w:pPr>
      <w:r>
        <w:t xml:space="preserve">                &lt;translation code="28570-0" codeSystem="2.16.840.1.113883.6.1" codeSystemName="LOINC" displayName="Procedure note" /&gt;</w:t>
      </w:r>
    </w:p>
    <w:p w14:paraId="431D4FF5" w14:textId="77777777" w:rsidR="00440477" w:rsidRDefault="00440477" w:rsidP="00440477">
      <w:pPr>
        <w:pStyle w:val="Example"/>
        <w:ind w:left="130" w:right="115"/>
      </w:pPr>
      <w:r>
        <w:t xml:space="preserve">            &lt;/code&gt;</w:t>
      </w:r>
    </w:p>
    <w:p w14:paraId="56914F02" w14:textId="77777777" w:rsidR="00440477" w:rsidRDefault="00440477" w:rsidP="00440477">
      <w:pPr>
        <w:pStyle w:val="Example"/>
        <w:ind w:left="130" w:right="115"/>
      </w:pPr>
      <w:r>
        <w:t xml:space="preserve">            &lt;text&gt;</w:t>
      </w:r>
    </w:p>
    <w:p w14:paraId="1F90D3E0" w14:textId="77777777" w:rsidR="00440477" w:rsidRDefault="00440477" w:rsidP="00440477">
      <w:pPr>
        <w:pStyle w:val="Example"/>
        <w:ind w:left="130" w:right="115"/>
      </w:pPr>
      <w:r>
        <w:t xml:space="preserve">                &lt;reference value="#ProcedureNote1" /&gt;</w:t>
      </w:r>
    </w:p>
    <w:p w14:paraId="121CEB2E" w14:textId="77777777" w:rsidR="00440477" w:rsidRDefault="00440477" w:rsidP="00440477">
      <w:pPr>
        <w:pStyle w:val="Example"/>
        <w:ind w:left="130" w:right="115"/>
      </w:pPr>
      <w:r>
        <w:t xml:space="preserve">            &lt;/text&gt;</w:t>
      </w:r>
    </w:p>
    <w:p w14:paraId="7A76FD07" w14:textId="77777777" w:rsidR="00440477" w:rsidRDefault="00440477" w:rsidP="00440477">
      <w:pPr>
        <w:pStyle w:val="Example"/>
        <w:ind w:left="130" w:right="115"/>
      </w:pPr>
      <w:r>
        <w:t xml:space="preserve">            &lt;statusCode code="completed"/&gt;</w:t>
      </w:r>
    </w:p>
    <w:p w14:paraId="41D5F406" w14:textId="77777777" w:rsidR="00440477" w:rsidRDefault="00440477" w:rsidP="00440477">
      <w:pPr>
        <w:pStyle w:val="Example"/>
        <w:ind w:left="130" w:right="115"/>
      </w:pPr>
      <w:r>
        <w:t xml:space="preserve">            &lt;!-- Clinically-relevant time of the note --&gt;</w:t>
      </w:r>
    </w:p>
    <w:p w14:paraId="47FF5508" w14:textId="77777777" w:rsidR="00440477" w:rsidRDefault="00440477" w:rsidP="00440477">
      <w:pPr>
        <w:pStyle w:val="Example"/>
        <w:ind w:left="130" w:right="115"/>
      </w:pPr>
      <w:r>
        <w:t xml:space="preserve">            &lt;effectiveTime value="20140203" /&gt;</w:t>
      </w:r>
    </w:p>
    <w:p w14:paraId="296DFF5B" w14:textId="77777777" w:rsidR="00440477" w:rsidRDefault="00440477" w:rsidP="00440477">
      <w:pPr>
        <w:pStyle w:val="Example"/>
        <w:ind w:left="130" w:right="115"/>
      </w:pPr>
      <w:r>
        <w:t xml:space="preserve">            &lt;!-- Author Participation --&gt;</w:t>
      </w:r>
    </w:p>
    <w:p w14:paraId="7BEA0BAA" w14:textId="77777777" w:rsidR="00440477" w:rsidRDefault="00440477" w:rsidP="00440477">
      <w:pPr>
        <w:pStyle w:val="Example"/>
        <w:ind w:left="130" w:right="115"/>
      </w:pPr>
      <w:r>
        <w:t xml:space="preserve">            &lt;author&gt;</w:t>
      </w:r>
    </w:p>
    <w:p w14:paraId="5CCE6F25" w14:textId="77777777" w:rsidR="00440477" w:rsidRDefault="00440477" w:rsidP="00440477">
      <w:pPr>
        <w:pStyle w:val="Example"/>
        <w:ind w:left="130" w:right="115"/>
      </w:pPr>
      <w:r>
        <w:t xml:space="preserve">                &lt;templateId root="2.16.840.1.113883.10.20.22.4.119" /&gt;</w:t>
      </w:r>
    </w:p>
    <w:p w14:paraId="768AB7FA" w14:textId="77777777" w:rsidR="00440477" w:rsidRDefault="00440477" w:rsidP="00440477">
      <w:pPr>
        <w:pStyle w:val="Example"/>
        <w:ind w:left="130" w:right="115"/>
      </w:pPr>
      <w:r>
        <w:t xml:space="preserve">                &lt;!-- Time note was actually written --&gt;</w:t>
      </w:r>
    </w:p>
    <w:p w14:paraId="42C0F458" w14:textId="77777777" w:rsidR="00440477" w:rsidRDefault="00440477" w:rsidP="00440477">
      <w:pPr>
        <w:pStyle w:val="Example"/>
        <w:ind w:left="130" w:right="115"/>
      </w:pPr>
      <w:r>
        <w:t xml:space="preserve">                &lt;time value="20140204083215-0500" /&gt;</w:t>
      </w:r>
    </w:p>
    <w:p w14:paraId="7F6ABDFD" w14:textId="77777777" w:rsidR="00440477" w:rsidRDefault="00440477" w:rsidP="00440477">
      <w:pPr>
        <w:pStyle w:val="Example"/>
        <w:ind w:left="130" w:right="115"/>
      </w:pPr>
      <w:r>
        <w:t xml:space="preserve">                &lt;assignedAuthor&gt;</w:t>
      </w:r>
    </w:p>
    <w:p w14:paraId="3D0793F0" w14:textId="77777777" w:rsidR="00440477" w:rsidRDefault="00440477" w:rsidP="00440477">
      <w:pPr>
        <w:pStyle w:val="Example"/>
        <w:ind w:left="130" w:right="115"/>
      </w:pPr>
      <w:r>
        <w:t xml:space="preserve">                    &lt;id root="20cf14fb-b65c-4c8c-a54d-b0cca834c18c" /&gt;</w:t>
      </w:r>
    </w:p>
    <w:p w14:paraId="66C32FEF" w14:textId="77777777" w:rsidR="00440477" w:rsidRDefault="00440477" w:rsidP="00440477">
      <w:pPr>
        <w:pStyle w:val="Example"/>
        <w:ind w:left="130" w:right="115"/>
      </w:pPr>
      <w:r>
        <w:t xml:space="preserve">                    &lt;assignedPerson&gt;</w:t>
      </w:r>
    </w:p>
    <w:p w14:paraId="6912C42E" w14:textId="77777777" w:rsidR="00440477" w:rsidRDefault="00440477" w:rsidP="00440477">
      <w:pPr>
        <w:pStyle w:val="Example"/>
        <w:ind w:left="130" w:right="115"/>
      </w:pPr>
      <w:r>
        <w:t xml:space="preserve">                        &lt;name&gt;Dr. Physician&lt;/name&gt;</w:t>
      </w:r>
    </w:p>
    <w:p w14:paraId="0FFD092E" w14:textId="77777777" w:rsidR="00440477" w:rsidRDefault="00440477" w:rsidP="00440477">
      <w:pPr>
        <w:pStyle w:val="Example"/>
        <w:ind w:left="130" w:right="115"/>
      </w:pPr>
      <w:r>
        <w:t xml:space="preserve">                    &lt;/assignedPerson&gt;</w:t>
      </w:r>
    </w:p>
    <w:p w14:paraId="7955F5D6" w14:textId="77777777" w:rsidR="00440477" w:rsidRDefault="00440477" w:rsidP="00440477">
      <w:pPr>
        <w:pStyle w:val="Example"/>
        <w:ind w:left="130" w:right="115"/>
      </w:pPr>
      <w:r>
        <w:t xml:space="preserve">                &lt;/assignedAuthor&gt;</w:t>
      </w:r>
    </w:p>
    <w:p w14:paraId="71C5018F" w14:textId="77777777" w:rsidR="00440477" w:rsidRDefault="00440477" w:rsidP="00440477">
      <w:pPr>
        <w:pStyle w:val="Example"/>
        <w:ind w:left="130" w:right="115"/>
      </w:pPr>
      <w:r>
        <w:t xml:space="preserve">            &lt;/author&gt;</w:t>
      </w:r>
    </w:p>
    <w:p w14:paraId="2DD9BDAA" w14:textId="77777777" w:rsidR="00440477" w:rsidRDefault="00440477" w:rsidP="00440477">
      <w:pPr>
        <w:pStyle w:val="Example"/>
        <w:ind w:left="130" w:right="115"/>
      </w:pPr>
      <w:r>
        <w:t xml:space="preserve">            &lt;!-- Reference to encounter --&gt;</w:t>
      </w:r>
    </w:p>
    <w:p w14:paraId="154E0032" w14:textId="77777777" w:rsidR="00440477" w:rsidRDefault="00440477" w:rsidP="00440477">
      <w:pPr>
        <w:pStyle w:val="Example"/>
        <w:ind w:left="130" w:right="115"/>
      </w:pPr>
      <w:r>
        <w:t xml:space="preserve">            &lt;entryRelationship typeCode="COMP" inversionInd="true"&gt;</w:t>
      </w:r>
    </w:p>
    <w:p w14:paraId="6C6A450B" w14:textId="77777777" w:rsidR="00440477" w:rsidRDefault="00440477" w:rsidP="00440477">
      <w:pPr>
        <w:pStyle w:val="Example"/>
        <w:ind w:left="130" w:right="115"/>
      </w:pPr>
      <w:r>
        <w:t xml:space="preserve">                &lt;encounter classCode="ENC" moodCode="EVN"&gt;</w:t>
      </w:r>
    </w:p>
    <w:p w14:paraId="43E7B0C1" w14:textId="77777777" w:rsidR="00440477" w:rsidRDefault="00440477" w:rsidP="00440477">
      <w:pPr>
        <w:pStyle w:val="Example"/>
        <w:ind w:left="130" w:right="115"/>
      </w:pPr>
      <w:r>
        <w:t xml:space="preserve">                    &lt;!-- Encounter ID matches an encounter in the Encounters Section --&gt;</w:t>
      </w:r>
    </w:p>
    <w:p w14:paraId="2A74BC66" w14:textId="77777777" w:rsidR="00440477" w:rsidRDefault="00440477" w:rsidP="00440477">
      <w:pPr>
        <w:pStyle w:val="Example"/>
        <w:ind w:left="130" w:right="115"/>
      </w:pPr>
      <w:r>
        <w:t xml:space="preserve">                    &lt;id root="1.2.3.4" /&gt;</w:t>
      </w:r>
    </w:p>
    <w:p w14:paraId="5B6C5830" w14:textId="77777777" w:rsidR="00440477" w:rsidRDefault="00440477" w:rsidP="00440477">
      <w:pPr>
        <w:pStyle w:val="Example"/>
        <w:ind w:left="130" w:right="115"/>
      </w:pPr>
      <w:r>
        <w:t xml:space="preserve">                &lt;/encounter&gt;</w:t>
      </w:r>
    </w:p>
    <w:p w14:paraId="6680200C" w14:textId="77777777" w:rsidR="00440477" w:rsidRDefault="00440477" w:rsidP="00440477">
      <w:pPr>
        <w:pStyle w:val="Example"/>
        <w:ind w:left="130" w:right="115"/>
      </w:pPr>
      <w:r>
        <w:t xml:space="preserve">            &lt;/entryRelationship&gt;</w:t>
      </w:r>
    </w:p>
    <w:p w14:paraId="5C5A5ACD" w14:textId="77777777" w:rsidR="00440477" w:rsidRDefault="00440477" w:rsidP="00440477">
      <w:pPr>
        <w:pStyle w:val="Example"/>
        <w:ind w:left="130" w:right="115"/>
      </w:pPr>
      <w:r>
        <w:t xml:space="preserve">        &lt;/act&gt;</w:t>
      </w:r>
    </w:p>
    <w:p w14:paraId="115A60A3" w14:textId="77777777" w:rsidR="00440477" w:rsidRDefault="00440477" w:rsidP="00440477">
      <w:pPr>
        <w:pStyle w:val="Example"/>
        <w:ind w:left="130" w:right="115"/>
      </w:pPr>
      <w:r>
        <w:t xml:space="preserve">    &lt;/entry&gt;</w:t>
      </w:r>
    </w:p>
    <w:p w14:paraId="533A11D9" w14:textId="77777777" w:rsidR="00440477" w:rsidRDefault="00440477" w:rsidP="00440477">
      <w:pPr>
        <w:pStyle w:val="Example"/>
        <w:ind w:left="130" w:right="115"/>
      </w:pPr>
      <w:r>
        <w:t>&lt;/section&gt;</w:t>
      </w:r>
    </w:p>
    <w:p w14:paraId="75CB9A5B" w14:textId="77777777" w:rsidR="00440477" w:rsidRDefault="00440477" w:rsidP="00440477">
      <w:pPr>
        <w:pStyle w:val="BodyText"/>
      </w:pPr>
    </w:p>
    <w:p w14:paraId="1EED7DD0" w14:textId="0DCE2F9F" w:rsidR="00440477" w:rsidRDefault="00440477" w:rsidP="00440477">
      <w:pPr>
        <w:pStyle w:val="Caption"/>
        <w:ind w:left="130" w:right="115"/>
      </w:pPr>
      <w:bookmarkStart w:id="5983" w:name="_Toc101450695"/>
      <w:bookmarkStart w:id="5984" w:name="_Toc83394573"/>
      <w:r>
        <w:t xml:space="preserve">Figure </w:t>
      </w:r>
      <w:r>
        <w:fldChar w:fldCharType="begin"/>
      </w:r>
      <w:r>
        <w:instrText>SEQ Figure \* ARABIC</w:instrText>
      </w:r>
      <w:r>
        <w:fldChar w:fldCharType="separate"/>
      </w:r>
      <w:del w:id="5985" w:author="Russ Ott" w:date="2022-04-29T10:09:00Z">
        <w:r w:rsidR="002F5B8D">
          <w:delText>9</w:delText>
        </w:r>
      </w:del>
      <w:ins w:id="5986" w:author="Russ Ott" w:date="2022-04-29T10:09:00Z">
        <w:r w:rsidR="00F1669B">
          <w:t>21</w:t>
        </w:r>
      </w:ins>
      <w:r>
        <w:fldChar w:fldCharType="end"/>
      </w:r>
      <w:r>
        <w:t>: RTF Example</w:t>
      </w:r>
      <w:bookmarkEnd w:id="5983"/>
      <w:bookmarkEnd w:id="5984"/>
    </w:p>
    <w:p w14:paraId="180045A5" w14:textId="77777777" w:rsidR="00440477" w:rsidRDefault="00440477" w:rsidP="00440477">
      <w:pPr>
        <w:pStyle w:val="Example"/>
        <w:ind w:left="130" w:right="115"/>
      </w:pPr>
      <w:r>
        <w:t>&lt;section&gt;</w:t>
      </w:r>
    </w:p>
    <w:p w14:paraId="5D7C7D71" w14:textId="77777777" w:rsidR="00440477" w:rsidRDefault="00440477" w:rsidP="00440477">
      <w:pPr>
        <w:pStyle w:val="Example"/>
        <w:ind w:left="130" w:right="115"/>
      </w:pPr>
      <w:r>
        <w:t xml:space="preserve">    &lt;text&gt;</w:t>
      </w:r>
    </w:p>
    <w:p w14:paraId="0BE5423A" w14:textId="77777777" w:rsidR="00440477" w:rsidRDefault="00440477" w:rsidP="00440477">
      <w:pPr>
        <w:pStyle w:val="Example"/>
        <w:ind w:left="130" w:right="115"/>
      </w:pPr>
      <w:r>
        <w:t xml:space="preserve">        &lt;list&gt;</w:t>
      </w:r>
    </w:p>
    <w:p w14:paraId="752A6D4E" w14:textId="77777777" w:rsidR="00440477" w:rsidRDefault="00440477" w:rsidP="00440477">
      <w:pPr>
        <w:pStyle w:val="Example"/>
        <w:ind w:left="130" w:right="115"/>
      </w:pPr>
      <w:r>
        <w:t xml:space="preserve">            &lt;item ID="note1"&gt;</w:t>
      </w:r>
    </w:p>
    <w:p w14:paraId="77B0390D" w14:textId="77777777" w:rsidR="00440477" w:rsidRDefault="00440477" w:rsidP="00440477">
      <w:pPr>
        <w:pStyle w:val="Example"/>
        <w:ind w:left="130" w:right="115"/>
      </w:pPr>
      <w:r>
        <w:t xml:space="preserve">                &lt;caption&gt;Nursing Note written by Nick Nurse&lt;/caption&gt;</w:t>
      </w:r>
    </w:p>
    <w:p w14:paraId="3E89A155" w14:textId="77777777" w:rsidR="00440477" w:rsidRDefault="00440477" w:rsidP="00440477">
      <w:pPr>
        <w:pStyle w:val="Example"/>
        <w:ind w:left="130" w:right="115"/>
      </w:pPr>
      <w:r>
        <w:t xml:space="preserve">                &lt;paragraph&gt;Completed rounds; no incident&lt;/paragraph&gt;</w:t>
      </w:r>
    </w:p>
    <w:p w14:paraId="40FF0C3A" w14:textId="77777777" w:rsidR="00440477" w:rsidRDefault="00440477" w:rsidP="00440477">
      <w:pPr>
        <w:pStyle w:val="Example"/>
        <w:ind w:left="130" w:right="115"/>
      </w:pPr>
      <w:r>
        <w:t xml:space="preserve">            &lt;/item&gt;</w:t>
      </w:r>
    </w:p>
    <w:p w14:paraId="1384D874" w14:textId="77777777" w:rsidR="00440477" w:rsidRDefault="00440477" w:rsidP="00440477">
      <w:pPr>
        <w:pStyle w:val="Example"/>
        <w:ind w:left="130" w:right="115"/>
      </w:pPr>
      <w:r>
        <w:t xml:space="preserve">        &lt;/list&gt;</w:t>
      </w:r>
    </w:p>
    <w:p w14:paraId="6A708346" w14:textId="77777777" w:rsidR="00440477" w:rsidRDefault="00440477" w:rsidP="00440477">
      <w:pPr>
        <w:pStyle w:val="Example"/>
        <w:ind w:left="130" w:right="115"/>
      </w:pPr>
      <w:r>
        <w:t xml:space="preserve">    &lt;/text&gt;</w:t>
      </w:r>
    </w:p>
    <w:p w14:paraId="796909EA" w14:textId="77777777" w:rsidR="00440477" w:rsidRDefault="00440477" w:rsidP="00440477">
      <w:pPr>
        <w:pStyle w:val="Example"/>
        <w:ind w:left="130" w:right="115"/>
      </w:pPr>
      <w:r>
        <w:t xml:space="preserve">    &lt;!-- Note Activity (extra markup removed to focus on &lt;text&gt;) --&gt;</w:t>
      </w:r>
    </w:p>
    <w:p w14:paraId="4DAE4F04" w14:textId="77777777" w:rsidR="00440477" w:rsidRDefault="00440477" w:rsidP="00440477">
      <w:pPr>
        <w:pStyle w:val="Example"/>
        <w:ind w:left="130" w:right="115"/>
      </w:pPr>
      <w:r>
        <w:t xml:space="preserve">    &lt;entry&gt;</w:t>
      </w:r>
    </w:p>
    <w:p w14:paraId="331A33C8" w14:textId="77777777" w:rsidR="00440477" w:rsidRDefault="00440477" w:rsidP="00440477">
      <w:pPr>
        <w:pStyle w:val="Example"/>
        <w:ind w:left="130" w:right="115"/>
      </w:pPr>
      <w:r>
        <w:t xml:space="preserve">        &lt;act&gt;</w:t>
      </w:r>
    </w:p>
    <w:p w14:paraId="0F4145A4" w14:textId="77777777" w:rsidR="00440477" w:rsidRDefault="00440477" w:rsidP="00440477">
      <w:pPr>
        <w:pStyle w:val="Example"/>
        <w:ind w:left="130" w:right="115"/>
      </w:pPr>
      <w:r>
        <w:t xml:space="preserve">            &lt;code&gt;...&lt;/code&gt;</w:t>
      </w:r>
    </w:p>
    <w:p w14:paraId="56197114" w14:textId="77777777" w:rsidR="00440477" w:rsidRDefault="00440477" w:rsidP="00440477">
      <w:pPr>
        <w:pStyle w:val="Example"/>
        <w:ind w:left="130" w:right="115"/>
      </w:pPr>
      <w:r>
        <w:t xml:space="preserve">            &lt;text mediaType="text/rtf" representation="B64"&gt;e1xydGYxXGFuc2lcYW5zaWNwZzEyNTJcZGVmZjBcbm91aWNvbXBhdFxkZWZsYW5nMTAzM3tcZm9udHRibHtcZjBcZm5pbFxmY2hhcnNldDAgQ2FsaWJyaTt9fQ0Ke1wqXGdlbmVyYXRvciBSaWNoZWQyMCA2LjMuOTYwMH1cdmlld2tpbmQ0XHVjMSANClxwYXJkXHNhMjAwXHNsMjc2XHNsbXVsdDFcZjBcZnMyMlxsYW5nOSBDb21wbGV0ZWQgcm91bmRzOyBubyBpbmNpZGVudFxwYXINCn0NCiA=            </w:t>
      </w:r>
    </w:p>
    <w:p w14:paraId="2913F791" w14:textId="77777777" w:rsidR="00440477" w:rsidRDefault="00440477" w:rsidP="00440477">
      <w:pPr>
        <w:pStyle w:val="Example"/>
        <w:ind w:left="130" w:right="115"/>
      </w:pPr>
      <w:r>
        <w:tab/>
      </w:r>
      <w:r>
        <w:tab/>
      </w:r>
      <w:r>
        <w:tab/>
      </w:r>
      <w:r>
        <w:tab/>
      </w:r>
      <w:r>
        <w:tab/>
      </w:r>
      <w:r>
        <w:tab/>
      </w:r>
      <w:r>
        <w:tab/>
      </w:r>
      <w:r>
        <w:tab/>
      </w:r>
    </w:p>
    <w:p w14:paraId="7E0D2D58" w14:textId="77777777" w:rsidR="00440477" w:rsidRDefault="00440477" w:rsidP="00440477">
      <w:pPr>
        <w:pStyle w:val="Example"/>
        <w:ind w:left="130" w:right="115"/>
      </w:pPr>
      <w:r>
        <w:t xml:space="preserve">                &lt;reference value="#note1"/&gt;</w:t>
      </w:r>
    </w:p>
    <w:p w14:paraId="5A918799" w14:textId="77777777" w:rsidR="00440477" w:rsidRDefault="00440477" w:rsidP="00440477">
      <w:pPr>
        <w:pStyle w:val="Example"/>
        <w:ind w:left="130" w:right="115"/>
      </w:pPr>
      <w:r>
        <w:t xml:space="preserve">            &lt;/text&gt;</w:t>
      </w:r>
    </w:p>
    <w:p w14:paraId="1C0BD186" w14:textId="77777777" w:rsidR="00440477" w:rsidRDefault="00440477" w:rsidP="00440477">
      <w:pPr>
        <w:pStyle w:val="Example"/>
        <w:ind w:left="130" w:right="115"/>
      </w:pPr>
      <w:r>
        <w:t xml:space="preserve">            &lt;!--...--&gt;</w:t>
      </w:r>
    </w:p>
    <w:p w14:paraId="0C71CC76" w14:textId="77777777" w:rsidR="00440477" w:rsidRDefault="00440477" w:rsidP="00440477">
      <w:pPr>
        <w:pStyle w:val="Example"/>
        <w:ind w:left="130" w:right="115"/>
      </w:pPr>
      <w:r>
        <w:t xml:space="preserve">        &lt;/act&gt;</w:t>
      </w:r>
    </w:p>
    <w:p w14:paraId="04BD88FD" w14:textId="77777777" w:rsidR="00440477" w:rsidRDefault="00440477" w:rsidP="00440477">
      <w:pPr>
        <w:pStyle w:val="Example"/>
        <w:ind w:left="130" w:right="115"/>
      </w:pPr>
      <w:r>
        <w:t xml:space="preserve">    &lt;/entry&gt;</w:t>
      </w:r>
    </w:p>
    <w:p w14:paraId="763CF546" w14:textId="77777777" w:rsidR="00440477" w:rsidRDefault="00440477" w:rsidP="00440477">
      <w:pPr>
        <w:pStyle w:val="Example"/>
        <w:ind w:left="130" w:right="115"/>
      </w:pPr>
      <w:r>
        <w:t xml:space="preserve">&lt;/section&gt; </w:t>
      </w:r>
    </w:p>
    <w:p w14:paraId="1B9A7472" w14:textId="77777777" w:rsidR="00440477" w:rsidRDefault="00440477" w:rsidP="00440477">
      <w:pPr>
        <w:pStyle w:val="BodyText"/>
      </w:pPr>
    </w:p>
    <w:p w14:paraId="0F71F031" w14:textId="77777777" w:rsidR="00440477" w:rsidRDefault="00440477" w:rsidP="00440477">
      <w:pPr>
        <w:pStyle w:val="Heading2nospace"/>
        <w:rPr>
          <w:ins w:id="5987" w:author="Russ Ott" w:date="2022-04-29T10:09:00Z"/>
        </w:rPr>
      </w:pPr>
      <w:bookmarkStart w:id="5988" w:name="E_Planned_Procedure_V3"/>
      <w:bookmarkStart w:id="5989" w:name="_Toc101450664"/>
      <w:ins w:id="5990" w:author="Russ Ott" w:date="2022-04-29T10:09:00Z">
        <w:r>
          <w:t>Planned Procedure (V3)</w:t>
        </w:r>
        <w:bookmarkEnd w:id="5988"/>
        <w:bookmarkEnd w:id="5989"/>
      </w:ins>
    </w:p>
    <w:p w14:paraId="211832D0" w14:textId="77777777" w:rsidR="00440477" w:rsidRDefault="00440477" w:rsidP="00440477">
      <w:pPr>
        <w:pStyle w:val="BracketData"/>
        <w:rPr>
          <w:ins w:id="5991" w:author="Russ Ott" w:date="2022-04-29T10:09:00Z"/>
        </w:rPr>
      </w:pPr>
      <w:ins w:id="5992" w:author="Russ Ott" w:date="2022-04-29T10:09:00Z">
        <w:r>
          <w:t>[procedure: identifier urn:hl7ii:2.16.840.1.113883.10.20.22.4.41:2022-06-01 (open)]</w:t>
        </w:r>
      </w:ins>
    </w:p>
    <w:p w14:paraId="38621314" w14:textId="77777777" w:rsidR="00440477" w:rsidRDefault="00440477" w:rsidP="00440477">
      <w:pPr>
        <w:rPr>
          <w:ins w:id="5993" w:author="Russ Ott" w:date="2022-04-29T10:09:00Z"/>
        </w:rPr>
      </w:pPr>
      <w:ins w:id="5994" w:author="Russ Ott" w:date="2022-04-29T10:09:00Z">
        <w:r>
          <w:t>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r>
      </w:ins>
    </w:p>
    <w:p w14:paraId="2582C4FA" w14:textId="77777777" w:rsidR="00440477" w:rsidRDefault="00440477" w:rsidP="00440477">
      <w:pPr>
        <w:rPr>
          <w:ins w:id="5995" w:author="Russ Ott" w:date="2022-04-29T10:09:00Z"/>
        </w:rPr>
      </w:pPr>
      <w:ins w:id="5996" w:author="Russ Ott" w:date="2022-04-29T10:09:00Z">
        <w:r>
          <w:t>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r>
      </w:ins>
    </w:p>
    <w:p w14:paraId="24CB7514" w14:textId="3BCB93F8" w:rsidR="00440477" w:rsidRDefault="00440477" w:rsidP="00440477">
      <w:pPr>
        <w:pStyle w:val="Caption"/>
        <w:rPr>
          <w:ins w:id="5997" w:author="Russ Ott" w:date="2022-04-29T10:09:00Z"/>
        </w:rPr>
      </w:pPr>
      <w:bookmarkStart w:id="5998" w:name="_Toc101450729"/>
      <w:ins w:id="5999" w:author="Russ Ott" w:date="2022-04-29T10:09:00Z">
        <w:r>
          <w:t xml:space="preserve">Table </w:t>
        </w:r>
        <w:r>
          <w:fldChar w:fldCharType="begin"/>
        </w:r>
        <w:r>
          <w:instrText>SEQ Table \* ARABIC</w:instrText>
        </w:r>
        <w:r>
          <w:fldChar w:fldCharType="separate"/>
        </w:r>
        <w:r w:rsidR="00F1669B">
          <w:t>23</w:t>
        </w:r>
        <w:r>
          <w:fldChar w:fldCharType="end"/>
        </w:r>
        <w:r>
          <w:t>: Planned Procedure (V3) Constraints Overview</w:t>
        </w:r>
        <w:bookmarkEnd w:id="5998"/>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155B7602" w14:textId="77777777" w:rsidTr="00BA7D84">
        <w:trPr>
          <w:cantSplit/>
          <w:tblHeader/>
          <w:jc w:val="center"/>
          <w:ins w:id="6000" w:author="Russ Ott" w:date="2022-04-29T10:09:00Z"/>
        </w:trPr>
        <w:tc>
          <w:tcPr>
            <w:tcW w:w="0" w:type="dxa"/>
            <w:shd w:val="clear" w:color="auto" w:fill="E6E6E6"/>
            <w:noWrap/>
          </w:tcPr>
          <w:p w14:paraId="2C5733F8" w14:textId="77777777" w:rsidR="00440477" w:rsidRDefault="00440477" w:rsidP="00BA7D84">
            <w:pPr>
              <w:pStyle w:val="TableHead"/>
              <w:rPr>
                <w:ins w:id="6001" w:author="Russ Ott" w:date="2022-04-29T10:09:00Z"/>
              </w:rPr>
            </w:pPr>
            <w:ins w:id="6002" w:author="Russ Ott" w:date="2022-04-29T10:09:00Z">
              <w:r>
                <w:t>XPath</w:t>
              </w:r>
            </w:ins>
          </w:p>
        </w:tc>
        <w:tc>
          <w:tcPr>
            <w:tcW w:w="720" w:type="dxa"/>
            <w:shd w:val="clear" w:color="auto" w:fill="E6E6E6"/>
            <w:noWrap/>
          </w:tcPr>
          <w:p w14:paraId="2871714F" w14:textId="77777777" w:rsidR="00440477" w:rsidRDefault="00440477" w:rsidP="00BA7D84">
            <w:pPr>
              <w:pStyle w:val="TableHead"/>
              <w:rPr>
                <w:ins w:id="6003" w:author="Russ Ott" w:date="2022-04-29T10:09:00Z"/>
              </w:rPr>
            </w:pPr>
            <w:ins w:id="6004" w:author="Russ Ott" w:date="2022-04-29T10:09:00Z">
              <w:r>
                <w:t>Card.</w:t>
              </w:r>
            </w:ins>
          </w:p>
        </w:tc>
        <w:tc>
          <w:tcPr>
            <w:tcW w:w="1152" w:type="dxa"/>
            <w:shd w:val="clear" w:color="auto" w:fill="E6E6E6"/>
            <w:noWrap/>
          </w:tcPr>
          <w:p w14:paraId="2314B0BA" w14:textId="77777777" w:rsidR="00440477" w:rsidRDefault="00440477" w:rsidP="00BA7D84">
            <w:pPr>
              <w:pStyle w:val="TableHead"/>
              <w:rPr>
                <w:ins w:id="6005" w:author="Russ Ott" w:date="2022-04-29T10:09:00Z"/>
              </w:rPr>
            </w:pPr>
            <w:ins w:id="6006" w:author="Russ Ott" w:date="2022-04-29T10:09:00Z">
              <w:r>
                <w:t>Verb</w:t>
              </w:r>
            </w:ins>
          </w:p>
        </w:tc>
        <w:tc>
          <w:tcPr>
            <w:tcW w:w="864" w:type="dxa"/>
            <w:shd w:val="clear" w:color="auto" w:fill="E6E6E6"/>
            <w:noWrap/>
          </w:tcPr>
          <w:p w14:paraId="6BCC9EEB" w14:textId="77777777" w:rsidR="00440477" w:rsidRDefault="00440477" w:rsidP="00BA7D84">
            <w:pPr>
              <w:pStyle w:val="TableHead"/>
              <w:rPr>
                <w:ins w:id="6007" w:author="Russ Ott" w:date="2022-04-29T10:09:00Z"/>
              </w:rPr>
            </w:pPr>
            <w:ins w:id="6008" w:author="Russ Ott" w:date="2022-04-29T10:09:00Z">
              <w:r>
                <w:t>Data Type</w:t>
              </w:r>
            </w:ins>
          </w:p>
        </w:tc>
        <w:tc>
          <w:tcPr>
            <w:tcW w:w="864" w:type="dxa"/>
            <w:shd w:val="clear" w:color="auto" w:fill="E6E6E6"/>
            <w:noWrap/>
          </w:tcPr>
          <w:p w14:paraId="23F984ED" w14:textId="77777777" w:rsidR="00440477" w:rsidRDefault="00440477" w:rsidP="00BA7D84">
            <w:pPr>
              <w:pStyle w:val="TableHead"/>
              <w:rPr>
                <w:ins w:id="6009" w:author="Russ Ott" w:date="2022-04-29T10:09:00Z"/>
              </w:rPr>
            </w:pPr>
            <w:ins w:id="6010" w:author="Russ Ott" w:date="2022-04-29T10:09:00Z">
              <w:r>
                <w:t>CONF#</w:t>
              </w:r>
            </w:ins>
          </w:p>
        </w:tc>
        <w:tc>
          <w:tcPr>
            <w:tcW w:w="864" w:type="dxa"/>
            <w:shd w:val="clear" w:color="auto" w:fill="E6E6E6"/>
            <w:noWrap/>
          </w:tcPr>
          <w:p w14:paraId="366D2CC6" w14:textId="77777777" w:rsidR="00440477" w:rsidRDefault="00440477" w:rsidP="00BA7D84">
            <w:pPr>
              <w:pStyle w:val="TableHead"/>
              <w:rPr>
                <w:ins w:id="6011" w:author="Russ Ott" w:date="2022-04-29T10:09:00Z"/>
              </w:rPr>
            </w:pPr>
            <w:ins w:id="6012" w:author="Russ Ott" w:date="2022-04-29T10:09:00Z">
              <w:r>
                <w:t>Value</w:t>
              </w:r>
            </w:ins>
          </w:p>
        </w:tc>
      </w:tr>
      <w:tr w:rsidR="00440477" w14:paraId="3347F0B7" w14:textId="77777777" w:rsidTr="00BA7D84">
        <w:trPr>
          <w:jc w:val="center"/>
          <w:ins w:id="6013" w:author="Russ Ott" w:date="2022-04-29T10:09:00Z"/>
        </w:trPr>
        <w:tc>
          <w:tcPr>
            <w:tcW w:w="10160" w:type="dxa"/>
            <w:gridSpan w:val="6"/>
          </w:tcPr>
          <w:p w14:paraId="70CAE88A" w14:textId="77777777" w:rsidR="00440477" w:rsidRDefault="00440477" w:rsidP="00BA7D84">
            <w:pPr>
              <w:pStyle w:val="TableText"/>
              <w:rPr>
                <w:ins w:id="6014" w:author="Russ Ott" w:date="2022-04-29T10:09:00Z"/>
              </w:rPr>
            </w:pPr>
            <w:ins w:id="6015" w:author="Russ Ott" w:date="2022-04-29T10:09:00Z">
              <w:r>
                <w:t>procedure (identifier: urn:hl7ii:2.16.840.1.113883.10.20.22.4.41:2022-06-01)</w:t>
              </w:r>
            </w:ins>
          </w:p>
        </w:tc>
      </w:tr>
      <w:tr w:rsidR="00440477" w14:paraId="3744433B" w14:textId="77777777" w:rsidTr="00BA7D84">
        <w:trPr>
          <w:jc w:val="center"/>
          <w:ins w:id="6016" w:author="Russ Ott" w:date="2022-04-29T10:09:00Z"/>
        </w:trPr>
        <w:tc>
          <w:tcPr>
            <w:tcW w:w="3345" w:type="dxa"/>
          </w:tcPr>
          <w:p w14:paraId="69EA7C9C" w14:textId="77777777" w:rsidR="00440477" w:rsidRDefault="00440477" w:rsidP="00BA7D84">
            <w:pPr>
              <w:pStyle w:val="TableText"/>
              <w:rPr>
                <w:ins w:id="6017" w:author="Russ Ott" w:date="2022-04-29T10:09:00Z"/>
              </w:rPr>
            </w:pPr>
            <w:ins w:id="6018" w:author="Russ Ott" w:date="2022-04-29T10:09:00Z">
              <w:r>
                <w:tab/>
                <w:t>@classCode</w:t>
              </w:r>
            </w:ins>
          </w:p>
        </w:tc>
        <w:tc>
          <w:tcPr>
            <w:tcW w:w="720" w:type="dxa"/>
          </w:tcPr>
          <w:p w14:paraId="63BB6E98" w14:textId="77777777" w:rsidR="00440477" w:rsidRDefault="00440477" w:rsidP="00BA7D84">
            <w:pPr>
              <w:pStyle w:val="TableText"/>
              <w:rPr>
                <w:ins w:id="6019" w:author="Russ Ott" w:date="2022-04-29T10:09:00Z"/>
              </w:rPr>
            </w:pPr>
            <w:ins w:id="6020" w:author="Russ Ott" w:date="2022-04-29T10:09:00Z">
              <w:r>
                <w:t>1..1</w:t>
              </w:r>
            </w:ins>
          </w:p>
        </w:tc>
        <w:tc>
          <w:tcPr>
            <w:tcW w:w="1152" w:type="dxa"/>
          </w:tcPr>
          <w:p w14:paraId="288EBC13" w14:textId="77777777" w:rsidR="00440477" w:rsidRDefault="00440477" w:rsidP="00BA7D84">
            <w:pPr>
              <w:pStyle w:val="TableText"/>
              <w:rPr>
                <w:ins w:id="6021" w:author="Russ Ott" w:date="2022-04-29T10:09:00Z"/>
              </w:rPr>
            </w:pPr>
            <w:ins w:id="6022" w:author="Russ Ott" w:date="2022-04-29T10:09:00Z">
              <w:r>
                <w:t>SHALL</w:t>
              </w:r>
            </w:ins>
          </w:p>
        </w:tc>
        <w:tc>
          <w:tcPr>
            <w:tcW w:w="864" w:type="dxa"/>
          </w:tcPr>
          <w:p w14:paraId="06D1EC3D" w14:textId="77777777" w:rsidR="00440477" w:rsidRDefault="00440477" w:rsidP="00BA7D84">
            <w:pPr>
              <w:pStyle w:val="TableText"/>
              <w:rPr>
                <w:ins w:id="6023" w:author="Russ Ott" w:date="2022-04-29T10:09:00Z"/>
              </w:rPr>
            </w:pPr>
          </w:p>
        </w:tc>
        <w:tc>
          <w:tcPr>
            <w:tcW w:w="1104" w:type="dxa"/>
          </w:tcPr>
          <w:p w14:paraId="3E6090A4" w14:textId="0BF85CDA" w:rsidR="00440477" w:rsidRDefault="00002F64" w:rsidP="00BA7D84">
            <w:pPr>
              <w:pStyle w:val="TableText"/>
              <w:rPr>
                <w:ins w:id="6024" w:author="Russ Ott" w:date="2022-04-29T10:09:00Z"/>
              </w:rPr>
            </w:pPr>
            <w:ins w:id="6025" w:author="Russ Ott" w:date="2022-04-29T10:09:00Z">
              <w:r>
                <w:fldChar w:fldCharType="begin"/>
              </w:r>
              <w:r>
                <w:instrText xml:space="preserve"> HYPERLINK \l "C_4515-8568" \h </w:instrText>
              </w:r>
              <w:r>
                <w:fldChar w:fldCharType="separate"/>
              </w:r>
              <w:r w:rsidR="00440477">
                <w:rPr>
                  <w:rStyle w:val="HyperlinkText9pt"/>
                </w:rPr>
                <w:t>4515-8568</w:t>
              </w:r>
              <w:r>
                <w:rPr>
                  <w:rStyle w:val="HyperlinkText9pt"/>
                </w:rPr>
                <w:fldChar w:fldCharType="end"/>
              </w:r>
            </w:ins>
          </w:p>
        </w:tc>
        <w:tc>
          <w:tcPr>
            <w:tcW w:w="2975" w:type="dxa"/>
          </w:tcPr>
          <w:p w14:paraId="1999AB10" w14:textId="77777777" w:rsidR="00440477" w:rsidRDefault="00440477" w:rsidP="00BA7D84">
            <w:pPr>
              <w:pStyle w:val="TableText"/>
              <w:rPr>
                <w:ins w:id="6026" w:author="Russ Ott" w:date="2022-04-29T10:09:00Z"/>
              </w:rPr>
            </w:pPr>
            <w:ins w:id="6027" w:author="Russ Ott" w:date="2022-04-29T10:09:00Z">
              <w:r>
                <w:t>urn:oid:2.16.840.1.113883.5.6 (HL7ActClass) = PROC</w:t>
              </w:r>
            </w:ins>
          </w:p>
        </w:tc>
      </w:tr>
      <w:tr w:rsidR="00440477" w14:paraId="32B74AB2" w14:textId="77777777" w:rsidTr="00BA7D84">
        <w:trPr>
          <w:jc w:val="center"/>
          <w:ins w:id="6028" w:author="Russ Ott" w:date="2022-04-29T10:09:00Z"/>
        </w:trPr>
        <w:tc>
          <w:tcPr>
            <w:tcW w:w="3345" w:type="dxa"/>
          </w:tcPr>
          <w:p w14:paraId="50D3EDAC" w14:textId="77777777" w:rsidR="00440477" w:rsidRDefault="00440477" w:rsidP="00BA7D84">
            <w:pPr>
              <w:pStyle w:val="TableText"/>
              <w:rPr>
                <w:ins w:id="6029" w:author="Russ Ott" w:date="2022-04-29T10:09:00Z"/>
              </w:rPr>
            </w:pPr>
            <w:ins w:id="6030" w:author="Russ Ott" w:date="2022-04-29T10:09:00Z">
              <w:r>
                <w:tab/>
                <w:t>@moodCode</w:t>
              </w:r>
            </w:ins>
          </w:p>
        </w:tc>
        <w:tc>
          <w:tcPr>
            <w:tcW w:w="720" w:type="dxa"/>
          </w:tcPr>
          <w:p w14:paraId="6D51C503" w14:textId="77777777" w:rsidR="00440477" w:rsidRDefault="00440477" w:rsidP="00BA7D84">
            <w:pPr>
              <w:pStyle w:val="TableText"/>
              <w:rPr>
                <w:ins w:id="6031" w:author="Russ Ott" w:date="2022-04-29T10:09:00Z"/>
              </w:rPr>
            </w:pPr>
            <w:ins w:id="6032" w:author="Russ Ott" w:date="2022-04-29T10:09:00Z">
              <w:r>
                <w:t>1..1</w:t>
              </w:r>
            </w:ins>
          </w:p>
        </w:tc>
        <w:tc>
          <w:tcPr>
            <w:tcW w:w="1152" w:type="dxa"/>
          </w:tcPr>
          <w:p w14:paraId="74FFE2A5" w14:textId="77777777" w:rsidR="00440477" w:rsidRDefault="00440477" w:rsidP="00BA7D84">
            <w:pPr>
              <w:pStyle w:val="TableText"/>
              <w:rPr>
                <w:ins w:id="6033" w:author="Russ Ott" w:date="2022-04-29T10:09:00Z"/>
              </w:rPr>
            </w:pPr>
            <w:ins w:id="6034" w:author="Russ Ott" w:date="2022-04-29T10:09:00Z">
              <w:r>
                <w:t>SHALL</w:t>
              </w:r>
            </w:ins>
          </w:p>
        </w:tc>
        <w:tc>
          <w:tcPr>
            <w:tcW w:w="864" w:type="dxa"/>
          </w:tcPr>
          <w:p w14:paraId="17A6DD23" w14:textId="77777777" w:rsidR="00440477" w:rsidRDefault="00440477" w:rsidP="00BA7D84">
            <w:pPr>
              <w:pStyle w:val="TableText"/>
              <w:rPr>
                <w:ins w:id="6035" w:author="Russ Ott" w:date="2022-04-29T10:09:00Z"/>
              </w:rPr>
            </w:pPr>
          </w:p>
        </w:tc>
        <w:tc>
          <w:tcPr>
            <w:tcW w:w="1104" w:type="dxa"/>
          </w:tcPr>
          <w:p w14:paraId="777E51AA" w14:textId="520EBCCF" w:rsidR="00440477" w:rsidRDefault="00002F64" w:rsidP="00BA7D84">
            <w:pPr>
              <w:pStyle w:val="TableText"/>
              <w:rPr>
                <w:ins w:id="6036" w:author="Russ Ott" w:date="2022-04-29T10:09:00Z"/>
              </w:rPr>
            </w:pPr>
            <w:ins w:id="6037" w:author="Russ Ott" w:date="2022-04-29T10:09:00Z">
              <w:r>
                <w:fldChar w:fldCharType="begin"/>
              </w:r>
              <w:r>
                <w:instrText xml:space="preserve"> HYPERLINK \l "C_4515-8569" \h </w:instrText>
              </w:r>
              <w:r>
                <w:fldChar w:fldCharType="separate"/>
              </w:r>
              <w:r w:rsidR="00440477">
                <w:rPr>
                  <w:rStyle w:val="HyperlinkText9pt"/>
                </w:rPr>
                <w:t>4515-8569</w:t>
              </w:r>
              <w:r>
                <w:rPr>
                  <w:rStyle w:val="HyperlinkText9pt"/>
                </w:rPr>
                <w:fldChar w:fldCharType="end"/>
              </w:r>
            </w:ins>
          </w:p>
        </w:tc>
        <w:tc>
          <w:tcPr>
            <w:tcW w:w="2975" w:type="dxa"/>
          </w:tcPr>
          <w:p w14:paraId="440FF1AD" w14:textId="77777777" w:rsidR="00440477" w:rsidRDefault="00440477" w:rsidP="00BA7D84">
            <w:pPr>
              <w:pStyle w:val="TableText"/>
              <w:rPr>
                <w:ins w:id="6038" w:author="Russ Ott" w:date="2022-04-29T10:09:00Z"/>
              </w:rPr>
            </w:pPr>
            <w:ins w:id="6039" w:author="Russ Ott" w:date="2022-04-29T10:09:00Z">
              <w:r>
                <w:t>urn:oid:2.16.840.1.113883.11.20.9.23 (Planned moodCode (Act/Encounter/Procedure))</w:t>
              </w:r>
            </w:ins>
          </w:p>
        </w:tc>
      </w:tr>
      <w:tr w:rsidR="00440477" w14:paraId="6E7A0BCF" w14:textId="77777777" w:rsidTr="00BA7D84">
        <w:trPr>
          <w:jc w:val="center"/>
          <w:ins w:id="6040" w:author="Russ Ott" w:date="2022-04-29T10:09:00Z"/>
        </w:trPr>
        <w:tc>
          <w:tcPr>
            <w:tcW w:w="3345" w:type="dxa"/>
          </w:tcPr>
          <w:p w14:paraId="3CB96821" w14:textId="77777777" w:rsidR="00440477" w:rsidRDefault="00440477" w:rsidP="00BA7D84">
            <w:pPr>
              <w:pStyle w:val="TableText"/>
              <w:rPr>
                <w:ins w:id="6041" w:author="Russ Ott" w:date="2022-04-29T10:09:00Z"/>
              </w:rPr>
            </w:pPr>
            <w:ins w:id="6042" w:author="Russ Ott" w:date="2022-04-29T10:09:00Z">
              <w:r>
                <w:tab/>
                <w:t>templateId</w:t>
              </w:r>
            </w:ins>
          </w:p>
        </w:tc>
        <w:tc>
          <w:tcPr>
            <w:tcW w:w="720" w:type="dxa"/>
          </w:tcPr>
          <w:p w14:paraId="2FDC8F2F" w14:textId="77777777" w:rsidR="00440477" w:rsidRDefault="00440477" w:rsidP="00BA7D84">
            <w:pPr>
              <w:pStyle w:val="TableText"/>
              <w:rPr>
                <w:ins w:id="6043" w:author="Russ Ott" w:date="2022-04-29T10:09:00Z"/>
              </w:rPr>
            </w:pPr>
            <w:ins w:id="6044" w:author="Russ Ott" w:date="2022-04-29T10:09:00Z">
              <w:r>
                <w:t>1..1</w:t>
              </w:r>
            </w:ins>
          </w:p>
        </w:tc>
        <w:tc>
          <w:tcPr>
            <w:tcW w:w="1152" w:type="dxa"/>
          </w:tcPr>
          <w:p w14:paraId="3B6DC5B5" w14:textId="77777777" w:rsidR="00440477" w:rsidRDefault="00440477" w:rsidP="00BA7D84">
            <w:pPr>
              <w:pStyle w:val="TableText"/>
              <w:rPr>
                <w:ins w:id="6045" w:author="Russ Ott" w:date="2022-04-29T10:09:00Z"/>
              </w:rPr>
            </w:pPr>
            <w:ins w:id="6046" w:author="Russ Ott" w:date="2022-04-29T10:09:00Z">
              <w:r>
                <w:t>SHALL</w:t>
              </w:r>
            </w:ins>
          </w:p>
        </w:tc>
        <w:tc>
          <w:tcPr>
            <w:tcW w:w="864" w:type="dxa"/>
          </w:tcPr>
          <w:p w14:paraId="7D467D1A" w14:textId="77777777" w:rsidR="00440477" w:rsidRDefault="00440477" w:rsidP="00BA7D84">
            <w:pPr>
              <w:pStyle w:val="TableText"/>
              <w:rPr>
                <w:ins w:id="6047" w:author="Russ Ott" w:date="2022-04-29T10:09:00Z"/>
              </w:rPr>
            </w:pPr>
          </w:p>
        </w:tc>
        <w:tc>
          <w:tcPr>
            <w:tcW w:w="1104" w:type="dxa"/>
          </w:tcPr>
          <w:p w14:paraId="143A522C" w14:textId="1A6E3216" w:rsidR="00440477" w:rsidRDefault="00002F64" w:rsidP="00BA7D84">
            <w:pPr>
              <w:pStyle w:val="TableText"/>
              <w:rPr>
                <w:ins w:id="6048" w:author="Russ Ott" w:date="2022-04-29T10:09:00Z"/>
              </w:rPr>
            </w:pPr>
            <w:ins w:id="6049" w:author="Russ Ott" w:date="2022-04-29T10:09:00Z">
              <w:r>
                <w:fldChar w:fldCharType="begin"/>
              </w:r>
              <w:r>
                <w:instrText xml:space="preserve"> HYPERLINK \l "C_4515-30444" \h </w:instrText>
              </w:r>
              <w:r>
                <w:fldChar w:fldCharType="separate"/>
              </w:r>
              <w:r w:rsidR="00440477">
                <w:rPr>
                  <w:rStyle w:val="HyperlinkText9pt"/>
                </w:rPr>
                <w:t>4515-30444</w:t>
              </w:r>
              <w:r>
                <w:rPr>
                  <w:rStyle w:val="HyperlinkText9pt"/>
                </w:rPr>
                <w:fldChar w:fldCharType="end"/>
              </w:r>
            </w:ins>
          </w:p>
        </w:tc>
        <w:tc>
          <w:tcPr>
            <w:tcW w:w="2975" w:type="dxa"/>
          </w:tcPr>
          <w:p w14:paraId="1C6F220D" w14:textId="77777777" w:rsidR="00440477" w:rsidRDefault="00440477" w:rsidP="00BA7D84">
            <w:pPr>
              <w:pStyle w:val="TableText"/>
              <w:rPr>
                <w:ins w:id="6050" w:author="Russ Ott" w:date="2022-04-29T10:09:00Z"/>
              </w:rPr>
            </w:pPr>
          </w:p>
        </w:tc>
      </w:tr>
      <w:tr w:rsidR="00440477" w14:paraId="0F65E495" w14:textId="77777777" w:rsidTr="00BA7D84">
        <w:trPr>
          <w:jc w:val="center"/>
          <w:ins w:id="6051" w:author="Russ Ott" w:date="2022-04-29T10:09:00Z"/>
        </w:trPr>
        <w:tc>
          <w:tcPr>
            <w:tcW w:w="3345" w:type="dxa"/>
          </w:tcPr>
          <w:p w14:paraId="5B240227" w14:textId="77777777" w:rsidR="00440477" w:rsidRDefault="00440477" w:rsidP="00BA7D84">
            <w:pPr>
              <w:pStyle w:val="TableText"/>
              <w:rPr>
                <w:ins w:id="6052" w:author="Russ Ott" w:date="2022-04-29T10:09:00Z"/>
              </w:rPr>
            </w:pPr>
            <w:ins w:id="6053" w:author="Russ Ott" w:date="2022-04-29T10:09:00Z">
              <w:r>
                <w:tab/>
              </w:r>
              <w:r>
                <w:tab/>
                <w:t>@root</w:t>
              </w:r>
            </w:ins>
          </w:p>
        </w:tc>
        <w:tc>
          <w:tcPr>
            <w:tcW w:w="720" w:type="dxa"/>
          </w:tcPr>
          <w:p w14:paraId="0F73790C" w14:textId="77777777" w:rsidR="00440477" w:rsidRDefault="00440477" w:rsidP="00BA7D84">
            <w:pPr>
              <w:pStyle w:val="TableText"/>
              <w:rPr>
                <w:ins w:id="6054" w:author="Russ Ott" w:date="2022-04-29T10:09:00Z"/>
              </w:rPr>
            </w:pPr>
            <w:ins w:id="6055" w:author="Russ Ott" w:date="2022-04-29T10:09:00Z">
              <w:r>
                <w:t>1..1</w:t>
              </w:r>
            </w:ins>
          </w:p>
        </w:tc>
        <w:tc>
          <w:tcPr>
            <w:tcW w:w="1152" w:type="dxa"/>
          </w:tcPr>
          <w:p w14:paraId="5BF783E5" w14:textId="77777777" w:rsidR="00440477" w:rsidRDefault="00440477" w:rsidP="00BA7D84">
            <w:pPr>
              <w:pStyle w:val="TableText"/>
              <w:rPr>
                <w:ins w:id="6056" w:author="Russ Ott" w:date="2022-04-29T10:09:00Z"/>
              </w:rPr>
            </w:pPr>
            <w:ins w:id="6057" w:author="Russ Ott" w:date="2022-04-29T10:09:00Z">
              <w:r>
                <w:t>SHALL</w:t>
              </w:r>
            </w:ins>
          </w:p>
        </w:tc>
        <w:tc>
          <w:tcPr>
            <w:tcW w:w="864" w:type="dxa"/>
          </w:tcPr>
          <w:p w14:paraId="418BCD6B" w14:textId="77777777" w:rsidR="00440477" w:rsidRDefault="00440477" w:rsidP="00BA7D84">
            <w:pPr>
              <w:pStyle w:val="TableText"/>
              <w:rPr>
                <w:ins w:id="6058" w:author="Russ Ott" w:date="2022-04-29T10:09:00Z"/>
              </w:rPr>
            </w:pPr>
          </w:p>
        </w:tc>
        <w:tc>
          <w:tcPr>
            <w:tcW w:w="1104" w:type="dxa"/>
          </w:tcPr>
          <w:p w14:paraId="2B546AEC" w14:textId="10842427" w:rsidR="00440477" w:rsidRDefault="00002F64" w:rsidP="00BA7D84">
            <w:pPr>
              <w:pStyle w:val="TableText"/>
              <w:rPr>
                <w:ins w:id="6059" w:author="Russ Ott" w:date="2022-04-29T10:09:00Z"/>
              </w:rPr>
            </w:pPr>
            <w:ins w:id="6060" w:author="Russ Ott" w:date="2022-04-29T10:09:00Z">
              <w:r>
                <w:fldChar w:fldCharType="begin"/>
              </w:r>
              <w:r>
                <w:instrText xml:space="preserve"> HYPERLINK \l "C_4515-30445" \h </w:instrText>
              </w:r>
              <w:r>
                <w:fldChar w:fldCharType="separate"/>
              </w:r>
              <w:r w:rsidR="00440477">
                <w:rPr>
                  <w:rStyle w:val="HyperlinkText9pt"/>
                </w:rPr>
                <w:t>4515-30445</w:t>
              </w:r>
              <w:r>
                <w:rPr>
                  <w:rStyle w:val="HyperlinkText9pt"/>
                </w:rPr>
                <w:fldChar w:fldCharType="end"/>
              </w:r>
            </w:ins>
          </w:p>
        </w:tc>
        <w:tc>
          <w:tcPr>
            <w:tcW w:w="2975" w:type="dxa"/>
          </w:tcPr>
          <w:p w14:paraId="6096AC89" w14:textId="77777777" w:rsidR="00440477" w:rsidRDefault="00440477" w:rsidP="00BA7D84">
            <w:pPr>
              <w:pStyle w:val="TableText"/>
              <w:rPr>
                <w:ins w:id="6061" w:author="Russ Ott" w:date="2022-04-29T10:09:00Z"/>
              </w:rPr>
            </w:pPr>
            <w:ins w:id="6062" w:author="Russ Ott" w:date="2022-04-29T10:09:00Z">
              <w:r>
                <w:t>2.16.840.1.113883.10.20.22.4.41</w:t>
              </w:r>
            </w:ins>
          </w:p>
        </w:tc>
      </w:tr>
      <w:tr w:rsidR="00440477" w14:paraId="1B605134" w14:textId="77777777" w:rsidTr="00BA7D84">
        <w:trPr>
          <w:jc w:val="center"/>
          <w:ins w:id="6063" w:author="Russ Ott" w:date="2022-04-29T10:09:00Z"/>
        </w:trPr>
        <w:tc>
          <w:tcPr>
            <w:tcW w:w="3345" w:type="dxa"/>
          </w:tcPr>
          <w:p w14:paraId="52FECF51" w14:textId="77777777" w:rsidR="00440477" w:rsidRDefault="00440477" w:rsidP="00BA7D84">
            <w:pPr>
              <w:pStyle w:val="TableText"/>
              <w:rPr>
                <w:ins w:id="6064" w:author="Russ Ott" w:date="2022-04-29T10:09:00Z"/>
              </w:rPr>
            </w:pPr>
            <w:ins w:id="6065" w:author="Russ Ott" w:date="2022-04-29T10:09:00Z">
              <w:r>
                <w:tab/>
              </w:r>
              <w:r>
                <w:tab/>
                <w:t>@extension</w:t>
              </w:r>
            </w:ins>
          </w:p>
        </w:tc>
        <w:tc>
          <w:tcPr>
            <w:tcW w:w="720" w:type="dxa"/>
          </w:tcPr>
          <w:p w14:paraId="14643031" w14:textId="77777777" w:rsidR="00440477" w:rsidRDefault="00440477" w:rsidP="00BA7D84">
            <w:pPr>
              <w:pStyle w:val="TableText"/>
              <w:rPr>
                <w:ins w:id="6066" w:author="Russ Ott" w:date="2022-04-29T10:09:00Z"/>
              </w:rPr>
            </w:pPr>
            <w:ins w:id="6067" w:author="Russ Ott" w:date="2022-04-29T10:09:00Z">
              <w:r>
                <w:t>1..1</w:t>
              </w:r>
            </w:ins>
          </w:p>
        </w:tc>
        <w:tc>
          <w:tcPr>
            <w:tcW w:w="1152" w:type="dxa"/>
          </w:tcPr>
          <w:p w14:paraId="62999281" w14:textId="77777777" w:rsidR="00440477" w:rsidRDefault="00440477" w:rsidP="00BA7D84">
            <w:pPr>
              <w:pStyle w:val="TableText"/>
              <w:rPr>
                <w:ins w:id="6068" w:author="Russ Ott" w:date="2022-04-29T10:09:00Z"/>
              </w:rPr>
            </w:pPr>
            <w:ins w:id="6069" w:author="Russ Ott" w:date="2022-04-29T10:09:00Z">
              <w:r>
                <w:t>SHALL</w:t>
              </w:r>
            </w:ins>
          </w:p>
        </w:tc>
        <w:tc>
          <w:tcPr>
            <w:tcW w:w="864" w:type="dxa"/>
          </w:tcPr>
          <w:p w14:paraId="38963C60" w14:textId="77777777" w:rsidR="00440477" w:rsidRDefault="00440477" w:rsidP="00BA7D84">
            <w:pPr>
              <w:pStyle w:val="TableText"/>
              <w:rPr>
                <w:ins w:id="6070" w:author="Russ Ott" w:date="2022-04-29T10:09:00Z"/>
              </w:rPr>
            </w:pPr>
          </w:p>
        </w:tc>
        <w:tc>
          <w:tcPr>
            <w:tcW w:w="1104" w:type="dxa"/>
          </w:tcPr>
          <w:p w14:paraId="7696FCB9" w14:textId="386B9B73" w:rsidR="00440477" w:rsidRDefault="00002F64" w:rsidP="00BA7D84">
            <w:pPr>
              <w:pStyle w:val="TableText"/>
              <w:rPr>
                <w:ins w:id="6071" w:author="Russ Ott" w:date="2022-04-29T10:09:00Z"/>
              </w:rPr>
            </w:pPr>
            <w:ins w:id="6072" w:author="Russ Ott" w:date="2022-04-29T10:09:00Z">
              <w:r>
                <w:fldChar w:fldCharType="begin"/>
              </w:r>
              <w:r>
                <w:instrText xml:space="preserve"> HYPERLINK \l "C_4515-32554" \h </w:instrText>
              </w:r>
              <w:r>
                <w:fldChar w:fldCharType="separate"/>
              </w:r>
              <w:r w:rsidR="00440477">
                <w:rPr>
                  <w:rStyle w:val="HyperlinkText9pt"/>
                </w:rPr>
                <w:t>4515-32554</w:t>
              </w:r>
              <w:r>
                <w:rPr>
                  <w:rStyle w:val="HyperlinkText9pt"/>
                </w:rPr>
                <w:fldChar w:fldCharType="end"/>
              </w:r>
            </w:ins>
          </w:p>
        </w:tc>
        <w:tc>
          <w:tcPr>
            <w:tcW w:w="2975" w:type="dxa"/>
          </w:tcPr>
          <w:p w14:paraId="196A3AD9" w14:textId="77777777" w:rsidR="00440477" w:rsidRDefault="00440477" w:rsidP="00BA7D84">
            <w:pPr>
              <w:pStyle w:val="TableText"/>
              <w:rPr>
                <w:ins w:id="6073" w:author="Russ Ott" w:date="2022-04-29T10:09:00Z"/>
              </w:rPr>
            </w:pPr>
            <w:ins w:id="6074" w:author="Russ Ott" w:date="2022-04-29T10:09:00Z">
              <w:r>
                <w:t>2014-06-09</w:t>
              </w:r>
            </w:ins>
          </w:p>
        </w:tc>
      </w:tr>
      <w:tr w:rsidR="00440477" w14:paraId="17EC8B8F" w14:textId="77777777" w:rsidTr="00BA7D84">
        <w:trPr>
          <w:jc w:val="center"/>
          <w:ins w:id="6075" w:author="Russ Ott" w:date="2022-04-29T10:09:00Z"/>
        </w:trPr>
        <w:tc>
          <w:tcPr>
            <w:tcW w:w="3345" w:type="dxa"/>
          </w:tcPr>
          <w:p w14:paraId="5917FE79" w14:textId="77777777" w:rsidR="00440477" w:rsidRDefault="00440477" w:rsidP="00BA7D84">
            <w:pPr>
              <w:pStyle w:val="TableText"/>
              <w:rPr>
                <w:ins w:id="6076" w:author="Russ Ott" w:date="2022-04-29T10:09:00Z"/>
              </w:rPr>
            </w:pPr>
            <w:ins w:id="6077" w:author="Russ Ott" w:date="2022-04-29T10:09:00Z">
              <w:r>
                <w:tab/>
                <w:t>id</w:t>
              </w:r>
            </w:ins>
          </w:p>
        </w:tc>
        <w:tc>
          <w:tcPr>
            <w:tcW w:w="720" w:type="dxa"/>
          </w:tcPr>
          <w:p w14:paraId="088A45D9" w14:textId="77777777" w:rsidR="00440477" w:rsidRDefault="00440477" w:rsidP="00BA7D84">
            <w:pPr>
              <w:pStyle w:val="TableText"/>
              <w:rPr>
                <w:ins w:id="6078" w:author="Russ Ott" w:date="2022-04-29T10:09:00Z"/>
              </w:rPr>
            </w:pPr>
            <w:ins w:id="6079" w:author="Russ Ott" w:date="2022-04-29T10:09:00Z">
              <w:r>
                <w:t>1..*</w:t>
              </w:r>
            </w:ins>
          </w:p>
        </w:tc>
        <w:tc>
          <w:tcPr>
            <w:tcW w:w="1152" w:type="dxa"/>
          </w:tcPr>
          <w:p w14:paraId="3BA639CC" w14:textId="77777777" w:rsidR="00440477" w:rsidRDefault="00440477" w:rsidP="00BA7D84">
            <w:pPr>
              <w:pStyle w:val="TableText"/>
              <w:rPr>
                <w:ins w:id="6080" w:author="Russ Ott" w:date="2022-04-29T10:09:00Z"/>
              </w:rPr>
            </w:pPr>
            <w:ins w:id="6081" w:author="Russ Ott" w:date="2022-04-29T10:09:00Z">
              <w:r>
                <w:t>SHALL</w:t>
              </w:r>
            </w:ins>
          </w:p>
        </w:tc>
        <w:tc>
          <w:tcPr>
            <w:tcW w:w="864" w:type="dxa"/>
          </w:tcPr>
          <w:p w14:paraId="73042824" w14:textId="77777777" w:rsidR="00440477" w:rsidRDefault="00440477" w:rsidP="00BA7D84">
            <w:pPr>
              <w:pStyle w:val="TableText"/>
              <w:rPr>
                <w:ins w:id="6082" w:author="Russ Ott" w:date="2022-04-29T10:09:00Z"/>
              </w:rPr>
            </w:pPr>
          </w:p>
        </w:tc>
        <w:tc>
          <w:tcPr>
            <w:tcW w:w="1104" w:type="dxa"/>
          </w:tcPr>
          <w:p w14:paraId="0184CF8A" w14:textId="133755DC" w:rsidR="00440477" w:rsidRDefault="00002F64" w:rsidP="00BA7D84">
            <w:pPr>
              <w:pStyle w:val="TableText"/>
              <w:rPr>
                <w:ins w:id="6083" w:author="Russ Ott" w:date="2022-04-29T10:09:00Z"/>
              </w:rPr>
            </w:pPr>
            <w:ins w:id="6084" w:author="Russ Ott" w:date="2022-04-29T10:09:00Z">
              <w:r>
                <w:fldChar w:fldCharType="begin"/>
              </w:r>
              <w:r>
                <w:instrText xml:space="preserve"> HYPERLINK \l "C_4515-8571" \h </w:instrText>
              </w:r>
              <w:r>
                <w:fldChar w:fldCharType="separate"/>
              </w:r>
              <w:r w:rsidR="00440477">
                <w:rPr>
                  <w:rStyle w:val="HyperlinkText9pt"/>
                </w:rPr>
                <w:t>4515-8571</w:t>
              </w:r>
              <w:r>
                <w:rPr>
                  <w:rStyle w:val="HyperlinkText9pt"/>
                </w:rPr>
                <w:fldChar w:fldCharType="end"/>
              </w:r>
            </w:ins>
          </w:p>
        </w:tc>
        <w:tc>
          <w:tcPr>
            <w:tcW w:w="2975" w:type="dxa"/>
          </w:tcPr>
          <w:p w14:paraId="5F1A8852" w14:textId="77777777" w:rsidR="00440477" w:rsidRDefault="00440477" w:rsidP="00BA7D84">
            <w:pPr>
              <w:pStyle w:val="TableText"/>
              <w:rPr>
                <w:ins w:id="6085" w:author="Russ Ott" w:date="2022-04-29T10:09:00Z"/>
              </w:rPr>
            </w:pPr>
          </w:p>
        </w:tc>
      </w:tr>
      <w:tr w:rsidR="00440477" w14:paraId="2D457B53" w14:textId="77777777" w:rsidTr="00BA7D84">
        <w:trPr>
          <w:jc w:val="center"/>
          <w:ins w:id="6086" w:author="Russ Ott" w:date="2022-04-29T10:09:00Z"/>
        </w:trPr>
        <w:tc>
          <w:tcPr>
            <w:tcW w:w="3345" w:type="dxa"/>
          </w:tcPr>
          <w:p w14:paraId="68B29CC0" w14:textId="77777777" w:rsidR="00440477" w:rsidRDefault="00440477" w:rsidP="00BA7D84">
            <w:pPr>
              <w:pStyle w:val="TableText"/>
              <w:rPr>
                <w:ins w:id="6087" w:author="Russ Ott" w:date="2022-04-29T10:09:00Z"/>
              </w:rPr>
            </w:pPr>
            <w:ins w:id="6088" w:author="Russ Ott" w:date="2022-04-29T10:09:00Z">
              <w:r>
                <w:tab/>
                <w:t>code</w:t>
              </w:r>
            </w:ins>
          </w:p>
        </w:tc>
        <w:tc>
          <w:tcPr>
            <w:tcW w:w="720" w:type="dxa"/>
          </w:tcPr>
          <w:p w14:paraId="27346D9C" w14:textId="77777777" w:rsidR="00440477" w:rsidRDefault="00440477" w:rsidP="00BA7D84">
            <w:pPr>
              <w:pStyle w:val="TableText"/>
              <w:rPr>
                <w:ins w:id="6089" w:author="Russ Ott" w:date="2022-04-29T10:09:00Z"/>
              </w:rPr>
            </w:pPr>
            <w:ins w:id="6090" w:author="Russ Ott" w:date="2022-04-29T10:09:00Z">
              <w:r>
                <w:t>1..1</w:t>
              </w:r>
            </w:ins>
          </w:p>
        </w:tc>
        <w:tc>
          <w:tcPr>
            <w:tcW w:w="1152" w:type="dxa"/>
          </w:tcPr>
          <w:p w14:paraId="215DB6D1" w14:textId="77777777" w:rsidR="00440477" w:rsidRDefault="00440477" w:rsidP="00BA7D84">
            <w:pPr>
              <w:pStyle w:val="TableText"/>
              <w:rPr>
                <w:ins w:id="6091" w:author="Russ Ott" w:date="2022-04-29T10:09:00Z"/>
              </w:rPr>
            </w:pPr>
            <w:ins w:id="6092" w:author="Russ Ott" w:date="2022-04-29T10:09:00Z">
              <w:r>
                <w:t>SHALL</w:t>
              </w:r>
            </w:ins>
          </w:p>
        </w:tc>
        <w:tc>
          <w:tcPr>
            <w:tcW w:w="864" w:type="dxa"/>
          </w:tcPr>
          <w:p w14:paraId="233B2BCC" w14:textId="77777777" w:rsidR="00440477" w:rsidRDefault="00440477" w:rsidP="00BA7D84">
            <w:pPr>
              <w:pStyle w:val="TableText"/>
              <w:rPr>
                <w:ins w:id="6093" w:author="Russ Ott" w:date="2022-04-29T10:09:00Z"/>
              </w:rPr>
            </w:pPr>
          </w:p>
        </w:tc>
        <w:tc>
          <w:tcPr>
            <w:tcW w:w="1104" w:type="dxa"/>
          </w:tcPr>
          <w:p w14:paraId="300BE99B" w14:textId="4CE58C8C" w:rsidR="00440477" w:rsidRDefault="00002F64" w:rsidP="00BA7D84">
            <w:pPr>
              <w:pStyle w:val="TableText"/>
              <w:rPr>
                <w:ins w:id="6094" w:author="Russ Ott" w:date="2022-04-29T10:09:00Z"/>
              </w:rPr>
            </w:pPr>
            <w:ins w:id="6095" w:author="Russ Ott" w:date="2022-04-29T10:09:00Z">
              <w:r>
                <w:fldChar w:fldCharType="begin"/>
              </w:r>
              <w:r>
                <w:instrText xml:space="preserve"> HYPERLINK \l "C_4515-31976" \h </w:instrText>
              </w:r>
              <w:r>
                <w:fldChar w:fldCharType="separate"/>
              </w:r>
              <w:r w:rsidR="00440477">
                <w:rPr>
                  <w:rStyle w:val="HyperlinkText9pt"/>
                </w:rPr>
                <w:t>4515-31976</w:t>
              </w:r>
              <w:r>
                <w:rPr>
                  <w:rStyle w:val="HyperlinkText9pt"/>
                </w:rPr>
                <w:fldChar w:fldCharType="end"/>
              </w:r>
            </w:ins>
          </w:p>
        </w:tc>
        <w:tc>
          <w:tcPr>
            <w:tcW w:w="2975" w:type="dxa"/>
          </w:tcPr>
          <w:p w14:paraId="540DB780" w14:textId="77777777" w:rsidR="00440477" w:rsidRDefault="00440477" w:rsidP="00BA7D84">
            <w:pPr>
              <w:pStyle w:val="TableText"/>
              <w:rPr>
                <w:ins w:id="6096" w:author="Russ Ott" w:date="2022-04-29T10:09:00Z"/>
              </w:rPr>
            </w:pPr>
          </w:p>
        </w:tc>
      </w:tr>
      <w:tr w:rsidR="00440477" w14:paraId="3F1E85EC" w14:textId="77777777" w:rsidTr="00BA7D84">
        <w:trPr>
          <w:jc w:val="center"/>
          <w:ins w:id="6097" w:author="Russ Ott" w:date="2022-04-29T10:09:00Z"/>
        </w:trPr>
        <w:tc>
          <w:tcPr>
            <w:tcW w:w="3345" w:type="dxa"/>
          </w:tcPr>
          <w:p w14:paraId="5D98E01D" w14:textId="77777777" w:rsidR="00440477" w:rsidRDefault="00440477" w:rsidP="00BA7D84">
            <w:pPr>
              <w:pStyle w:val="TableText"/>
              <w:rPr>
                <w:ins w:id="6098" w:author="Russ Ott" w:date="2022-04-29T10:09:00Z"/>
              </w:rPr>
            </w:pPr>
            <w:ins w:id="6099" w:author="Russ Ott" w:date="2022-04-29T10:09:00Z">
              <w:r>
                <w:tab/>
                <w:t>statusCode</w:t>
              </w:r>
            </w:ins>
          </w:p>
        </w:tc>
        <w:tc>
          <w:tcPr>
            <w:tcW w:w="720" w:type="dxa"/>
          </w:tcPr>
          <w:p w14:paraId="4CDAA4E2" w14:textId="77777777" w:rsidR="00440477" w:rsidRDefault="00440477" w:rsidP="00BA7D84">
            <w:pPr>
              <w:pStyle w:val="TableText"/>
              <w:rPr>
                <w:ins w:id="6100" w:author="Russ Ott" w:date="2022-04-29T10:09:00Z"/>
              </w:rPr>
            </w:pPr>
            <w:ins w:id="6101" w:author="Russ Ott" w:date="2022-04-29T10:09:00Z">
              <w:r>
                <w:t>1..1</w:t>
              </w:r>
            </w:ins>
          </w:p>
        </w:tc>
        <w:tc>
          <w:tcPr>
            <w:tcW w:w="1152" w:type="dxa"/>
          </w:tcPr>
          <w:p w14:paraId="7AF43E9A" w14:textId="77777777" w:rsidR="00440477" w:rsidRDefault="00440477" w:rsidP="00BA7D84">
            <w:pPr>
              <w:pStyle w:val="TableText"/>
              <w:rPr>
                <w:ins w:id="6102" w:author="Russ Ott" w:date="2022-04-29T10:09:00Z"/>
              </w:rPr>
            </w:pPr>
            <w:ins w:id="6103" w:author="Russ Ott" w:date="2022-04-29T10:09:00Z">
              <w:r>
                <w:t>SHALL</w:t>
              </w:r>
            </w:ins>
          </w:p>
        </w:tc>
        <w:tc>
          <w:tcPr>
            <w:tcW w:w="864" w:type="dxa"/>
          </w:tcPr>
          <w:p w14:paraId="0712853F" w14:textId="77777777" w:rsidR="00440477" w:rsidRDefault="00440477" w:rsidP="00BA7D84">
            <w:pPr>
              <w:pStyle w:val="TableText"/>
              <w:rPr>
                <w:ins w:id="6104" w:author="Russ Ott" w:date="2022-04-29T10:09:00Z"/>
              </w:rPr>
            </w:pPr>
          </w:p>
        </w:tc>
        <w:tc>
          <w:tcPr>
            <w:tcW w:w="1104" w:type="dxa"/>
          </w:tcPr>
          <w:p w14:paraId="6C8E798E" w14:textId="1D4DB678" w:rsidR="00440477" w:rsidRDefault="00002F64" w:rsidP="00BA7D84">
            <w:pPr>
              <w:pStyle w:val="TableText"/>
              <w:rPr>
                <w:ins w:id="6105" w:author="Russ Ott" w:date="2022-04-29T10:09:00Z"/>
              </w:rPr>
            </w:pPr>
            <w:ins w:id="6106" w:author="Russ Ott" w:date="2022-04-29T10:09:00Z">
              <w:r>
                <w:fldChar w:fldCharType="begin"/>
              </w:r>
              <w:r>
                <w:instrText xml:space="preserve"> HYPERLINK \l "C_4515-30446" \h </w:instrText>
              </w:r>
              <w:r>
                <w:fldChar w:fldCharType="separate"/>
              </w:r>
              <w:r w:rsidR="00440477">
                <w:rPr>
                  <w:rStyle w:val="HyperlinkText9pt"/>
                </w:rPr>
                <w:t>4515-30446</w:t>
              </w:r>
              <w:r>
                <w:rPr>
                  <w:rStyle w:val="HyperlinkText9pt"/>
                </w:rPr>
                <w:fldChar w:fldCharType="end"/>
              </w:r>
            </w:ins>
          </w:p>
        </w:tc>
        <w:tc>
          <w:tcPr>
            <w:tcW w:w="2975" w:type="dxa"/>
          </w:tcPr>
          <w:p w14:paraId="30DA3B37" w14:textId="77777777" w:rsidR="00440477" w:rsidRDefault="00440477" w:rsidP="00BA7D84">
            <w:pPr>
              <w:pStyle w:val="TableText"/>
              <w:rPr>
                <w:ins w:id="6107" w:author="Russ Ott" w:date="2022-04-29T10:09:00Z"/>
              </w:rPr>
            </w:pPr>
          </w:p>
        </w:tc>
      </w:tr>
      <w:tr w:rsidR="00440477" w14:paraId="794FEF8D" w14:textId="77777777" w:rsidTr="00BA7D84">
        <w:trPr>
          <w:jc w:val="center"/>
          <w:ins w:id="6108" w:author="Russ Ott" w:date="2022-04-29T10:09:00Z"/>
        </w:trPr>
        <w:tc>
          <w:tcPr>
            <w:tcW w:w="3345" w:type="dxa"/>
          </w:tcPr>
          <w:p w14:paraId="11047984" w14:textId="77777777" w:rsidR="00440477" w:rsidRDefault="00440477" w:rsidP="00BA7D84">
            <w:pPr>
              <w:pStyle w:val="TableText"/>
              <w:rPr>
                <w:ins w:id="6109" w:author="Russ Ott" w:date="2022-04-29T10:09:00Z"/>
              </w:rPr>
            </w:pPr>
            <w:ins w:id="6110" w:author="Russ Ott" w:date="2022-04-29T10:09:00Z">
              <w:r>
                <w:tab/>
              </w:r>
              <w:r>
                <w:tab/>
                <w:t>@code</w:t>
              </w:r>
            </w:ins>
          </w:p>
        </w:tc>
        <w:tc>
          <w:tcPr>
            <w:tcW w:w="720" w:type="dxa"/>
          </w:tcPr>
          <w:p w14:paraId="73B67B11" w14:textId="77777777" w:rsidR="00440477" w:rsidRDefault="00440477" w:rsidP="00BA7D84">
            <w:pPr>
              <w:pStyle w:val="TableText"/>
              <w:rPr>
                <w:ins w:id="6111" w:author="Russ Ott" w:date="2022-04-29T10:09:00Z"/>
              </w:rPr>
            </w:pPr>
            <w:ins w:id="6112" w:author="Russ Ott" w:date="2022-04-29T10:09:00Z">
              <w:r>
                <w:t>1..1</w:t>
              </w:r>
            </w:ins>
          </w:p>
        </w:tc>
        <w:tc>
          <w:tcPr>
            <w:tcW w:w="1152" w:type="dxa"/>
          </w:tcPr>
          <w:p w14:paraId="3A9C2B45" w14:textId="77777777" w:rsidR="00440477" w:rsidRDefault="00440477" w:rsidP="00BA7D84">
            <w:pPr>
              <w:pStyle w:val="TableText"/>
              <w:rPr>
                <w:ins w:id="6113" w:author="Russ Ott" w:date="2022-04-29T10:09:00Z"/>
              </w:rPr>
            </w:pPr>
            <w:ins w:id="6114" w:author="Russ Ott" w:date="2022-04-29T10:09:00Z">
              <w:r>
                <w:t>SHALL</w:t>
              </w:r>
            </w:ins>
          </w:p>
        </w:tc>
        <w:tc>
          <w:tcPr>
            <w:tcW w:w="864" w:type="dxa"/>
          </w:tcPr>
          <w:p w14:paraId="1434C5B8" w14:textId="77777777" w:rsidR="00440477" w:rsidRDefault="00440477" w:rsidP="00BA7D84">
            <w:pPr>
              <w:pStyle w:val="TableText"/>
              <w:rPr>
                <w:ins w:id="6115" w:author="Russ Ott" w:date="2022-04-29T10:09:00Z"/>
              </w:rPr>
            </w:pPr>
          </w:p>
        </w:tc>
        <w:tc>
          <w:tcPr>
            <w:tcW w:w="1104" w:type="dxa"/>
          </w:tcPr>
          <w:p w14:paraId="4791DA8B" w14:textId="495DEABE" w:rsidR="00440477" w:rsidRDefault="00002F64" w:rsidP="00BA7D84">
            <w:pPr>
              <w:pStyle w:val="TableText"/>
              <w:rPr>
                <w:ins w:id="6116" w:author="Russ Ott" w:date="2022-04-29T10:09:00Z"/>
              </w:rPr>
            </w:pPr>
            <w:ins w:id="6117" w:author="Russ Ott" w:date="2022-04-29T10:09:00Z">
              <w:r>
                <w:fldChar w:fldCharType="begin"/>
              </w:r>
              <w:r>
                <w:instrText xml:space="preserve"> HYPERLINK \l "C_4515-31978" \h </w:instrText>
              </w:r>
              <w:r>
                <w:fldChar w:fldCharType="separate"/>
              </w:r>
              <w:r w:rsidR="00440477">
                <w:rPr>
                  <w:rStyle w:val="HyperlinkText9pt"/>
                </w:rPr>
                <w:t>4515-31978</w:t>
              </w:r>
              <w:r>
                <w:rPr>
                  <w:rStyle w:val="HyperlinkText9pt"/>
                </w:rPr>
                <w:fldChar w:fldCharType="end"/>
              </w:r>
            </w:ins>
          </w:p>
        </w:tc>
        <w:tc>
          <w:tcPr>
            <w:tcW w:w="2975" w:type="dxa"/>
          </w:tcPr>
          <w:p w14:paraId="4179D0E6" w14:textId="77777777" w:rsidR="00440477" w:rsidRDefault="00440477" w:rsidP="00BA7D84">
            <w:pPr>
              <w:pStyle w:val="TableText"/>
              <w:rPr>
                <w:ins w:id="6118" w:author="Russ Ott" w:date="2022-04-29T10:09:00Z"/>
              </w:rPr>
            </w:pPr>
            <w:ins w:id="6119" w:author="Russ Ott" w:date="2022-04-29T10:09:00Z">
              <w:r>
                <w:t>urn:oid:2.16.840.1.113883.5.14 (HL7ActStatus) = active</w:t>
              </w:r>
            </w:ins>
          </w:p>
        </w:tc>
      </w:tr>
      <w:tr w:rsidR="00440477" w14:paraId="0684C311" w14:textId="77777777" w:rsidTr="00BA7D84">
        <w:trPr>
          <w:jc w:val="center"/>
          <w:ins w:id="6120" w:author="Russ Ott" w:date="2022-04-29T10:09:00Z"/>
        </w:trPr>
        <w:tc>
          <w:tcPr>
            <w:tcW w:w="3345" w:type="dxa"/>
          </w:tcPr>
          <w:p w14:paraId="0AA5F8ED" w14:textId="77777777" w:rsidR="00440477" w:rsidRDefault="00440477" w:rsidP="00BA7D84">
            <w:pPr>
              <w:pStyle w:val="TableText"/>
              <w:rPr>
                <w:ins w:id="6121" w:author="Russ Ott" w:date="2022-04-29T10:09:00Z"/>
              </w:rPr>
            </w:pPr>
            <w:ins w:id="6122" w:author="Russ Ott" w:date="2022-04-29T10:09:00Z">
              <w:r>
                <w:tab/>
                <w:t>effectiveTime</w:t>
              </w:r>
            </w:ins>
          </w:p>
        </w:tc>
        <w:tc>
          <w:tcPr>
            <w:tcW w:w="720" w:type="dxa"/>
          </w:tcPr>
          <w:p w14:paraId="1C4B4396" w14:textId="77777777" w:rsidR="00440477" w:rsidRDefault="00440477" w:rsidP="00BA7D84">
            <w:pPr>
              <w:pStyle w:val="TableText"/>
              <w:rPr>
                <w:ins w:id="6123" w:author="Russ Ott" w:date="2022-04-29T10:09:00Z"/>
              </w:rPr>
            </w:pPr>
            <w:ins w:id="6124" w:author="Russ Ott" w:date="2022-04-29T10:09:00Z">
              <w:r>
                <w:t>0..1</w:t>
              </w:r>
            </w:ins>
          </w:p>
        </w:tc>
        <w:tc>
          <w:tcPr>
            <w:tcW w:w="1152" w:type="dxa"/>
          </w:tcPr>
          <w:p w14:paraId="0E6CA0C5" w14:textId="77777777" w:rsidR="00440477" w:rsidRDefault="00440477" w:rsidP="00BA7D84">
            <w:pPr>
              <w:pStyle w:val="TableText"/>
              <w:rPr>
                <w:ins w:id="6125" w:author="Russ Ott" w:date="2022-04-29T10:09:00Z"/>
              </w:rPr>
            </w:pPr>
            <w:ins w:id="6126" w:author="Russ Ott" w:date="2022-04-29T10:09:00Z">
              <w:r>
                <w:t>SHOULD</w:t>
              </w:r>
            </w:ins>
          </w:p>
        </w:tc>
        <w:tc>
          <w:tcPr>
            <w:tcW w:w="864" w:type="dxa"/>
          </w:tcPr>
          <w:p w14:paraId="78605FC8" w14:textId="77777777" w:rsidR="00440477" w:rsidRDefault="00440477" w:rsidP="00BA7D84">
            <w:pPr>
              <w:pStyle w:val="TableText"/>
              <w:rPr>
                <w:ins w:id="6127" w:author="Russ Ott" w:date="2022-04-29T10:09:00Z"/>
              </w:rPr>
            </w:pPr>
          </w:p>
        </w:tc>
        <w:tc>
          <w:tcPr>
            <w:tcW w:w="1104" w:type="dxa"/>
          </w:tcPr>
          <w:p w14:paraId="24478108" w14:textId="33034A00" w:rsidR="00440477" w:rsidRDefault="00002F64" w:rsidP="00BA7D84">
            <w:pPr>
              <w:pStyle w:val="TableText"/>
              <w:rPr>
                <w:ins w:id="6128" w:author="Russ Ott" w:date="2022-04-29T10:09:00Z"/>
              </w:rPr>
            </w:pPr>
            <w:ins w:id="6129" w:author="Russ Ott" w:date="2022-04-29T10:09:00Z">
              <w:r>
                <w:fldChar w:fldCharType="begin"/>
              </w:r>
              <w:r>
                <w:instrText xml:space="preserve"> HYPERLINK \l "C_4515-30447" \h </w:instrText>
              </w:r>
              <w:r>
                <w:fldChar w:fldCharType="separate"/>
              </w:r>
              <w:r w:rsidR="00440477">
                <w:rPr>
                  <w:rStyle w:val="HyperlinkText9pt"/>
                </w:rPr>
                <w:t>4515-30447</w:t>
              </w:r>
              <w:r>
                <w:rPr>
                  <w:rStyle w:val="HyperlinkText9pt"/>
                </w:rPr>
                <w:fldChar w:fldCharType="end"/>
              </w:r>
            </w:ins>
          </w:p>
        </w:tc>
        <w:tc>
          <w:tcPr>
            <w:tcW w:w="2975" w:type="dxa"/>
          </w:tcPr>
          <w:p w14:paraId="662DCFAB" w14:textId="77777777" w:rsidR="00440477" w:rsidRDefault="00440477" w:rsidP="00BA7D84">
            <w:pPr>
              <w:pStyle w:val="TableText"/>
              <w:rPr>
                <w:ins w:id="6130" w:author="Russ Ott" w:date="2022-04-29T10:09:00Z"/>
              </w:rPr>
            </w:pPr>
          </w:p>
        </w:tc>
      </w:tr>
      <w:tr w:rsidR="00440477" w14:paraId="35FBC803" w14:textId="77777777" w:rsidTr="00BA7D84">
        <w:trPr>
          <w:jc w:val="center"/>
          <w:ins w:id="6131" w:author="Russ Ott" w:date="2022-04-29T10:09:00Z"/>
        </w:trPr>
        <w:tc>
          <w:tcPr>
            <w:tcW w:w="3345" w:type="dxa"/>
          </w:tcPr>
          <w:p w14:paraId="2E3C24E4" w14:textId="77777777" w:rsidR="00440477" w:rsidRDefault="00440477" w:rsidP="00BA7D84">
            <w:pPr>
              <w:pStyle w:val="TableText"/>
              <w:rPr>
                <w:ins w:id="6132" w:author="Russ Ott" w:date="2022-04-29T10:09:00Z"/>
              </w:rPr>
            </w:pPr>
            <w:ins w:id="6133" w:author="Russ Ott" w:date="2022-04-29T10:09:00Z">
              <w:r>
                <w:tab/>
                <w:t>methodCode</w:t>
              </w:r>
            </w:ins>
          </w:p>
        </w:tc>
        <w:tc>
          <w:tcPr>
            <w:tcW w:w="720" w:type="dxa"/>
          </w:tcPr>
          <w:p w14:paraId="545FFDC4" w14:textId="77777777" w:rsidR="00440477" w:rsidRDefault="00440477" w:rsidP="00BA7D84">
            <w:pPr>
              <w:pStyle w:val="TableText"/>
              <w:rPr>
                <w:ins w:id="6134" w:author="Russ Ott" w:date="2022-04-29T10:09:00Z"/>
              </w:rPr>
            </w:pPr>
            <w:ins w:id="6135" w:author="Russ Ott" w:date="2022-04-29T10:09:00Z">
              <w:r>
                <w:t>0..*</w:t>
              </w:r>
            </w:ins>
          </w:p>
        </w:tc>
        <w:tc>
          <w:tcPr>
            <w:tcW w:w="1152" w:type="dxa"/>
          </w:tcPr>
          <w:p w14:paraId="0197383A" w14:textId="77777777" w:rsidR="00440477" w:rsidRDefault="00440477" w:rsidP="00BA7D84">
            <w:pPr>
              <w:pStyle w:val="TableText"/>
              <w:rPr>
                <w:ins w:id="6136" w:author="Russ Ott" w:date="2022-04-29T10:09:00Z"/>
              </w:rPr>
            </w:pPr>
            <w:ins w:id="6137" w:author="Russ Ott" w:date="2022-04-29T10:09:00Z">
              <w:r>
                <w:t>MAY</w:t>
              </w:r>
            </w:ins>
          </w:p>
        </w:tc>
        <w:tc>
          <w:tcPr>
            <w:tcW w:w="864" w:type="dxa"/>
          </w:tcPr>
          <w:p w14:paraId="2154AB64" w14:textId="77777777" w:rsidR="00440477" w:rsidRDefault="00440477" w:rsidP="00BA7D84">
            <w:pPr>
              <w:pStyle w:val="TableText"/>
              <w:rPr>
                <w:ins w:id="6138" w:author="Russ Ott" w:date="2022-04-29T10:09:00Z"/>
              </w:rPr>
            </w:pPr>
          </w:p>
        </w:tc>
        <w:tc>
          <w:tcPr>
            <w:tcW w:w="1104" w:type="dxa"/>
          </w:tcPr>
          <w:p w14:paraId="483FD626" w14:textId="203AA6B6" w:rsidR="00440477" w:rsidRDefault="00002F64" w:rsidP="00BA7D84">
            <w:pPr>
              <w:pStyle w:val="TableText"/>
              <w:rPr>
                <w:ins w:id="6139" w:author="Russ Ott" w:date="2022-04-29T10:09:00Z"/>
              </w:rPr>
            </w:pPr>
            <w:ins w:id="6140" w:author="Russ Ott" w:date="2022-04-29T10:09:00Z">
              <w:r>
                <w:fldChar w:fldCharType="begin"/>
              </w:r>
              <w:r>
                <w:instrText xml:space="preserve"> HYPERLINK \l "C_4515-31980" \h </w:instrText>
              </w:r>
              <w:r>
                <w:fldChar w:fldCharType="separate"/>
              </w:r>
              <w:r w:rsidR="00440477">
                <w:rPr>
                  <w:rStyle w:val="HyperlinkText9pt"/>
                </w:rPr>
                <w:t>4515-31980</w:t>
              </w:r>
              <w:r>
                <w:rPr>
                  <w:rStyle w:val="HyperlinkText9pt"/>
                </w:rPr>
                <w:fldChar w:fldCharType="end"/>
              </w:r>
            </w:ins>
          </w:p>
        </w:tc>
        <w:tc>
          <w:tcPr>
            <w:tcW w:w="2975" w:type="dxa"/>
          </w:tcPr>
          <w:p w14:paraId="54074556" w14:textId="77777777" w:rsidR="00440477" w:rsidRDefault="00440477" w:rsidP="00BA7D84">
            <w:pPr>
              <w:pStyle w:val="TableText"/>
              <w:rPr>
                <w:ins w:id="6141" w:author="Russ Ott" w:date="2022-04-29T10:09:00Z"/>
              </w:rPr>
            </w:pPr>
          </w:p>
        </w:tc>
      </w:tr>
      <w:tr w:rsidR="00440477" w14:paraId="23BAD95C" w14:textId="77777777" w:rsidTr="00BA7D84">
        <w:trPr>
          <w:jc w:val="center"/>
          <w:ins w:id="6142" w:author="Russ Ott" w:date="2022-04-29T10:09:00Z"/>
        </w:trPr>
        <w:tc>
          <w:tcPr>
            <w:tcW w:w="3345" w:type="dxa"/>
          </w:tcPr>
          <w:p w14:paraId="1734F7C7" w14:textId="77777777" w:rsidR="00440477" w:rsidRDefault="00440477" w:rsidP="00BA7D84">
            <w:pPr>
              <w:pStyle w:val="TableText"/>
              <w:rPr>
                <w:ins w:id="6143" w:author="Russ Ott" w:date="2022-04-29T10:09:00Z"/>
              </w:rPr>
            </w:pPr>
            <w:ins w:id="6144" w:author="Russ Ott" w:date="2022-04-29T10:09:00Z">
              <w:r>
                <w:tab/>
                <w:t>targetSiteCode</w:t>
              </w:r>
            </w:ins>
          </w:p>
        </w:tc>
        <w:tc>
          <w:tcPr>
            <w:tcW w:w="720" w:type="dxa"/>
          </w:tcPr>
          <w:p w14:paraId="66125B37" w14:textId="77777777" w:rsidR="00440477" w:rsidRDefault="00440477" w:rsidP="00BA7D84">
            <w:pPr>
              <w:pStyle w:val="TableText"/>
              <w:rPr>
                <w:ins w:id="6145" w:author="Russ Ott" w:date="2022-04-29T10:09:00Z"/>
              </w:rPr>
            </w:pPr>
            <w:ins w:id="6146" w:author="Russ Ott" w:date="2022-04-29T10:09:00Z">
              <w:r>
                <w:t>0..*</w:t>
              </w:r>
            </w:ins>
          </w:p>
        </w:tc>
        <w:tc>
          <w:tcPr>
            <w:tcW w:w="1152" w:type="dxa"/>
          </w:tcPr>
          <w:p w14:paraId="69424996" w14:textId="77777777" w:rsidR="00440477" w:rsidRDefault="00440477" w:rsidP="00BA7D84">
            <w:pPr>
              <w:pStyle w:val="TableText"/>
              <w:rPr>
                <w:ins w:id="6147" w:author="Russ Ott" w:date="2022-04-29T10:09:00Z"/>
              </w:rPr>
            </w:pPr>
            <w:ins w:id="6148" w:author="Russ Ott" w:date="2022-04-29T10:09:00Z">
              <w:r>
                <w:t>MAY</w:t>
              </w:r>
            </w:ins>
          </w:p>
        </w:tc>
        <w:tc>
          <w:tcPr>
            <w:tcW w:w="864" w:type="dxa"/>
          </w:tcPr>
          <w:p w14:paraId="2F0DDBF4" w14:textId="77777777" w:rsidR="00440477" w:rsidRDefault="00440477" w:rsidP="00BA7D84">
            <w:pPr>
              <w:pStyle w:val="TableText"/>
              <w:rPr>
                <w:ins w:id="6149" w:author="Russ Ott" w:date="2022-04-29T10:09:00Z"/>
              </w:rPr>
            </w:pPr>
          </w:p>
        </w:tc>
        <w:tc>
          <w:tcPr>
            <w:tcW w:w="1104" w:type="dxa"/>
          </w:tcPr>
          <w:p w14:paraId="41BBFF06" w14:textId="051A5D40" w:rsidR="00440477" w:rsidRDefault="00002F64" w:rsidP="00BA7D84">
            <w:pPr>
              <w:pStyle w:val="TableText"/>
              <w:rPr>
                <w:ins w:id="6150" w:author="Russ Ott" w:date="2022-04-29T10:09:00Z"/>
              </w:rPr>
            </w:pPr>
            <w:ins w:id="6151" w:author="Russ Ott" w:date="2022-04-29T10:09:00Z">
              <w:r>
                <w:fldChar w:fldCharType="begin"/>
              </w:r>
              <w:r>
                <w:instrText xml:space="preserve"> HYPERLINK \l "C_4515-31981" \h </w:instrText>
              </w:r>
              <w:r>
                <w:fldChar w:fldCharType="separate"/>
              </w:r>
              <w:r w:rsidR="00440477">
                <w:rPr>
                  <w:rStyle w:val="HyperlinkText9pt"/>
                </w:rPr>
                <w:t>4515-31981</w:t>
              </w:r>
              <w:r>
                <w:rPr>
                  <w:rStyle w:val="HyperlinkText9pt"/>
                </w:rPr>
                <w:fldChar w:fldCharType="end"/>
              </w:r>
            </w:ins>
          </w:p>
        </w:tc>
        <w:tc>
          <w:tcPr>
            <w:tcW w:w="2975" w:type="dxa"/>
          </w:tcPr>
          <w:p w14:paraId="64336BC9" w14:textId="77777777" w:rsidR="00440477" w:rsidRDefault="00440477" w:rsidP="00BA7D84">
            <w:pPr>
              <w:pStyle w:val="TableText"/>
              <w:rPr>
                <w:ins w:id="6152" w:author="Russ Ott" w:date="2022-04-29T10:09:00Z"/>
              </w:rPr>
            </w:pPr>
            <w:ins w:id="6153" w:author="Russ Ott" w:date="2022-04-29T10:09:00Z">
              <w:r>
                <w:t>urn:oid:2.16.840.1.113883.3.88.12.3221.8.9 (Body Site Value Set)</w:t>
              </w:r>
            </w:ins>
          </w:p>
        </w:tc>
      </w:tr>
      <w:tr w:rsidR="00440477" w14:paraId="6660B2CE" w14:textId="77777777" w:rsidTr="00BA7D84">
        <w:trPr>
          <w:jc w:val="center"/>
          <w:ins w:id="6154" w:author="Russ Ott" w:date="2022-04-29T10:09:00Z"/>
        </w:trPr>
        <w:tc>
          <w:tcPr>
            <w:tcW w:w="3345" w:type="dxa"/>
          </w:tcPr>
          <w:p w14:paraId="52316202" w14:textId="77777777" w:rsidR="00440477" w:rsidRDefault="00440477" w:rsidP="00BA7D84">
            <w:pPr>
              <w:pStyle w:val="TableText"/>
              <w:rPr>
                <w:ins w:id="6155" w:author="Russ Ott" w:date="2022-04-29T10:09:00Z"/>
              </w:rPr>
            </w:pPr>
            <w:ins w:id="6156" w:author="Russ Ott" w:date="2022-04-29T10:09:00Z">
              <w:r>
                <w:tab/>
                <w:t>performer</w:t>
              </w:r>
            </w:ins>
          </w:p>
        </w:tc>
        <w:tc>
          <w:tcPr>
            <w:tcW w:w="720" w:type="dxa"/>
          </w:tcPr>
          <w:p w14:paraId="4B89BA6C" w14:textId="77777777" w:rsidR="00440477" w:rsidRDefault="00440477" w:rsidP="00BA7D84">
            <w:pPr>
              <w:pStyle w:val="TableText"/>
              <w:rPr>
                <w:ins w:id="6157" w:author="Russ Ott" w:date="2022-04-29T10:09:00Z"/>
              </w:rPr>
            </w:pPr>
            <w:ins w:id="6158" w:author="Russ Ott" w:date="2022-04-29T10:09:00Z">
              <w:r>
                <w:t>0..*</w:t>
              </w:r>
            </w:ins>
          </w:p>
        </w:tc>
        <w:tc>
          <w:tcPr>
            <w:tcW w:w="1152" w:type="dxa"/>
          </w:tcPr>
          <w:p w14:paraId="7DC196F3" w14:textId="77777777" w:rsidR="00440477" w:rsidRDefault="00440477" w:rsidP="00BA7D84">
            <w:pPr>
              <w:pStyle w:val="TableText"/>
              <w:rPr>
                <w:ins w:id="6159" w:author="Russ Ott" w:date="2022-04-29T10:09:00Z"/>
              </w:rPr>
            </w:pPr>
            <w:ins w:id="6160" w:author="Russ Ott" w:date="2022-04-29T10:09:00Z">
              <w:r>
                <w:t>MAY</w:t>
              </w:r>
            </w:ins>
          </w:p>
        </w:tc>
        <w:tc>
          <w:tcPr>
            <w:tcW w:w="864" w:type="dxa"/>
          </w:tcPr>
          <w:p w14:paraId="06C8E0B1" w14:textId="77777777" w:rsidR="00440477" w:rsidRDefault="00440477" w:rsidP="00BA7D84">
            <w:pPr>
              <w:pStyle w:val="TableText"/>
              <w:rPr>
                <w:ins w:id="6161" w:author="Russ Ott" w:date="2022-04-29T10:09:00Z"/>
              </w:rPr>
            </w:pPr>
          </w:p>
        </w:tc>
        <w:tc>
          <w:tcPr>
            <w:tcW w:w="1104" w:type="dxa"/>
          </w:tcPr>
          <w:p w14:paraId="636095E1" w14:textId="5F781E84" w:rsidR="00440477" w:rsidRDefault="00002F64" w:rsidP="00BA7D84">
            <w:pPr>
              <w:pStyle w:val="TableText"/>
              <w:rPr>
                <w:ins w:id="6162" w:author="Russ Ott" w:date="2022-04-29T10:09:00Z"/>
              </w:rPr>
            </w:pPr>
            <w:ins w:id="6163" w:author="Russ Ott" w:date="2022-04-29T10:09:00Z">
              <w:r>
                <w:fldChar w:fldCharType="begin"/>
              </w:r>
              <w:r>
                <w:instrText xml:space="preserve"> HYPERLINK \l "C_4515-30449" \h </w:instrText>
              </w:r>
              <w:r>
                <w:fldChar w:fldCharType="separate"/>
              </w:r>
              <w:r w:rsidR="00440477">
                <w:rPr>
                  <w:rStyle w:val="HyperlinkText9pt"/>
                </w:rPr>
                <w:t>4515-30449</w:t>
              </w:r>
              <w:r>
                <w:rPr>
                  <w:rStyle w:val="HyperlinkText9pt"/>
                </w:rPr>
                <w:fldChar w:fldCharType="end"/>
              </w:r>
            </w:ins>
          </w:p>
        </w:tc>
        <w:tc>
          <w:tcPr>
            <w:tcW w:w="2975" w:type="dxa"/>
          </w:tcPr>
          <w:p w14:paraId="0B62BFB1" w14:textId="77777777" w:rsidR="00440477" w:rsidRDefault="00440477" w:rsidP="00BA7D84">
            <w:pPr>
              <w:pStyle w:val="TableText"/>
              <w:rPr>
                <w:ins w:id="6164" w:author="Russ Ott" w:date="2022-04-29T10:09:00Z"/>
              </w:rPr>
            </w:pPr>
          </w:p>
        </w:tc>
      </w:tr>
      <w:tr w:rsidR="00440477" w14:paraId="06BF0A20" w14:textId="77777777" w:rsidTr="00BA7D84">
        <w:trPr>
          <w:jc w:val="center"/>
          <w:ins w:id="6165" w:author="Russ Ott" w:date="2022-04-29T10:09:00Z"/>
        </w:trPr>
        <w:tc>
          <w:tcPr>
            <w:tcW w:w="3345" w:type="dxa"/>
          </w:tcPr>
          <w:p w14:paraId="26B869F2" w14:textId="77777777" w:rsidR="00440477" w:rsidRDefault="00440477" w:rsidP="00BA7D84">
            <w:pPr>
              <w:pStyle w:val="TableText"/>
              <w:rPr>
                <w:ins w:id="6166" w:author="Russ Ott" w:date="2022-04-29T10:09:00Z"/>
              </w:rPr>
            </w:pPr>
            <w:ins w:id="6167" w:author="Russ Ott" w:date="2022-04-29T10:09:00Z">
              <w:r>
                <w:tab/>
                <w:t>author</w:t>
              </w:r>
            </w:ins>
          </w:p>
        </w:tc>
        <w:tc>
          <w:tcPr>
            <w:tcW w:w="720" w:type="dxa"/>
          </w:tcPr>
          <w:p w14:paraId="0BC52BFA" w14:textId="77777777" w:rsidR="00440477" w:rsidRDefault="00440477" w:rsidP="00BA7D84">
            <w:pPr>
              <w:pStyle w:val="TableText"/>
              <w:rPr>
                <w:ins w:id="6168" w:author="Russ Ott" w:date="2022-04-29T10:09:00Z"/>
              </w:rPr>
            </w:pPr>
            <w:ins w:id="6169" w:author="Russ Ott" w:date="2022-04-29T10:09:00Z">
              <w:r>
                <w:t>0..1</w:t>
              </w:r>
            </w:ins>
          </w:p>
        </w:tc>
        <w:tc>
          <w:tcPr>
            <w:tcW w:w="1152" w:type="dxa"/>
          </w:tcPr>
          <w:p w14:paraId="2634DF1A" w14:textId="77777777" w:rsidR="00440477" w:rsidRDefault="00440477" w:rsidP="00BA7D84">
            <w:pPr>
              <w:pStyle w:val="TableText"/>
              <w:rPr>
                <w:ins w:id="6170" w:author="Russ Ott" w:date="2022-04-29T10:09:00Z"/>
              </w:rPr>
            </w:pPr>
            <w:ins w:id="6171" w:author="Russ Ott" w:date="2022-04-29T10:09:00Z">
              <w:r>
                <w:t>SHOULD</w:t>
              </w:r>
            </w:ins>
          </w:p>
        </w:tc>
        <w:tc>
          <w:tcPr>
            <w:tcW w:w="864" w:type="dxa"/>
          </w:tcPr>
          <w:p w14:paraId="555FB4A5" w14:textId="77777777" w:rsidR="00440477" w:rsidRDefault="00440477" w:rsidP="00BA7D84">
            <w:pPr>
              <w:pStyle w:val="TableText"/>
              <w:rPr>
                <w:ins w:id="6172" w:author="Russ Ott" w:date="2022-04-29T10:09:00Z"/>
              </w:rPr>
            </w:pPr>
          </w:p>
        </w:tc>
        <w:tc>
          <w:tcPr>
            <w:tcW w:w="1104" w:type="dxa"/>
          </w:tcPr>
          <w:p w14:paraId="53A213BA" w14:textId="1E37859F" w:rsidR="00440477" w:rsidRDefault="00002F64" w:rsidP="00BA7D84">
            <w:pPr>
              <w:pStyle w:val="TableText"/>
              <w:rPr>
                <w:ins w:id="6173" w:author="Russ Ott" w:date="2022-04-29T10:09:00Z"/>
              </w:rPr>
            </w:pPr>
            <w:ins w:id="6174" w:author="Russ Ott" w:date="2022-04-29T10:09:00Z">
              <w:r>
                <w:fldChar w:fldCharType="begin"/>
              </w:r>
              <w:r>
                <w:instrText xml:space="preserve"> HYPERLINK \l "C_4515-31979" \h </w:instrText>
              </w:r>
              <w:r>
                <w:fldChar w:fldCharType="separate"/>
              </w:r>
              <w:r w:rsidR="00440477">
                <w:rPr>
                  <w:rStyle w:val="HyperlinkText9pt"/>
                </w:rPr>
                <w:t>4515-31979</w:t>
              </w:r>
              <w:r>
                <w:rPr>
                  <w:rStyle w:val="HyperlinkText9pt"/>
                </w:rPr>
                <w:fldChar w:fldCharType="end"/>
              </w:r>
            </w:ins>
          </w:p>
        </w:tc>
        <w:tc>
          <w:tcPr>
            <w:tcW w:w="2975" w:type="dxa"/>
          </w:tcPr>
          <w:p w14:paraId="0BDBB518" w14:textId="77777777" w:rsidR="00440477" w:rsidRDefault="00440477" w:rsidP="00BA7D84">
            <w:pPr>
              <w:pStyle w:val="TableText"/>
              <w:rPr>
                <w:ins w:id="6175" w:author="Russ Ott" w:date="2022-04-29T10:09:00Z"/>
              </w:rPr>
            </w:pPr>
            <w:ins w:id="6176" w:author="Russ Ott" w:date="2022-04-29T10:09:00Z">
              <w:r>
                <w:t>Author Participation (identifier: urn:oid:2.16.840.1.113883.10.20.22.4.119</w:t>
              </w:r>
            </w:ins>
          </w:p>
        </w:tc>
      </w:tr>
      <w:tr w:rsidR="00440477" w14:paraId="4EB8D297" w14:textId="77777777" w:rsidTr="00BA7D84">
        <w:trPr>
          <w:jc w:val="center"/>
          <w:ins w:id="6177" w:author="Russ Ott" w:date="2022-04-29T10:09:00Z"/>
        </w:trPr>
        <w:tc>
          <w:tcPr>
            <w:tcW w:w="3345" w:type="dxa"/>
          </w:tcPr>
          <w:p w14:paraId="69F42E23" w14:textId="77777777" w:rsidR="00440477" w:rsidRDefault="00440477" w:rsidP="00BA7D84">
            <w:pPr>
              <w:pStyle w:val="TableText"/>
              <w:rPr>
                <w:ins w:id="6178" w:author="Russ Ott" w:date="2022-04-29T10:09:00Z"/>
              </w:rPr>
            </w:pPr>
            <w:ins w:id="6179" w:author="Russ Ott" w:date="2022-04-29T10:09:00Z">
              <w:r>
                <w:tab/>
                <w:t>entryRelationship</w:t>
              </w:r>
            </w:ins>
          </w:p>
        </w:tc>
        <w:tc>
          <w:tcPr>
            <w:tcW w:w="720" w:type="dxa"/>
          </w:tcPr>
          <w:p w14:paraId="579ADD9D" w14:textId="77777777" w:rsidR="00440477" w:rsidRDefault="00440477" w:rsidP="00BA7D84">
            <w:pPr>
              <w:pStyle w:val="TableText"/>
              <w:rPr>
                <w:ins w:id="6180" w:author="Russ Ott" w:date="2022-04-29T10:09:00Z"/>
              </w:rPr>
            </w:pPr>
            <w:ins w:id="6181" w:author="Russ Ott" w:date="2022-04-29T10:09:00Z">
              <w:r>
                <w:t>0..*</w:t>
              </w:r>
            </w:ins>
          </w:p>
        </w:tc>
        <w:tc>
          <w:tcPr>
            <w:tcW w:w="1152" w:type="dxa"/>
          </w:tcPr>
          <w:p w14:paraId="6B34B543" w14:textId="77777777" w:rsidR="00440477" w:rsidRDefault="00440477" w:rsidP="00BA7D84">
            <w:pPr>
              <w:pStyle w:val="TableText"/>
              <w:rPr>
                <w:ins w:id="6182" w:author="Russ Ott" w:date="2022-04-29T10:09:00Z"/>
              </w:rPr>
            </w:pPr>
            <w:ins w:id="6183" w:author="Russ Ott" w:date="2022-04-29T10:09:00Z">
              <w:r>
                <w:t>MAY</w:t>
              </w:r>
            </w:ins>
          </w:p>
        </w:tc>
        <w:tc>
          <w:tcPr>
            <w:tcW w:w="864" w:type="dxa"/>
          </w:tcPr>
          <w:p w14:paraId="601AB463" w14:textId="77777777" w:rsidR="00440477" w:rsidRDefault="00440477" w:rsidP="00BA7D84">
            <w:pPr>
              <w:pStyle w:val="TableText"/>
              <w:rPr>
                <w:ins w:id="6184" w:author="Russ Ott" w:date="2022-04-29T10:09:00Z"/>
              </w:rPr>
            </w:pPr>
          </w:p>
        </w:tc>
        <w:tc>
          <w:tcPr>
            <w:tcW w:w="1104" w:type="dxa"/>
          </w:tcPr>
          <w:p w14:paraId="7B872D47" w14:textId="530DEC2B" w:rsidR="00440477" w:rsidRDefault="00002F64" w:rsidP="00BA7D84">
            <w:pPr>
              <w:pStyle w:val="TableText"/>
              <w:rPr>
                <w:ins w:id="6185" w:author="Russ Ott" w:date="2022-04-29T10:09:00Z"/>
              </w:rPr>
            </w:pPr>
            <w:ins w:id="6186" w:author="Russ Ott" w:date="2022-04-29T10:09:00Z">
              <w:r>
                <w:fldChar w:fldCharType="begin"/>
              </w:r>
              <w:r>
                <w:instrText xml:space="preserve"> HYPERLINK \l "C_4515-31079" \h </w:instrText>
              </w:r>
              <w:r>
                <w:fldChar w:fldCharType="separate"/>
              </w:r>
              <w:r w:rsidR="00440477">
                <w:rPr>
                  <w:rStyle w:val="HyperlinkText9pt"/>
                </w:rPr>
                <w:t>4515-31079</w:t>
              </w:r>
              <w:r>
                <w:rPr>
                  <w:rStyle w:val="HyperlinkText9pt"/>
                </w:rPr>
                <w:fldChar w:fldCharType="end"/>
              </w:r>
            </w:ins>
          </w:p>
        </w:tc>
        <w:tc>
          <w:tcPr>
            <w:tcW w:w="2975" w:type="dxa"/>
          </w:tcPr>
          <w:p w14:paraId="0BE0EB8A" w14:textId="77777777" w:rsidR="00440477" w:rsidRDefault="00440477" w:rsidP="00BA7D84">
            <w:pPr>
              <w:pStyle w:val="TableText"/>
              <w:rPr>
                <w:ins w:id="6187" w:author="Russ Ott" w:date="2022-04-29T10:09:00Z"/>
              </w:rPr>
            </w:pPr>
          </w:p>
        </w:tc>
      </w:tr>
      <w:tr w:rsidR="00440477" w14:paraId="7B3FFB7C" w14:textId="77777777" w:rsidTr="00BA7D84">
        <w:trPr>
          <w:jc w:val="center"/>
          <w:ins w:id="6188" w:author="Russ Ott" w:date="2022-04-29T10:09:00Z"/>
        </w:trPr>
        <w:tc>
          <w:tcPr>
            <w:tcW w:w="3345" w:type="dxa"/>
          </w:tcPr>
          <w:p w14:paraId="2373D34F" w14:textId="77777777" w:rsidR="00440477" w:rsidRDefault="00440477" w:rsidP="00BA7D84">
            <w:pPr>
              <w:pStyle w:val="TableText"/>
              <w:rPr>
                <w:ins w:id="6189" w:author="Russ Ott" w:date="2022-04-29T10:09:00Z"/>
              </w:rPr>
            </w:pPr>
            <w:ins w:id="6190" w:author="Russ Ott" w:date="2022-04-29T10:09:00Z">
              <w:r>
                <w:tab/>
              </w:r>
              <w:r>
                <w:tab/>
                <w:t>@typeCode</w:t>
              </w:r>
            </w:ins>
          </w:p>
        </w:tc>
        <w:tc>
          <w:tcPr>
            <w:tcW w:w="720" w:type="dxa"/>
          </w:tcPr>
          <w:p w14:paraId="2D7E391E" w14:textId="77777777" w:rsidR="00440477" w:rsidRDefault="00440477" w:rsidP="00BA7D84">
            <w:pPr>
              <w:pStyle w:val="TableText"/>
              <w:rPr>
                <w:ins w:id="6191" w:author="Russ Ott" w:date="2022-04-29T10:09:00Z"/>
              </w:rPr>
            </w:pPr>
            <w:ins w:id="6192" w:author="Russ Ott" w:date="2022-04-29T10:09:00Z">
              <w:r>
                <w:t>1..1</w:t>
              </w:r>
            </w:ins>
          </w:p>
        </w:tc>
        <w:tc>
          <w:tcPr>
            <w:tcW w:w="1152" w:type="dxa"/>
          </w:tcPr>
          <w:p w14:paraId="5E620F4F" w14:textId="77777777" w:rsidR="00440477" w:rsidRDefault="00440477" w:rsidP="00BA7D84">
            <w:pPr>
              <w:pStyle w:val="TableText"/>
              <w:rPr>
                <w:ins w:id="6193" w:author="Russ Ott" w:date="2022-04-29T10:09:00Z"/>
              </w:rPr>
            </w:pPr>
            <w:ins w:id="6194" w:author="Russ Ott" w:date="2022-04-29T10:09:00Z">
              <w:r>
                <w:t>SHALL</w:t>
              </w:r>
            </w:ins>
          </w:p>
        </w:tc>
        <w:tc>
          <w:tcPr>
            <w:tcW w:w="864" w:type="dxa"/>
          </w:tcPr>
          <w:p w14:paraId="72F23A9D" w14:textId="77777777" w:rsidR="00440477" w:rsidRDefault="00440477" w:rsidP="00BA7D84">
            <w:pPr>
              <w:pStyle w:val="TableText"/>
              <w:rPr>
                <w:ins w:id="6195" w:author="Russ Ott" w:date="2022-04-29T10:09:00Z"/>
              </w:rPr>
            </w:pPr>
          </w:p>
        </w:tc>
        <w:tc>
          <w:tcPr>
            <w:tcW w:w="1104" w:type="dxa"/>
          </w:tcPr>
          <w:p w14:paraId="51BF8EF9" w14:textId="582A0B6E" w:rsidR="00440477" w:rsidRDefault="00002F64" w:rsidP="00BA7D84">
            <w:pPr>
              <w:pStyle w:val="TableText"/>
              <w:rPr>
                <w:ins w:id="6196" w:author="Russ Ott" w:date="2022-04-29T10:09:00Z"/>
              </w:rPr>
            </w:pPr>
            <w:ins w:id="6197" w:author="Russ Ott" w:date="2022-04-29T10:09:00Z">
              <w:r>
                <w:fldChar w:fldCharType="begin"/>
              </w:r>
              <w:r>
                <w:instrText xml:space="preserve"> HYPERLINK \l "C_4515-31080" \h </w:instrText>
              </w:r>
              <w:r>
                <w:fldChar w:fldCharType="separate"/>
              </w:r>
              <w:r w:rsidR="00440477">
                <w:rPr>
                  <w:rStyle w:val="HyperlinkText9pt"/>
                </w:rPr>
                <w:t>4515-31080</w:t>
              </w:r>
              <w:r>
                <w:rPr>
                  <w:rStyle w:val="HyperlinkText9pt"/>
                </w:rPr>
                <w:fldChar w:fldCharType="end"/>
              </w:r>
            </w:ins>
          </w:p>
        </w:tc>
        <w:tc>
          <w:tcPr>
            <w:tcW w:w="2975" w:type="dxa"/>
          </w:tcPr>
          <w:p w14:paraId="3CDCBCB3" w14:textId="77777777" w:rsidR="00440477" w:rsidRDefault="00440477" w:rsidP="00BA7D84">
            <w:pPr>
              <w:pStyle w:val="TableText"/>
              <w:rPr>
                <w:ins w:id="6198" w:author="Russ Ott" w:date="2022-04-29T10:09:00Z"/>
              </w:rPr>
            </w:pPr>
            <w:ins w:id="6199" w:author="Russ Ott" w:date="2022-04-29T10:09:00Z">
              <w:r>
                <w:t>urn:oid:2.16.840.1.113883.5.1002 (HL7ActRelationshipType) = REFR</w:t>
              </w:r>
            </w:ins>
          </w:p>
        </w:tc>
      </w:tr>
      <w:tr w:rsidR="00440477" w14:paraId="3C8700D5" w14:textId="77777777" w:rsidTr="00BA7D84">
        <w:trPr>
          <w:jc w:val="center"/>
          <w:ins w:id="6200" w:author="Russ Ott" w:date="2022-04-29T10:09:00Z"/>
        </w:trPr>
        <w:tc>
          <w:tcPr>
            <w:tcW w:w="3345" w:type="dxa"/>
          </w:tcPr>
          <w:p w14:paraId="609FC9CB" w14:textId="77777777" w:rsidR="00440477" w:rsidRDefault="00440477" w:rsidP="00BA7D84">
            <w:pPr>
              <w:pStyle w:val="TableText"/>
              <w:rPr>
                <w:ins w:id="6201" w:author="Russ Ott" w:date="2022-04-29T10:09:00Z"/>
              </w:rPr>
            </w:pPr>
            <w:ins w:id="6202" w:author="Russ Ott" w:date="2022-04-29T10:09:00Z">
              <w:r>
                <w:tab/>
              </w:r>
              <w:r>
                <w:tab/>
                <w:t>observation</w:t>
              </w:r>
            </w:ins>
          </w:p>
        </w:tc>
        <w:tc>
          <w:tcPr>
            <w:tcW w:w="720" w:type="dxa"/>
          </w:tcPr>
          <w:p w14:paraId="6D0D536D" w14:textId="77777777" w:rsidR="00440477" w:rsidRDefault="00440477" w:rsidP="00BA7D84">
            <w:pPr>
              <w:pStyle w:val="TableText"/>
              <w:rPr>
                <w:ins w:id="6203" w:author="Russ Ott" w:date="2022-04-29T10:09:00Z"/>
              </w:rPr>
            </w:pPr>
            <w:ins w:id="6204" w:author="Russ Ott" w:date="2022-04-29T10:09:00Z">
              <w:r>
                <w:t>1..1</w:t>
              </w:r>
            </w:ins>
          </w:p>
        </w:tc>
        <w:tc>
          <w:tcPr>
            <w:tcW w:w="1152" w:type="dxa"/>
          </w:tcPr>
          <w:p w14:paraId="33465EE8" w14:textId="77777777" w:rsidR="00440477" w:rsidRDefault="00440477" w:rsidP="00BA7D84">
            <w:pPr>
              <w:pStyle w:val="TableText"/>
              <w:rPr>
                <w:ins w:id="6205" w:author="Russ Ott" w:date="2022-04-29T10:09:00Z"/>
              </w:rPr>
            </w:pPr>
            <w:ins w:id="6206" w:author="Russ Ott" w:date="2022-04-29T10:09:00Z">
              <w:r>
                <w:t>SHALL</w:t>
              </w:r>
            </w:ins>
          </w:p>
        </w:tc>
        <w:tc>
          <w:tcPr>
            <w:tcW w:w="864" w:type="dxa"/>
          </w:tcPr>
          <w:p w14:paraId="2DB3A9BF" w14:textId="77777777" w:rsidR="00440477" w:rsidRDefault="00440477" w:rsidP="00BA7D84">
            <w:pPr>
              <w:pStyle w:val="TableText"/>
              <w:rPr>
                <w:ins w:id="6207" w:author="Russ Ott" w:date="2022-04-29T10:09:00Z"/>
              </w:rPr>
            </w:pPr>
          </w:p>
        </w:tc>
        <w:tc>
          <w:tcPr>
            <w:tcW w:w="1104" w:type="dxa"/>
          </w:tcPr>
          <w:p w14:paraId="6083D874" w14:textId="600564AF" w:rsidR="00440477" w:rsidRDefault="00002F64" w:rsidP="00BA7D84">
            <w:pPr>
              <w:pStyle w:val="TableText"/>
              <w:rPr>
                <w:ins w:id="6208" w:author="Russ Ott" w:date="2022-04-29T10:09:00Z"/>
              </w:rPr>
            </w:pPr>
            <w:ins w:id="6209" w:author="Russ Ott" w:date="2022-04-29T10:09:00Z">
              <w:r>
                <w:fldChar w:fldCharType="begin"/>
              </w:r>
              <w:r>
                <w:instrText xml:space="preserve"> HYPERLINK \l "C_4515-31081" \h </w:instrText>
              </w:r>
              <w:r>
                <w:fldChar w:fldCharType="separate"/>
              </w:r>
              <w:r w:rsidR="00440477">
                <w:rPr>
                  <w:rStyle w:val="HyperlinkText9pt"/>
                </w:rPr>
                <w:t>4515-31081</w:t>
              </w:r>
              <w:r>
                <w:rPr>
                  <w:rStyle w:val="HyperlinkText9pt"/>
                </w:rPr>
                <w:fldChar w:fldCharType="end"/>
              </w:r>
            </w:ins>
          </w:p>
        </w:tc>
        <w:tc>
          <w:tcPr>
            <w:tcW w:w="2975" w:type="dxa"/>
          </w:tcPr>
          <w:p w14:paraId="3D13D2B3" w14:textId="77777777" w:rsidR="00440477" w:rsidRDefault="00440477" w:rsidP="00BA7D84">
            <w:pPr>
              <w:pStyle w:val="TableText"/>
              <w:rPr>
                <w:ins w:id="6210" w:author="Russ Ott" w:date="2022-04-29T10:09:00Z"/>
              </w:rPr>
            </w:pPr>
            <w:ins w:id="6211" w:author="Russ Ott" w:date="2022-04-29T10:09:00Z">
              <w:r>
                <w:t>Priority Preference (identifier: urn:oid:2.16.840.1.113883.10.20.22.4.143</w:t>
              </w:r>
            </w:ins>
          </w:p>
        </w:tc>
      </w:tr>
      <w:tr w:rsidR="00440477" w14:paraId="7355C663" w14:textId="77777777" w:rsidTr="00BA7D84">
        <w:trPr>
          <w:jc w:val="center"/>
          <w:ins w:id="6212" w:author="Russ Ott" w:date="2022-04-29T10:09:00Z"/>
        </w:trPr>
        <w:tc>
          <w:tcPr>
            <w:tcW w:w="3345" w:type="dxa"/>
          </w:tcPr>
          <w:p w14:paraId="2237C31F" w14:textId="77777777" w:rsidR="00440477" w:rsidRDefault="00440477" w:rsidP="00BA7D84">
            <w:pPr>
              <w:pStyle w:val="TableText"/>
              <w:rPr>
                <w:ins w:id="6213" w:author="Russ Ott" w:date="2022-04-29T10:09:00Z"/>
              </w:rPr>
            </w:pPr>
            <w:ins w:id="6214" w:author="Russ Ott" w:date="2022-04-29T10:09:00Z">
              <w:r>
                <w:tab/>
                <w:t>entryRelationship</w:t>
              </w:r>
            </w:ins>
          </w:p>
        </w:tc>
        <w:tc>
          <w:tcPr>
            <w:tcW w:w="720" w:type="dxa"/>
          </w:tcPr>
          <w:p w14:paraId="50454AA3" w14:textId="77777777" w:rsidR="00440477" w:rsidRDefault="00440477" w:rsidP="00BA7D84">
            <w:pPr>
              <w:pStyle w:val="TableText"/>
              <w:rPr>
                <w:ins w:id="6215" w:author="Russ Ott" w:date="2022-04-29T10:09:00Z"/>
              </w:rPr>
            </w:pPr>
            <w:ins w:id="6216" w:author="Russ Ott" w:date="2022-04-29T10:09:00Z">
              <w:r>
                <w:t>0..*</w:t>
              </w:r>
            </w:ins>
          </w:p>
        </w:tc>
        <w:tc>
          <w:tcPr>
            <w:tcW w:w="1152" w:type="dxa"/>
          </w:tcPr>
          <w:p w14:paraId="0D4D28E8" w14:textId="77777777" w:rsidR="00440477" w:rsidRDefault="00440477" w:rsidP="00BA7D84">
            <w:pPr>
              <w:pStyle w:val="TableText"/>
              <w:rPr>
                <w:ins w:id="6217" w:author="Russ Ott" w:date="2022-04-29T10:09:00Z"/>
              </w:rPr>
            </w:pPr>
            <w:ins w:id="6218" w:author="Russ Ott" w:date="2022-04-29T10:09:00Z">
              <w:r>
                <w:t>MAY</w:t>
              </w:r>
            </w:ins>
          </w:p>
        </w:tc>
        <w:tc>
          <w:tcPr>
            <w:tcW w:w="864" w:type="dxa"/>
          </w:tcPr>
          <w:p w14:paraId="64271004" w14:textId="77777777" w:rsidR="00440477" w:rsidRDefault="00440477" w:rsidP="00BA7D84">
            <w:pPr>
              <w:pStyle w:val="TableText"/>
              <w:rPr>
                <w:ins w:id="6219" w:author="Russ Ott" w:date="2022-04-29T10:09:00Z"/>
              </w:rPr>
            </w:pPr>
          </w:p>
        </w:tc>
        <w:tc>
          <w:tcPr>
            <w:tcW w:w="1104" w:type="dxa"/>
          </w:tcPr>
          <w:p w14:paraId="499E4B16" w14:textId="49F472BA" w:rsidR="00440477" w:rsidRDefault="00002F64" w:rsidP="00BA7D84">
            <w:pPr>
              <w:pStyle w:val="TableText"/>
              <w:rPr>
                <w:ins w:id="6220" w:author="Russ Ott" w:date="2022-04-29T10:09:00Z"/>
              </w:rPr>
            </w:pPr>
            <w:ins w:id="6221" w:author="Russ Ott" w:date="2022-04-29T10:09:00Z">
              <w:r>
                <w:fldChar w:fldCharType="begin"/>
              </w:r>
              <w:r>
                <w:instrText xml:space="preserve"> HYPERLINK \l "C_4515-31982" \h </w:instrText>
              </w:r>
              <w:r>
                <w:fldChar w:fldCharType="separate"/>
              </w:r>
              <w:r w:rsidR="00440477">
                <w:rPr>
                  <w:rStyle w:val="HyperlinkText9pt"/>
                </w:rPr>
                <w:t>4515-31982</w:t>
              </w:r>
              <w:r>
                <w:rPr>
                  <w:rStyle w:val="HyperlinkText9pt"/>
                </w:rPr>
                <w:fldChar w:fldCharType="end"/>
              </w:r>
            </w:ins>
          </w:p>
        </w:tc>
        <w:tc>
          <w:tcPr>
            <w:tcW w:w="2975" w:type="dxa"/>
          </w:tcPr>
          <w:p w14:paraId="58B35878" w14:textId="77777777" w:rsidR="00440477" w:rsidRDefault="00440477" w:rsidP="00BA7D84">
            <w:pPr>
              <w:pStyle w:val="TableText"/>
              <w:rPr>
                <w:ins w:id="6222" w:author="Russ Ott" w:date="2022-04-29T10:09:00Z"/>
              </w:rPr>
            </w:pPr>
          </w:p>
        </w:tc>
      </w:tr>
      <w:tr w:rsidR="00440477" w14:paraId="276433A2" w14:textId="77777777" w:rsidTr="00BA7D84">
        <w:trPr>
          <w:jc w:val="center"/>
          <w:ins w:id="6223" w:author="Russ Ott" w:date="2022-04-29T10:09:00Z"/>
        </w:trPr>
        <w:tc>
          <w:tcPr>
            <w:tcW w:w="3345" w:type="dxa"/>
          </w:tcPr>
          <w:p w14:paraId="3CA8B927" w14:textId="77777777" w:rsidR="00440477" w:rsidRDefault="00440477" w:rsidP="00BA7D84">
            <w:pPr>
              <w:pStyle w:val="TableText"/>
              <w:rPr>
                <w:ins w:id="6224" w:author="Russ Ott" w:date="2022-04-29T10:09:00Z"/>
              </w:rPr>
            </w:pPr>
            <w:ins w:id="6225" w:author="Russ Ott" w:date="2022-04-29T10:09:00Z">
              <w:r>
                <w:tab/>
              </w:r>
              <w:r>
                <w:tab/>
                <w:t>@typeCode</w:t>
              </w:r>
            </w:ins>
          </w:p>
        </w:tc>
        <w:tc>
          <w:tcPr>
            <w:tcW w:w="720" w:type="dxa"/>
          </w:tcPr>
          <w:p w14:paraId="2FD3EA4E" w14:textId="77777777" w:rsidR="00440477" w:rsidRDefault="00440477" w:rsidP="00BA7D84">
            <w:pPr>
              <w:pStyle w:val="TableText"/>
              <w:rPr>
                <w:ins w:id="6226" w:author="Russ Ott" w:date="2022-04-29T10:09:00Z"/>
              </w:rPr>
            </w:pPr>
            <w:ins w:id="6227" w:author="Russ Ott" w:date="2022-04-29T10:09:00Z">
              <w:r>
                <w:t>1..1</w:t>
              </w:r>
            </w:ins>
          </w:p>
        </w:tc>
        <w:tc>
          <w:tcPr>
            <w:tcW w:w="1152" w:type="dxa"/>
          </w:tcPr>
          <w:p w14:paraId="6FD083B5" w14:textId="77777777" w:rsidR="00440477" w:rsidRDefault="00440477" w:rsidP="00BA7D84">
            <w:pPr>
              <w:pStyle w:val="TableText"/>
              <w:rPr>
                <w:ins w:id="6228" w:author="Russ Ott" w:date="2022-04-29T10:09:00Z"/>
              </w:rPr>
            </w:pPr>
            <w:ins w:id="6229" w:author="Russ Ott" w:date="2022-04-29T10:09:00Z">
              <w:r>
                <w:t>SHALL</w:t>
              </w:r>
            </w:ins>
          </w:p>
        </w:tc>
        <w:tc>
          <w:tcPr>
            <w:tcW w:w="864" w:type="dxa"/>
          </w:tcPr>
          <w:p w14:paraId="2D599AA3" w14:textId="77777777" w:rsidR="00440477" w:rsidRDefault="00440477" w:rsidP="00BA7D84">
            <w:pPr>
              <w:pStyle w:val="TableText"/>
              <w:rPr>
                <w:ins w:id="6230" w:author="Russ Ott" w:date="2022-04-29T10:09:00Z"/>
              </w:rPr>
            </w:pPr>
          </w:p>
        </w:tc>
        <w:tc>
          <w:tcPr>
            <w:tcW w:w="1104" w:type="dxa"/>
          </w:tcPr>
          <w:p w14:paraId="618E17A2" w14:textId="41E22BA7" w:rsidR="00440477" w:rsidRDefault="00002F64" w:rsidP="00BA7D84">
            <w:pPr>
              <w:pStyle w:val="TableText"/>
              <w:rPr>
                <w:ins w:id="6231" w:author="Russ Ott" w:date="2022-04-29T10:09:00Z"/>
              </w:rPr>
            </w:pPr>
            <w:ins w:id="6232" w:author="Russ Ott" w:date="2022-04-29T10:09:00Z">
              <w:r>
                <w:fldChar w:fldCharType="begin"/>
              </w:r>
              <w:r>
                <w:instrText xml:space="preserve"> HYPERLINK \l "C_4515-31983" \h </w:instrText>
              </w:r>
              <w:r>
                <w:fldChar w:fldCharType="separate"/>
              </w:r>
              <w:r w:rsidR="00440477">
                <w:rPr>
                  <w:rStyle w:val="HyperlinkText9pt"/>
                </w:rPr>
                <w:t>4515-31983</w:t>
              </w:r>
              <w:r>
                <w:rPr>
                  <w:rStyle w:val="HyperlinkText9pt"/>
                </w:rPr>
                <w:fldChar w:fldCharType="end"/>
              </w:r>
            </w:ins>
          </w:p>
        </w:tc>
        <w:tc>
          <w:tcPr>
            <w:tcW w:w="2975" w:type="dxa"/>
          </w:tcPr>
          <w:p w14:paraId="232D9970" w14:textId="77777777" w:rsidR="00440477" w:rsidRDefault="00440477" w:rsidP="00BA7D84">
            <w:pPr>
              <w:pStyle w:val="TableText"/>
              <w:rPr>
                <w:ins w:id="6233" w:author="Russ Ott" w:date="2022-04-29T10:09:00Z"/>
              </w:rPr>
            </w:pPr>
            <w:ins w:id="6234" w:author="Russ Ott" w:date="2022-04-29T10:09:00Z">
              <w:r>
                <w:t>urn:oid:2.16.840.1.113883.5.1002 (HL7ActRelationshipType) = RSON</w:t>
              </w:r>
            </w:ins>
          </w:p>
        </w:tc>
      </w:tr>
      <w:tr w:rsidR="00440477" w14:paraId="259C447B" w14:textId="77777777" w:rsidTr="00BA7D84">
        <w:trPr>
          <w:jc w:val="center"/>
          <w:ins w:id="6235" w:author="Russ Ott" w:date="2022-04-29T10:09:00Z"/>
        </w:trPr>
        <w:tc>
          <w:tcPr>
            <w:tcW w:w="3345" w:type="dxa"/>
          </w:tcPr>
          <w:p w14:paraId="4A1D8E71" w14:textId="77777777" w:rsidR="00440477" w:rsidRDefault="00440477" w:rsidP="00BA7D84">
            <w:pPr>
              <w:pStyle w:val="TableText"/>
              <w:rPr>
                <w:ins w:id="6236" w:author="Russ Ott" w:date="2022-04-29T10:09:00Z"/>
              </w:rPr>
            </w:pPr>
            <w:ins w:id="6237" w:author="Russ Ott" w:date="2022-04-29T10:09:00Z">
              <w:r>
                <w:tab/>
              </w:r>
              <w:r>
                <w:tab/>
                <w:t>observation</w:t>
              </w:r>
            </w:ins>
          </w:p>
        </w:tc>
        <w:tc>
          <w:tcPr>
            <w:tcW w:w="720" w:type="dxa"/>
          </w:tcPr>
          <w:p w14:paraId="6AEE4E8E" w14:textId="77777777" w:rsidR="00440477" w:rsidRDefault="00440477" w:rsidP="00BA7D84">
            <w:pPr>
              <w:pStyle w:val="TableText"/>
              <w:rPr>
                <w:ins w:id="6238" w:author="Russ Ott" w:date="2022-04-29T10:09:00Z"/>
              </w:rPr>
            </w:pPr>
            <w:ins w:id="6239" w:author="Russ Ott" w:date="2022-04-29T10:09:00Z">
              <w:r>
                <w:t>1..1</w:t>
              </w:r>
            </w:ins>
          </w:p>
        </w:tc>
        <w:tc>
          <w:tcPr>
            <w:tcW w:w="1152" w:type="dxa"/>
          </w:tcPr>
          <w:p w14:paraId="53487EB1" w14:textId="77777777" w:rsidR="00440477" w:rsidRDefault="00440477" w:rsidP="00BA7D84">
            <w:pPr>
              <w:pStyle w:val="TableText"/>
              <w:rPr>
                <w:ins w:id="6240" w:author="Russ Ott" w:date="2022-04-29T10:09:00Z"/>
              </w:rPr>
            </w:pPr>
            <w:ins w:id="6241" w:author="Russ Ott" w:date="2022-04-29T10:09:00Z">
              <w:r>
                <w:t>SHALL</w:t>
              </w:r>
            </w:ins>
          </w:p>
        </w:tc>
        <w:tc>
          <w:tcPr>
            <w:tcW w:w="864" w:type="dxa"/>
          </w:tcPr>
          <w:p w14:paraId="1F3135BA" w14:textId="77777777" w:rsidR="00440477" w:rsidRDefault="00440477" w:rsidP="00BA7D84">
            <w:pPr>
              <w:pStyle w:val="TableText"/>
              <w:rPr>
                <w:ins w:id="6242" w:author="Russ Ott" w:date="2022-04-29T10:09:00Z"/>
              </w:rPr>
            </w:pPr>
          </w:p>
        </w:tc>
        <w:tc>
          <w:tcPr>
            <w:tcW w:w="1104" w:type="dxa"/>
          </w:tcPr>
          <w:p w14:paraId="3DE6E9DA" w14:textId="1CB17698" w:rsidR="00440477" w:rsidRDefault="00002F64" w:rsidP="00BA7D84">
            <w:pPr>
              <w:pStyle w:val="TableText"/>
              <w:rPr>
                <w:ins w:id="6243" w:author="Russ Ott" w:date="2022-04-29T10:09:00Z"/>
              </w:rPr>
            </w:pPr>
            <w:ins w:id="6244" w:author="Russ Ott" w:date="2022-04-29T10:09:00Z">
              <w:r>
                <w:fldChar w:fldCharType="begin"/>
              </w:r>
              <w:r>
                <w:instrText xml:space="preserve"> HYPERLINK \l "C_4515-31984" \h </w:instrText>
              </w:r>
              <w:r>
                <w:fldChar w:fldCharType="separate"/>
              </w:r>
              <w:r w:rsidR="00440477">
                <w:rPr>
                  <w:rStyle w:val="HyperlinkText9pt"/>
                </w:rPr>
                <w:t>4515-31984</w:t>
              </w:r>
              <w:r>
                <w:rPr>
                  <w:rStyle w:val="HyperlinkText9pt"/>
                </w:rPr>
                <w:fldChar w:fldCharType="end"/>
              </w:r>
            </w:ins>
          </w:p>
        </w:tc>
        <w:tc>
          <w:tcPr>
            <w:tcW w:w="2975" w:type="dxa"/>
          </w:tcPr>
          <w:p w14:paraId="5EA61C65" w14:textId="77777777" w:rsidR="00440477" w:rsidRDefault="00440477" w:rsidP="00BA7D84">
            <w:pPr>
              <w:pStyle w:val="TableText"/>
              <w:rPr>
                <w:ins w:id="6245" w:author="Russ Ott" w:date="2022-04-29T10:09:00Z"/>
              </w:rPr>
            </w:pPr>
            <w:ins w:id="6246" w:author="Russ Ott" w:date="2022-04-29T10:09:00Z">
              <w:r>
                <w:t>Indication (V2) (identifier: urn:hl7ii:2.16.840.1.113883.10.20.22.4.19:2014-06-09</w:t>
              </w:r>
            </w:ins>
          </w:p>
        </w:tc>
      </w:tr>
      <w:tr w:rsidR="00440477" w14:paraId="175A1B9F" w14:textId="77777777" w:rsidTr="00BA7D84">
        <w:trPr>
          <w:jc w:val="center"/>
          <w:ins w:id="6247" w:author="Russ Ott" w:date="2022-04-29T10:09:00Z"/>
        </w:trPr>
        <w:tc>
          <w:tcPr>
            <w:tcW w:w="3345" w:type="dxa"/>
          </w:tcPr>
          <w:p w14:paraId="76FBEAD6" w14:textId="77777777" w:rsidR="00440477" w:rsidRDefault="00440477" w:rsidP="00BA7D84">
            <w:pPr>
              <w:pStyle w:val="TableText"/>
              <w:rPr>
                <w:ins w:id="6248" w:author="Russ Ott" w:date="2022-04-29T10:09:00Z"/>
              </w:rPr>
            </w:pPr>
            <w:ins w:id="6249" w:author="Russ Ott" w:date="2022-04-29T10:09:00Z">
              <w:r>
                <w:tab/>
                <w:t>entryRelationship</w:t>
              </w:r>
            </w:ins>
          </w:p>
        </w:tc>
        <w:tc>
          <w:tcPr>
            <w:tcW w:w="720" w:type="dxa"/>
          </w:tcPr>
          <w:p w14:paraId="396D10E0" w14:textId="77777777" w:rsidR="00440477" w:rsidRDefault="00440477" w:rsidP="00BA7D84">
            <w:pPr>
              <w:pStyle w:val="TableText"/>
              <w:rPr>
                <w:ins w:id="6250" w:author="Russ Ott" w:date="2022-04-29T10:09:00Z"/>
              </w:rPr>
            </w:pPr>
            <w:ins w:id="6251" w:author="Russ Ott" w:date="2022-04-29T10:09:00Z">
              <w:r>
                <w:t>0..*</w:t>
              </w:r>
            </w:ins>
          </w:p>
        </w:tc>
        <w:tc>
          <w:tcPr>
            <w:tcW w:w="1152" w:type="dxa"/>
          </w:tcPr>
          <w:p w14:paraId="282D220A" w14:textId="77777777" w:rsidR="00440477" w:rsidRDefault="00440477" w:rsidP="00BA7D84">
            <w:pPr>
              <w:pStyle w:val="TableText"/>
              <w:rPr>
                <w:ins w:id="6252" w:author="Russ Ott" w:date="2022-04-29T10:09:00Z"/>
              </w:rPr>
            </w:pPr>
            <w:ins w:id="6253" w:author="Russ Ott" w:date="2022-04-29T10:09:00Z">
              <w:r>
                <w:t>MAY</w:t>
              </w:r>
            </w:ins>
          </w:p>
        </w:tc>
        <w:tc>
          <w:tcPr>
            <w:tcW w:w="864" w:type="dxa"/>
          </w:tcPr>
          <w:p w14:paraId="667FAA1B" w14:textId="77777777" w:rsidR="00440477" w:rsidRDefault="00440477" w:rsidP="00BA7D84">
            <w:pPr>
              <w:pStyle w:val="TableText"/>
              <w:rPr>
                <w:ins w:id="6254" w:author="Russ Ott" w:date="2022-04-29T10:09:00Z"/>
              </w:rPr>
            </w:pPr>
          </w:p>
        </w:tc>
        <w:tc>
          <w:tcPr>
            <w:tcW w:w="1104" w:type="dxa"/>
          </w:tcPr>
          <w:p w14:paraId="4AADAACB" w14:textId="5F1F5F49" w:rsidR="00440477" w:rsidRDefault="00002F64" w:rsidP="00BA7D84">
            <w:pPr>
              <w:pStyle w:val="TableText"/>
              <w:rPr>
                <w:ins w:id="6255" w:author="Russ Ott" w:date="2022-04-29T10:09:00Z"/>
              </w:rPr>
            </w:pPr>
            <w:ins w:id="6256" w:author="Russ Ott" w:date="2022-04-29T10:09:00Z">
              <w:r>
                <w:fldChar w:fldCharType="begin"/>
              </w:r>
              <w:r>
                <w:instrText xml:space="preserve"> HYPERLINK \l "C_4515-31985" \h </w:instrText>
              </w:r>
              <w:r>
                <w:fldChar w:fldCharType="separate"/>
              </w:r>
              <w:r w:rsidR="00440477">
                <w:rPr>
                  <w:rStyle w:val="HyperlinkText9pt"/>
                </w:rPr>
                <w:t>4515-31985</w:t>
              </w:r>
              <w:r>
                <w:rPr>
                  <w:rStyle w:val="HyperlinkText9pt"/>
                </w:rPr>
                <w:fldChar w:fldCharType="end"/>
              </w:r>
            </w:ins>
          </w:p>
        </w:tc>
        <w:tc>
          <w:tcPr>
            <w:tcW w:w="2975" w:type="dxa"/>
          </w:tcPr>
          <w:p w14:paraId="037E178D" w14:textId="77777777" w:rsidR="00440477" w:rsidRDefault="00440477" w:rsidP="00BA7D84">
            <w:pPr>
              <w:pStyle w:val="TableText"/>
              <w:rPr>
                <w:ins w:id="6257" w:author="Russ Ott" w:date="2022-04-29T10:09:00Z"/>
              </w:rPr>
            </w:pPr>
          </w:p>
        </w:tc>
      </w:tr>
      <w:tr w:rsidR="00440477" w14:paraId="117F602E" w14:textId="77777777" w:rsidTr="00BA7D84">
        <w:trPr>
          <w:jc w:val="center"/>
          <w:ins w:id="6258" w:author="Russ Ott" w:date="2022-04-29T10:09:00Z"/>
        </w:trPr>
        <w:tc>
          <w:tcPr>
            <w:tcW w:w="3345" w:type="dxa"/>
          </w:tcPr>
          <w:p w14:paraId="76E25A5B" w14:textId="77777777" w:rsidR="00440477" w:rsidRDefault="00440477" w:rsidP="00BA7D84">
            <w:pPr>
              <w:pStyle w:val="TableText"/>
              <w:rPr>
                <w:ins w:id="6259" w:author="Russ Ott" w:date="2022-04-29T10:09:00Z"/>
              </w:rPr>
            </w:pPr>
            <w:ins w:id="6260" w:author="Russ Ott" w:date="2022-04-29T10:09:00Z">
              <w:r>
                <w:tab/>
              </w:r>
              <w:r>
                <w:tab/>
                <w:t>@typeCode</w:t>
              </w:r>
            </w:ins>
          </w:p>
        </w:tc>
        <w:tc>
          <w:tcPr>
            <w:tcW w:w="720" w:type="dxa"/>
          </w:tcPr>
          <w:p w14:paraId="64B14CB8" w14:textId="77777777" w:rsidR="00440477" w:rsidRDefault="00440477" w:rsidP="00BA7D84">
            <w:pPr>
              <w:pStyle w:val="TableText"/>
              <w:rPr>
                <w:ins w:id="6261" w:author="Russ Ott" w:date="2022-04-29T10:09:00Z"/>
              </w:rPr>
            </w:pPr>
            <w:ins w:id="6262" w:author="Russ Ott" w:date="2022-04-29T10:09:00Z">
              <w:r>
                <w:t>1..1</w:t>
              </w:r>
            </w:ins>
          </w:p>
        </w:tc>
        <w:tc>
          <w:tcPr>
            <w:tcW w:w="1152" w:type="dxa"/>
          </w:tcPr>
          <w:p w14:paraId="00D90BD5" w14:textId="77777777" w:rsidR="00440477" w:rsidRDefault="00440477" w:rsidP="00BA7D84">
            <w:pPr>
              <w:pStyle w:val="TableText"/>
              <w:rPr>
                <w:ins w:id="6263" w:author="Russ Ott" w:date="2022-04-29T10:09:00Z"/>
              </w:rPr>
            </w:pPr>
            <w:ins w:id="6264" w:author="Russ Ott" w:date="2022-04-29T10:09:00Z">
              <w:r>
                <w:t>SHALL</w:t>
              </w:r>
            </w:ins>
          </w:p>
        </w:tc>
        <w:tc>
          <w:tcPr>
            <w:tcW w:w="864" w:type="dxa"/>
          </w:tcPr>
          <w:p w14:paraId="21A7ADD1" w14:textId="77777777" w:rsidR="00440477" w:rsidRDefault="00440477" w:rsidP="00BA7D84">
            <w:pPr>
              <w:pStyle w:val="TableText"/>
              <w:rPr>
                <w:ins w:id="6265" w:author="Russ Ott" w:date="2022-04-29T10:09:00Z"/>
              </w:rPr>
            </w:pPr>
          </w:p>
        </w:tc>
        <w:tc>
          <w:tcPr>
            <w:tcW w:w="1104" w:type="dxa"/>
          </w:tcPr>
          <w:p w14:paraId="38C3F0B0" w14:textId="51976AF4" w:rsidR="00440477" w:rsidRDefault="00002F64" w:rsidP="00BA7D84">
            <w:pPr>
              <w:pStyle w:val="TableText"/>
              <w:rPr>
                <w:ins w:id="6266" w:author="Russ Ott" w:date="2022-04-29T10:09:00Z"/>
              </w:rPr>
            </w:pPr>
            <w:ins w:id="6267" w:author="Russ Ott" w:date="2022-04-29T10:09:00Z">
              <w:r>
                <w:fldChar w:fldCharType="begin"/>
              </w:r>
              <w:r>
                <w:instrText xml:space="preserve"> HYPERLINK \l "C_4515-3198</w:instrText>
              </w:r>
              <w:r>
                <w:instrText xml:space="preserve">6" \h </w:instrText>
              </w:r>
              <w:r>
                <w:fldChar w:fldCharType="separate"/>
              </w:r>
              <w:r w:rsidR="00440477">
                <w:rPr>
                  <w:rStyle w:val="HyperlinkText9pt"/>
                </w:rPr>
                <w:t>4515-31986</w:t>
              </w:r>
              <w:r>
                <w:rPr>
                  <w:rStyle w:val="HyperlinkText9pt"/>
                </w:rPr>
                <w:fldChar w:fldCharType="end"/>
              </w:r>
            </w:ins>
          </w:p>
        </w:tc>
        <w:tc>
          <w:tcPr>
            <w:tcW w:w="2975" w:type="dxa"/>
          </w:tcPr>
          <w:p w14:paraId="4FF55309" w14:textId="77777777" w:rsidR="00440477" w:rsidRDefault="00440477" w:rsidP="00BA7D84">
            <w:pPr>
              <w:pStyle w:val="TableText"/>
              <w:rPr>
                <w:ins w:id="6268" w:author="Russ Ott" w:date="2022-04-29T10:09:00Z"/>
              </w:rPr>
            </w:pPr>
            <w:ins w:id="6269" w:author="Russ Ott" w:date="2022-04-29T10:09:00Z">
              <w:r>
                <w:t>urn:oid:2.16.840.1.113883.5.1002 (HL7ActRelationshipType) = SUBJ</w:t>
              </w:r>
            </w:ins>
          </w:p>
        </w:tc>
      </w:tr>
      <w:tr w:rsidR="00440477" w14:paraId="6026EC79" w14:textId="77777777" w:rsidTr="00BA7D84">
        <w:trPr>
          <w:jc w:val="center"/>
          <w:ins w:id="6270" w:author="Russ Ott" w:date="2022-04-29T10:09:00Z"/>
        </w:trPr>
        <w:tc>
          <w:tcPr>
            <w:tcW w:w="3345" w:type="dxa"/>
          </w:tcPr>
          <w:p w14:paraId="5E998B5E" w14:textId="77777777" w:rsidR="00440477" w:rsidRDefault="00440477" w:rsidP="00BA7D84">
            <w:pPr>
              <w:pStyle w:val="TableText"/>
              <w:rPr>
                <w:ins w:id="6271" w:author="Russ Ott" w:date="2022-04-29T10:09:00Z"/>
              </w:rPr>
            </w:pPr>
            <w:ins w:id="6272" w:author="Russ Ott" w:date="2022-04-29T10:09:00Z">
              <w:r>
                <w:tab/>
              </w:r>
              <w:r>
                <w:tab/>
                <w:t>@inversionInd</w:t>
              </w:r>
            </w:ins>
          </w:p>
        </w:tc>
        <w:tc>
          <w:tcPr>
            <w:tcW w:w="720" w:type="dxa"/>
          </w:tcPr>
          <w:p w14:paraId="43847A01" w14:textId="77777777" w:rsidR="00440477" w:rsidRDefault="00440477" w:rsidP="00BA7D84">
            <w:pPr>
              <w:pStyle w:val="TableText"/>
              <w:rPr>
                <w:ins w:id="6273" w:author="Russ Ott" w:date="2022-04-29T10:09:00Z"/>
              </w:rPr>
            </w:pPr>
            <w:ins w:id="6274" w:author="Russ Ott" w:date="2022-04-29T10:09:00Z">
              <w:r>
                <w:t>1..1</w:t>
              </w:r>
            </w:ins>
          </w:p>
        </w:tc>
        <w:tc>
          <w:tcPr>
            <w:tcW w:w="1152" w:type="dxa"/>
          </w:tcPr>
          <w:p w14:paraId="4C493E92" w14:textId="77777777" w:rsidR="00440477" w:rsidRDefault="00440477" w:rsidP="00BA7D84">
            <w:pPr>
              <w:pStyle w:val="TableText"/>
              <w:rPr>
                <w:ins w:id="6275" w:author="Russ Ott" w:date="2022-04-29T10:09:00Z"/>
              </w:rPr>
            </w:pPr>
            <w:ins w:id="6276" w:author="Russ Ott" w:date="2022-04-29T10:09:00Z">
              <w:r>
                <w:t>SHALL</w:t>
              </w:r>
            </w:ins>
          </w:p>
        </w:tc>
        <w:tc>
          <w:tcPr>
            <w:tcW w:w="864" w:type="dxa"/>
          </w:tcPr>
          <w:p w14:paraId="30F24872" w14:textId="77777777" w:rsidR="00440477" w:rsidRDefault="00440477" w:rsidP="00BA7D84">
            <w:pPr>
              <w:pStyle w:val="TableText"/>
              <w:rPr>
                <w:ins w:id="6277" w:author="Russ Ott" w:date="2022-04-29T10:09:00Z"/>
              </w:rPr>
            </w:pPr>
          </w:p>
        </w:tc>
        <w:tc>
          <w:tcPr>
            <w:tcW w:w="1104" w:type="dxa"/>
          </w:tcPr>
          <w:p w14:paraId="59D21C59" w14:textId="38EF0103" w:rsidR="00440477" w:rsidRDefault="00002F64" w:rsidP="00BA7D84">
            <w:pPr>
              <w:pStyle w:val="TableText"/>
              <w:rPr>
                <w:ins w:id="6278" w:author="Russ Ott" w:date="2022-04-29T10:09:00Z"/>
              </w:rPr>
            </w:pPr>
            <w:ins w:id="6279" w:author="Russ Ott" w:date="2022-04-29T10:09:00Z">
              <w:r>
                <w:fldChar w:fldCharType="begin"/>
              </w:r>
              <w:r>
                <w:instrText xml:space="preserve"> HYPERLINK \l "C_4515-31987" \h </w:instrText>
              </w:r>
              <w:r>
                <w:fldChar w:fldCharType="separate"/>
              </w:r>
              <w:r w:rsidR="00440477">
                <w:rPr>
                  <w:rStyle w:val="HyperlinkText9pt"/>
                </w:rPr>
                <w:t>4515-31987</w:t>
              </w:r>
              <w:r>
                <w:rPr>
                  <w:rStyle w:val="HyperlinkText9pt"/>
                </w:rPr>
                <w:fldChar w:fldCharType="end"/>
              </w:r>
            </w:ins>
          </w:p>
        </w:tc>
        <w:tc>
          <w:tcPr>
            <w:tcW w:w="2975" w:type="dxa"/>
          </w:tcPr>
          <w:p w14:paraId="6C96617D" w14:textId="77777777" w:rsidR="00440477" w:rsidRDefault="00440477" w:rsidP="00BA7D84">
            <w:pPr>
              <w:pStyle w:val="TableText"/>
              <w:rPr>
                <w:ins w:id="6280" w:author="Russ Ott" w:date="2022-04-29T10:09:00Z"/>
              </w:rPr>
            </w:pPr>
            <w:ins w:id="6281" w:author="Russ Ott" w:date="2022-04-29T10:09:00Z">
              <w:r>
                <w:t>true</w:t>
              </w:r>
            </w:ins>
          </w:p>
        </w:tc>
      </w:tr>
      <w:tr w:rsidR="00440477" w14:paraId="328457E6" w14:textId="77777777" w:rsidTr="00BA7D84">
        <w:trPr>
          <w:jc w:val="center"/>
          <w:ins w:id="6282" w:author="Russ Ott" w:date="2022-04-29T10:09:00Z"/>
        </w:trPr>
        <w:tc>
          <w:tcPr>
            <w:tcW w:w="3345" w:type="dxa"/>
          </w:tcPr>
          <w:p w14:paraId="504AC5BB" w14:textId="77777777" w:rsidR="00440477" w:rsidRDefault="00440477" w:rsidP="00BA7D84">
            <w:pPr>
              <w:pStyle w:val="TableText"/>
              <w:rPr>
                <w:ins w:id="6283" w:author="Russ Ott" w:date="2022-04-29T10:09:00Z"/>
              </w:rPr>
            </w:pPr>
            <w:ins w:id="6284" w:author="Russ Ott" w:date="2022-04-29T10:09:00Z">
              <w:r>
                <w:tab/>
              </w:r>
              <w:r>
                <w:tab/>
                <w:t>act</w:t>
              </w:r>
            </w:ins>
          </w:p>
        </w:tc>
        <w:tc>
          <w:tcPr>
            <w:tcW w:w="720" w:type="dxa"/>
          </w:tcPr>
          <w:p w14:paraId="5F9086BA" w14:textId="77777777" w:rsidR="00440477" w:rsidRDefault="00440477" w:rsidP="00BA7D84">
            <w:pPr>
              <w:pStyle w:val="TableText"/>
              <w:rPr>
                <w:ins w:id="6285" w:author="Russ Ott" w:date="2022-04-29T10:09:00Z"/>
              </w:rPr>
            </w:pPr>
            <w:ins w:id="6286" w:author="Russ Ott" w:date="2022-04-29T10:09:00Z">
              <w:r>
                <w:t>1..1</w:t>
              </w:r>
            </w:ins>
          </w:p>
        </w:tc>
        <w:tc>
          <w:tcPr>
            <w:tcW w:w="1152" w:type="dxa"/>
          </w:tcPr>
          <w:p w14:paraId="468D67B5" w14:textId="77777777" w:rsidR="00440477" w:rsidRDefault="00440477" w:rsidP="00BA7D84">
            <w:pPr>
              <w:pStyle w:val="TableText"/>
              <w:rPr>
                <w:ins w:id="6287" w:author="Russ Ott" w:date="2022-04-29T10:09:00Z"/>
              </w:rPr>
            </w:pPr>
            <w:ins w:id="6288" w:author="Russ Ott" w:date="2022-04-29T10:09:00Z">
              <w:r>
                <w:t>SHALL</w:t>
              </w:r>
            </w:ins>
          </w:p>
        </w:tc>
        <w:tc>
          <w:tcPr>
            <w:tcW w:w="864" w:type="dxa"/>
          </w:tcPr>
          <w:p w14:paraId="39D0784D" w14:textId="77777777" w:rsidR="00440477" w:rsidRDefault="00440477" w:rsidP="00BA7D84">
            <w:pPr>
              <w:pStyle w:val="TableText"/>
              <w:rPr>
                <w:ins w:id="6289" w:author="Russ Ott" w:date="2022-04-29T10:09:00Z"/>
              </w:rPr>
            </w:pPr>
          </w:p>
        </w:tc>
        <w:tc>
          <w:tcPr>
            <w:tcW w:w="1104" w:type="dxa"/>
          </w:tcPr>
          <w:p w14:paraId="0DA3EAE2" w14:textId="440698EC" w:rsidR="00440477" w:rsidRDefault="00002F64" w:rsidP="00BA7D84">
            <w:pPr>
              <w:pStyle w:val="TableText"/>
              <w:rPr>
                <w:ins w:id="6290" w:author="Russ Ott" w:date="2022-04-29T10:09:00Z"/>
              </w:rPr>
            </w:pPr>
            <w:ins w:id="6291" w:author="Russ Ott" w:date="2022-04-29T10:09:00Z">
              <w:r>
                <w:fldChar w:fldCharType="begin"/>
              </w:r>
              <w:r>
                <w:instrText xml:space="preserve"> HYPERLINK \l "C_4515-31989" \h </w:instrText>
              </w:r>
              <w:r>
                <w:fldChar w:fldCharType="separate"/>
              </w:r>
              <w:r w:rsidR="00440477">
                <w:rPr>
                  <w:rStyle w:val="HyperlinkText9pt"/>
                </w:rPr>
                <w:t>4515-31989</w:t>
              </w:r>
              <w:r>
                <w:rPr>
                  <w:rStyle w:val="HyperlinkText9pt"/>
                </w:rPr>
                <w:fldChar w:fldCharType="end"/>
              </w:r>
            </w:ins>
          </w:p>
        </w:tc>
        <w:tc>
          <w:tcPr>
            <w:tcW w:w="2975" w:type="dxa"/>
          </w:tcPr>
          <w:p w14:paraId="64768976" w14:textId="77777777" w:rsidR="00440477" w:rsidRDefault="00440477" w:rsidP="00BA7D84">
            <w:pPr>
              <w:pStyle w:val="TableText"/>
              <w:rPr>
                <w:ins w:id="6292" w:author="Russ Ott" w:date="2022-04-29T10:09:00Z"/>
              </w:rPr>
            </w:pPr>
            <w:ins w:id="6293" w:author="Russ Ott" w:date="2022-04-29T10:09:00Z">
              <w:r>
                <w:t>Instruction (V2) (identifier: urn:hl7ii:2.16.840.1.113883.10.20.22.4.20:2014-06-09</w:t>
              </w:r>
            </w:ins>
          </w:p>
        </w:tc>
      </w:tr>
      <w:tr w:rsidR="00440477" w14:paraId="78DFAFAF" w14:textId="77777777" w:rsidTr="00BA7D84">
        <w:trPr>
          <w:jc w:val="center"/>
          <w:ins w:id="6294" w:author="Russ Ott" w:date="2022-04-29T10:09:00Z"/>
        </w:trPr>
        <w:tc>
          <w:tcPr>
            <w:tcW w:w="3345" w:type="dxa"/>
          </w:tcPr>
          <w:p w14:paraId="1A2CD8D7" w14:textId="77777777" w:rsidR="00440477" w:rsidRDefault="00440477" w:rsidP="00BA7D84">
            <w:pPr>
              <w:pStyle w:val="TableText"/>
              <w:rPr>
                <w:ins w:id="6295" w:author="Russ Ott" w:date="2022-04-29T10:09:00Z"/>
              </w:rPr>
            </w:pPr>
            <w:ins w:id="6296" w:author="Russ Ott" w:date="2022-04-29T10:09:00Z">
              <w:r>
                <w:tab/>
                <w:t>entryRelationship</w:t>
              </w:r>
            </w:ins>
          </w:p>
        </w:tc>
        <w:tc>
          <w:tcPr>
            <w:tcW w:w="720" w:type="dxa"/>
          </w:tcPr>
          <w:p w14:paraId="4587721E" w14:textId="77777777" w:rsidR="00440477" w:rsidRDefault="00440477" w:rsidP="00BA7D84">
            <w:pPr>
              <w:pStyle w:val="TableText"/>
              <w:rPr>
                <w:ins w:id="6297" w:author="Russ Ott" w:date="2022-04-29T10:09:00Z"/>
              </w:rPr>
            </w:pPr>
            <w:ins w:id="6298" w:author="Russ Ott" w:date="2022-04-29T10:09:00Z">
              <w:r>
                <w:t>0..*</w:t>
              </w:r>
            </w:ins>
          </w:p>
        </w:tc>
        <w:tc>
          <w:tcPr>
            <w:tcW w:w="1152" w:type="dxa"/>
          </w:tcPr>
          <w:p w14:paraId="7831C3B5" w14:textId="77777777" w:rsidR="00440477" w:rsidRDefault="00440477" w:rsidP="00BA7D84">
            <w:pPr>
              <w:pStyle w:val="TableText"/>
              <w:rPr>
                <w:ins w:id="6299" w:author="Russ Ott" w:date="2022-04-29T10:09:00Z"/>
              </w:rPr>
            </w:pPr>
            <w:ins w:id="6300" w:author="Russ Ott" w:date="2022-04-29T10:09:00Z">
              <w:r>
                <w:t>MAY</w:t>
              </w:r>
            </w:ins>
          </w:p>
        </w:tc>
        <w:tc>
          <w:tcPr>
            <w:tcW w:w="864" w:type="dxa"/>
          </w:tcPr>
          <w:p w14:paraId="282DFCA7" w14:textId="77777777" w:rsidR="00440477" w:rsidRDefault="00440477" w:rsidP="00BA7D84">
            <w:pPr>
              <w:pStyle w:val="TableText"/>
              <w:rPr>
                <w:ins w:id="6301" w:author="Russ Ott" w:date="2022-04-29T10:09:00Z"/>
              </w:rPr>
            </w:pPr>
          </w:p>
        </w:tc>
        <w:tc>
          <w:tcPr>
            <w:tcW w:w="1104" w:type="dxa"/>
          </w:tcPr>
          <w:p w14:paraId="07425CED" w14:textId="4C255E7D" w:rsidR="00440477" w:rsidRDefault="00002F64" w:rsidP="00BA7D84">
            <w:pPr>
              <w:pStyle w:val="TableText"/>
              <w:rPr>
                <w:ins w:id="6302" w:author="Russ Ott" w:date="2022-04-29T10:09:00Z"/>
              </w:rPr>
            </w:pPr>
            <w:ins w:id="6303" w:author="Russ Ott" w:date="2022-04-29T10:09:00Z">
              <w:r>
                <w:fldChar w:fldCharType="begin"/>
              </w:r>
              <w:r>
                <w:instrText xml:space="preserve"> HYPERLINK \l "C_4515-31990" \h </w:instrText>
              </w:r>
              <w:r>
                <w:fldChar w:fldCharType="separate"/>
              </w:r>
              <w:r w:rsidR="00440477">
                <w:rPr>
                  <w:rStyle w:val="HyperlinkText9pt"/>
                </w:rPr>
                <w:t>4515-31990</w:t>
              </w:r>
              <w:r>
                <w:rPr>
                  <w:rStyle w:val="HyperlinkText9pt"/>
                </w:rPr>
                <w:fldChar w:fldCharType="end"/>
              </w:r>
            </w:ins>
          </w:p>
        </w:tc>
        <w:tc>
          <w:tcPr>
            <w:tcW w:w="2975" w:type="dxa"/>
          </w:tcPr>
          <w:p w14:paraId="17F3A3CD" w14:textId="77777777" w:rsidR="00440477" w:rsidRDefault="00440477" w:rsidP="00BA7D84">
            <w:pPr>
              <w:pStyle w:val="TableText"/>
              <w:rPr>
                <w:ins w:id="6304" w:author="Russ Ott" w:date="2022-04-29T10:09:00Z"/>
              </w:rPr>
            </w:pPr>
          </w:p>
        </w:tc>
      </w:tr>
      <w:tr w:rsidR="00440477" w14:paraId="047A5D45" w14:textId="77777777" w:rsidTr="00BA7D84">
        <w:trPr>
          <w:jc w:val="center"/>
          <w:ins w:id="6305" w:author="Russ Ott" w:date="2022-04-29T10:09:00Z"/>
        </w:trPr>
        <w:tc>
          <w:tcPr>
            <w:tcW w:w="3345" w:type="dxa"/>
          </w:tcPr>
          <w:p w14:paraId="3863BFF7" w14:textId="77777777" w:rsidR="00440477" w:rsidRDefault="00440477" w:rsidP="00BA7D84">
            <w:pPr>
              <w:pStyle w:val="TableText"/>
              <w:rPr>
                <w:ins w:id="6306" w:author="Russ Ott" w:date="2022-04-29T10:09:00Z"/>
              </w:rPr>
            </w:pPr>
            <w:ins w:id="6307" w:author="Russ Ott" w:date="2022-04-29T10:09:00Z">
              <w:r>
                <w:tab/>
              </w:r>
              <w:r>
                <w:tab/>
                <w:t>@typeCode</w:t>
              </w:r>
            </w:ins>
          </w:p>
        </w:tc>
        <w:tc>
          <w:tcPr>
            <w:tcW w:w="720" w:type="dxa"/>
          </w:tcPr>
          <w:p w14:paraId="65C83614" w14:textId="77777777" w:rsidR="00440477" w:rsidRDefault="00440477" w:rsidP="00BA7D84">
            <w:pPr>
              <w:pStyle w:val="TableText"/>
              <w:rPr>
                <w:ins w:id="6308" w:author="Russ Ott" w:date="2022-04-29T10:09:00Z"/>
              </w:rPr>
            </w:pPr>
            <w:ins w:id="6309" w:author="Russ Ott" w:date="2022-04-29T10:09:00Z">
              <w:r>
                <w:t>1..1</w:t>
              </w:r>
            </w:ins>
          </w:p>
        </w:tc>
        <w:tc>
          <w:tcPr>
            <w:tcW w:w="1152" w:type="dxa"/>
          </w:tcPr>
          <w:p w14:paraId="4CCF84D1" w14:textId="77777777" w:rsidR="00440477" w:rsidRDefault="00440477" w:rsidP="00BA7D84">
            <w:pPr>
              <w:pStyle w:val="TableText"/>
              <w:rPr>
                <w:ins w:id="6310" w:author="Russ Ott" w:date="2022-04-29T10:09:00Z"/>
              </w:rPr>
            </w:pPr>
            <w:ins w:id="6311" w:author="Russ Ott" w:date="2022-04-29T10:09:00Z">
              <w:r>
                <w:t>SHALL</w:t>
              </w:r>
            </w:ins>
          </w:p>
        </w:tc>
        <w:tc>
          <w:tcPr>
            <w:tcW w:w="864" w:type="dxa"/>
          </w:tcPr>
          <w:p w14:paraId="502720D0" w14:textId="77777777" w:rsidR="00440477" w:rsidRDefault="00440477" w:rsidP="00BA7D84">
            <w:pPr>
              <w:pStyle w:val="TableText"/>
              <w:rPr>
                <w:ins w:id="6312" w:author="Russ Ott" w:date="2022-04-29T10:09:00Z"/>
              </w:rPr>
            </w:pPr>
          </w:p>
        </w:tc>
        <w:tc>
          <w:tcPr>
            <w:tcW w:w="1104" w:type="dxa"/>
          </w:tcPr>
          <w:p w14:paraId="0822B211" w14:textId="50A6C98F" w:rsidR="00440477" w:rsidRDefault="00002F64" w:rsidP="00BA7D84">
            <w:pPr>
              <w:pStyle w:val="TableText"/>
              <w:rPr>
                <w:ins w:id="6313" w:author="Russ Ott" w:date="2022-04-29T10:09:00Z"/>
              </w:rPr>
            </w:pPr>
            <w:ins w:id="6314" w:author="Russ Ott" w:date="2022-04-29T10:09:00Z">
              <w:r>
                <w:fldChar w:fldCharType="begin"/>
              </w:r>
              <w:r>
                <w:instrText xml:space="preserve"> HYPERLINK \l "C_4515-31991" \h </w:instrText>
              </w:r>
              <w:r>
                <w:fldChar w:fldCharType="separate"/>
              </w:r>
              <w:r w:rsidR="00440477">
                <w:rPr>
                  <w:rStyle w:val="HyperlinkText9pt"/>
                </w:rPr>
                <w:t>4515-31991</w:t>
              </w:r>
              <w:r>
                <w:rPr>
                  <w:rStyle w:val="HyperlinkText9pt"/>
                </w:rPr>
                <w:fldChar w:fldCharType="end"/>
              </w:r>
            </w:ins>
          </w:p>
        </w:tc>
        <w:tc>
          <w:tcPr>
            <w:tcW w:w="2975" w:type="dxa"/>
          </w:tcPr>
          <w:p w14:paraId="3615FC3C" w14:textId="77777777" w:rsidR="00440477" w:rsidRDefault="00440477" w:rsidP="00BA7D84">
            <w:pPr>
              <w:pStyle w:val="TableText"/>
              <w:rPr>
                <w:ins w:id="6315" w:author="Russ Ott" w:date="2022-04-29T10:09:00Z"/>
              </w:rPr>
            </w:pPr>
            <w:ins w:id="6316" w:author="Russ Ott" w:date="2022-04-29T10:09:00Z">
              <w:r>
                <w:t>COMP</w:t>
              </w:r>
            </w:ins>
          </w:p>
        </w:tc>
      </w:tr>
      <w:tr w:rsidR="00440477" w14:paraId="7D053C4F" w14:textId="77777777" w:rsidTr="00BA7D84">
        <w:trPr>
          <w:jc w:val="center"/>
          <w:ins w:id="6317" w:author="Russ Ott" w:date="2022-04-29T10:09:00Z"/>
        </w:trPr>
        <w:tc>
          <w:tcPr>
            <w:tcW w:w="3345" w:type="dxa"/>
          </w:tcPr>
          <w:p w14:paraId="6558E0E1" w14:textId="77777777" w:rsidR="00440477" w:rsidRDefault="00440477" w:rsidP="00BA7D84">
            <w:pPr>
              <w:pStyle w:val="TableText"/>
              <w:rPr>
                <w:ins w:id="6318" w:author="Russ Ott" w:date="2022-04-29T10:09:00Z"/>
              </w:rPr>
            </w:pPr>
            <w:ins w:id="6319" w:author="Russ Ott" w:date="2022-04-29T10:09:00Z">
              <w:r>
                <w:tab/>
              </w:r>
              <w:r>
                <w:tab/>
                <w:t>act</w:t>
              </w:r>
            </w:ins>
          </w:p>
        </w:tc>
        <w:tc>
          <w:tcPr>
            <w:tcW w:w="720" w:type="dxa"/>
          </w:tcPr>
          <w:p w14:paraId="1DB7F626" w14:textId="77777777" w:rsidR="00440477" w:rsidRDefault="00440477" w:rsidP="00BA7D84">
            <w:pPr>
              <w:pStyle w:val="TableText"/>
              <w:rPr>
                <w:ins w:id="6320" w:author="Russ Ott" w:date="2022-04-29T10:09:00Z"/>
              </w:rPr>
            </w:pPr>
            <w:ins w:id="6321" w:author="Russ Ott" w:date="2022-04-29T10:09:00Z">
              <w:r>
                <w:t>1..1</w:t>
              </w:r>
            </w:ins>
          </w:p>
        </w:tc>
        <w:tc>
          <w:tcPr>
            <w:tcW w:w="1152" w:type="dxa"/>
          </w:tcPr>
          <w:p w14:paraId="356AE48D" w14:textId="77777777" w:rsidR="00440477" w:rsidRDefault="00440477" w:rsidP="00BA7D84">
            <w:pPr>
              <w:pStyle w:val="TableText"/>
              <w:rPr>
                <w:ins w:id="6322" w:author="Russ Ott" w:date="2022-04-29T10:09:00Z"/>
              </w:rPr>
            </w:pPr>
            <w:ins w:id="6323" w:author="Russ Ott" w:date="2022-04-29T10:09:00Z">
              <w:r>
                <w:t>SHALL</w:t>
              </w:r>
            </w:ins>
          </w:p>
        </w:tc>
        <w:tc>
          <w:tcPr>
            <w:tcW w:w="864" w:type="dxa"/>
          </w:tcPr>
          <w:p w14:paraId="60CEB968" w14:textId="77777777" w:rsidR="00440477" w:rsidRDefault="00440477" w:rsidP="00BA7D84">
            <w:pPr>
              <w:pStyle w:val="TableText"/>
              <w:rPr>
                <w:ins w:id="6324" w:author="Russ Ott" w:date="2022-04-29T10:09:00Z"/>
              </w:rPr>
            </w:pPr>
          </w:p>
        </w:tc>
        <w:tc>
          <w:tcPr>
            <w:tcW w:w="1104" w:type="dxa"/>
          </w:tcPr>
          <w:p w14:paraId="75ABAFDB" w14:textId="298F5F39" w:rsidR="00440477" w:rsidRDefault="00002F64" w:rsidP="00BA7D84">
            <w:pPr>
              <w:pStyle w:val="TableText"/>
              <w:rPr>
                <w:ins w:id="6325" w:author="Russ Ott" w:date="2022-04-29T10:09:00Z"/>
              </w:rPr>
            </w:pPr>
            <w:ins w:id="6326" w:author="Russ Ott" w:date="2022-04-29T10:09:00Z">
              <w:r>
                <w:fldChar w:fldCharType="begin"/>
              </w:r>
              <w:r>
                <w:instrText xml:space="preserve"> HYPERLINK \l "C_4515-31992" \h </w:instrText>
              </w:r>
              <w:r>
                <w:fldChar w:fldCharType="separate"/>
              </w:r>
              <w:r w:rsidR="00440477">
                <w:rPr>
                  <w:rStyle w:val="HyperlinkText9pt"/>
                </w:rPr>
                <w:t>4515-31992</w:t>
              </w:r>
              <w:r>
                <w:rPr>
                  <w:rStyle w:val="HyperlinkText9pt"/>
                </w:rPr>
                <w:fldChar w:fldCharType="end"/>
              </w:r>
            </w:ins>
          </w:p>
        </w:tc>
        <w:tc>
          <w:tcPr>
            <w:tcW w:w="2975" w:type="dxa"/>
          </w:tcPr>
          <w:p w14:paraId="56866609" w14:textId="77777777" w:rsidR="00440477" w:rsidRDefault="00440477" w:rsidP="00BA7D84">
            <w:pPr>
              <w:pStyle w:val="TableText"/>
              <w:rPr>
                <w:ins w:id="6327" w:author="Russ Ott" w:date="2022-04-29T10:09:00Z"/>
              </w:rPr>
            </w:pPr>
            <w:ins w:id="6328" w:author="Russ Ott" w:date="2022-04-29T10:09:00Z">
              <w:r>
                <w:t>Planned Coverage (identifier: urn:oid:2.16.840.1.113883.10.20.22.4.129</w:t>
              </w:r>
            </w:ins>
          </w:p>
        </w:tc>
      </w:tr>
      <w:tr w:rsidR="00440477" w14:paraId="17F013D8" w14:textId="77777777" w:rsidTr="00BA7D84">
        <w:trPr>
          <w:jc w:val="center"/>
          <w:ins w:id="6329" w:author="Russ Ott" w:date="2022-04-29T10:09:00Z"/>
        </w:trPr>
        <w:tc>
          <w:tcPr>
            <w:tcW w:w="3345" w:type="dxa"/>
          </w:tcPr>
          <w:p w14:paraId="4CE7A91F" w14:textId="77777777" w:rsidR="00440477" w:rsidRDefault="00440477" w:rsidP="00BA7D84">
            <w:pPr>
              <w:pStyle w:val="TableText"/>
              <w:rPr>
                <w:ins w:id="6330" w:author="Russ Ott" w:date="2022-04-29T10:09:00Z"/>
              </w:rPr>
            </w:pPr>
            <w:ins w:id="6331" w:author="Russ Ott" w:date="2022-04-29T10:09:00Z">
              <w:r>
                <w:tab/>
                <w:t>entryRelationship</w:t>
              </w:r>
            </w:ins>
          </w:p>
        </w:tc>
        <w:tc>
          <w:tcPr>
            <w:tcW w:w="720" w:type="dxa"/>
          </w:tcPr>
          <w:p w14:paraId="6E4FDF01" w14:textId="77777777" w:rsidR="00440477" w:rsidRDefault="00440477" w:rsidP="00BA7D84">
            <w:pPr>
              <w:pStyle w:val="TableText"/>
              <w:rPr>
                <w:ins w:id="6332" w:author="Russ Ott" w:date="2022-04-29T10:09:00Z"/>
              </w:rPr>
            </w:pPr>
            <w:ins w:id="6333" w:author="Russ Ott" w:date="2022-04-29T10:09:00Z">
              <w:r>
                <w:t>0..*</w:t>
              </w:r>
            </w:ins>
          </w:p>
        </w:tc>
        <w:tc>
          <w:tcPr>
            <w:tcW w:w="1152" w:type="dxa"/>
          </w:tcPr>
          <w:p w14:paraId="092B13EA" w14:textId="77777777" w:rsidR="00440477" w:rsidRDefault="00440477" w:rsidP="00BA7D84">
            <w:pPr>
              <w:pStyle w:val="TableText"/>
              <w:rPr>
                <w:ins w:id="6334" w:author="Russ Ott" w:date="2022-04-29T10:09:00Z"/>
              </w:rPr>
            </w:pPr>
            <w:ins w:id="6335" w:author="Russ Ott" w:date="2022-04-29T10:09:00Z">
              <w:r>
                <w:t>MAY</w:t>
              </w:r>
            </w:ins>
          </w:p>
        </w:tc>
        <w:tc>
          <w:tcPr>
            <w:tcW w:w="864" w:type="dxa"/>
          </w:tcPr>
          <w:p w14:paraId="54A7B6DF" w14:textId="77777777" w:rsidR="00440477" w:rsidRDefault="00440477" w:rsidP="00BA7D84">
            <w:pPr>
              <w:pStyle w:val="TableText"/>
              <w:rPr>
                <w:ins w:id="6336" w:author="Russ Ott" w:date="2022-04-29T10:09:00Z"/>
              </w:rPr>
            </w:pPr>
          </w:p>
        </w:tc>
        <w:tc>
          <w:tcPr>
            <w:tcW w:w="1104" w:type="dxa"/>
          </w:tcPr>
          <w:p w14:paraId="411F7210" w14:textId="7C44D33D" w:rsidR="00440477" w:rsidRDefault="00002F64" w:rsidP="00BA7D84">
            <w:pPr>
              <w:pStyle w:val="TableText"/>
              <w:rPr>
                <w:ins w:id="6337" w:author="Russ Ott" w:date="2022-04-29T10:09:00Z"/>
              </w:rPr>
            </w:pPr>
            <w:ins w:id="6338" w:author="Russ Ott" w:date="2022-04-29T10:09:00Z">
              <w:r>
                <w:fldChar w:fldCharType="begin"/>
              </w:r>
              <w:r>
                <w:instrText xml:space="preserve"> HYPERLINK \l "C_4515-32994" \h </w:instrText>
              </w:r>
              <w:r>
                <w:fldChar w:fldCharType="separate"/>
              </w:r>
              <w:r w:rsidR="00440477">
                <w:rPr>
                  <w:rStyle w:val="HyperlinkText9pt"/>
                </w:rPr>
                <w:t>4515-32994</w:t>
              </w:r>
              <w:r>
                <w:rPr>
                  <w:rStyle w:val="HyperlinkText9pt"/>
                </w:rPr>
                <w:fldChar w:fldCharType="end"/>
              </w:r>
            </w:ins>
          </w:p>
        </w:tc>
        <w:tc>
          <w:tcPr>
            <w:tcW w:w="2975" w:type="dxa"/>
          </w:tcPr>
          <w:p w14:paraId="6E679C9D" w14:textId="77777777" w:rsidR="00440477" w:rsidRDefault="00440477" w:rsidP="00BA7D84">
            <w:pPr>
              <w:pStyle w:val="TableText"/>
              <w:rPr>
                <w:ins w:id="6339" w:author="Russ Ott" w:date="2022-04-29T10:09:00Z"/>
              </w:rPr>
            </w:pPr>
          </w:p>
        </w:tc>
      </w:tr>
      <w:tr w:rsidR="00440477" w14:paraId="068DDC5F" w14:textId="77777777" w:rsidTr="00BA7D84">
        <w:trPr>
          <w:jc w:val="center"/>
          <w:ins w:id="6340" w:author="Russ Ott" w:date="2022-04-29T10:09:00Z"/>
        </w:trPr>
        <w:tc>
          <w:tcPr>
            <w:tcW w:w="3345" w:type="dxa"/>
          </w:tcPr>
          <w:p w14:paraId="70361304" w14:textId="77777777" w:rsidR="00440477" w:rsidRDefault="00440477" w:rsidP="00BA7D84">
            <w:pPr>
              <w:pStyle w:val="TableText"/>
              <w:rPr>
                <w:ins w:id="6341" w:author="Russ Ott" w:date="2022-04-29T10:09:00Z"/>
              </w:rPr>
            </w:pPr>
            <w:ins w:id="6342" w:author="Russ Ott" w:date="2022-04-29T10:09:00Z">
              <w:r>
                <w:tab/>
              </w:r>
              <w:r>
                <w:tab/>
                <w:t>@typeCode</w:t>
              </w:r>
            </w:ins>
          </w:p>
        </w:tc>
        <w:tc>
          <w:tcPr>
            <w:tcW w:w="720" w:type="dxa"/>
          </w:tcPr>
          <w:p w14:paraId="65848094" w14:textId="77777777" w:rsidR="00440477" w:rsidRDefault="00440477" w:rsidP="00BA7D84">
            <w:pPr>
              <w:pStyle w:val="TableText"/>
              <w:rPr>
                <w:ins w:id="6343" w:author="Russ Ott" w:date="2022-04-29T10:09:00Z"/>
              </w:rPr>
            </w:pPr>
            <w:ins w:id="6344" w:author="Russ Ott" w:date="2022-04-29T10:09:00Z">
              <w:r>
                <w:t>1..1</w:t>
              </w:r>
            </w:ins>
          </w:p>
        </w:tc>
        <w:tc>
          <w:tcPr>
            <w:tcW w:w="1152" w:type="dxa"/>
          </w:tcPr>
          <w:p w14:paraId="27459EFC" w14:textId="77777777" w:rsidR="00440477" w:rsidRDefault="00440477" w:rsidP="00BA7D84">
            <w:pPr>
              <w:pStyle w:val="TableText"/>
              <w:rPr>
                <w:ins w:id="6345" w:author="Russ Ott" w:date="2022-04-29T10:09:00Z"/>
              </w:rPr>
            </w:pPr>
            <w:ins w:id="6346" w:author="Russ Ott" w:date="2022-04-29T10:09:00Z">
              <w:r>
                <w:t>SHALL</w:t>
              </w:r>
            </w:ins>
          </w:p>
        </w:tc>
        <w:tc>
          <w:tcPr>
            <w:tcW w:w="864" w:type="dxa"/>
          </w:tcPr>
          <w:p w14:paraId="34F0EEA2" w14:textId="77777777" w:rsidR="00440477" w:rsidRDefault="00440477" w:rsidP="00BA7D84">
            <w:pPr>
              <w:pStyle w:val="TableText"/>
              <w:rPr>
                <w:ins w:id="6347" w:author="Russ Ott" w:date="2022-04-29T10:09:00Z"/>
              </w:rPr>
            </w:pPr>
          </w:p>
        </w:tc>
        <w:tc>
          <w:tcPr>
            <w:tcW w:w="1104" w:type="dxa"/>
          </w:tcPr>
          <w:p w14:paraId="19FF8276" w14:textId="7768BA93" w:rsidR="00440477" w:rsidRDefault="00002F64" w:rsidP="00BA7D84">
            <w:pPr>
              <w:pStyle w:val="TableText"/>
              <w:rPr>
                <w:ins w:id="6348" w:author="Russ Ott" w:date="2022-04-29T10:09:00Z"/>
              </w:rPr>
            </w:pPr>
            <w:ins w:id="6349" w:author="Russ Ott" w:date="2022-04-29T10:09:00Z">
              <w:r>
                <w:fldChar w:fldCharType="begin"/>
              </w:r>
              <w:r>
                <w:instrText xml:space="preserve"> HYPERLINK \l "C_4515-32998" \h </w:instrText>
              </w:r>
              <w:r>
                <w:fldChar w:fldCharType="separate"/>
              </w:r>
              <w:r w:rsidR="00440477">
                <w:rPr>
                  <w:rStyle w:val="HyperlinkText9pt"/>
                </w:rPr>
                <w:t>4515-32998</w:t>
              </w:r>
              <w:r>
                <w:rPr>
                  <w:rStyle w:val="HyperlinkText9pt"/>
                </w:rPr>
                <w:fldChar w:fldCharType="end"/>
              </w:r>
            </w:ins>
          </w:p>
        </w:tc>
        <w:tc>
          <w:tcPr>
            <w:tcW w:w="2975" w:type="dxa"/>
          </w:tcPr>
          <w:p w14:paraId="7A3CB8E3" w14:textId="77777777" w:rsidR="00440477" w:rsidRDefault="00440477" w:rsidP="00BA7D84">
            <w:pPr>
              <w:pStyle w:val="TableText"/>
              <w:rPr>
                <w:ins w:id="6350" w:author="Russ Ott" w:date="2022-04-29T10:09:00Z"/>
              </w:rPr>
            </w:pPr>
            <w:ins w:id="6351" w:author="Russ Ott" w:date="2022-04-29T10:09:00Z">
              <w:r>
                <w:t>urn:oid:2.16.840.1.113883.5.1002 (HL7ActRelationshipType) = RSON</w:t>
              </w:r>
            </w:ins>
          </w:p>
        </w:tc>
      </w:tr>
      <w:tr w:rsidR="00440477" w14:paraId="354E6919" w14:textId="77777777" w:rsidTr="00BA7D84">
        <w:trPr>
          <w:jc w:val="center"/>
          <w:ins w:id="6352" w:author="Russ Ott" w:date="2022-04-29T10:09:00Z"/>
        </w:trPr>
        <w:tc>
          <w:tcPr>
            <w:tcW w:w="3345" w:type="dxa"/>
          </w:tcPr>
          <w:p w14:paraId="0B4BDE64" w14:textId="77777777" w:rsidR="00440477" w:rsidRDefault="00440477" w:rsidP="00BA7D84">
            <w:pPr>
              <w:pStyle w:val="TableText"/>
              <w:rPr>
                <w:ins w:id="6353" w:author="Russ Ott" w:date="2022-04-29T10:09:00Z"/>
              </w:rPr>
            </w:pPr>
            <w:ins w:id="6354" w:author="Russ Ott" w:date="2022-04-29T10:09:00Z">
              <w:r>
                <w:tab/>
              </w:r>
              <w:r>
                <w:tab/>
                <w:t>observation</w:t>
              </w:r>
            </w:ins>
          </w:p>
        </w:tc>
        <w:tc>
          <w:tcPr>
            <w:tcW w:w="720" w:type="dxa"/>
          </w:tcPr>
          <w:p w14:paraId="789F4671" w14:textId="77777777" w:rsidR="00440477" w:rsidRDefault="00440477" w:rsidP="00BA7D84">
            <w:pPr>
              <w:pStyle w:val="TableText"/>
              <w:rPr>
                <w:ins w:id="6355" w:author="Russ Ott" w:date="2022-04-29T10:09:00Z"/>
              </w:rPr>
            </w:pPr>
            <w:ins w:id="6356" w:author="Russ Ott" w:date="2022-04-29T10:09:00Z">
              <w:r>
                <w:t>1..1</w:t>
              </w:r>
            </w:ins>
          </w:p>
        </w:tc>
        <w:tc>
          <w:tcPr>
            <w:tcW w:w="1152" w:type="dxa"/>
          </w:tcPr>
          <w:p w14:paraId="115E4C06" w14:textId="77777777" w:rsidR="00440477" w:rsidRDefault="00440477" w:rsidP="00BA7D84">
            <w:pPr>
              <w:pStyle w:val="TableText"/>
              <w:rPr>
                <w:ins w:id="6357" w:author="Russ Ott" w:date="2022-04-29T10:09:00Z"/>
              </w:rPr>
            </w:pPr>
            <w:ins w:id="6358" w:author="Russ Ott" w:date="2022-04-29T10:09:00Z">
              <w:r>
                <w:t>SHALL</w:t>
              </w:r>
            </w:ins>
          </w:p>
        </w:tc>
        <w:tc>
          <w:tcPr>
            <w:tcW w:w="864" w:type="dxa"/>
          </w:tcPr>
          <w:p w14:paraId="6997361A" w14:textId="77777777" w:rsidR="00440477" w:rsidRDefault="00440477" w:rsidP="00BA7D84">
            <w:pPr>
              <w:pStyle w:val="TableText"/>
              <w:rPr>
                <w:ins w:id="6359" w:author="Russ Ott" w:date="2022-04-29T10:09:00Z"/>
              </w:rPr>
            </w:pPr>
          </w:p>
        </w:tc>
        <w:tc>
          <w:tcPr>
            <w:tcW w:w="1104" w:type="dxa"/>
          </w:tcPr>
          <w:p w14:paraId="69037EED" w14:textId="07CA9D81" w:rsidR="00440477" w:rsidRDefault="00002F64" w:rsidP="00BA7D84">
            <w:pPr>
              <w:pStyle w:val="TableText"/>
              <w:rPr>
                <w:ins w:id="6360" w:author="Russ Ott" w:date="2022-04-29T10:09:00Z"/>
              </w:rPr>
            </w:pPr>
            <w:ins w:id="6361" w:author="Russ Ott" w:date="2022-04-29T10:09:00Z">
              <w:r>
                <w:fldChar w:fldCharType="begin"/>
              </w:r>
              <w:r>
                <w:instrText xml:space="preserve"> HYPERLINK \l "C_4515-32995" \h </w:instrText>
              </w:r>
              <w:r>
                <w:fldChar w:fldCharType="separate"/>
              </w:r>
              <w:r w:rsidR="00440477">
                <w:rPr>
                  <w:rStyle w:val="HyperlinkText9pt"/>
                </w:rPr>
                <w:t>4515-32995</w:t>
              </w:r>
              <w:r>
                <w:rPr>
                  <w:rStyle w:val="HyperlinkText9pt"/>
                </w:rPr>
                <w:fldChar w:fldCharType="end"/>
              </w:r>
            </w:ins>
          </w:p>
        </w:tc>
        <w:tc>
          <w:tcPr>
            <w:tcW w:w="2975" w:type="dxa"/>
          </w:tcPr>
          <w:p w14:paraId="46293120" w14:textId="77777777" w:rsidR="00440477" w:rsidRDefault="00440477" w:rsidP="00BA7D84">
            <w:pPr>
              <w:pStyle w:val="TableText"/>
              <w:rPr>
                <w:ins w:id="6362" w:author="Russ Ott" w:date="2022-04-29T10:09:00Z"/>
              </w:rPr>
            </w:pPr>
            <w:ins w:id="6363" w:author="Russ Ott" w:date="2022-04-29T10:09:00Z">
              <w:r>
                <w:t>Assessment Scale Observation (identifier: urn:oid:2.16.840.1.113883.10.20.22.4.69</w:t>
              </w:r>
            </w:ins>
          </w:p>
        </w:tc>
      </w:tr>
      <w:tr w:rsidR="00440477" w14:paraId="041D9507" w14:textId="77777777" w:rsidTr="00BA7D84">
        <w:trPr>
          <w:jc w:val="center"/>
          <w:ins w:id="6364" w:author="Russ Ott" w:date="2022-04-29T10:09:00Z"/>
        </w:trPr>
        <w:tc>
          <w:tcPr>
            <w:tcW w:w="3345" w:type="dxa"/>
          </w:tcPr>
          <w:p w14:paraId="1C22C112" w14:textId="77777777" w:rsidR="00440477" w:rsidRDefault="00440477" w:rsidP="00BA7D84">
            <w:pPr>
              <w:pStyle w:val="TableText"/>
              <w:rPr>
                <w:ins w:id="6365" w:author="Russ Ott" w:date="2022-04-29T10:09:00Z"/>
              </w:rPr>
            </w:pPr>
            <w:ins w:id="6366" w:author="Russ Ott" w:date="2022-04-29T10:09:00Z">
              <w:r>
                <w:tab/>
                <w:t>entryRelationship</w:t>
              </w:r>
            </w:ins>
          </w:p>
        </w:tc>
        <w:tc>
          <w:tcPr>
            <w:tcW w:w="720" w:type="dxa"/>
          </w:tcPr>
          <w:p w14:paraId="7C5592F9" w14:textId="77777777" w:rsidR="00440477" w:rsidRDefault="00440477" w:rsidP="00BA7D84">
            <w:pPr>
              <w:pStyle w:val="TableText"/>
              <w:rPr>
                <w:ins w:id="6367" w:author="Russ Ott" w:date="2022-04-29T10:09:00Z"/>
              </w:rPr>
            </w:pPr>
            <w:ins w:id="6368" w:author="Russ Ott" w:date="2022-04-29T10:09:00Z">
              <w:r>
                <w:t>0..*</w:t>
              </w:r>
            </w:ins>
          </w:p>
        </w:tc>
        <w:tc>
          <w:tcPr>
            <w:tcW w:w="1152" w:type="dxa"/>
          </w:tcPr>
          <w:p w14:paraId="79F44693" w14:textId="77777777" w:rsidR="00440477" w:rsidRDefault="00440477" w:rsidP="00BA7D84">
            <w:pPr>
              <w:pStyle w:val="TableText"/>
              <w:rPr>
                <w:ins w:id="6369" w:author="Russ Ott" w:date="2022-04-29T10:09:00Z"/>
              </w:rPr>
            </w:pPr>
            <w:ins w:id="6370" w:author="Russ Ott" w:date="2022-04-29T10:09:00Z">
              <w:r>
                <w:t>MAY</w:t>
              </w:r>
            </w:ins>
          </w:p>
        </w:tc>
        <w:tc>
          <w:tcPr>
            <w:tcW w:w="864" w:type="dxa"/>
          </w:tcPr>
          <w:p w14:paraId="2B4479CD" w14:textId="77777777" w:rsidR="00440477" w:rsidRDefault="00440477" w:rsidP="00BA7D84">
            <w:pPr>
              <w:pStyle w:val="TableText"/>
              <w:rPr>
                <w:ins w:id="6371" w:author="Russ Ott" w:date="2022-04-29T10:09:00Z"/>
              </w:rPr>
            </w:pPr>
          </w:p>
        </w:tc>
        <w:tc>
          <w:tcPr>
            <w:tcW w:w="1104" w:type="dxa"/>
          </w:tcPr>
          <w:p w14:paraId="7D0185CF" w14:textId="03091A56" w:rsidR="00440477" w:rsidRDefault="00002F64" w:rsidP="00BA7D84">
            <w:pPr>
              <w:pStyle w:val="TableText"/>
              <w:rPr>
                <w:ins w:id="6372" w:author="Russ Ott" w:date="2022-04-29T10:09:00Z"/>
              </w:rPr>
            </w:pPr>
            <w:ins w:id="6373" w:author="Russ Ott" w:date="2022-04-29T10:09:00Z">
              <w:r>
                <w:fldChar w:fldCharType="begin"/>
              </w:r>
              <w:r>
                <w:instrText xml:space="preserve"> HYPERLINK \l "C_4515-32996" \h </w:instrText>
              </w:r>
              <w:r>
                <w:fldChar w:fldCharType="separate"/>
              </w:r>
              <w:r w:rsidR="00440477">
                <w:rPr>
                  <w:rStyle w:val="HyperlinkText9pt"/>
                </w:rPr>
                <w:t>4515-32996</w:t>
              </w:r>
              <w:r>
                <w:rPr>
                  <w:rStyle w:val="HyperlinkText9pt"/>
                </w:rPr>
                <w:fldChar w:fldCharType="end"/>
              </w:r>
            </w:ins>
          </w:p>
        </w:tc>
        <w:tc>
          <w:tcPr>
            <w:tcW w:w="2975" w:type="dxa"/>
          </w:tcPr>
          <w:p w14:paraId="3E775C52" w14:textId="77777777" w:rsidR="00440477" w:rsidRDefault="00440477" w:rsidP="00BA7D84">
            <w:pPr>
              <w:pStyle w:val="TableText"/>
              <w:rPr>
                <w:ins w:id="6374" w:author="Russ Ott" w:date="2022-04-29T10:09:00Z"/>
              </w:rPr>
            </w:pPr>
          </w:p>
        </w:tc>
      </w:tr>
      <w:tr w:rsidR="00440477" w14:paraId="0C391E73" w14:textId="77777777" w:rsidTr="00BA7D84">
        <w:trPr>
          <w:jc w:val="center"/>
          <w:ins w:id="6375" w:author="Russ Ott" w:date="2022-04-29T10:09:00Z"/>
        </w:trPr>
        <w:tc>
          <w:tcPr>
            <w:tcW w:w="3345" w:type="dxa"/>
          </w:tcPr>
          <w:p w14:paraId="7DEADBD8" w14:textId="77777777" w:rsidR="00440477" w:rsidRDefault="00440477" w:rsidP="00BA7D84">
            <w:pPr>
              <w:pStyle w:val="TableText"/>
              <w:rPr>
                <w:ins w:id="6376" w:author="Russ Ott" w:date="2022-04-29T10:09:00Z"/>
              </w:rPr>
            </w:pPr>
            <w:ins w:id="6377" w:author="Russ Ott" w:date="2022-04-29T10:09:00Z">
              <w:r>
                <w:tab/>
              </w:r>
              <w:r>
                <w:tab/>
                <w:t>@typeCode</w:t>
              </w:r>
            </w:ins>
          </w:p>
        </w:tc>
        <w:tc>
          <w:tcPr>
            <w:tcW w:w="720" w:type="dxa"/>
          </w:tcPr>
          <w:p w14:paraId="3600F76A" w14:textId="77777777" w:rsidR="00440477" w:rsidRDefault="00440477" w:rsidP="00BA7D84">
            <w:pPr>
              <w:pStyle w:val="TableText"/>
              <w:rPr>
                <w:ins w:id="6378" w:author="Russ Ott" w:date="2022-04-29T10:09:00Z"/>
              </w:rPr>
            </w:pPr>
            <w:ins w:id="6379" w:author="Russ Ott" w:date="2022-04-29T10:09:00Z">
              <w:r>
                <w:t>1..1</w:t>
              </w:r>
            </w:ins>
          </w:p>
        </w:tc>
        <w:tc>
          <w:tcPr>
            <w:tcW w:w="1152" w:type="dxa"/>
          </w:tcPr>
          <w:p w14:paraId="5E20606B" w14:textId="77777777" w:rsidR="00440477" w:rsidRDefault="00440477" w:rsidP="00BA7D84">
            <w:pPr>
              <w:pStyle w:val="TableText"/>
              <w:rPr>
                <w:ins w:id="6380" w:author="Russ Ott" w:date="2022-04-29T10:09:00Z"/>
              </w:rPr>
            </w:pPr>
            <w:ins w:id="6381" w:author="Russ Ott" w:date="2022-04-29T10:09:00Z">
              <w:r>
                <w:t>SHALL</w:t>
              </w:r>
            </w:ins>
          </w:p>
        </w:tc>
        <w:tc>
          <w:tcPr>
            <w:tcW w:w="864" w:type="dxa"/>
          </w:tcPr>
          <w:p w14:paraId="1B1FCA95" w14:textId="77777777" w:rsidR="00440477" w:rsidRDefault="00440477" w:rsidP="00BA7D84">
            <w:pPr>
              <w:pStyle w:val="TableText"/>
              <w:rPr>
                <w:ins w:id="6382" w:author="Russ Ott" w:date="2022-04-29T10:09:00Z"/>
              </w:rPr>
            </w:pPr>
          </w:p>
        </w:tc>
        <w:tc>
          <w:tcPr>
            <w:tcW w:w="1104" w:type="dxa"/>
          </w:tcPr>
          <w:p w14:paraId="2DAB6436" w14:textId="0F43F8C3" w:rsidR="00440477" w:rsidRDefault="00002F64" w:rsidP="00BA7D84">
            <w:pPr>
              <w:pStyle w:val="TableText"/>
              <w:rPr>
                <w:ins w:id="6383" w:author="Russ Ott" w:date="2022-04-29T10:09:00Z"/>
              </w:rPr>
            </w:pPr>
            <w:ins w:id="6384" w:author="Russ Ott" w:date="2022-04-29T10:09:00Z">
              <w:r>
                <w:fldChar w:fldCharType="begin"/>
              </w:r>
              <w:r>
                <w:instrText xml:space="preserve"> HYPERLINK \l "C_4515-32999" \h </w:instrText>
              </w:r>
              <w:r>
                <w:fldChar w:fldCharType="separate"/>
              </w:r>
              <w:r w:rsidR="00440477">
                <w:rPr>
                  <w:rStyle w:val="HyperlinkText9pt"/>
                </w:rPr>
                <w:t>4515-32999</w:t>
              </w:r>
              <w:r>
                <w:rPr>
                  <w:rStyle w:val="HyperlinkText9pt"/>
                </w:rPr>
                <w:fldChar w:fldCharType="end"/>
              </w:r>
            </w:ins>
          </w:p>
        </w:tc>
        <w:tc>
          <w:tcPr>
            <w:tcW w:w="2975" w:type="dxa"/>
          </w:tcPr>
          <w:p w14:paraId="23303A4B" w14:textId="77777777" w:rsidR="00440477" w:rsidRDefault="00440477" w:rsidP="00BA7D84">
            <w:pPr>
              <w:pStyle w:val="TableText"/>
              <w:rPr>
                <w:ins w:id="6385" w:author="Russ Ott" w:date="2022-04-29T10:09:00Z"/>
              </w:rPr>
            </w:pPr>
            <w:ins w:id="6386" w:author="Russ Ott" w:date="2022-04-29T10:09:00Z">
              <w:r>
                <w:t>RSON</w:t>
              </w:r>
            </w:ins>
          </w:p>
        </w:tc>
      </w:tr>
      <w:tr w:rsidR="00440477" w14:paraId="6C9C6B21" w14:textId="77777777" w:rsidTr="00BA7D84">
        <w:trPr>
          <w:jc w:val="center"/>
          <w:ins w:id="6387" w:author="Russ Ott" w:date="2022-04-29T10:09:00Z"/>
        </w:trPr>
        <w:tc>
          <w:tcPr>
            <w:tcW w:w="3345" w:type="dxa"/>
          </w:tcPr>
          <w:p w14:paraId="0651D508" w14:textId="77777777" w:rsidR="00440477" w:rsidRDefault="00440477" w:rsidP="00BA7D84">
            <w:pPr>
              <w:pStyle w:val="TableText"/>
              <w:rPr>
                <w:ins w:id="6388" w:author="Russ Ott" w:date="2022-04-29T10:09:00Z"/>
              </w:rPr>
            </w:pPr>
            <w:ins w:id="6389" w:author="Russ Ott" w:date="2022-04-29T10:09:00Z">
              <w:r>
                <w:tab/>
              </w:r>
              <w:r>
                <w:tab/>
                <w:t>act</w:t>
              </w:r>
            </w:ins>
          </w:p>
        </w:tc>
        <w:tc>
          <w:tcPr>
            <w:tcW w:w="720" w:type="dxa"/>
          </w:tcPr>
          <w:p w14:paraId="0C6650AD" w14:textId="77777777" w:rsidR="00440477" w:rsidRDefault="00440477" w:rsidP="00BA7D84">
            <w:pPr>
              <w:pStyle w:val="TableText"/>
              <w:rPr>
                <w:ins w:id="6390" w:author="Russ Ott" w:date="2022-04-29T10:09:00Z"/>
              </w:rPr>
            </w:pPr>
            <w:ins w:id="6391" w:author="Russ Ott" w:date="2022-04-29T10:09:00Z">
              <w:r>
                <w:t>1..1</w:t>
              </w:r>
            </w:ins>
          </w:p>
        </w:tc>
        <w:tc>
          <w:tcPr>
            <w:tcW w:w="1152" w:type="dxa"/>
          </w:tcPr>
          <w:p w14:paraId="4C31BC3D" w14:textId="77777777" w:rsidR="00440477" w:rsidRDefault="00440477" w:rsidP="00BA7D84">
            <w:pPr>
              <w:pStyle w:val="TableText"/>
              <w:rPr>
                <w:ins w:id="6392" w:author="Russ Ott" w:date="2022-04-29T10:09:00Z"/>
              </w:rPr>
            </w:pPr>
            <w:ins w:id="6393" w:author="Russ Ott" w:date="2022-04-29T10:09:00Z">
              <w:r>
                <w:t>SHALL</w:t>
              </w:r>
            </w:ins>
          </w:p>
        </w:tc>
        <w:tc>
          <w:tcPr>
            <w:tcW w:w="864" w:type="dxa"/>
          </w:tcPr>
          <w:p w14:paraId="2B0F3D43" w14:textId="77777777" w:rsidR="00440477" w:rsidRDefault="00440477" w:rsidP="00BA7D84">
            <w:pPr>
              <w:pStyle w:val="TableText"/>
              <w:rPr>
                <w:ins w:id="6394" w:author="Russ Ott" w:date="2022-04-29T10:09:00Z"/>
              </w:rPr>
            </w:pPr>
          </w:p>
        </w:tc>
        <w:tc>
          <w:tcPr>
            <w:tcW w:w="1104" w:type="dxa"/>
          </w:tcPr>
          <w:p w14:paraId="02AE09A9" w14:textId="3DAB0811" w:rsidR="00440477" w:rsidRDefault="00002F64" w:rsidP="00BA7D84">
            <w:pPr>
              <w:pStyle w:val="TableText"/>
              <w:rPr>
                <w:ins w:id="6395" w:author="Russ Ott" w:date="2022-04-29T10:09:00Z"/>
              </w:rPr>
            </w:pPr>
            <w:ins w:id="6396" w:author="Russ Ott" w:date="2022-04-29T10:09:00Z">
              <w:r>
                <w:fldChar w:fldCharType="begin"/>
              </w:r>
              <w:r>
                <w:instrText xml:space="preserve"> HYPERLINK \l "C_4515-32997" \h </w:instrText>
              </w:r>
              <w:r>
                <w:fldChar w:fldCharType="separate"/>
              </w:r>
              <w:r w:rsidR="00440477">
                <w:rPr>
                  <w:rStyle w:val="HyperlinkText9pt"/>
                </w:rPr>
                <w:t>4515-32997</w:t>
              </w:r>
              <w:r>
                <w:rPr>
                  <w:rStyle w:val="HyperlinkText9pt"/>
                </w:rPr>
                <w:fldChar w:fldCharType="end"/>
              </w:r>
            </w:ins>
          </w:p>
        </w:tc>
        <w:tc>
          <w:tcPr>
            <w:tcW w:w="2975" w:type="dxa"/>
          </w:tcPr>
          <w:p w14:paraId="69B55575" w14:textId="77777777" w:rsidR="00440477" w:rsidRDefault="00440477" w:rsidP="00BA7D84">
            <w:pPr>
              <w:pStyle w:val="TableText"/>
              <w:rPr>
                <w:ins w:id="6397" w:author="Russ Ott" w:date="2022-04-29T10:09:00Z"/>
              </w:rPr>
            </w:pPr>
            <w:ins w:id="6398" w:author="Russ Ott" w:date="2022-04-29T10:09:00Z">
              <w:r>
                <w:t>Entry Reference (identifier: urn:oid:2.16.840.1.113883.10.20.22.4.122</w:t>
              </w:r>
            </w:ins>
          </w:p>
        </w:tc>
      </w:tr>
    </w:tbl>
    <w:p w14:paraId="47C6CAF9" w14:textId="77777777" w:rsidR="00440477" w:rsidRDefault="00440477" w:rsidP="00440477">
      <w:pPr>
        <w:pStyle w:val="BodyText"/>
        <w:rPr>
          <w:ins w:id="6399" w:author="Russ Ott" w:date="2022-04-29T10:09:00Z"/>
        </w:rPr>
      </w:pPr>
    </w:p>
    <w:p w14:paraId="30658135" w14:textId="77777777" w:rsidR="00440477" w:rsidRDefault="00440477" w:rsidP="00440477">
      <w:pPr>
        <w:numPr>
          <w:ilvl w:val="0"/>
          <w:numId w:val="10"/>
        </w:numPr>
        <w:rPr>
          <w:ins w:id="6400" w:author="Russ Ott" w:date="2022-04-29T10:09:00Z"/>
        </w:rPr>
      </w:pPr>
      <w:ins w:id="6401" w:author="Russ Ott" w:date="2022-04-29T10:09:00Z">
        <w:r>
          <w:rPr>
            <w:rStyle w:val="keyword"/>
          </w:rPr>
          <w:t>SHALL</w:t>
        </w:r>
        <w:r>
          <w:t xml:space="preserve"> contain exactly one [1..1] </w:t>
        </w:r>
        <w:r>
          <w:rPr>
            <w:rStyle w:val="XMLnameBold"/>
          </w:rPr>
          <w:t>@classCode</w:t>
        </w:r>
        <w:r>
          <w:t>=</w:t>
        </w:r>
        <w:r>
          <w:rPr>
            <w:rStyle w:val="XMLname"/>
          </w:rPr>
          <w:t>"PROC"</w:t>
        </w:r>
        <w:r>
          <w:t xml:space="preserve"> (CodeSystem: </w:t>
        </w:r>
        <w:r>
          <w:rPr>
            <w:rStyle w:val="XMLname"/>
          </w:rPr>
          <w:t>HL7ActClass urn:oid:2.16.840.1.113883.5.6</w:t>
        </w:r>
        <w:r>
          <w:rPr>
            <w:rStyle w:val="keyword"/>
          </w:rPr>
          <w:t xml:space="preserve"> STATIC</w:t>
        </w:r>
        <w:r>
          <w:t>)</w:t>
        </w:r>
        <w:bookmarkStart w:id="6402" w:name="C_4515-8568"/>
        <w:r>
          <w:t xml:space="preserve"> (CONF:4515-8568)</w:t>
        </w:r>
        <w:bookmarkEnd w:id="6402"/>
        <w:r>
          <w:t>.</w:t>
        </w:r>
      </w:ins>
    </w:p>
    <w:p w14:paraId="411AA46C" w14:textId="656139A2" w:rsidR="00440477" w:rsidRDefault="00440477" w:rsidP="00440477">
      <w:pPr>
        <w:numPr>
          <w:ilvl w:val="0"/>
          <w:numId w:val="10"/>
        </w:numPr>
        <w:rPr>
          <w:ins w:id="6403" w:author="Russ Ott" w:date="2022-04-29T10:09:00Z"/>
        </w:rPr>
      </w:pPr>
      <w:ins w:id="6404" w:author="Russ Ott" w:date="2022-04-29T10:09:00Z">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r w:rsidR="00002F64">
          <w:fldChar w:fldCharType="begin"/>
        </w:r>
        <w:r w:rsidR="00002F64">
          <w:instrText xml:space="preserve"> HYPERLINK \l "Planned_moodCode_ActEncounterProcedure" \h </w:instrText>
        </w:r>
        <w:r w:rsidR="00002F64">
          <w:fldChar w:fldCharType="separate"/>
        </w:r>
        <w:r>
          <w:rPr>
            <w:rStyle w:val="HyperlinkCourierBold"/>
          </w:rPr>
          <w:t>Planned moodCode (Act/Encounter/Procedure)</w:t>
        </w:r>
        <w:r w:rsidR="00002F64">
          <w:rPr>
            <w:rStyle w:val="HyperlinkCourierBold"/>
          </w:rPr>
          <w:fldChar w:fldCharType="end"/>
        </w:r>
        <w:r>
          <w:rPr>
            <w:rStyle w:val="XMLname"/>
          </w:rPr>
          <w:t xml:space="preserve"> urn:oid:2.16.840.1.113883.11.20.9.23</w:t>
        </w:r>
        <w:r>
          <w:rPr>
            <w:rStyle w:val="keyword"/>
          </w:rPr>
          <w:t xml:space="preserve"> STATIC</w:t>
        </w:r>
        <w:r>
          <w:t xml:space="preserve"> 2011-09-30</w:t>
        </w:r>
        <w:bookmarkStart w:id="6405" w:name="C_4515-8569"/>
        <w:r>
          <w:t xml:space="preserve"> (CONF:4515-8569)</w:t>
        </w:r>
        <w:bookmarkEnd w:id="6405"/>
        <w:r>
          <w:t>.</w:t>
        </w:r>
      </w:ins>
    </w:p>
    <w:p w14:paraId="362298BA" w14:textId="77777777" w:rsidR="00440477" w:rsidRDefault="00440477" w:rsidP="00440477">
      <w:pPr>
        <w:numPr>
          <w:ilvl w:val="0"/>
          <w:numId w:val="10"/>
        </w:numPr>
        <w:rPr>
          <w:ins w:id="6406" w:author="Russ Ott" w:date="2022-04-29T10:09:00Z"/>
        </w:rPr>
      </w:pPr>
      <w:ins w:id="6407" w:author="Russ Ott" w:date="2022-04-29T10:09:00Z">
        <w:r>
          <w:rPr>
            <w:rStyle w:val="keyword"/>
          </w:rPr>
          <w:t>SHALL</w:t>
        </w:r>
        <w:r>
          <w:t xml:space="preserve"> contain exactly one [1..1] </w:t>
        </w:r>
        <w:r>
          <w:rPr>
            <w:rStyle w:val="XMLnameBold"/>
          </w:rPr>
          <w:t>templateId</w:t>
        </w:r>
        <w:bookmarkStart w:id="6408" w:name="C_4515-30444"/>
        <w:r>
          <w:t xml:space="preserve"> (CONF:4515-30444)</w:t>
        </w:r>
        <w:bookmarkEnd w:id="6408"/>
        <w:r>
          <w:t xml:space="preserve"> such that it</w:t>
        </w:r>
      </w:ins>
    </w:p>
    <w:p w14:paraId="6849FB13" w14:textId="77777777" w:rsidR="00440477" w:rsidRDefault="00440477" w:rsidP="00440477">
      <w:pPr>
        <w:numPr>
          <w:ilvl w:val="1"/>
          <w:numId w:val="10"/>
        </w:numPr>
        <w:rPr>
          <w:ins w:id="6409" w:author="Russ Ott" w:date="2022-04-29T10:09:00Z"/>
        </w:rPr>
      </w:pPr>
      <w:ins w:id="6410" w:author="Russ Ott" w:date="2022-04-29T10:09:00Z">
        <w:r>
          <w:rPr>
            <w:rStyle w:val="keyword"/>
          </w:rPr>
          <w:t>SHALL</w:t>
        </w:r>
        <w:r>
          <w:t xml:space="preserve"> contain exactly one [1..1] </w:t>
        </w:r>
        <w:r>
          <w:rPr>
            <w:rStyle w:val="XMLnameBold"/>
          </w:rPr>
          <w:t>@root</w:t>
        </w:r>
        <w:r>
          <w:t>=</w:t>
        </w:r>
        <w:r>
          <w:rPr>
            <w:rStyle w:val="XMLname"/>
          </w:rPr>
          <w:t>"2.16.840.1.113883.10.20.22.4.41"</w:t>
        </w:r>
        <w:bookmarkStart w:id="6411" w:name="C_4515-30445"/>
        <w:r>
          <w:t xml:space="preserve"> (CONF:4515-30445)</w:t>
        </w:r>
        <w:bookmarkEnd w:id="6411"/>
        <w:r>
          <w:t>.</w:t>
        </w:r>
      </w:ins>
    </w:p>
    <w:p w14:paraId="7931EA21" w14:textId="77777777" w:rsidR="00440477" w:rsidRDefault="00440477" w:rsidP="00440477">
      <w:pPr>
        <w:numPr>
          <w:ilvl w:val="1"/>
          <w:numId w:val="10"/>
        </w:numPr>
        <w:rPr>
          <w:ins w:id="6412" w:author="Russ Ott" w:date="2022-04-29T10:09:00Z"/>
        </w:rPr>
      </w:pPr>
      <w:ins w:id="6413" w:author="Russ Ott" w:date="2022-04-29T10:09:00Z">
        <w:r>
          <w:rPr>
            <w:rStyle w:val="keyword"/>
          </w:rPr>
          <w:t>SHALL</w:t>
        </w:r>
        <w:r>
          <w:t xml:space="preserve"> contain exactly one [1..1] </w:t>
        </w:r>
        <w:r>
          <w:rPr>
            <w:rStyle w:val="XMLnameBold"/>
          </w:rPr>
          <w:t>@extension</w:t>
        </w:r>
        <w:r>
          <w:t>=</w:t>
        </w:r>
        <w:r>
          <w:rPr>
            <w:rStyle w:val="XMLname"/>
          </w:rPr>
          <w:t>"2014-06-09"</w:t>
        </w:r>
        <w:bookmarkStart w:id="6414" w:name="C_4515-32554"/>
        <w:r>
          <w:t xml:space="preserve"> (CONF:4515-32554)</w:t>
        </w:r>
        <w:bookmarkEnd w:id="6414"/>
        <w:r>
          <w:t>.</w:t>
        </w:r>
      </w:ins>
    </w:p>
    <w:p w14:paraId="0AEFF937" w14:textId="77777777" w:rsidR="00440477" w:rsidRDefault="00440477" w:rsidP="00440477">
      <w:pPr>
        <w:numPr>
          <w:ilvl w:val="0"/>
          <w:numId w:val="10"/>
        </w:numPr>
        <w:rPr>
          <w:ins w:id="6415" w:author="Russ Ott" w:date="2022-04-29T10:09:00Z"/>
        </w:rPr>
      </w:pPr>
      <w:ins w:id="6416" w:author="Russ Ott" w:date="2022-04-29T10:09:00Z">
        <w:r>
          <w:rPr>
            <w:rStyle w:val="keyword"/>
          </w:rPr>
          <w:t>SHALL</w:t>
        </w:r>
        <w:r>
          <w:t xml:space="preserve"> contain at least one [1..*] </w:t>
        </w:r>
        <w:r>
          <w:rPr>
            <w:rStyle w:val="XMLnameBold"/>
          </w:rPr>
          <w:t>id</w:t>
        </w:r>
        <w:bookmarkStart w:id="6417" w:name="C_4515-8571"/>
        <w:r>
          <w:t xml:space="preserve"> (CONF:4515-8571)</w:t>
        </w:r>
        <w:bookmarkEnd w:id="6417"/>
        <w:r>
          <w:t>.</w:t>
        </w:r>
      </w:ins>
    </w:p>
    <w:p w14:paraId="333864F5" w14:textId="77777777" w:rsidR="00440477" w:rsidRDefault="00440477" w:rsidP="00440477">
      <w:pPr>
        <w:numPr>
          <w:ilvl w:val="0"/>
          <w:numId w:val="10"/>
        </w:numPr>
        <w:rPr>
          <w:ins w:id="6418" w:author="Russ Ott" w:date="2022-04-29T10:09:00Z"/>
        </w:rPr>
      </w:pPr>
      <w:ins w:id="6419" w:author="Russ Ott" w:date="2022-04-29T10:09:00Z">
        <w:r>
          <w:rPr>
            <w:rStyle w:val="keyword"/>
          </w:rPr>
          <w:t>SHALL</w:t>
        </w:r>
        <w:r>
          <w:t xml:space="preserve"> contain exactly one [1..1] </w:t>
        </w:r>
        <w:r>
          <w:rPr>
            <w:rStyle w:val="XMLnameBold"/>
          </w:rPr>
          <w:t>code</w:t>
        </w:r>
        <w:bookmarkStart w:id="6420" w:name="C_4515-31976"/>
        <w:r>
          <w:t xml:space="preserve"> (CONF:4515-31976)</w:t>
        </w:r>
        <w:bookmarkEnd w:id="6420"/>
        <w:r>
          <w:t>.</w:t>
        </w:r>
      </w:ins>
    </w:p>
    <w:p w14:paraId="1585EAC4" w14:textId="77777777" w:rsidR="00440477" w:rsidRDefault="00440477" w:rsidP="00440477">
      <w:pPr>
        <w:numPr>
          <w:ilvl w:val="1"/>
          <w:numId w:val="10"/>
        </w:numPr>
        <w:rPr>
          <w:ins w:id="6421" w:author="Russ Ott" w:date="2022-04-29T10:09:00Z"/>
        </w:rPr>
      </w:pPr>
      <w:ins w:id="6422" w:author="Russ Ott" w:date="2022-04-29T10:09:00Z">
        <w:r>
          <w:t xml:space="preserve">The procedure/code in a planned procedure </w:t>
        </w:r>
        <w:r>
          <w:rPr>
            <w:rStyle w:val="keyword"/>
          </w:rPr>
          <w:t>SHOULD</w:t>
        </w:r>
        <w:r>
          <w:t xml:space="preserve"> be selected from LOINC (codeSystem 2.16.840.1.113883.6.1) </w:t>
        </w:r>
        <w:r>
          <w:rPr>
            <w:i/>
          </w:rPr>
          <w:t>OR</w:t>
        </w:r>
        <w:r>
          <w:t xml:space="preserve"> SNOMED CT (CodeSystem: 2.16.840.1.113883.6.96), and </w:t>
        </w:r>
        <w:r>
          <w:rPr>
            <w:rStyle w:val="keyword"/>
          </w:rPr>
          <w:t>MAY</w:t>
        </w:r>
        <w:r>
          <w:t xml:space="preserve"> be selected from CPT-4 (CodeSystem: 2.16.840.1.113883.6.12) </w:t>
        </w:r>
        <w:r>
          <w:rPr>
            <w:b/>
          </w:rPr>
          <w:t>OR</w:t>
        </w:r>
        <w:r>
          <w:t xml:space="preserve"> ICD10 PCS (CodeSystem: 2.16.840.1.113883.6.4) </w:t>
        </w:r>
        <w:r>
          <w:rPr>
            <w:b/>
          </w:rPr>
          <w:t>OR</w:t>
        </w:r>
        <w:r>
          <w:t xml:space="preserve"> HCPCS (Code System: 2.16.840.1.113762.1.4.1247.9) (CONF:4515-31977).</w:t>
        </w:r>
      </w:ins>
    </w:p>
    <w:p w14:paraId="4D8C19EC" w14:textId="5DECE44D" w:rsidR="00440477" w:rsidRDefault="00440477" w:rsidP="00440477">
      <w:pPr>
        <w:numPr>
          <w:ilvl w:val="1"/>
          <w:numId w:val="10"/>
        </w:numPr>
        <w:rPr>
          <w:ins w:id="6423" w:author="Russ Ott" w:date="2022-04-29T10:09:00Z"/>
        </w:rPr>
      </w:pPr>
      <w:ins w:id="6424" w:author="Russ Ott" w:date="2022-04-29T10:09:00Z">
        <w:r>
          <w:t xml:space="preserve">If the Planned Intervention Procedure is a Social Determinant of Health Planned Intervention Procedure, the procedure code </w:t>
        </w:r>
        <w:r>
          <w:rPr>
            <w:rStyle w:val="keyword"/>
          </w:rPr>
          <w:t>SHOULD</w:t>
        </w:r>
        <w:r>
          <w:t xml:space="preserve"> be selected from ValueSet </w:t>
        </w:r>
        <w:r w:rsidR="00002F64">
          <w:fldChar w:fldCharType="begin"/>
        </w:r>
        <w:r w:rsidR="00002F64">
          <w:instrText xml:space="preserve"> HYPERLINK "https://vsac.nlm.nih.gov/valueset/2.16.840.1.113762.1.4.1196.790/expansion/" </w:instrText>
        </w:r>
        <w:r w:rsidR="00002F64">
          <w:fldChar w:fldCharType="separate"/>
        </w:r>
        <w:r>
          <w:rPr>
            <w:rStyle w:val="HyperlinkCourierBold"/>
          </w:rPr>
          <w:t>Social Determinant of Health Service Request</w:t>
        </w:r>
        <w:r w:rsidR="00002F64">
          <w:rPr>
            <w:rStyle w:val="HyperlinkCourierBold"/>
          </w:rPr>
          <w:fldChar w:fldCharType="end"/>
        </w:r>
        <w:r>
          <w:rPr>
            <w:rStyle w:val="XMLnameBold"/>
          </w:rPr>
          <w:t>DYNAMIC</w:t>
        </w:r>
        <w:r>
          <w:t xml:space="preserve"> (CONF:4515-32993).</w:t>
        </w:r>
      </w:ins>
    </w:p>
    <w:p w14:paraId="12CB5FD5" w14:textId="77777777" w:rsidR="00440477" w:rsidRDefault="00440477" w:rsidP="00440477">
      <w:pPr>
        <w:numPr>
          <w:ilvl w:val="0"/>
          <w:numId w:val="10"/>
        </w:numPr>
        <w:rPr>
          <w:ins w:id="6425" w:author="Russ Ott" w:date="2022-04-29T10:09:00Z"/>
        </w:rPr>
      </w:pPr>
      <w:ins w:id="6426" w:author="Russ Ott" w:date="2022-04-29T10:09:00Z">
        <w:r>
          <w:rPr>
            <w:rStyle w:val="keyword"/>
          </w:rPr>
          <w:t>SHALL</w:t>
        </w:r>
        <w:r>
          <w:t xml:space="preserve"> contain exactly one [1..1] </w:t>
        </w:r>
        <w:r>
          <w:rPr>
            <w:rStyle w:val="XMLnameBold"/>
          </w:rPr>
          <w:t>statusCode</w:t>
        </w:r>
        <w:bookmarkStart w:id="6427" w:name="C_4515-30446"/>
        <w:r>
          <w:t xml:space="preserve"> (CONF:4515-30446)</w:t>
        </w:r>
        <w:bookmarkEnd w:id="6427"/>
        <w:r>
          <w:t>.</w:t>
        </w:r>
      </w:ins>
    </w:p>
    <w:p w14:paraId="1F2833D7" w14:textId="77777777" w:rsidR="00440477" w:rsidRDefault="00440477" w:rsidP="00440477">
      <w:pPr>
        <w:numPr>
          <w:ilvl w:val="1"/>
          <w:numId w:val="10"/>
        </w:numPr>
        <w:rPr>
          <w:ins w:id="6428" w:author="Russ Ott" w:date="2022-04-29T10:09:00Z"/>
        </w:rPr>
      </w:pPr>
      <w:ins w:id="6429" w:author="Russ Ott" w:date="2022-04-29T10:09:00Z">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6430" w:name="C_4515-31978"/>
        <w:r>
          <w:t xml:space="preserve"> (CONF:4515-31978)</w:t>
        </w:r>
        <w:bookmarkEnd w:id="6430"/>
        <w:r>
          <w:t>.</w:t>
        </w:r>
      </w:ins>
    </w:p>
    <w:p w14:paraId="64598131" w14:textId="77777777" w:rsidR="00440477" w:rsidRDefault="00440477" w:rsidP="00440477">
      <w:pPr>
        <w:pStyle w:val="BodyText"/>
        <w:spacing w:before="120"/>
        <w:rPr>
          <w:ins w:id="6431" w:author="Russ Ott" w:date="2022-04-29T10:09:00Z"/>
        </w:rPr>
      </w:pPr>
      <w:ins w:id="6432" w:author="Russ Ott" w:date="2022-04-29T10:09:00Z">
        <w:r>
          <w:t>The effectiveTime in a planned procedure represents the time that the procedure should occur.</w:t>
        </w:r>
      </w:ins>
    </w:p>
    <w:p w14:paraId="58BE1695" w14:textId="77777777" w:rsidR="00440477" w:rsidRDefault="00440477" w:rsidP="00440477">
      <w:pPr>
        <w:numPr>
          <w:ilvl w:val="0"/>
          <w:numId w:val="10"/>
        </w:numPr>
        <w:rPr>
          <w:ins w:id="6433" w:author="Russ Ott" w:date="2022-04-29T10:09:00Z"/>
        </w:rPr>
      </w:pPr>
      <w:ins w:id="6434" w:author="Russ Ott" w:date="2022-04-29T10:09:00Z">
        <w:r>
          <w:rPr>
            <w:rStyle w:val="keyword"/>
          </w:rPr>
          <w:t>SHOULD</w:t>
        </w:r>
        <w:r>
          <w:t xml:space="preserve"> contain zero or one [0..1] </w:t>
        </w:r>
        <w:r>
          <w:rPr>
            <w:rStyle w:val="XMLnameBold"/>
          </w:rPr>
          <w:t>effectiveTime</w:t>
        </w:r>
        <w:bookmarkStart w:id="6435" w:name="C_4515-30447"/>
        <w:r>
          <w:t xml:space="preserve"> (CONF:4515-30447)</w:t>
        </w:r>
        <w:bookmarkEnd w:id="6435"/>
        <w:r>
          <w:t>.</w:t>
        </w:r>
      </w:ins>
    </w:p>
    <w:p w14:paraId="0F752D8B" w14:textId="77777777" w:rsidR="00440477" w:rsidRDefault="00440477" w:rsidP="00440477">
      <w:pPr>
        <w:pStyle w:val="BodyText"/>
        <w:spacing w:before="120"/>
        <w:rPr>
          <w:ins w:id="6436" w:author="Russ Ott" w:date="2022-04-29T10:09:00Z"/>
        </w:rPr>
      </w:pPr>
      <w:ins w:id="6437" w:author="Russ Ott" w:date="2022-04-29T10:09:00Z">
        <w:r>
          <w:t>In a planned procedure the provider may suggest that a procedure should be performed using a particular method.</w:t>
        </w:r>
      </w:ins>
    </w:p>
    <w:p w14:paraId="1D60F80D" w14:textId="77777777" w:rsidR="00440477" w:rsidRDefault="00440477" w:rsidP="00440477">
      <w:pPr>
        <w:pStyle w:val="BodyText"/>
        <w:spacing w:before="120"/>
        <w:rPr>
          <w:ins w:id="6438" w:author="Russ Ott" w:date="2022-04-29T10:09:00Z"/>
        </w:rPr>
      </w:pPr>
      <w:ins w:id="6439" w:author="Russ Ott" w:date="2022-04-29T10:09:00Z">
        <w:r>
          <w:t xml:space="preserve">MethodCode </w:t>
        </w:r>
        <w:r>
          <w:rPr>
            <w:i/>
          </w:rPr>
          <w:t>SHALL NOT</w:t>
        </w:r>
        <w:r>
          <w:t xml:space="preserve"> conflict with the method inherent in Procedure / code.</w:t>
        </w:r>
      </w:ins>
    </w:p>
    <w:p w14:paraId="2C18DA4C" w14:textId="77777777" w:rsidR="00440477" w:rsidRDefault="00440477" w:rsidP="00440477">
      <w:pPr>
        <w:numPr>
          <w:ilvl w:val="0"/>
          <w:numId w:val="10"/>
        </w:numPr>
        <w:rPr>
          <w:ins w:id="6440" w:author="Russ Ott" w:date="2022-04-29T10:09:00Z"/>
        </w:rPr>
      </w:pPr>
      <w:ins w:id="6441" w:author="Russ Ott" w:date="2022-04-29T10:09:00Z">
        <w:r>
          <w:rPr>
            <w:rStyle w:val="keyword"/>
          </w:rPr>
          <w:t>MAY</w:t>
        </w:r>
        <w:r>
          <w:t xml:space="preserve"> contain zero or more [0..*] </w:t>
        </w:r>
        <w:r>
          <w:rPr>
            <w:rStyle w:val="XMLnameBold"/>
          </w:rPr>
          <w:t>methodCode</w:t>
        </w:r>
        <w:bookmarkStart w:id="6442" w:name="C_4515-31980"/>
        <w:r>
          <w:t xml:space="preserve"> (CONF:4515-31980)</w:t>
        </w:r>
        <w:bookmarkEnd w:id="6442"/>
        <w:r>
          <w:t>.</w:t>
        </w:r>
      </w:ins>
    </w:p>
    <w:p w14:paraId="507B6BB4" w14:textId="77777777" w:rsidR="00440477" w:rsidRDefault="00440477" w:rsidP="00440477">
      <w:pPr>
        <w:pStyle w:val="BodyText"/>
        <w:spacing w:before="120"/>
        <w:rPr>
          <w:ins w:id="6443" w:author="Russ Ott" w:date="2022-04-29T10:09:00Z"/>
        </w:rPr>
      </w:pPr>
      <w:ins w:id="6444" w:author="Russ Ott" w:date="2022-04-29T10:09:00Z">
        <w:r>
          <w:t>The targetSiteCode is used to identify the part of the body of concern for the planned procedure.</w:t>
        </w:r>
      </w:ins>
    </w:p>
    <w:p w14:paraId="29DFA6EB" w14:textId="63FF3FC1" w:rsidR="00440477" w:rsidRDefault="00440477" w:rsidP="00440477">
      <w:pPr>
        <w:numPr>
          <w:ilvl w:val="0"/>
          <w:numId w:val="10"/>
        </w:numPr>
        <w:rPr>
          <w:ins w:id="6445" w:author="Russ Ott" w:date="2022-04-29T10:09:00Z"/>
        </w:rPr>
      </w:pPr>
      <w:ins w:id="6446" w:author="Russ Ott" w:date="2022-04-29T10:09:00Z">
        <w:r>
          <w:rPr>
            <w:rStyle w:val="keyword"/>
          </w:rPr>
          <w:t>MAY</w:t>
        </w:r>
        <w:r>
          <w:t xml:space="preserve"> contain zero or more [0..*] </w:t>
        </w:r>
        <w:r>
          <w:rPr>
            <w:rStyle w:val="XMLnameBold"/>
          </w:rPr>
          <w:t>targetSiteCode</w:t>
        </w:r>
        <w:r>
          <w:t xml:space="preserve">, which </w:t>
        </w:r>
        <w:r>
          <w:rPr>
            <w:rStyle w:val="keyword"/>
          </w:rPr>
          <w:t>SHALL</w:t>
        </w:r>
        <w:r>
          <w:t xml:space="preserve"> be selected from ValueSet </w:t>
        </w:r>
        <w:r w:rsidR="00002F64">
          <w:fldChar w:fldCharType="begin"/>
        </w:r>
        <w:r w:rsidR="00002F64">
          <w:instrText xml:space="preserve"> HYPERLINK \l "Body_Site_Value_Set" \h </w:instrText>
        </w:r>
        <w:r w:rsidR="00002F64">
          <w:fldChar w:fldCharType="separate"/>
        </w:r>
        <w:r>
          <w:rPr>
            <w:rStyle w:val="HyperlinkCourierBold"/>
          </w:rPr>
          <w:t>Body Site Value Set</w:t>
        </w:r>
        <w:r w:rsidR="00002F64">
          <w:rPr>
            <w:rStyle w:val="HyperlinkCourierBold"/>
          </w:rPr>
          <w:fldChar w:fldCharType="end"/>
        </w:r>
        <w:r>
          <w:rPr>
            <w:rStyle w:val="XMLname"/>
          </w:rPr>
          <w:t xml:space="preserve"> urn:oid:2.16.840.1.113883.3.88.12.3221.8.9</w:t>
        </w:r>
        <w:r>
          <w:rPr>
            <w:rStyle w:val="keyword"/>
          </w:rPr>
          <w:t xml:space="preserve"> DYNAMIC</w:t>
        </w:r>
        <w:bookmarkStart w:id="6447" w:name="C_4515-31981"/>
        <w:r>
          <w:t xml:space="preserve"> (CONF:4515-31981)</w:t>
        </w:r>
        <w:bookmarkEnd w:id="6447"/>
        <w:r>
          <w:t>.</w:t>
        </w:r>
      </w:ins>
    </w:p>
    <w:p w14:paraId="041346A3" w14:textId="77777777" w:rsidR="00440477" w:rsidRDefault="00440477" w:rsidP="00440477">
      <w:pPr>
        <w:pStyle w:val="BodyText"/>
        <w:spacing w:before="120"/>
        <w:rPr>
          <w:ins w:id="6448" w:author="Russ Ott" w:date="2022-04-29T10:09:00Z"/>
        </w:rPr>
      </w:pPr>
      <w:ins w:id="6449" w:author="Russ Ott" w:date="2022-04-29T10:09:00Z">
        <w:r>
          <w:t>The clinician who is expected to perform the procedure could be identified using procedure/performer.</w:t>
        </w:r>
      </w:ins>
    </w:p>
    <w:p w14:paraId="728996B5" w14:textId="77777777" w:rsidR="00440477" w:rsidRDefault="00440477" w:rsidP="00440477">
      <w:pPr>
        <w:numPr>
          <w:ilvl w:val="0"/>
          <w:numId w:val="10"/>
        </w:numPr>
        <w:rPr>
          <w:ins w:id="6450" w:author="Russ Ott" w:date="2022-04-29T10:09:00Z"/>
        </w:rPr>
      </w:pPr>
      <w:ins w:id="6451" w:author="Russ Ott" w:date="2022-04-29T10:09:00Z">
        <w:r>
          <w:rPr>
            <w:rStyle w:val="keyword"/>
          </w:rPr>
          <w:t>MAY</w:t>
        </w:r>
        <w:r>
          <w:t xml:space="preserve"> contain zero or more [0..*] </w:t>
        </w:r>
        <w:r>
          <w:rPr>
            <w:rStyle w:val="XMLnameBold"/>
          </w:rPr>
          <w:t>performer</w:t>
        </w:r>
        <w:bookmarkStart w:id="6452" w:name="C_4515-30449"/>
        <w:r>
          <w:t xml:space="preserve"> (CONF:4515-30449)</w:t>
        </w:r>
        <w:bookmarkEnd w:id="6452"/>
        <w:r>
          <w:t>.</w:t>
        </w:r>
      </w:ins>
    </w:p>
    <w:p w14:paraId="23678023" w14:textId="77777777" w:rsidR="00440477" w:rsidRDefault="00440477" w:rsidP="00440477">
      <w:pPr>
        <w:pStyle w:val="BodyText"/>
        <w:spacing w:before="120"/>
        <w:rPr>
          <w:ins w:id="6453" w:author="Russ Ott" w:date="2022-04-29T10:09:00Z"/>
        </w:rPr>
      </w:pPr>
      <w:ins w:id="6454" w:author="Russ Ott" w:date="2022-04-29T10:09:00Z">
        <w:r>
          <w:t>The author in a planned procedure represents the clinician who is requesting or planning the procedure.</w:t>
        </w:r>
      </w:ins>
    </w:p>
    <w:p w14:paraId="54AB8539" w14:textId="77777777" w:rsidR="00440477" w:rsidRDefault="00440477" w:rsidP="00440477">
      <w:pPr>
        <w:numPr>
          <w:ilvl w:val="0"/>
          <w:numId w:val="10"/>
        </w:numPr>
        <w:rPr>
          <w:ins w:id="6455" w:author="Russ Ott" w:date="2022-04-29T10:09:00Z"/>
        </w:rPr>
      </w:pPr>
      <w:ins w:id="6456" w:author="Russ Ott" w:date="2022-04-29T10:09:00Z">
        <w:r>
          <w:rPr>
            <w:rStyle w:val="keyword"/>
          </w:rPr>
          <w:t>SHOULD</w:t>
        </w:r>
        <w:r>
          <w:t xml:space="preserve"> contain zero or one [0..1] Author Participation</w:t>
        </w:r>
        <w:r>
          <w:rPr>
            <w:rStyle w:val="XMLname"/>
          </w:rPr>
          <w:t xml:space="preserve"> (identifier: urn:oid:2.16.840.1.113883.10.20.22.4.119)</w:t>
        </w:r>
        <w:bookmarkStart w:id="6457" w:name="C_4515-31979"/>
        <w:r>
          <w:t xml:space="preserve"> (CONF:4515-31979)</w:t>
        </w:r>
        <w:bookmarkEnd w:id="6457"/>
        <w:r>
          <w:t>.</w:t>
        </w:r>
      </w:ins>
    </w:p>
    <w:p w14:paraId="5322B29F" w14:textId="77777777" w:rsidR="00440477" w:rsidRDefault="00440477" w:rsidP="00440477">
      <w:pPr>
        <w:pStyle w:val="BodyText"/>
        <w:spacing w:before="120"/>
        <w:rPr>
          <w:ins w:id="6458" w:author="Russ Ott" w:date="2022-04-29T10:09:00Z"/>
        </w:rPr>
      </w:pPr>
      <w:ins w:id="6459" w:author="Russ Ott" w:date="2022-04-29T10:09:00Z">
        <w:r>
          <w:t>The following entryRelationship represents the priority that a patient or a provider places on the procedure.</w:t>
        </w:r>
      </w:ins>
    </w:p>
    <w:p w14:paraId="752B7292" w14:textId="77777777" w:rsidR="00440477" w:rsidRDefault="00440477" w:rsidP="00440477">
      <w:pPr>
        <w:numPr>
          <w:ilvl w:val="0"/>
          <w:numId w:val="10"/>
        </w:numPr>
        <w:rPr>
          <w:ins w:id="6460" w:author="Russ Ott" w:date="2022-04-29T10:09:00Z"/>
        </w:rPr>
      </w:pPr>
      <w:ins w:id="6461" w:author="Russ Ott" w:date="2022-04-29T10:09:00Z">
        <w:r>
          <w:rPr>
            <w:rStyle w:val="keyword"/>
          </w:rPr>
          <w:t>MAY</w:t>
        </w:r>
        <w:r>
          <w:t xml:space="preserve"> contain zero or more [0..*] </w:t>
        </w:r>
        <w:r>
          <w:rPr>
            <w:rStyle w:val="XMLnameBold"/>
          </w:rPr>
          <w:t>entryRelationship</w:t>
        </w:r>
        <w:bookmarkStart w:id="6462" w:name="C_4515-31079"/>
        <w:r>
          <w:t xml:space="preserve"> (CONF:4515-31079)</w:t>
        </w:r>
        <w:bookmarkEnd w:id="6462"/>
        <w:r>
          <w:t xml:space="preserve"> such that it</w:t>
        </w:r>
      </w:ins>
    </w:p>
    <w:p w14:paraId="1ED75210" w14:textId="77777777" w:rsidR="00440477" w:rsidRDefault="00440477" w:rsidP="00440477">
      <w:pPr>
        <w:numPr>
          <w:ilvl w:val="1"/>
          <w:numId w:val="10"/>
        </w:numPr>
        <w:rPr>
          <w:ins w:id="6463" w:author="Russ Ott" w:date="2022-04-29T10:09:00Z"/>
        </w:rPr>
      </w:pPr>
      <w:ins w:id="6464"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465" w:name="C_4515-31080"/>
        <w:r>
          <w:t xml:space="preserve"> (CONF:4515-31080)</w:t>
        </w:r>
        <w:bookmarkEnd w:id="6465"/>
        <w:r>
          <w:t>.</w:t>
        </w:r>
      </w:ins>
    </w:p>
    <w:p w14:paraId="4573EF94" w14:textId="77777777" w:rsidR="00440477" w:rsidRDefault="00440477" w:rsidP="00440477">
      <w:pPr>
        <w:numPr>
          <w:ilvl w:val="1"/>
          <w:numId w:val="10"/>
        </w:numPr>
        <w:rPr>
          <w:ins w:id="6466" w:author="Russ Ott" w:date="2022-04-29T10:09:00Z"/>
        </w:rPr>
      </w:pPr>
      <w:ins w:id="6467" w:author="Russ Ott" w:date="2022-04-29T10:09:00Z">
        <w:r>
          <w:rPr>
            <w:rStyle w:val="keyword"/>
          </w:rPr>
          <w:t>SHALL</w:t>
        </w:r>
        <w:r>
          <w:t xml:space="preserve"> contain exactly one [1..1] Priority Preference</w:t>
        </w:r>
        <w:r>
          <w:rPr>
            <w:rStyle w:val="XMLname"/>
          </w:rPr>
          <w:t xml:space="preserve"> (identifier: urn:oid:2.16.840.1.113883.10.20.22.4.143)</w:t>
        </w:r>
        <w:bookmarkStart w:id="6468" w:name="C_4515-31081"/>
        <w:r>
          <w:t xml:space="preserve"> (CONF:4515-31081)</w:t>
        </w:r>
        <w:bookmarkEnd w:id="6468"/>
        <w:r>
          <w:t>.</w:t>
        </w:r>
      </w:ins>
    </w:p>
    <w:p w14:paraId="0BBACA59" w14:textId="77777777" w:rsidR="00440477" w:rsidRDefault="00440477" w:rsidP="00440477">
      <w:pPr>
        <w:pStyle w:val="BodyText"/>
        <w:spacing w:before="120"/>
        <w:rPr>
          <w:ins w:id="6469" w:author="Russ Ott" w:date="2022-04-29T10:09:00Z"/>
        </w:rPr>
      </w:pPr>
      <w:ins w:id="6470" w:author="Russ Ott" w:date="2022-04-29T10:09:00Z">
        <w:r>
          <w:t>The following entryRelationship represents the indication for the procedure.</w:t>
        </w:r>
      </w:ins>
    </w:p>
    <w:p w14:paraId="17F17A0C" w14:textId="77777777" w:rsidR="00440477" w:rsidRDefault="00440477" w:rsidP="00440477">
      <w:pPr>
        <w:numPr>
          <w:ilvl w:val="0"/>
          <w:numId w:val="10"/>
        </w:numPr>
        <w:rPr>
          <w:ins w:id="6471" w:author="Russ Ott" w:date="2022-04-29T10:09:00Z"/>
        </w:rPr>
      </w:pPr>
      <w:ins w:id="6472" w:author="Russ Ott" w:date="2022-04-29T10:09:00Z">
        <w:r>
          <w:rPr>
            <w:rStyle w:val="keyword"/>
          </w:rPr>
          <w:t>MAY</w:t>
        </w:r>
        <w:r>
          <w:t xml:space="preserve"> contain zero or more [0..*] </w:t>
        </w:r>
        <w:r>
          <w:rPr>
            <w:rStyle w:val="XMLnameBold"/>
          </w:rPr>
          <w:t>entryRelationship</w:t>
        </w:r>
        <w:bookmarkStart w:id="6473" w:name="C_4515-31982"/>
        <w:r>
          <w:t xml:space="preserve"> (CONF:4515-31982)</w:t>
        </w:r>
        <w:bookmarkEnd w:id="6473"/>
        <w:r>
          <w:t xml:space="preserve"> such that it</w:t>
        </w:r>
      </w:ins>
    </w:p>
    <w:p w14:paraId="25E3DD4D" w14:textId="77777777" w:rsidR="00440477" w:rsidRDefault="00440477" w:rsidP="00440477">
      <w:pPr>
        <w:numPr>
          <w:ilvl w:val="1"/>
          <w:numId w:val="10"/>
        </w:numPr>
        <w:rPr>
          <w:ins w:id="6474" w:author="Russ Ott" w:date="2022-04-29T10:09:00Z"/>
        </w:rPr>
      </w:pPr>
      <w:ins w:id="6475" w:author="Russ Ott" w:date="2022-04-29T10:09:00Z">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6476" w:name="C_4515-31983"/>
        <w:r>
          <w:t xml:space="preserve"> (CONF:4515-31983)</w:t>
        </w:r>
        <w:bookmarkEnd w:id="6476"/>
        <w:r>
          <w:t>.</w:t>
        </w:r>
      </w:ins>
    </w:p>
    <w:p w14:paraId="31AD9CA1" w14:textId="77777777" w:rsidR="00440477" w:rsidRDefault="00440477" w:rsidP="00440477">
      <w:pPr>
        <w:numPr>
          <w:ilvl w:val="1"/>
          <w:numId w:val="10"/>
        </w:numPr>
        <w:rPr>
          <w:ins w:id="6477" w:author="Russ Ott" w:date="2022-04-29T10:09:00Z"/>
        </w:rPr>
      </w:pPr>
      <w:ins w:id="6478" w:author="Russ Ott" w:date="2022-04-29T10:09:00Z">
        <w:r>
          <w:rPr>
            <w:rStyle w:val="keyword"/>
          </w:rPr>
          <w:t>SHALL</w:t>
        </w:r>
        <w:r>
          <w:t xml:space="preserve"> contain exactly one [1..1] Indication (V2)</w:t>
        </w:r>
        <w:r>
          <w:rPr>
            <w:rStyle w:val="XMLname"/>
          </w:rPr>
          <w:t xml:space="preserve"> (identifier: urn:hl7ii:2.16.840.1.113883.10.20.22.4.19:2014-06-09)</w:t>
        </w:r>
        <w:bookmarkStart w:id="6479" w:name="C_4515-31984"/>
        <w:r>
          <w:t xml:space="preserve"> (CONF:4515-31984)</w:t>
        </w:r>
        <w:bookmarkEnd w:id="6479"/>
        <w:r>
          <w:t>.</w:t>
        </w:r>
      </w:ins>
    </w:p>
    <w:p w14:paraId="6C5E952B" w14:textId="77777777" w:rsidR="00440477" w:rsidRDefault="00440477" w:rsidP="00440477">
      <w:pPr>
        <w:pStyle w:val="BodyText"/>
        <w:spacing w:before="120"/>
        <w:rPr>
          <w:ins w:id="6480" w:author="Russ Ott" w:date="2022-04-29T10:09:00Z"/>
        </w:rPr>
      </w:pPr>
      <w:ins w:id="6481" w:author="Russ Ott" w:date="2022-04-29T10:09:00Z">
        <w:r>
          <w:t>The following entryRelationship captures any instructions associated with the planned procedure.</w:t>
        </w:r>
      </w:ins>
    </w:p>
    <w:p w14:paraId="038D73CF" w14:textId="77777777" w:rsidR="00440477" w:rsidRDefault="00440477" w:rsidP="00440477">
      <w:pPr>
        <w:numPr>
          <w:ilvl w:val="0"/>
          <w:numId w:val="10"/>
        </w:numPr>
        <w:rPr>
          <w:ins w:id="6482" w:author="Russ Ott" w:date="2022-04-29T10:09:00Z"/>
        </w:rPr>
      </w:pPr>
      <w:ins w:id="6483" w:author="Russ Ott" w:date="2022-04-29T10:09:00Z">
        <w:r>
          <w:rPr>
            <w:rStyle w:val="keyword"/>
          </w:rPr>
          <w:t>MAY</w:t>
        </w:r>
        <w:r>
          <w:t xml:space="preserve"> contain zero or more [0..*] </w:t>
        </w:r>
        <w:r>
          <w:rPr>
            <w:rStyle w:val="XMLnameBold"/>
          </w:rPr>
          <w:t>entryRelationship</w:t>
        </w:r>
        <w:bookmarkStart w:id="6484" w:name="C_4515-31985"/>
        <w:r>
          <w:t xml:space="preserve"> (CONF:4515-31985)</w:t>
        </w:r>
        <w:bookmarkEnd w:id="6484"/>
        <w:r>
          <w:t xml:space="preserve"> such that it</w:t>
        </w:r>
      </w:ins>
    </w:p>
    <w:p w14:paraId="64A06FF0" w14:textId="77777777" w:rsidR="00440477" w:rsidRDefault="00440477" w:rsidP="00440477">
      <w:pPr>
        <w:numPr>
          <w:ilvl w:val="1"/>
          <w:numId w:val="10"/>
        </w:numPr>
        <w:rPr>
          <w:ins w:id="6485" w:author="Russ Ott" w:date="2022-04-29T10:09:00Z"/>
        </w:rPr>
      </w:pPr>
      <w:ins w:id="6486" w:author="Russ Ott" w:date="2022-04-29T10:09:00Z">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t>)</w:t>
        </w:r>
        <w:bookmarkStart w:id="6487" w:name="C_4515-31986"/>
        <w:r>
          <w:t xml:space="preserve"> (CONF:4515-31986)</w:t>
        </w:r>
        <w:bookmarkEnd w:id="6487"/>
        <w:r>
          <w:t>.</w:t>
        </w:r>
      </w:ins>
    </w:p>
    <w:p w14:paraId="79F33CAD" w14:textId="77777777" w:rsidR="00440477" w:rsidRDefault="00440477" w:rsidP="00440477">
      <w:pPr>
        <w:numPr>
          <w:ilvl w:val="1"/>
          <w:numId w:val="10"/>
        </w:numPr>
        <w:rPr>
          <w:ins w:id="6488" w:author="Russ Ott" w:date="2022-04-29T10:09:00Z"/>
        </w:rPr>
      </w:pPr>
      <w:ins w:id="6489" w:author="Russ Ott" w:date="2022-04-29T10:09:00Z">
        <w:r>
          <w:rPr>
            <w:rStyle w:val="keyword"/>
          </w:rPr>
          <w:t>SHALL</w:t>
        </w:r>
        <w:r>
          <w:t xml:space="preserve"> contain exactly one [1..1] </w:t>
        </w:r>
        <w:r>
          <w:rPr>
            <w:rStyle w:val="XMLnameBold"/>
          </w:rPr>
          <w:t>@inversionInd</w:t>
        </w:r>
        <w:r>
          <w:t>=</w:t>
        </w:r>
        <w:r>
          <w:rPr>
            <w:rStyle w:val="XMLname"/>
          </w:rPr>
          <w:t>"true"</w:t>
        </w:r>
        <w:r>
          <w:t xml:space="preserve"> True</w:t>
        </w:r>
        <w:bookmarkStart w:id="6490" w:name="C_4515-31987"/>
        <w:r>
          <w:t xml:space="preserve"> (CONF:4515-31987)</w:t>
        </w:r>
        <w:bookmarkEnd w:id="6490"/>
        <w:r>
          <w:t>.</w:t>
        </w:r>
      </w:ins>
    </w:p>
    <w:p w14:paraId="036BA7AC" w14:textId="77777777" w:rsidR="00440477" w:rsidRDefault="00440477" w:rsidP="00440477">
      <w:pPr>
        <w:numPr>
          <w:ilvl w:val="1"/>
          <w:numId w:val="10"/>
        </w:numPr>
        <w:rPr>
          <w:ins w:id="6491" w:author="Russ Ott" w:date="2022-04-29T10:09:00Z"/>
        </w:rPr>
      </w:pPr>
      <w:ins w:id="6492" w:author="Russ Ott" w:date="2022-04-29T10:09:00Z">
        <w:r>
          <w:rPr>
            <w:rStyle w:val="keyword"/>
          </w:rPr>
          <w:t>SHALL</w:t>
        </w:r>
        <w:r>
          <w:t xml:space="preserve"> contain exactly one [1..1] Instruction (V2)</w:t>
        </w:r>
        <w:r>
          <w:rPr>
            <w:rStyle w:val="XMLname"/>
          </w:rPr>
          <w:t xml:space="preserve"> (identifier: urn:hl7ii:2.16.840.1.113883.10.20.22.4.20:2014-06-09)</w:t>
        </w:r>
        <w:bookmarkStart w:id="6493" w:name="C_4515-31989"/>
        <w:r>
          <w:t xml:space="preserve"> (CONF:4515-31989)</w:t>
        </w:r>
        <w:bookmarkEnd w:id="6493"/>
        <w:r>
          <w:t>.</w:t>
        </w:r>
      </w:ins>
    </w:p>
    <w:p w14:paraId="540C1779" w14:textId="77777777" w:rsidR="00440477" w:rsidRDefault="00440477" w:rsidP="00440477">
      <w:pPr>
        <w:pStyle w:val="BodyText"/>
        <w:spacing w:before="120"/>
        <w:rPr>
          <w:ins w:id="6494" w:author="Russ Ott" w:date="2022-04-29T10:09:00Z"/>
        </w:rPr>
      </w:pPr>
      <w:ins w:id="6495" w:author="Russ Ott" w:date="2022-04-29T10:09:00Z">
        <w:r>
          <w:t>The following entryRelationship represents the insurance coverage the patient may have for the procedure.</w:t>
        </w:r>
      </w:ins>
    </w:p>
    <w:p w14:paraId="6EED5A51" w14:textId="77777777" w:rsidR="00440477" w:rsidRDefault="00440477" w:rsidP="00440477">
      <w:pPr>
        <w:numPr>
          <w:ilvl w:val="0"/>
          <w:numId w:val="10"/>
        </w:numPr>
        <w:rPr>
          <w:ins w:id="6496" w:author="Russ Ott" w:date="2022-04-29T10:09:00Z"/>
        </w:rPr>
      </w:pPr>
      <w:ins w:id="6497" w:author="Russ Ott" w:date="2022-04-29T10:09:00Z">
        <w:r>
          <w:rPr>
            <w:rStyle w:val="keyword"/>
          </w:rPr>
          <w:t>MAY</w:t>
        </w:r>
        <w:r>
          <w:t xml:space="preserve"> contain zero or more [0..*] </w:t>
        </w:r>
        <w:r>
          <w:rPr>
            <w:rStyle w:val="XMLnameBold"/>
          </w:rPr>
          <w:t>entryRelationship</w:t>
        </w:r>
        <w:bookmarkStart w:id="6498" w:name="C_4515-31990"/>
        <w:r>
          <w:t xml:space="preserve"> (CONF:4515-31990)</w:t>
        </w:r>
        <w:bookmarkEnd w:id="6498"/>
        <w:r>
          <w:t xml:space="preserve"> such that it</w:t>
        </w:r>
      </w:ins>
    </w:p>
    <w:p w14:paraId="22AEBBB4" w14:textId="77777777" w:rsidR="00440477" w:rsidRDefault="00440477" w:rsidP="00440477">
      <w:pPr>
        <w:numPr>
          <w:ilvl w:val="1"/>
          <w:numId w:val="10"/>
        </w:numPr>
        <w:rPr>
          <w:ins w:id="6499" w:author="Russ Ott" w:date="2022-04-29T10:09:00Z"/>
        </w:rPr>
      </w:pPr>
      <w:ins w:id="6500" w:author="Russ Ott" w:date="2022-04-29T10:09:00Z">
        <w:r>
          <w:rPr>
            <w:rStyle w:val="keyword"/>
          </w:rPr>
          <w:t>SHALL</w:t>
        </w:r>
        <w:r>
          <w:t xml:space="preserve"> contain exactly one [1..1] </w:t>
        </w:r>
        <w:r>
          <w:rPr>
            <w:rStyle w:val="XMLnameBold"/>
          </w:rPr>
          <w:t>@typeCode</w:t>
        </w:r>
        <w:r>
          <w:t>=</w:t>
        </w:r>
        <w:r>
          <w:rPr>
            <w:rStyle w:val="XMLname"/>
          </w:rPr>
          <w:t>"COMP"</w:t>
        </w:r>
        <w:r>
          <w:t xml:space="preserve"> Has component</w:t>
        </w:r>
        <w:bookmarkStart w:id="6501" w:name="C_4515-31991"/>
        <w:r>
          <w:t xml:space="preserve"> (CONF:4515-31991)</w:t>
        </w:r>
        <w:bookmarkEnd w:id="6501"/>
        <w:r>
          <w:t>.</w:t>
        </w:r>
      </w:ins>
    </w:p>
    <w:p w14:paraId="2463BFFC" w14:textId="77777777" w:rsidR="00440477" w:rsidRDefault="00440477" w:rsidP="00440477">
      <w:pPr>
        <w:numPr>
          <w:ilvl w:val="1"/>
          <w:numId w:val="10"/>
        </w:numPr>
        <w:rPr>
          <w:ins w:id="6502" w:author="Russ Ott" w:date="2022-04-29T10:09:00Z"/>
        </w:rPr>
      </w:pPr>
      <w:ins w:id="6503" w:author="Russ Ott" w:date="2022-04-29T10:09:00Z">
        <w:r>
          <w:rPr>
            <w:rStyle w:val="keyword"/>
          </w:rPr>
          <w:t>SHALL</w:t>
        </w:r>
        <w:r>
          <w:t xml:space="preserve"> contain exactly one [1..1] Planned Coverage</w:t>
        </w:r>
        <w:r>
          <w:rPr>
            <w:rStyle w:val="XMLname"/>
          </w:rPr>
          <w:t xml:space="preserve"> (identifier: urn:oid:2.16.840.1.113883.10.20.22.4.129)</w:t>
        </w:r>
        <w:bookmarkStart w:id="6504" w:name="C_4515-31992"/>
        <w:r>
          <w:t xml:space="preserve"> (CONF:4515-31992)</w:t>
        </w:r>
        <w:bookmarkEnd w:id="6504"/>
        <w:r>
          <w:t>.</w:t>
        </w:r>
      </w:ins>
    </w:p>
    <w:p w14:paraId="21C8E6FD" w14:textId="77777777" w:rsidR="00440477" w:rsidRDefault="00440477" w:rsidP="00440477">
      <w:pPr>
        <w:pStyle w:val="BodyText"/>
        <w:spacing w:before="120"/>
        <w:rPr>
          <w:ins w:id="6505" w:author="Russ Ott" w:date="2022-04-29T10:09:00Z"/>
        </w:rPr>
      </w:pPr>
      <w:ins w:id="6506" w:author="Russ Ott" w:date="2022-04-29T10:09:00Z">
        <w:r>
          <w:t xml:space="preserve">When an Assessment Scale Observation is contained in a Procedure Template instance that is a Social Determinant of Health procedure, that Assessment scale </w:t>
        </w:r>
        <w:r>
          <w:rPr>
            <w:rStyle w:val="keyword"/>
          </w:rPr>
          <w:t>MAY</w:t>
        </w:r>
        <w:r>
          <w:t xml:space="preserve"> contain Assessment Scale observations that represent LOINC question and answer pairs from SDOH screening instruments.</w:t>
        </w:r>
      </w:ins>
    </w:p>
    <w:p w14:paraId="3352337B" w14:textId="77777777" w:rsidR="00440477" w:rsidRDefault="00440477" w:rsidP="00440477">
      <w:pPr>
        <w:numPr>
          <w:ilvl w:val="0"/>
          <w:numId w:val="10"/>
        </w:numPr>
        <w:rPr>
          <w:ins w:id="6507" w:author="Russ Ott" w:date="2022-04-29T10:09:00Z"/>
        </w:rPr>
      </w:pPr>
      <w:ins w:id="6508" w:author="Russ Ott" w:date="2022-04-29T10:09:00Z">
        <w:r>
          <w:rPr>
            <w:rStyle w:val="keyword"/>
          </w:rPr>
          <w:t>MAY</w:t>
        </w:r>
        <w:r>
          <w:t xml:space="preserve"> contain zero or more [0..*] </w:t>
        </w:r>
        <w:r>
          <w:rPr>
            <w:rStyle w:val="XMLnameBold"/>
          </w:rPr>
          <w:t>entryRelationship</w:t>
        </w:r>
        <w:bookmarkStart w:id="6509" w:name="C_4515-32994"/>
        <w:r>
          <w:t xml:space="preserve"> (CONF:4515-32994)</w:t>
        </w:r>
        <w:bookmarkEnd w:id="6509"/>
        <w:r>
          <w:t xml:space="preserve"> such that it</w:t>
        </w:r>
      </w:ins>
    </w:p>
    <w:p w14:paraId="738DB8AB" w14:textId="77777777" w:rsidR="00440477" w:rsidRDefault="00440477" w:rsidP="00440477">
      <w:pPr>
        <w:numPr>
          <w:ilvl w:val="1"/>
          <w:numId w:val="10"/>
        </w:numPr>
        <w:rPr>
          <w:ins w:id="6510" w:author="Russ Ott" w:date="2022-04-29T10:09:00Z"/>
        </w:rPr>
      </w:pPr>
      <w:ins w:id="6511" w:author="Russ Ott" w:date="2022-04-29T10:09:00Z">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6512" w:name="C_4515-32998"/>
        <w:r>
          <w:t xml:space="preserve"> (CONF:4515-32998)</w:t>
        </w:r>
        <w:bookmarkEnd w:id="6512"/>
        <w:r>
          <w:t>.</w:t>
        </w:r>
      </w:ins>
    </w:p>
    <w:p w14:paraId="1EF260CC" w14:textId="77777777" w:rsidR="00440477" w:rsidRDefault="00440477" w:rsidP="00440477">
      <w:pPr>
        <w:numPr>
          <w:ilvl w:val="1"/>
          <w:numId w:val="10"/>
        </w:numPr>
        <w:rPr>
          <w:ins w:id="6513" w:author="Russ Ott" w:date="2022-04-29T10:09:00Z"/>
        </w:rPr>
      </w:pPr>
      <w:ins w:id="6514" w:author="Russ Ott" w:date="2022-04-29T10:09:00Z">
        <w:r>
          <w:rPr>
            <w:rStyle w:val="keyword"/>
          </w:rPr>
          <w:t>SHALL</w:t>
        </w:r>
        <w:r>
          <w:t xml:space="preserve"> contain exactly one [1..1] Assessment Scale Observation</w:t>
        </w:r>
        <w:r>
          <w:rPr>
            <w:rStyle w:val="XMLname"/>
          </w:rPr>
          <w:t xml:space="preserve"> (identifier: urn:oid:2.16.840.1.113883.10.20.22.4.69)</w:t>
        </w:r>
        <w:bookmarkStart w:id="6515" w:name="C_4515-32995"/>
        <w:r>
          <w:t xml:space="preserve"> (CONF:4515-32995)</w:t>
        </w:r>
        <w:bookmarkEnd w:id="6515"/>
        <w:r>
          <w:t>.</w:t>
        </w:r>
      </w:ins>
    </w:p>
    <w:p w14:paraId="53784282" w14:textId="77777777" w:rsidR="00440477" w:rsidRDefault="00440477" w:rsidP="00440477">
      <w:pPr>
        <w:pStyle w:val="BodyText"/>
        <w:spacing w:before="120"/>
        <w:rPr>
          <w:ins w:id="6516" w:author="Russ Ott" w:date="2022-04-29T10:09:00Z"/>
        </w:rPr>
      </w:pPr>
      <w:ins w:id="6517" w:author="Russ Ott" w:date="2022-04-29T10:09:00Z">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ins>
    </w:p>
    <w:p w14:paraId="479C4B3E" w14:textId="77777777" w:rsidR="00440477" w:rsidRDefault="00440477" w:rsidP="00440477">
      <w:pPr>
        <w:numPr>
          <w:ilvl w:val="0"/>
          <w:numId w:val="10"/>
        </w:numPr>
        <w:rPr>
          <w:ins w:id="6518" w:author="Russ Ott" w:date="2022-04-29T10:09:00Z"/>
        </w:rPr>
      </w:pPr>
      <w:ins w:id="6519" w:author="Russ Ott" w:date="2022-04-29T10:09:00Z">
        <w:r>
          <w:rPr>
            <w:rStyle w:val="keyword"/>
          </w:rPr>
          <w:t>MAY</w:t>
        </w:r>
        <w:r>
          <w:t xml:space="preserve"> contain zero or more [0..*] </w:t>
        </w:r>
        <w:r>
          <w:rPr>
            <w:rStyle w:val="XMLnameBold"/>
          </w:rPr>
          <w:t>entryRelationship</w:t>
        </w:r>
        <w:bookmarkStart w:id="6520" w:name="C_4515-32996"/>
        <w:r>
          <w:t xml:space="preserve"> (CONF:4515-32996)</w:t>
        </w:r>
        <w:bookmarkEnd w:id="6520"/>
        <w:r>
          <w:t xml:space="preserve"> such that it</w:t>
        </w:r>
      </w:ins>
    </w:p>
    <w:p w14:paraId="51FF7771" w14:textId="77777777" w:rsidR="00440477" w:rsidRDefault="00440477" w:rsidP="00440477">
      <w:pPr>
        <w:numPr>
          <w:ilvl w:val="1"/>
          <w:numId w:val="10"/>
        </w:numPr>
        <w:rPr>
          <w:ins w:id="6521" w:author="Russ Ott" w:date="2022-04-29T10:09:00Z"/>
        </w:rPr>
      </w:pPr>
      <w:ins w:id="6522" w:author="Russ Ott" w:date="2022-04-29T10:09:00Z">
        <w:r>
          <w:rPr>
            <w:rStyle w:val="keyword"/>
          </w:rPr>
          <w:t>SHALL</w:t>
        </w:r>
        <w:r>
          <w:t xml:space="preserve"> contain exactly one [1..1] </w:t>
        </w:r>
        <w:r>
          <w:rPr>
            <w:rStyle w:val="XMLnameBold"/>
          </w:rPr>
          <w:t>@typeCode</w:t>
        </w:r>
        <w:r>
          <w:t>=</w:t>
        </w:r>
        <w:r>
          <w:rPr>
            <w:rStyle w:val="XMLname"/>
          </w:rPr>
          <w:t>"RSON"</w:t>
        </w:r>
        <w:r>
          <w:t xml:space="preserve"> Has reason</w:t>
        </w:r>
        <w:bookmarkStart w:id="6523" w:name="C_4515-32999"/>
        <w:r>
          <w:t xml:space="preserve"> (CONF:4515-32999)</w:t>
        </w:r>
        <w:bookmarkEnd w:id="6523"/>
        <w:r>
          <w:t>.</w:t>
        </w:r>
      </w:ins>
    </w:p>
    <w:p w14:paraId="509615CC" w14:textId="77777777" w:rsidR="00440477" w:rsidRDefault="00440477" w:rsidP="00440477">
      <w:pPr>
        <w:numPr>
          <w:ilvl w:val="1"/>
          <w:numId w:val="10"/>
        </w:numPr>
        <w:rPr>
          <w:ins w:id="6524" w:author="Russ Ott" w:date="2022-04-29T10:09:00Z"/>
        </w:rPr>
      </w:pPr>
      <w:ins w:id="6525" w:author="Russ Ott" w:date="2022-04-29T10:09:00Z">
        <w:r>
          <w:rPr>
            <w:rStyle w:val="keyword"/>
          </w:rPr>
          <w:t>SHALL</w:t>
        </w:r>
        <w:r>
          <w:t xml:space="preserve"> contain exactly one [1..1] Entry Reference</w:t>
        </w:r>
        <w:r>
          <w:rPr>
            <w:rStyle w:val="XMLname"/>
          </w:rPr>
          <w:t xml:space="preserve"> (identifier: urn:oid:2.16.840.1.113883.10.20.22.4.122)</w:t>
        </w:r>
        <w:bookmarkStart w:id="6526" w:name="C_4515-32997"/>
        <w:r>
          <w:t xml:space="preserve"> (CONF:4515-32997)</w:t>
        </w:r>
        <w:bookmarkEnd w:id="6526"/>
        <w:r>
          <w:t>.</w:t>
        </w:r>
      </w:ins>
    </w:p>
    <w:p w14:paraId="28CF1498" w14:textId="13BEBCA0" w:rsidR="00440477" w:rsidRDefault="00440477" w:rsidP="00440477">
      <w:pPr>
        <w:pStyle w:val="Caption"/>
        <w:ind w:left="130" w:right="115"/>
        <w:rPr>
          <w:ins w:id="6527" w:author="Russ Ott" w:date="2022-04-29T10:09:00Z"/>
        </w:rPr>
      </w:pPr>
      <w:bookmarkStart w:id="6528" w:name="_Toc101450696"/>
      <w:ins w:id="6529" w:author="Russ Ott" w:date="2022-04-29T10:09:00Z">
        <w:r>
          <w:t xml:space="preserve">Figure </w:t>
        </w:r>
        <w:r>
          <w:fldChar w:fldCharType="begin"/>
        </w:r>
        <w:r>
          <w:instrText>SEQ Figure \* ARABIC</w:instrText>
        </w:r>
        <w:r>
          <w:fldChar w:fldCharType="separate"/>
        </w:r>
        <w:r w:rsidR="00F1669B">
          <w:t>22</w:t>
        </w:r>
        <w:r>
          <w:fldChar w:fldCharType="end"/>
        </w:r>
        <w:r>
          <w:t>: Planned Procedure Example</w:t>
        </w:r>
        <w:bookmarkEnd w:id="6528"/>
      </w:ins>
    </w:p>
    <w:p w14:paraId="2B55CAC2" w14:textId="77777777" w:rsidR="00440477" w:rsidRDefault="00440477" w:rsidP="00440477">
      <w:pPr>
        <w:pStyle w:val="Example"/>
        <w:ind w:left="130" w:right="115"/>
        <w:rPr>
          <w:ins w:id="6530" w:author="Russ Ott" w:date="2022-04-29T10:09:00Z"/>
        </w:rPr>
      </w:pPr>
      <w:ins w:id="6531" w:author="Russ Ott" w:date="2022-04-29T10:09:00Z">
        <w:r>
          <w:t>&lt;entry&gt;</w:t>
        </w:r>
      </w:ins>
    </w:p>
    <w:p w14:paraId="15504F84" w14:textId="77777777" w:rsidR="00440477" w:rsidRDefault="00440477" w:rsidP="00440477">
      <w:pPr>
        <w:pStyle w:val="Example"/>
        <w:ind w:left="130" w:right="115"/>
        <w:rPr>
          <w:ins w:id="6532" w:author="Russ Ott" w:date="2022-04-29T10:09:00Z"/>
        </w:rPr>
      </w:pPr>
      <w:ins w:id="6533" w:author="Russ Ott" w:date="2022-04-29T10:09:00Z">
        <w:r>
          <w:t xml:space="preserve">    &lt;procedure moodCode="RQO" classCode="PROC"&gt;</w:t>
        </w:r>
      </w:ins>
    </w:p>
    <w:p w14:paraId="45074907" w14:textId="77777777" w:rsidR="00440477" w:rsidRDefault="00440477" w:rsidP="00440477">
      <w:pPr>
        <w:pStyle w:val="Example"/>
        <w:ind w:left="130" w:right="115"/>
        <w:rPr>
          <w:ins w:id="6534" w:author="Russ Ott" w:date="2022-04-29T10:09:00Z"/>
        </w:rPr>
      </w:pPr>
      <w:ins w:id="6535" w:author="Russ Ott" w:date="2022-04-29T10:09:00Z">
        <w:r>
          <w:t xml:space="preserve">        &lt;!-- **Planned Procedure template ** --&gt;</w:t>
        </w:r>
      </w:ins>
    </w:p>
    <w:p w14:paraId="438975B9" w14:textId="77777777" w:rsidR="00440477" w:rsidRDefault="00440477" w:rsidP="00440477">
      <w:pPr>
        <w:pStyle w:val="Example"/>
        <w:ind w:left="130" w:right="115"/>
        <w:rPr>
          <w:ins w:id="6536" w:author="Russ Ott" w:date="2022-04-29T10:09:00Z"/>
        </w:rPr>
      </w:pPr>
      <w:ins w:id="6537" w:author="Russ Ott" w:date="2022-04-29T10:09:00Z">
        <w:r>
          <w:t xml:space="preserve">        &lt;templateId root="2.16.840.1.113883.10.20.22.4.41" /&gt;</w:t>
        </w:r>
      </w:ins>
    </w:p>
    <w:p w14:paraId="0B760E6E" w14:textId="77777777" w:rsidR="00440477" w:rsidRDefault="00440477" w:rsidP="00440477">
      <w:pPr>
        <w:pStyle w:val="Example"/>
        <w:ind w:left="130" w:right="115"/>
        <w:rPr>
          <w:ins w:id="6538" w:author="Russ Ott" w:date="2022-04-29T10:09:00Z"/>
        </w:rPr>
      </w:pPr>
      <w:ins w:id="6539" w:author="Russ Ott" w:date="2022-04-29T10:09:00Z">
        <w:r>
          <w:t xml:space="preserve">        &lt;templateId root="2.16.840.1.113883.10.20.22.4.41" extension="2014-06-09" /&gt;</w:t>
        </w:r>
      </w:ins>
    </w:p>
    <w:p w14:paraId="4B144BBB" w14:textId="77777777" w:rsidR="00440477" w:rsidRDefault="00440477" w:rsidP="00440477">
      <w:pPr>
        <w:pStyle w:val="Example"/>
        <w:ind w:left="130" w:right="115"/>
        <w:rPr>
          <w:ins w:id="6540" w:author="Russ Ott" w:date="2022-04-29T10:09:00Z"/>
        </w:rPr>
      </w:pPr>
      <w:ins w:id="6541" w:author="Russ Ott" w:date="2022-04-29T10:09:00Z">
        <w:r>
          <w:t xml:space="preserve">        &lt;templateId root="2.16.840.1.113883.10.20.22.4.41" extension="2022-06-01" /&gt;</w:t>
        </w:r>
      </w:ins>
    </w:p>
    <w:p w14:paraId="64AA207E" w14:textId="77777777" w:rsidR="00440477" w:rsidRDefault="00440477" w:rsidP="00440477">
      <w:pPr>
        <w:pStyle w:val="Example"/>
        <w:ind w:left="130" w:right="115"/>
        <w:rPr>
          <w:ins w:id="6542" w:author="Russ Ott" w:date="2022-04-29T10:09:00Z"/>
        </w:rPr>
      </w:pPr>
      <w:ins w:id="6543" w:author="Russ Ott" w:date="2022-04-29T10:09:00Z">
        <w:r>
          <w:t xml:space="preserve">        &lt;!-- **Planned Procedure template ** --&gt;</w:t>
        </w:r>
      </w:ins>
    </w:p>
    <w:p w14:paraId="6DAD80A0" w14:textId="77777777" w:rsidR="00440477" w:rsidRDefault="00440477" w:rsidP="00440477">
      <w:pPr>
        <w:pStyle w:val="Example"/>
        <w:ind w:left="130" w:right="115"/>
        <w:rPr>
          <w:ins w:id="6544" w:author="Russ Ott" w:date="2022-04-29T10:09:00Z"/>
        </w:rPr>
      </w:pPr>
      <w:ins w:id="6545" w:author="Russ Ott" w:date="2022-04-29T10:09:00Z">
        <w:r>
          <w:t xml:space="preserve">        &lt;id root="9a6d1bac-17d3-4195-89c4-1121bc809b5a" /&gt;</w:t>
        </w:r>
      </w:ins>
    </w:p>
    <w:p w14:paraId="342C67D2" w14:textId="77777777" w:rsidR="00440477" w:rsidRDefault="00440477" w:rsidP="00440477">
      <w:pPr>
        <w:pStyle w:val="Example"/>
        <w:ind w:left="130" w:right="115"/>
        <w:rPr>
          <w:ins w:id="6546" w:author="Russ Ott" w:date="2022-04-29T10:09:00Z"/>
        </w:rPr>
      </w:pPr>
      <w:ins w:id="6547" w:author="Russ Ott" w:date="2022-04-29T10:09:00Z">
        <w:r>
          <w:t xml:space="preserve">        &lt;code code="73761001" codeSystem="2.16.840.1.113883.6.96" codeSystemName="SNOMED CT" displayName="Colonoscopy" /&gt;</w:t>
        </w:r>
      </w:ins>
    </w:p>
    <w:p w14:paraId="2697BA22" w14:textId="77777777" w:rsidR="00440477" w:rsidRDefault="00440477" w:rsidP="00440477">
      <w:pPr>
        <w:pStyle w:val="Example"/>
        <w:ind w:left="130" w:right="115"/>
        <w:rPr>
          <w:ins w:id="6548" w:author="Russ Ott" w:date="2022-04-29T10:09:00Z"/>
        </w:rPr>
      </w:pPr>
      <w:ins w:id="6549" w:author="Russ Ott" w:date="2022-04-29T10:09:00Z">
        <w:r>
          <w:t xml:space="preserve">        &lt;statusCode code="active" /&gt;</w:t>
        </w:r>
      </w:ins>
    </w:p>
    <w:p w14:paraId="25CC71D6" w14:textId="77777777" w:rsidR="00440477" w:rsidRDefault="00440477" w:rsidP="00440477">
      <w:pPr>
        <w:pStyle w:val="Example"/>
        <w:ind w:left="130" w:right="115"/>
        <w:rPr>
          <w:ins w:id="6550" w:author="Russ Ott" w:date="2022-04-29T10:09:00Z"/>
        </w:rPr>
      </w:pPr>
      <w:ins w:id="6551" w:author="Russ Ott" w:date="2022-04-29T10:09:00Z">
        <w:r>
          <w:t xml:space="preserve">        &lt;effectiveTime value="20130613" /&gt;</w:t>
        </w:r>
      </w:ins>
    </w:p>
    <w:p w14:paraId="2F37DD29" w14:textId="77777777" w:rsidR="00440477" w:rsidRDefault="00440477" w:rsidP="00440477">
      <w:pPr>
        <w:pStyle w:val="Example"/>
        <w:ind w:left="130" w:right="115"/>
        <w:rPr>
          <w:ins w:id="6552" w:author="Russ Ott" w:date="2022-04-29T10:09:00Z"/>
        </w:rPr>
      </w:pPr>
      <w:ins w:id="6553" w:author="Russ Ott" w:date="2022-04-29T10:09:00Z">
        <w:r>
          <w:t xml:space="preserve">        &lt;!-- Author Participation --&gt;</w:t>
        </w:r>
      </w:ins>
    </w:p>
    <w:p w14:paraId="0D2C2D23" w14:textId="77777777" w:rsidR="00440477" w:rsidRDefault="00440477" w:rsidP="00440477">
      <w:pPr>
        <w:pStyle w:val="Example"/>
        <w:ind w:left="130" w:right="115"/>
        <w:rPr>
          <w:ins w:id="6554" w:author="Russ Ott" w:date="2022-04-29T10:09:00Z"/>
        </w:rPr>
      </w:pPr>
      <w:ins w:id="6555" w:author="Russ Ott" w:date="2022-04-29T10:09:00Z">
        <w:r>
          <w:t xml:space="preserve">        &lt;author typeCode="AUT"&gt;</w:t>
        </w:r>
      </w:ins>
    </w:p>
    <w:p w14:paraId="72CC56E0" w14:textId="77777777" w:rsidR="00440477" w:rsidRDefault="00440477" w:rsidP="00440477">
      <w:pPr>
        <w:pStyle w:val="Example"/>
        <w:ind w:left="130" w:right="115"/>
        <w:rPr>
          <w:ins w:id="6556" w:author="Russ Ott" w:date="2022-04-29T10:09:00Z"/>
        </w:rPr>
      </w:pPr>
      <w:ins w:id="6557" w:author="Russ Ott" w:date="2022-04-29T10:09:00Z">
        <w:r>
          <w:t xml:space="preserve">          ...</w:t>
        </w:r>
      </w:ins>
    </w:p>
    <w:p w14:paraId="242DD44D" w14:textId="77777777" w:rsidR="00440477" w:rsidRDefault="00440477" w:rsidP="00440477">
      <w:pPr>
        <w:pStyle w:val="Example"/>
        <w:ind w:left="130" w:right="115"/>
        <w:rPr>
          <w:ins w:id="6558" w:author="Russ Ott" w:date="2022-04-29T10:09:00Z"/>
        </w:rPr>
      </w:pPr>
      <w:ins w:id="6559" w:author="Russ Ott" w:date="2022-04-29T10:09:00Z">
        <w:r>
          <w:t xml:space="preserve">        &lt;/author&gt;</w:t>
        </w:r>
      </w:ins>
    </w:p>
    <w:p w14:paraId="0D364A71" w14:textId="77777777" w:rsidR="00440477" w:rsidRDefault="00440477" w:rsidP="00440477">
      <w:pPr>
        <w:pStyle w:val="Example"/>
        <w:ind w:left="130" w:right="115"/>
        <w:rPr>
          <w:ins w:id="6560" w:author="Russ Ott" w:date="2022-04-29T10:09:00Z"/>
        </w:rPr>
      </w:pPr>
      <w:ins w:id="6561" w:author="Russ Ott" w:date="2022-04-29T10:09:00Z">
        <w:r>
          <w:t xml:space="preserve">        &lt;entryRelationship typeCode="REFR"&gt;</w:t>
        </w:r>
      </w:ins>
    </w:p>
    <w:p w14:paraId="76D29AED" w14:textId="77777777" w:rsidR="00440477" w:rsidRDefault="00440477" w:rsidP="00440477">
      <w:pPr>
        <w:pStyle w:val="Example"/>
        <w:ind w:left="130" w:right="115"/>
        <w:rPr>
          <w:ins w:id="6562" w:author="Russ Ott" w:date="2022-04-29T10:09:00Z"/>
        </w:rPr>
      </w:pPr>
      <w:ins w:id="6563" w:author="Russ Ott" w:date="2022-04-29T10:09:00Z">
        <w:r>
          <w:t xml:space="preserve">            &lt;observation classCode="OBS" moodCode="EVN"&gt;</w:t>
        </w:r>
      </w:ins>
    </w:p>
    <w:p w14:paraId="088E7A0D" w14:textId="77777777" w:rsidR="00440477" w:rsidRDefault="00440477" w:rsidP="00440477">
      <w:pPr>
        <w:pStyle w:val="Example"/>
        <w:ind w:left="130" w:right="115"/>
        <w:rPr>
          <w:ins w:id="6564" w:author="Russ Ott" w:date="2022-04-29T10:09:00Z"/>
        </w:rPr>
      </w:pPr>
      <w:ins w:id="6565" w:author="Russ Ott" w:date="2022-04-29T10:09:00Z">
        <w:r>
          <w:t xml:space="preserve">                &lt;!-- Patient Priority Preference--&gt;</w:t>
        </w:r>
      </w:ins>
    </w:p>
    <w:p w14:paraId="5CECF340" w14:textId="77777777" w:rsidR="00440477" w:rsidRDefault="00440477" w:rsidP="00440477">
      <w:pPr>
        <w:pStyle w:val="Example"/>
        <w:ind w:left="130" w:right="115"/>
        <w:rPr>
          <w:ins w:id="6566" w:author="Russ Ott" w:date="2022-04-29T10:09:00Z"/>
        </w:rPr>
      </w:pPr>
      <w:ins w:id="6567" w:author="Russ Ott" w:date="2022-04-29T10:09:00Z">
        <w:r>
          <w:t xml:space="preserve">                &lt;templateId root="2.16.840.1.113883.10.20.22.4.142" /&gt;</w:t>
        </w:r>
      </w:ins>
    </w:p>
    <w:p w14:paraId="093CD6BD" w14:textId="77777777" w:rsidR="00440477" w:rsidRDefault="00440477" w:rsidP="00440477">
      <w:pPr>
        <w:pStyle w:val="Example"/>
        <w:ind w:left="130" w:right="115"/>
        <w:rPr>
          <w:ins w:id="6568" w:author="Russ Ott" w:date="2022-04-29T10:09:00Z"/>
        </w:rPr>
      </w:pPr>
      <w:ins w:id="6569" w:author="Russ Ott" w:date="2022-04-29T10:09:00Z">
        <w:r>
          <w:t xml:space="preserve">                ...</w:t>
        </w:r>
        <w:r>
          <w:tab/>
        </w:r>
        <w:r>
          <w:tab/>
        </w:r>
        <w:r>
          <w:tab/>
        </w:r>
        <w:r>
          <w:tab/>
        </w:r>
        <w:r>
          <w:tab/>
        </w:r>
        <w:r>
          <w:tab/>
        </w:r>
        <w:r>
          <w:tab/>
        </w:r>
        <w:r>
          <w:tab/>
        </w:r>
      </w:ins>
    </w:p>
    <w:p w14:paraId="7E06C721" w14:textId="77777777" w:rsidR="00440477" w:rsidRDefault="00440477" w:rsidP="00440477">
      <w:pPr>
        <w:pStyle w:val="Example"/>
        <w:ind w:left="130" w:right="115"/>
        <w:rPr>
          <w:ins w:id="6570" w:author="Russ Ott" w:date="2022-04-29T10:09:00Z"/>
        </w:rPr>
      </w:pPr>
      <w:ins w:id="6571" w:author="Russ Ott" w:date="2022-04-29T10:09:00Z">
        <w:r>
          <w:t xml:space="preserve">            </w:t>
        </w:r>
      </w:ins>
    </w:p>
    <w:p w14:paraId="65123F36" w14:textId="77777777" w:rsidR="00440477" w:rsidRDefault="00440477" w:rsidP="00440477">
      <w:pPr>
        <w:pStyle w:val="Example"/>
        <w:ind w:left="130" w:right="115"/>
        <w:rPr>
          <w:ins w:id="6572" w:author="Russ Ott" w:date="2022-04-29T10:09:00Z"/>
        </w:rPr>
      </w:pPr>
      <w:ins w:id="6573" w:author="Russ Ott" w:date="2022-04-29T10:09:00Z">
        <w:r>
          <w:t xml:space="preserve">            &lt;/observation&gt;</w:t>
        </w:r>
      </w:ins>
    </w:p>
    <w:p w14:paraId="080FEF22" w14:textId="77777777" w:rsidR="00440477" w:rsidRDefault="00440477" w:rsidP="00440477">
      <w:pPr>
        <w:pStyle w:val="Example"/>
        <w:ind w:left="130" w:right="115"/>
        <w:rPr>
          <w:ins w:id="6574" w:author="Russ Ott" w:date="2022-04-29T10:09:00Z"/>
        </w:rPr>
      </w:pPr>
      <w:ins w:id="6575" w:author="Russ Ott" w:date="2022-04-29T10:09:00Z">
        <w:r>
          <w:t xml:space="preserve">        &lt;/entryRelationship&gt;</w:t>
        </w:r>
      </w:ins>
    </w:p>
    <w:p w14:paraId="6655B022" w14:textId="77777777" w:rsidR="00440477" w:rsidRDefault="00440477" w:rsidP="00440477">
      <w:pPr>
        <w:pStyle w:val="Example"/>
        <w:ind w:left="130" w:right="115"/>
        <w:rPr>
          <w:ins w:id="6576" w:author="Russ Ott" w:date="2022-04-29T10:09:00Z"/>
        </w:rPr>
      </w:pPr>
      <w:ins w:id="6577" w:author="Russ Ott" w:date="2022-04-29T10:09:00Z">
        <w:r>
          <w:t xml:space="preserve">        &lt;entryRelationship typeCode="REFR"&gt;</w:t>
        </w:r>
      </w:ins>
    </w:p>
    <w:p w14:paraId="0052FED1" w14:textId="77777777" w:rsidR="00440477" w:rsidRDefault="00440477" w:rsidP="00440477">
      <w:pPr>
        <w:pStyle w:val="Example"/>
        <w:ind w:left="130" w:right="115"/>
        <w:rPr>
          <w:ins w:id="6578" w:author="Russ Ott" w:date="2022-04-29T10:09:00Z"/>
        </w:rPr>
      </w:pPr>
      <w:ins w:id="6579" w:author="Russ Ott" w:date="2022-04-29T10:09:00Z">
        <w:r>
          <w:t xml:space="preserve">            &lt;observation classCode="OBS" moodCode="EVN"&gt;</w:t>
        </w:r>
      </w:ins>
    </w:p>
    <w:p w14:paraId="0B065213" w14:textId="77777777" w:rsidR="00440477" w:rsidRDefault="00440477" w:rsidP="00440477">
      <w:pPr>
        <w:pStyle w:val="Example"/>
        <w:ind w:left="130" w:right="115"/>
        <w:rPr>
          <w:ins w:id="6580" w:author="Russ Ott" w:date="2022-04-29T10:09:00Z"/>
        </w:rPr>
      </w:pPr>
      <w:ins w:id="6581" w:author="Russ Ott" w:date="2022-04-29T10:09:00Z">
        <w:r>
          <w:t xml:space="preserve">                &lt;!-- Provider Priority Preference--&gt;</w:t>
        </w:r>
      </w:ins>
    </w:p>
    <w:p w14:paraId="0C875496" w14:textId="77777777" w:rsidR="00440477" w:rsidRDefault="00440477" w:rsidP="00440477">
      <w:pPr>
        <w:pStyle w:val="Example"/>
        <w:ind w:left="130" w:right="115"/>
        <w:rPr>
          <w:ins w:id="6582" w:author="Russ Ott" w:date="2022-04-29T10:09:00Z"/>
        </w:rPr>
      </w:pPr>
      <w:ins w:id="6583" w:author="Russ Ott" w:date="2022-04-29T10:09:00Z">
        <w:r>
          <w:t xml:space="preserve">                &lt;templateId root="2.16.840.1.113883.10.20.22.4.143" /&gt;</w:t>
        </w:r>
      </w:ins>
    </w:p>
    <w:p w14:paraId="3EC4AA64" w14:textId="77777777" w:rsidR="00440477" w:rsidRDefault="00440477" w:rsidP="00440477">
      <w:pPr>
        <w:pStyle w:val="Example"/>
        <w:ind w:left="130" w:right="115"/>
        <w:rPr>
          <w:ins w:id="6584" w:author="Russ Ott" w:date="2022-04-29T10:09:00Z"/>
        </w:rPr>
      </w:pPr>
      <w:ins w:id="6585" w:author="Russ Ott" w:date="2022-04-29T10:09:00Z">
        <w:r>
          <w:t xml:space="preserve">               ...</w:t>
        </w:r>
      </w:ins>
    </w:p>
    <w:p w14:paraId="19C999D9" w14:textId="77777777" w:rsidR="00440477" w:rsidRDefault="00440477" w:rsidP="00440477">
      <w:pPr>
        <w:pStyle w:val="Example"/>
        <w:ind w:left="130" w:right="115"/>
        <w:rPr>
          <w:ins w:id="6586" w:author="Russ Ott" w:date="2022-04-29T10:09:00Z"/>
        </w:rPr>
      </w:pPr>
      <w:ins w:id="6587" w:author="Russ Ott" w:date="2022-04-29T10:09:00Z">
        <w:r>
          <w:t xml:space="preserve">            </w:t>
        </w:r>
      </w:ins>
    </w:p>
    <w:p w14:paraId="661FCC68" w14:textId="77777777" w:rsidR="00440477" w:rsidRDefault="00440477" w:rsidP="00440477">
      <w:pPr>
        <w:pStyle w:val="Example"/>
        <w:ind w:left="130" w:right="115"/>
        <w:rPr>
          <w:ins w:id="6588" w:author="Russ Ott" w:date="2022-04-29T10:09:00Z"/>
        </w:rPr>
      </w:pPr>
      <w:ins w:id="6589" w:author="Russ Ott" w:date="2022-04-29T10:09:00Z">
        <w:r>
          <w:t xml:space="preserve">            &lt;/observation&gt;</w:t>
        </w:r>
      </w:ins>
    </w:p>
    <w:p w14:paraId="6CF1A2EC" w14:textId="77777777" w:rsidR="00440477" w:rsidRDefault="00440477" w:rsidP="00440477">
      <w:pPr>
        <w:pStyle w:val="Example"/>
        <w:ind w:left="130" w:right="115"/>
        <w:rPr>
          <w:ins w:id="6590" w:author="Russ Ott" w:date="2022-04-29T10:09:00Z"/>
        </w:rPr>
      </w:pPr>
      <w:ins w:id="6591" w:author="Russ Ott" w:date="2022-04-29T10:09:00Z">
        <w:r>
          <w:t xml:space="preserve">        &lt;/entryRelationship&gt;</w:t>
        </w:r>
      </w:ins>
    </w:p>
    <w:p w14:paraId="0D041C37" w14:textId="77777777" w:rsidR="00440477" w:rsidRDefault="00440477" w:rsidP="00440477">
      <w:pPr>
        <w:pStyle w:val="Example"/>
        <w:ind w:left="130" w:right="115"/>
        <w:rPr>
          <w:ins w:id="6592" w:author="Russ Ott" w:date="2022-04-29T10:09:00Z"/>
        </w:rPr>
      </w:pPr>
      <w:ins w:id="6593" w:author="Russ Ott" w:date="2022-04-29T10:09:00Z">
        <w:r>
          <w:t xml:space="preserve">        &lt;entryRelationship typeCode="RSON"&gt;</w:t>
        </w:r>
      </w:ins>
    </w:p>
    <w:p w14:paraId="71BB33C8" w14:textId="77777777" w:rsidR="00440477" w:rsidRDefault="00440477" w:rsidP="00440477">
      <w:pPr>
        <w:pStyle w:val="Example"/>
        <w:ind w:left="130" w:right="115"/>
        <w:rPr>
          <w:ins w:id="6594" w:author="Russ Ott" w:date="2022-04-29T10:09:00Z"/>
        </w:rPr>
      </w:pPr>
      <w:ins w:id="6595" w:author="Russ Ott" w:date="2022-04-29T10:09:00Z">
        <w:r>
          <w:t xml:space="preserve">            &lt;observation classCode="OBS" moodCode="EVN"&gt;</w:t>
        </w:r>
      </w:ins>
    </w:p>
    <w:p w14:paraId="35BE7CA3" w14:textId="77777777" w:rsidR="00440477" w:rsidRDefault="00440477" w:rsidP="00440477">
      <w:pPr>
        <w:pStyle w:val="Example"/>
        <w:ind w:left="130" w:right="115"/>
        <w:rPr>
          <w:ins w:id="6596" w:author="Russ Ott" w:date="2022-04-29T10:09:00Z"/>
        </w:rPr>
      </w:pPr>
      <w:ins w:id="6597" w:author="Russ Ott" w:date="2022-04-29T10:09:00Z">
        <w:r>
          <w:t xml:space="preserve">                &lt;!-- Indication--&gt;</w:t>
        </w:r>
      </w:ins>
    </w:p>
    <w:p w14:paraId="67C05227" w14:textId="77777777" w:rsidR="00440477" w:rsidRDefault="00440477" w:rsidP="00440477">
      <w:pPr>
        <w:pStyle w:val="Example"/>
        <w:ind w:left="130" w:right="115"/>
        <w:rPr>
          <w:ins w:id="6598" w:author="Russ Ott" w:date="2022-04-29T10:09:00Z"/>
        </w:rPr>
      </w:pPr>
      <w:ins w:id="6599" w:author="Russ Ott" w:date="2022-04-29T10:09:00Z">
        <w:r>
          <w:t xml:space="preserve">                &lt;templateId root="2.16.840.1.113883.10.20.22.4.19" extension="2014-06-09" /&gt;</w:t>
        </w:r>
      </w:ins>
    </w:p>
    <w:p w14:paraId="581C934F" w14:textId="77777777" w:rsidR="00440477" w:rsidRDefault="00440477" w:rsidP="00440477">
      <w:pPr>
        <w:pStyle w:val="Example"/>
        <w:ind w:left="130" w:right="115"/>
        <w:rPr>
          <w:ins w:id="6600" w:author="Russ Ott" w:date="2022-04-29T10:09:00Z"/>
        </w:rPr>
      </w:pPr>
      <w:ins w:id="6601" w:author="Russ Ott" w:date="2022-04-29T10:09:00Z">
        <w:r>
          <w:t xml:space="preserve">               ...</w:t>
        </w:r>
      </w:ins>
    </w:p>
    <w:p w14:paraId="5B4C222D" w14:textId="77777777" w:rsidR="00440477" w:rsidRDefault="00440477" w:rsidP="00440477">
      <w:pPr>
        <w:pStyle w:val="Example"/>
        <w:ind w:left="130" w:right="115"/>
        <w:rPr>
          <w:ins w:id="6602" w:author="Russ Ott" w:date="2022-04-29T10:09:00Z"/>
        </w:rPr>
      </w:pPr>
      <w:ins w:id="6603" w:author="Russ Ott" w:date="2022-04-29T10:09:00Z">
        <w:r>
          <w:t xml:space="preserve">            </w:t>
        </w:r>
      </w:ins>
    </w:p>
    <w:p w14:paraId="12C80872" w14:textId="77777777" w:rsidR="00440477" w:rsidRDefault="00440477" w:rsidP="00440477">
      <w:pPr>
        <w:pStyle w:val="Example"/>
        <w:ind w:left="130" w:right="115"/>
        <w:rPr>
          <w:ins w:id="6604" w:author="Russ Ott" w:date="2022-04-29T10:09:00Z"/>
        </w:rPr>
      </w:pPr>
      <w:ins w:id="6605" w:author="Russ Ott" w:date="2022-04-29T10:09:00Z">
        <w:r>
          <w:t xml:space="preserve">            &lt;/observation&gt;</w:t>
        </w:r>
      </w:ins>
    </w:p>
    <w:p w14:paraId="1EF8A6B4" w14:textId="77777777" w:rsidR="00440477" w:rsidRDefault="00440477" w:rsidP="00440477">
      <w:pPr>
        <w:pStyle w:val="Example"/>
        <w:ind w:left="130" w:right="115"/>
        <w:rPr>
          <w:ins w:id="6606" w:author="Russ Ott" w:date="2022-04-29T10:09:00Z"/>
        </w:rPr>
      </w:pPr>
      <w:ins w:id="6607" w:author="Russ Ott" w:date="2022-04-29T10:09:00Z">
        <w:r>
          <w:t xml:space="preserve">        &lt;/entryRelationship&gt;</w:t>
        </w:r>
      </w:ins>
    </w:p>
    <w:p w14:paraId="441FFE17" w14:textId="77777777" w:rsidR="00440477" w:rsidRDefault="00440477" w:rsidP="00440477">
      <w:pPr>
        <w:pStyle w:val="Example"/>
        <w:ind w:left="130" w:right="115"/>
        <w:rPr>
          <w:ins w:id="6608" w:author="Russ Ott" w:date="2022-04-29T10:09:00Z"/>
        </w:rPr>
      </w:pPr>
      <w:ins w:id="6609" w:author="Russ Ott" w:date="2022-04-29T10:09:00Z">
        <w:r>
          <w:t xml:space="preserve">        &lt;entryRelationship typeCode="SUBJ"&gt;</w:t>
        </w:r>
      </w:ins>
    </w:p>
    <w:p w14:paraId="1A6382C3" w14:textId="77777777" w:rsidR="00440477" w:rsidRDefault="00440477" w:rsidP="00440477">
      <w:pPr>
        <w:pStyle w:val="Example"/>
        <w:ind w:left="130" w:right="115"/>
        <w:rPr>
          <w:ins w:id="6610" w:author="Russ Ott" w:date="2022-04-29T10:09:00Z"/>
        </w:rPr>
      </w:pPr>
      <w:ins w:id="6611" w:author="Russ Ott" w:date="2022-04-29T10:09:00Z">
        <w:r>
          <w:t xml:space="preserve">            &lt;act classCode="ACT" moodCode="INT"&gt;</w:t>
        </w:r>
      </w:ins>
    </w:p>
    <w:p w14:paraId="769C3479" w14:textId="77777777" w:rsidR="00440477" w:rsidRDefault="00440477" w:rsidP="00440477">
      <w:pPr>
        <w:pStyle w:val="Example"/>
        <w:ind w:left="130" w:right="115"/>
        <w:rPr>
          <w:ins w:id="6612" w:author="Russ Ott" w:date="2022-04-29T10:09:00Z"/>
        </w:rPr>
      </w:pPr>
      <w:ins w:id="6613" w:author="Russ Ott" w:date="2022-04-29T10:09:00Z">
        <w:r>
          <w:t xml:space="preserve">                &lt;!-- Instruction--&gt;</w:t>
        </w:r>
      </w:ins>
    </w:p>
    <w:p w14:paraId="61960AA7" w14:textId="77777777" w:rsidR="00440477" w:rsidRDefault="00440477" w:rsidP="00440477">
      <w:pPr>
        <w:pStyle w:val="Example"/>
        <w:ind w:left="130" w:right="115"/>
        <w:rPr>
          <w:ins w:id="6614" w:author="Russ Ott" w:date="2022-04-29T10:09:00Z"/>
        </w:rPr>
      </w:pPr>
      <w:ins w:id="6615" w:author="Russ Ott" w:date="2022-04-29T10:09:00Z">
        <w:r>
          <w:t xml:space="preserve">                &lt;templateId root="2.16.840.1.113883.10.20.22.4.20" extension="2014-06-09" /&gt;</w:t>
        </w:r>
      </w:ins>
    </w:p>
    <w:p w14:paraId="54239CE1" w14:textId="77777777" w:rsidR="00440477" w:rsidRDefault="00440477" w:rsidP="00440477">
      <w:pPr>
        <w:pStyle w:val="Example"/>
        <w:ind w:left="130" w:right="115"/>
        <w:rPr>
          <w:ins w:id="6616" w:author="Russ Ott" w:date="2022-04-29T10:09:00Z"/>
        </w:rPr>
      </w:pPr>
      <w:ins w:id="6617" w:author="Russ Ott" w:date="2022-04-29T10:09:00Z">
        <w:r>
          <w:t xml:space="preserve">               ...</w:t>
        </w:r>
      </w:ins>
    </w:p>
    <w:p w14:paraId="7546595F" w14:textId="77777777" w:rsidR="00440477" w:rsidRDefault="00440477" w:rsidP="00440477">
      <w:pPr>
        <w:pStyle w:val="Example"/>
        <w:ind w:left="130" w:right="115"/>
        <w:rPr>
          <w:ins w:id="6618" w:author="Russ Ott" w:date="2022-04-29T10:09:00Z"/>
        </w:rPr>
      </w:pPr>
      <w:ins w:id="6619" w:author="Russ Ott" w:date="2022-04-29T10:09:00Z">
        <w:r>
          <w:t xml:space="preserve">            </w:t>
        </w:r>
      </w:ins>
    </w:p>
    <w:p w14:paraId="26DF9876" w14:textId="77777777" w:rsidR="00440477" w:rsidRDefault="00440477" w:rsidP="00440477">
      <w:pPr>
        <w:pStyle w:val="Example"/>
        <w:ind w:left="130" w:right="115"/>
        <w:rPr>
          <w:ins w:id="6620" w:author="Russ Ott" w:date="2022-04-29T10:09:00Z"/>
        </w:rPr>
      </w:pPr>
      <w:ins w:id="6621" w:author="Russ Ott" w:date="2022-04-29T10:09:00Z">
        <w:r>
          <w:t xml:space="preserve">            &lt;/act&gt;</w:t>
        </w:r>
      </w:ins>
    </w:p>
    <w:p w14:paraId="6AE89F96" w14:textId="77777777" w:rsidR="00440477" w:rsidRDefault="00440477" w:rsidP="00440477">
      <w:pPr>
        <w:pStyle w:val="Example"/>
        <w:ind w:left="130" w:right="115"/>
        <w:rPr>
          <w:ins w:id="6622" w:author="Russ Ott" w:date="2022-04-29T10:09:00Z"/>
        </w:rPr>
      </w:pPr>
      <w:ins w:id="6623" w:author="Russ Ott" w:date="2022-04-29T10:09:00Z">
        <w:r>
          <w:t xml:space="preserve">        &lt;/entryRelationship&gt;</w:t>
        </w:r>
      </w:ins>
    </w:p>
    <w:p w14:paraId="793F2A96" w14:textId="77777777" w:rsidR="00440477" w:rsidRDefault="00440477" w:rsidP="00440477">
      <w:pPr>
        <w:pStyle w:val="Example"/>
        <w:ind w:left="130" w:right="115"/>
        <w:rPr>
          <w:ins w:id="6624" w:author="Russ Ott" w:date="2022-04-29T10:09:00Z"/>
        </w:rPr>
      </w:pPr>
      <w:ins w:id="6625" w:author="Russ Ott" w:date="2022-04-29T10:09:00Z">
        <w:r>
          <w:t xml:space="preserve">        &lt;entryRelationship typeCode="COMP"&gt;</w:t>
        </w:r>
      </w:ins>
    </w:p>
    <w:p w14:paraId="0751A851" w14:textId="77777777" w:rsidR="00440477" w:rsidRDefault="00440477" w:rsidP="00440477">
      <w:pPr>
        <w:pStyle w:val="Example"/>
        <w:ind w:left="130" w:right="115"/>
        <w:rPr>
          <w:ins w:id="6626" w:author="Russ Ott" w:date="2022-04-29T10:09:00Z"/>
        </w:rPr>
      </w:pPr>
      <w:ins w:id="6627" w:author="Russ Ott" w:date="2022-04-29T10:09:00Z">
        <w:r>
          <w:t xml:space="preserve">            &lt;observation classCode="ACT" moodCode="INT"&gt;</w:t>
        </w:r>
      </w:ins>
    </w:p>
    <w:p w14:paraId="62B2ED96" w14:textId="77777777" w:rsidR="00440477" w:rsidRDefault="00440477" w:rsidP="00440477">
      <w:pPr>
        <w:pStyle w:val="Example"/>
        <w:ind w:left="130" w:right="115"/>
        <w:rPr>
          <w:ins w:id="6628" w:author="Russ Ott" w:date="2022-04-29T10:09:00Z"/>
        </w:rPr>
      </w:pPr>
      <w:ins w:id="6629" w:author="Russ Ott" w:date="2022-04-29T10:09:00Z">
        <w:r>
          <w:t xml:space="preserve">                &lt;!-- Planned Coverage --&gt;</w:t>
        </w:r>
      </w:ins>
    </w:p>
    <w:p w14:paraId="05517C3F" w14:textId="77777777" w:rsidR="00440477" w:rsidRDefault="00440477" w:rsidP="00440477">
      <w:pPr>
        <w:pStyle w:val="Example"/>
        <w:ind w:left="130" w:right="115"/>
        <w:rPr>
          <w:ins w:id="6630" w:author="Russ Ott" w:date="2022-04-29T10:09:00Z"/>
        </w:rPr>
      </w:pPr>
      <w:ins w:id="6631" w:author="Russ Ott" w:date="2022-04-29T10:09:00Z">
        <w:r>
          <w:t xml:space="preserve">                &lt;templateId root="2.16.840.1.113883.10.20.22.4.129" /&gt;</w:t>
        </w:r>
      </w:ins>
    </w:p>
    <w:p w14:paraId="22182DD1" w14:textId="77777777" w:rsidR="00440477" w:rsidRDefault="00440477" w:rsidP="00440477">
      <w:pPr>
        <w:pStyle w:val="Example"/>
        <w:ind w:left="130" w:right="115"/>
        <w:rPr>
          <w:ins w:id="6632" w:author="Russ Ott" w:date="2022-04-29T10:09:00Z"/>
        </w:rPr>
      </w:pPr>
      <w:ins w:id="6633" w:author="Russ Ott" w:date="2022-04-29T10:09:00Z">
        <w:r>
          <w:t xml:space="preserve">               ...</w:t>
        </w:r>
      </w:ins>
    </w:p>
    <w:p w14:paraId="14A275DB" w14:textId="77777777" w:rsidR="00440477" w:rsidRDefault="00440477" w:rsidP="00440477">
      <w:pPr>
        <w:pStyle w:val="Example"/>
        <w:ind w:left="130" w:right="115"/>
        <w:rPr>
          <w:ins w:id="6634" w:author="Russ Ott" w:date="2022-04-29T10:09:00Z"/>
        </w:rPr>
      </w:pPr>
      <w:ins w:id="6635" w:author="Russ Ott" w:date="2022-04-29T10:09:00Z">
        <w:r>
          <w:t xml:space="preserve">            </w:t>
        </w:r>
      </w:ins>
    </w:p>
    <w:p w14:paraId="37901E9D" w14:textId="77777777" w:rsidR="00440477" w:rsidRDefault="00440477" w:rsidP="00440477">
      <w:pPr>
        <w:pStyle w:val="Example"/>
        <w:ind w:left="130" w:right="115"/>
        <w:rPr>
          <w:ins w:id="6636" w:author="Russ Ott" w:date="2022-04-29T10:09:00Z"/>
        </w:rPr>
      </w:pPr>
      <w:ins w:id="6637" w:author="Russ Ott" w:date="2022-04-29T10:09:00Z">
        <w:r>
          <w:t xml:space="preserve">            &lt;/observation&gt;</w:t>
        </w:r>
      </w:ins>
    </w:p>
    <w:p w14:paraId="2EF32E86" w14:textId="77777777" w:rsidR="00440477" w:rsidRDefault="00440477" w:rsidP="00440477">
      <w:pPr>
        <w:pStyle w:val="Example"/>
        <w:ind w:left="130" w:right="115"/>
        <w:rPr>
          <w:ins w:id="6638" w:author="Russ Ott" w:date="2022-04-29T10:09:00Z"/>
        </w:rPr>
      </w:pPr>
      <w:ins w:id="6639" w:author="Russ Ott" w:date="2022-04-29T10:09:00Z">
        <w:r>
          <w:t xml:space="preserve">        &lt;/entryRelationship&gt;</w:t>
        </w:r>
      </w:ins>
    </w:p>
    <w:p w14:paraId="424C9B14" w14:textId="77777777" w:rsidR="00440477" w:rsidRDefault="00440477" w:rsidP="00440477">
      <w:pPr>
        <w:pStyle w:val="Example"/>
        <w:ind w:left="130" w:right="115"/>
        <w:rPr>
          <w:ins w:id="6640" w:author="Russ Ott" w:date="2022-04-29T10:09:00Z"/>
        </w:rPr>
      </w:pPr>
      <w:ins w:id="6641" w:author="Russ Ott" w:date="2022-04-29T10:09:00Z">
        <w:r>
          <w:t xml:space="preserve">    &lt;/procedure&gt;</w:t>
        </w:r>
      </w:ins>
    </w:p>
    <w:p w14:paraId="0FE62449" w14:textId="77777777" w:rsidR="00440477" w:rsidRDefault="00440477" w:rsidP="00440477">
      <w:pPr>
        <w:pStyle w:val="Example"/>
        <w:ind w:left="130" w:right="115"/>
        <w:rPr>
          <w:ins w:id="6642" w:author="Russ Ott" w:date="2022-04-29T10:09:00Z"/>
        </w:rPr>
      </w:pPr>
      <w:ins w:id="6643" w:author="Russ Ott" w:date="2022-04-29T10:09:00Z">
        <w:r>
          <w:t>&lt;/entry&gt;</w:t>
        </w:r>
      </w:ins>
    </w:p>
    <w:p w14:paraId="0B0ACC14" w14:textId="77777777" w:rsidR="00440477" w:rsidRDefault="00440477" w:rsidP="00440477">
      <w:pPr>
        <w:pStyle w:val="BodyText"/>
        <w:rPr>
          <w:ins w:id="6644" w:author="Russ Ott" w:date="2022-04-29T10:09:00Z"/>
        </w:rPr>
      </w:pPr>
    </w:p>
    <w:p w14:paraId="3843E0A6" w14:textId="566B84CF" w:rsidR="00440477" w:rsidRDefault="00440477" w:rsidP="00440477">
      <w:pPr>
        <w:pStyle w:val="Caption"/>
        <w:ind w:left="130" w:right="115"/>
        <w:rPr>
          <w:ins w:id="6645" w:author="Russ Ott" w:date="2022-04-29T10:09:00Z"/>
        </w:rPr>
      </w:pPr>
      <w:bookmarkStart w:id="6646" w:name="_Toc101450697"/>
      <w:ins w:id="6647" w:author="Russ Ott" w:date="2022-04-29T10:09:00Z">
        <w:r>
          <w:t xml:space="preserve">Figure </w:t>
        </w:r>
        <w:r>
          <w:fldChar w:fldCharType="begin"/>
        </w:r>
        <w:r>
          <w:instrText>SEQ Figure \* ARABIC</w:instrText>
        </w:r>
        <w:r>
          <w:fldChar w:fldCharType="separate"/>
        </w:r>
        <w:r w:rsidR="00F1669B">
          <w:t>23</w:t>
        </w:r>
        <w:r>
          <w:fldChar w:fldCharType="end"/>
        </w:r>
        <w:r>
          <w:t>: Social Determinant of Health Planned Procedure Example</w:t>
        </w:r>
        <w:bookmarkEnd w:id="6646"/>
      </w:ins>
    </w:p>
    <w:p w14:paraId="1F0E21CA" w14:textId="77777777" w:rsidR="00440477" w:rsidRDefault="00440477" w:rsidP="00440477">
      <w:pPr>
        <w:pStyle w:val="Example"/>
        <w:ind w:left="130" w:right="115"/>
        <w:rPr>
          <w:ins w:id="6648" w:author="Russ Ott" w:date="2022-04-29T10:09:00Z"/>
        </w:rPr>
      </w:pPr>
      <w:ins w:id="6649" w:author="Russ Ott" w:date="2022-04-29T10:09:00Z">
        <w:r>
          <w:t xml:space="preserve">                       </w:t>
        </w:r>
      </w:ins>
    </w:p>
    <w:p w14:paraId="7C3301EB" w14:textId="77777777" w:rsidR="00440477" w:rsidRDefault="00440477" w:rsidP="00440477">
      <w:pPr>
        <w:pStyle w:val="Example"/>
        <w:ind w:left="130" w:right="115"/>
        <w:rPr>
          <w:ins w:id="6650" w:author="Russ Ott" w:date="2022-04-29T10:09:00Z"/>
        </w:rPr>
      </w:pPr>
      <w:ins w:id="6651" w:author="Russ Ott" w:date="2022-04-29T10:09:00Z">
        <w:r>
          <w:t>&lt;entry&gt;</w:t>
        </w:r>
      </w:ins>
    </w:p>
    <w:p w14:paraId="4BDD95C6" w14:textId="77777777" w:rsidR="00440477" w:rsidRDefault="00440477" w:rsidP="00440477">
      <w:pPr>
        <w:pStyle w:val="Example"/>
        <w:ind w:left="130" w:right="115"/>
        <w:rPr>
          <w:ins w:id="6652" w:author="Russ Ott" w:date="2022-04-29T10:09:00Z"/>
        </w:rPr>
      </w:pPr>
      <w:ins w:id="6653" w:author="Russ Ott" w:date="2022-04-29T10:09:00Z">
        <w:r>
          <w:t xml:space="preserve">    &lt;procedure classCode="PROC" moodCode="RQO"&gt;</w:t>
        </w:r>
      </w:ins>
    </w:p>
    <w:p w14:paraId="0EC79B15" w14:textId="77777777" w:rsidR="00440477" w:rsidRDefault="00440477" w:rsidP="00440477">
      <w:pPr>
        <w:pStyle w:val="Example"/>
        <w:ind w:left="130" w:right="115"/>
        <w:rPr>
          <w:ins w:id="6654" w:author="Russ Ott" w:date="2022-04-29T10:09:00Z"/>
        </w:rPr>
      </w:pPr>
      <w:ins w:id="6655" w:author="Russ Ott" w:date="2022-04-29T10:09:00Z">
        <w:r>
          <w:t xml:space="preserve">        &lt;templateId root="2.16.840.1.113883.10.20.22.4.41"/&gt;</w:t>
        </w:r>
      </w:ins>
    </w:p>
    <w:p w14:paraId="1A95396A" w14:textId="77777777" w:rsidR="00440477" w:rsidRDefault="00440477" w:rsidP="00440477">
      <w:pPr>
        <w:pStyle w:val="Example"/>
        <w:ind w:left="130" w:right="115"/>
        <w:rPr>
          <w:ins w:id="6656" w:author="Russ Ott" w:date="2022-04-29T10:09:00Z"/>
        </w:rPr>
      </w:pPr>
      <w:ins w:id="6657" w:author="Russ Ott" w:date="2022-04-29T10:09:00Z">
        <w:r>
          <w:t xml:space="preserve">        &lt;templateId root="2.16.840.1.113883.10.20.22.4.41" extension="2014-06-09"/&gt;</w:t>
        </w:r>
      </w:ins>
    </w:p>
    <w:p w14:paraId="69C8679B" w14:textId="77777777" w:rsidR="00440477" w:rsidRDefault="00440477" w:rsidP="00440477">
      <w:pPr>
        <w:pStyle w:val="Example"/>
        <w:ind w:left="130" w:right="115"/>
        <w:rPr>
          <w:ins w:id="6658" w:author="Russ Ott" w:date="2022-04-29T10:09:00Z"/>
        </w:rPr>
      </w:pPr>
      <w:ins w:id="6659" w:author="Russ Ott" w:date="2022-04-29T10:09:00Z">
        <w:r>
          <w:t xml:space="preserve">        &lt;templateId root="2.16.840.1.113883.10.20.22.4.41" extension="2022-06-01"/&gt;</w:t>
        </w:r>
      </w:ins>
    </w:p>
    <w:p w14:paraId="483B85D1" w14:textId="77777777" w:rsidR="00440477" w:rsidRDefault="00440477" w:rsidP="00440477">
      <w:pPr>
        <w:pStyle w:val="Example"/>
        <w:ind w:left="130" w:right="115"/>
        <w:rPr>
          <w:ins w:id="6660" w:author="Russ Ott" w:date="2022-04-29T10:09:00Z"/>
        </w:rPr>
      </w:pPr>
      <w:ins w:id="6661" w:author="Russ Ott" w:date="2022-04-29T10:09:00Z">
        <w:r>
          <w:t xml:space="preserve">        &lt;id extension="2448483" root="1.2.840.114350.1.13.5552.1.7.2.798268"/&gt;</w:t>
        </w:r>
      </w:ins>
    </w:p>
    <w:p w14:paraId="2E897AF8" w14:textId="77777777" w:rsidR="00440477" w:rsidRDefault="00440477" w:rsidP="00440477">
      <w:pPr>
        <w:pStyle w:val="Example"/>
        <w:ind w:left="130" w:right="115"/>
        <w:rPr>
          <w:ins w:id="6662" w:author="Russ Ott" w:date="2022-04-29T10:09:00Z"/>
        </w:rPr>
      </w:pPr>
      <w:ins w:id="6663" w:author="Russ Ott" w:date="2022-04-29T10:09:00Z">
        <w:r>
          <w:t xml:space="preserve">        &lt;code code="464171000124102" codeSystem="2.16.840.1.113883.6.96" displayName="Referral to Senior Farmers' Market Nutrition Program (procedure)" codeSystemName="SNOMED-CT"&gt;</w:t>
        </w:r>
      </w:ins>
    </w:p>
    <w:p w14:paraId="6B3F3FFA" w14:textId="77777777" w:rsidR="00440477" w:rsidRDefault="00440477" w:rsidP="00440477">
      <w:pPr>
        <w:pStyle w:val="Example"/>
        <w:ind w:left="130" w:right="115"/>
        <w:rPr>
          <w:ins w:id="6664" w:author="Russ Ott" w:date="2022-04-29T10:09:00Z"/>
        </w:rPr>
      </w:pPr>
      <w:ins w:id="6665" w:author="Russ Ott" w:date="2022-04-29T10:09:00Z">
        <w:r>
          <w:t xml:space="preserve">            &lt;originalText&gt;</w:t>
        </w:r>
      </w:ins>
    </w:p>
    <w:p w14:paraId="74864963" w14:textId="77777777" w:rsidR="00440477" w:rsidRDefault="00440477" w:rsidP="00440477">
      <w:pPr>
        <w:pStyle w:val="Example"/>
        <w:ind w:left="130" w:right="115"/>
        <w:rPr>
          <w:ins w:id="6666" w:author="Russ Ott" w:date="2022-04-29T10:09:00Z"/>
        </w:rPr>
      </w:pPr>
      <w:ins w:id="6667" w:author="Russ Ott" w:date="2022-04-29T10:09:00Z">
        <w:r>
          <w:t xml:space="preserve">                &lt;reference value="#Procedure1name"/&gt;</w:t>
        </w:r>
      </w:ins>
    </w:p>
    <w:p w14:paraId="5EBA46A3" w14:textId="77777777" w:rsidR="00440477" w:rsidRDefault="00440477" w:rsidP="00440477">
      <w:pPr>
        <w:pStyle w:val="Example"/>
        <w:ind w:left="130" w:right="115"/>
        <w:rPr>
          <w:ins w:id="6668" w:author="Russ Ott" w:date="2022-04-29T10:09:00Z"/>
        </w:rPr>
      </w:pPr>
      <w:ins w:id="6669" w:author="Russ Ott" w:date="2022-04-29T10:09:00Z">
        <w:r>
          <w:t xml:space="preserve">            &lt;/originalText&gt;</w:t>
        </w:r>
      </w:ins>
    </w:p>
    <w:p w14:paraId="2B34B5CE" w14:textId="77777777" w:rsidR="00440477" w:rsidRDefault="00440477" w:rsidP="00440477">
      <w:pPr>
        <w:pStyle w:val="Example"/>
        <w:ind w:left="130" w:right="115"/>
        <w:rPr>
          <w:ins w:id="6670" w:author="Russ Ott" w:date="2022-04-29T10:09:00Z"/>
        </w:rPr>
      </w:pPr>
      <w:ins w:id="6671" w:author="Russ Ott" w:date="2022-04-29T10:09:00Z">
        <w:r>
          <w:t xml:space="preserve">        &lt;/code&gt;</w:t>
        </w:r>
      </w:ins>
    </w:p>
    <w:p w14:paraId="202F6A77" w14:textId="77777777" w:rsidR="00440477" w:rsidRDefault="00440477" w:rsidP="00440477">
      <w:pPr>
        <w:pStyle w:val="Example"/>
        <w:ind w:left="130" w:right="115"/>
        <w:rPr>
          <w:ins w:id="6672" w:author="Russ Ott" w:date="2022-04-29T10:09:00Z"/>
        </w:rPr>
      </w:pPr>
      <w:ins w:id="6673" w:author="Russ Ott" w:date="2022-04-29T10:09:00Z">
        <w:r>
          <w:t xml:space="preserve">        &lt;text&gt;</w:t>
        </w:r>
      </w:ins>
    </w:p>
    <w:p w14:paraId="56142DC6" w14:textId="77777777" w:rsidR="00440477" w:rsidRDefault="00440477" w:rsidP="00440477">
      <w:pPr>
        <w:pStyle w:val="Example"/>
        <w:ind w:left="130" w:right="115"/>
        <w:rPr>
          <w:ins w:id="6674" w:author="Russ Ott" w:date="2022-04-29T10:09:00Z"/>
        </w:rPr>
      </w:pPr>
      <w:ins w:id="6675" w:author="Russ Ott" w:date="2022-04-29T10:09:00Z">
        <w:r>
          <w:t xml:space="preserve">            &lt;reference value="#Procedure1"/&gt;</w:t>
        </w:r>
      </w:ins>
    </w:p>
    <w:p w14:paraId="5F2CD6E6" w14:textId="77777777" w:rsidR="00440477" w:rsidRDefault="00440477" w:rsidP="00440477">
      <w:pPr>
        <w:pStyle w:val="Example"/>
        <w:ind w:left="130" w:right="115"/>
        <w:rPr>
          <w:ins w:id="6676" w:author="Russ Ott" w:date="2022-04-29T10:09:00Z"/>
        </w:rPr>
      </w:pPr>
      <w:ins w:id="6677" w:author="Russ Ott" w:date="2022-04-29T10:09:00Z">
        <w:r>
          <w:t xml:space="preserve">        &lt;/text&gt;</w:t>
        </w:r>
      </w:ins>
    </w:p>
    <w:p w14:paraId="563D2AD1" w14:textId="77777777" w:rsidR="00440477" w:rsidRDefault="00440477" w:rsidP="00440477">
      <w:pPr>
        <w:pStyle w:val="Example"/>
        <w:ind w:left="130" w:right="115"/>
        <w:rPr>
          <w:ins w:id="6678" w:author="Russ Ott" w:date="2022-04-29T10:09:00Z"/>
        </w:rPr>
      </w:pPr>
      <w:ins w:id="6679" w:author="Russ Ott" w:date="2022-04-29T10:09:00Z">
        <w:r>
          <w:t xml:space="preserve">        &lt;statusCode code="completed"/&gt;</w:t>
        </w:r>
      </w:ins>
    </w:p>
    <w:p w14:paraId="03A07809" w14:textId="77777777" w:rsidR="00440477" w:rsidRDefault="00440477" w:rsidP="00440477">
      <w:pPr>
        <w:pStyle w:val="Example"/>
        <w:ind w:left="130" w:right="115"/>
        <w:rPr>
          <w:ins w:id="6680" w:author="Russ Ott" w:date="2022-04-29T10:09:00Z"/>
        </w:rPr>
      </w:pPr>
      <w:ins w:id="6681" w:author="Russ Ott" w:date="2022-04-29T10:09:00Z">
        <w:r>
          <w:t xml:space="preserve">        &lt;effectiveTime value="20160413"/&gt;</w:t>
        </w:r>
      </w:ins>
    </w:p>
    <w:p w14:paraId="3E299828" w14:textId="77777777" w:rsidR="00440477" w:rsidRDefault="00440477" w:rsidP="00440477">
      <w:pPr>
        <w:pStyle w:val="Example"/>
        <w:ind w:left="130" w:right="115"/>
        <w:rPr>
          <w:ins w:id="6682" w:author="Russ Ott" w:date="2022-04-29T10:09:00Z"/>
        </w:rPr>
      </w:pPr>
      <w:ins w:id="6683" w:author="Russ Ott" w:date="2022-04-29T10:09:00Z">
        <w:r>
          <w:t xml:space="preserve">    &lt;/procedure&gt;</w:t>
        </w:r>
      </w:ins>
    </w:p>
    <w:p w14:paraId="5CBF1AC9" w14:textId="77777777" w:rsidR="00440477" w:rsidRDefault="00440477" w:rsidP="00440477">
      <w:pPr>
        <w:pStyle w:val="Example"/>
        <w:ind w:left="130" w:right="115"/>
        <w:rPr>
          <w:ins w:id="6684" w:author="Russ Ott" w:date="2022-04-29T10:09:00Z"/>
        </w:rPr>
      </w:pPr>
      <w:ins w:id="6685" w:author="Russ Ott" w:date="2022-04-29T10:09:00Z">
        <w:r>
          <w:t>&lt;/entry&gt;</w:t>
        </w:r>
      </w:ins>
    </w:p>
    <w:p w14:paraId="2A736C35" w14:textId="77777777" w:rsidR="00440477" w:rsidRDefault="00440477" w:rsidP="00440477">
      <w:pPr>
        <w:pStyle w:val="BodyText"/>
        <w:rPr>
          <w:ins w:id="6686" w:author="Russ Ott" w:date="2022-04-29T10:09:00Z"/>
        </w:rPr>
      </w:pPr>
    </w:p>
    <w:p w14:paraId="290B0944" w14:textId="77777777" w:rsidR="00440477" w:rsidRDefault="00440477" w:rsidP="00440477">
      <w:pPr>
        <w:pStyle w:val="Heading2nospace"/>
        <w:rPr>
          <w:ins w:id="6687" w:author="Russ Ott" w:date="2022-04-29T10:09:00Z"/>
        </w:rPr>
      </w:pPr>
      <w:bookmarkStart w:id="6688" w:name="E_Problem_Observation_V4"/>
      <w:bookmarkStart w:id="6689" w:name="_Toc101450665"/>
      <w:ins w:id="6690" w:author="Russ Ott" w:date="2022-04-29T10:09:00Z">
        <w:r>
          <w:t>Problem Observation (V4)</w:t>
        </w:r>
        <w:bookmarkEnd w:id="6688"/>
        <w:bookmarkEnd w:id="6689"/>
      </w:ins>
    </w:p>
    <w:p w14:paraId="276F51A4" w14:textId="77777777" w:rsidR="00440477" w:rsidRDefault="00440477" w:rsidP="00440477">
      <w:pPr>
        <w:pStyle w:val="BracketData"/>
        <w:rPr>
          <w:ins w:id="6691" w:author="Russ Ott" w:date="2022-04-29T10:09:00Z"/>
        </w:rPr>
      </w:pPr>
      <w:ins w:id="6692" w:author="Russ Ott" w:date="2022-04-29T10:09:00Z">
        <w:r>
          <w:t>[observation: identifier urn:hl7ii:2.16.840.1.113883.10.20.22.4.4:2022-06-01 (open)]</w:t>
        </w:r>
      </w:ins>
    </w:p>
    <w:p w14:paraId="749BD58B" w14:textId="5FBDF445" w:rsidR="00440477" w:rsidRDefault="00440477" w:rsidP="00440477">
      <w:pPr>
        <w:pStyle w:val="Caption"/>
        <w:rPr>
          <w:ins w:id="6693" w:author="Russ Ott" w:date="2022-04-29T10:09:00Z"/>
        </w:rPr>
      </w:pPr>
      <w:bookmarkStart w:id="6694" w:name="_Toc101450730"/>
      <w:ins w:id="6695" w:author="Russ Ott" w:date="2022-04-29T10:09:00Z">
        <w:r>
          <w:t xml:space="preserve">Table </w:t>
        </w:r>
        <w:r>
          <w:fldChar w:fldCharType="begin"/>
        </w:r>
        <w:r>
          <w:instrText>SEQ Table \* ARABIC</w:instrText>
        </w:r>
        <w:r>
          <w:fldChar w:fldCharType="separate"/>
        </w:r>
        <w:r w:rsidR="00F1669B">
          <w:t>24</w:t>
        </w:r>
        <w:r>
          <w:fldChar w:fldCharType="end"/>
        </w:r>
        <w:r>
          <w:t>: Problem Observation (V4) Contexts</w:t>
        </w:r>
        <w:bookmarkEnd w:id="6694"/>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13AF9A62" w14:textId="77777777" w:rsidTr="00BA7D84">
        <w:trPr>
          <w:cantSplit/>
          <w:tblHeader/>
          <w:jc w:val="center"/>
          <w:ins w:id="6696" w:author="Russ Ott" w:date="2022-04-29T10:09:00Z"/>
        </w:trPr>
        <w:tc>
          <w:tcPr>
            <w:tcW w:w="360" w:type="dxa"/>
            <w:shd w:val="clear" w:color="auto" w:fill="E6E6E6"/>
          </w:tcPr>
          <w:p w14:paraId="195C34F4" w14:textId="77777777" w:rsidR="00440477" w:rsidRDefault="00440477" w:rsidP="00BA7D84">
            <w:pPr>
              <w:pStyle w:val="TableHead"/>
              <w:rPr>
                <w:ins w:id="6697" w:author="Russ Ott" w:date="2022-04-29T10:09:00Z"/>
              </w:rPr>
            </w:pPr>
            <w:ins w:id="6698" w:author="Russ Ott" w:date="2022-04-29T10:09:00Z">
              <w:r>
                <w:t>Contained By:</w:t>
              </w:r>
            </w:ins>
          </w:p>
        </w:tc>
        <w:tc>
          <w:tcPr>
            <w:tcW w:w="360" w:type="dxa"/>
            <w:shd w:val="clear" w:color="auto" w:fill="E6E6E6"/>
          </w:tcPr>
          <w:p w14:paraId="01682712" w14:textId="77777777" w:rsidR="00440477" w:rsidRDefault="00440477" w:rsidP="00BA7D84">
            <w:pPr>
              <w:pStyle w:val="TableHead"/>
              <w:rPr>
                <w:ins w:id="6699" w:author="Russ Ott" w:date="2022-04-29T10:09:00Z"/>
              </w:rPr>
            </w:pPr>
            <w:ins w:id="6700" w:author="Russ Ott" w:date="2022-04-29T10:09:00Z">
              <w:r>
                <w:t>Contains:</w:t>
              </w:r>
            </w:ins>
          </w:p>
        </w:tc>
      </w:tr>
      <w:tr w:rsidR="00440477" w14:paraId="362E9623" w14:textId="77777777" w:rsidTr="00BA7D84">
        <w:trPr>
          <w:jc w:val="center"/>
          <w:ins w:id="6701" w:author="Russ Ott" w:date="2022-04-29T10:09:00Z"/>
        </w:trPr>
        <w:tc>
          <w:tcPr>
            <w:tcW w:w="360" w:type="dxa"/>
          </w:tcPr>
          <w:p w14:paraId="52C267F6" w14:textId="77777777" w:rsidR="00440477" w:rsidRDefault="00440477" w:rsidP="00BA7D84">
            <w:pPr>
              <w:rPr>
                <w:ins w:id="6702" w:author="Russ Ott" w:date="2022-04-29T10:09:00Z"/>
              </w:rPr>
            </w:pPr>
          </w:p>
        </w:tc>
        <w:tc>
          <w:tcPr>
            <w:tcW w:w="360" w:type="dxa"/>
          </w:tcPr>
          <w:p w14:paraId="071B1CDA" w14:textId="1550D55C" w:rsidR="00440477" w:rsidRDefault="00002F64" w:rsidP="00BA7D84">
            <w:pPr>
              <w:pStyle w:val="TableText"/>
              <w:rPr>
                <w:ins w:id="6703" w:author="Russ Ott" w:date="2022-04-29T10:09:00Z"/>
              </w:rPr>
            </w:pPr>
            <w:ins w:id="6704" w:author="Russ Ott" w:date="2022-04-29T10:09:00Z">
              <w:r>
                <w:fldChar w:fldCharType="begin"/>
              </w:r>
              <w:r>
                <w:instrText xml:space="preserve"> HYPERLINK \l "E_Date_of_Diagnosis_Act" \h </w:instrText>
              </w:r>
              <w:r>
                <w:fldChar w:fldCharType="separate"/>
              </w:r>
              <w:r w:rsidR="00440477">
                <w:rPr>
                  <w:rStyle w:val="HyperlinkText9pt"/>
                </w:rPr>
                <w:t>Date of Diagnosis Act</w:t>
              </w:r>
              <w:r>
                <w:rPr>
                  <w:rStyle w:val="HyperlinkText9pt"/>
                </w:rPr>
                <w:fldChar w:fldCharType="end"/>
              </w:r>
              <w:r w:rsidR="00440477">
                <w:t xml:space="preserve"> (optional)</w:t>
              </w:r>
            </w:ins>
          </w:p>
        </w:tc>
      </w:tr>
    </w:tbl>
    <w:p w14:paraId="3442865F" w14:textId="77777777" w:rsidR="00440477" w:rsidRDefault="00440477" w:rsidP="00440477">
      <w:pPr>
        <w:pStyle w:val="BodyText"/>
        <w:rPr>
          <w:ins w:id="6705" w:author="Russ Ott" w:date="2022-04-29T10:09:00Z"/>
        </w:rPr>
      </w:pPr>
    </w:p>
    <w:p w14:paraId="7729B330" w14:textId="77777777" w:rsidR="00440477" w:rsidRDefault="00440477" w:rsidP="00440477">
      <w:pPr>
        <w:rPr>
          <w:ins w:id="6706" w:author="Russ Ott" w:date="2022-04-29T10:09:00Z"/>
        </w:rPr>
      </w:pPr>
      <w:ins w:id="6707" w:author="Russ Ott" w:date="2022-04-29T10:09:00Z">
        <w:r>
          <w:t>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w:t>
        </w:r>
      </w:ins>
    </w:p>
    <w:p w14:paraId="15CC3FFC" w14:textId="77777777" w:rsidR="00440477" w:rsidRDefault="00440477" w:rsidP="00440477">
      <w:pPr>
        <w:rPr>
          <w:ins w:id="6708" w:author="Russ Ott" w:date="2022-04-29T10:09:00Z"/>
        </w:rPr>
      </w:pPr>
      <w:ins w:id="6709" w:author="Russ Ott" w:date="2022-04-29T10:09:00Z">
        <w:r>
          <w:t>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ins>
    </w:p>
    <w:p w14:paraId="57BF70A6" w14:textId="05C08452" w:rsidR="00440477" w:rsidRDefault="00440477" w:rsidP="00440477">
      <w:pPr>
        <w:pStyle w:val="Caption"/>
        <w:rPr>
          <w:ins w:id="6710" w:author="Russ Ott" w:date="2022-04-29T10:09:00Z"/>
        </w:rPr>
      </w:pPr>
      <w:bookmarkStart w:id="6711" w:name="_Toc101450731"/>
      <w:ins w:id="6712" w:author="Russ Ott" w:date="2022-04-29T10:09:00Z">
        <w:r>
          <w:t xml:space="preserve">Table </w:t>
        </w:r>
        <w:r>
          <w:fldChar w:fldCharType="begin"/>
        </w:r>
        <w:r>
          <w:instrText>SEQ Table \* ARABIC</w:instrText>
        </w:r>
        <w:r>
          <w:fldChar w:fldCharType="separate"/>
        </w:r>
        <w:r w:rsidR="00F1669B">
          <w:t>25</w:t>
        </w:r>
        <w:r>
          <w:fldChar w:fldCharType="end"/>
        </w:r>
        <w:r>
          <w:t>: Problem Observation (V4) Constraints Overview</w:t>
        </w:r>
        <w:bookmarkEnd w:id="6711"/>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1EE868AD" w14:textId="77777777" w:rsidTr="00BA7D84">
        <w:trPr>
          <w:cantSplit/>
          <w:tblHeader/>
          <w:jc w:val="center"/>
          <w:ins w:id="6713" w:author="Russ Ott" w:date="2022-04-29T10:09:00Z"/>
        </w:trPr>
        <w:tc>
          <w:tcPr>
            <w:tcW w:w="0" w:type="dxa"/>
            <w:shd w:val="clear" w:color="auto" w:fill="E6E6E6"/>
            <w:noWrap/>
          </w:tcPr>
          <w:p w14:paraId="665182CB" w14:textId="77777777" w:rsidR="00440477" w:rsidRDefault="00440477" w:rsidP="00BA7D84">
            <w:pPr>
              <w:pStyle w:val="TableHead"/>
              <w:rPr>
                <w:ins w:id="6714" w:author="Russ Ott" w:date="2022-04-29T10:09:00Z"/>
              </w:rPr>
            </w:pPr>
            <w:ins w:id="6715" w:author="Russ Ott" w:date="2022-04-29T10:09:00Z">
              <w:r>
                <w:t>XPath</w:t>
              </w:r>
            </w:ins>
          </w:p>
        </w:tc>
        <w:tc>
          <w:tcPr>
            <w:tcW w:w="720" w:type="dxa"/>
            <w:shd w:val="clear" w:color="auto" w:fill="E6E6E6"/>
            <w:noWrap/>
          </w:tcPr>
          <w:p w14:paraId="60139490" w14:textId="77777777" w:rsidR="00440477" w:rsidRDefault="00440477" w:rsidP="00BA7D84">
            <w:pPr>
              <w:pStyle w:val="TableHead"/>
              <w:rPr>
                <w:ins w:id="6716" w:author="Russ Ott" w:date="2022-04-29T10:09:00Z"/>
              </w:rPr>
            </w:pPr>
            <w:ins w:id="6717" w:author="Russ Ott" w:date="2022-04-29T10:09:00Z">
              <w:r>
                <w:t>Card.</w:t>
              </w:r>
            </w:ins>
          </w:p>
        </w:tc>
        <w:tc>
          <w:tcPr>
            <w:tcW w:w="1152" w:type="dxa"/>
            <w:shd w:val="clear" w:color="auto" w:fill="E6E6E6"/>
            <w:noWrap/>
          </w:tcPr>
          <w:p w14:paraId="6A374AF3" w14:textId="77777777" w:rsidR="00440477" w:rsidRDefault="00440477" w:rsidP="00BA7D84">
            <w:pPr>
              <w:pStyle w:val="TableHead"/>
              <w:rPr>
                <w:ins w:id="6718" w:author="Russ Ott" w:date="2022-04-29T10:09:00Z"/>
              </w:rPr>
            </w:pPr>
            <w:ins w:id="6719" w:author="Russ Ott" w:date="2022-04-29T10:09:00Z">
              <w:r>
                <w:t>Verb</w:t>
              </w:r>
            </w:ins>
          </w:p>
        </w:tc>
        <w:tc>
          <w:tcPr>
            <w:tcW w:w="864" w:type="dxa"/>
            <w:shd w:val="clear" w:color="auto" w:fill="E6E6E6"/>
            <w:noWrap/>
          </w:tcPr>
          <w:p w14:paraId="66434908" w14:textId="77777777" w:rsidR="00440477" w:rsidRDefault="00440477" w:rsidP="00BA7D84">
            <w:pPr>
              <w:pStyle w:val="TableHead"/>
              <w:rPr>
                <w:ins w:id="6720" w:author="Russ Ott" w:date="2022-04-29T10:09:00Z"/>
              </w:rPr>
            </w:pPr>
            <w:ins w:id="6721" w:author="Russ Ott" w:date="2022-04-29T10:09:00Z">
              <w:r>
                <w:t>Data Type</w:t>
              </w:r>
            </w:ins>
          </w:p>
        </w:tc>
        <w:tc>
          <w:tcPr>
            <w:tcW w:w="864" w:type="dxa"/>
            <w:shd w:val="clear" w:color="auto" w:fill="E6E6E6"/>
            <w:noWrap/>
          </w:tcPr>
          <w:p w14:paraId="3E55A24E" w14:textId="77777777" w:rsidR="00440477" w:rsidRDefault="00440477" w:rsidP="00BA7D84">
            <w:pPr>
              <w:pStyle w:val="TableHead"/>
              <w:rPr>
                <w:ins w:id="6722" w:author="Russ Ott" w:date="2022-04-29T10:09:00Z"/>
              </w:rPr>
            </w:pPr>
            <w:ins w:id="6723" w:author="Russ Ott" w:date="2022-04-29T10:09:00Z">
              <w:r>
                <w:t>CONF#</w:t>
              </w:r>
            </w:ins>
          </w:p>
        </w:tc>
        <w:tc>
          <w:tcPr>
            <w:tcW w:w="864" w:type="dxa"/>
            <w:shd w:val="clear" w:color="auto" w:fill="E6E6E6"/>
            <w:noWrap/>
          </w:tcPr>
          <w:p w14:paraId="76406179" w14:textId="77777777" w:rsidR="00440477" w:rsidRDefault="00440477" w:rsidP="00BA7D84">
            <w:pPr>
              <w:pStyle w:val="TableHead"/>
              <w:rPr>
                <w:ins w:id="6724" w:author="Russ Ott" w:date="2022-04-29T10:09:00Z"/>
              </w:rPr>
            </w:pPr>
            <w:ins w:id="6725" w:author="Russ Ott" w:date="2022-04-29T10:09:00Z">
              <w:r>
                <w:t>Value</w:t>
              </w:r>
            </w:ins>
          </w:p>
        </w:tc>
      </w:tr>
      <w:tr w:rsidR="00440477" w14:paraId="2A13D0EC" w14:textId="77777777" w:rsidTr="00BA7D84">
        <w:trPr>
          <w:jc w:val="center"/>
          <w:ins w:id="6726" w:author="Russ Ott" w:date="2022-04-29T10:09:00Z"/>
        </w:trPr>
        <w:tc>
          <w:tcPr>
            <w:tcW w:w="10160" w:type="dxa"/>
            <w:gridSpan w:val="6"/>
          </w:tcPr>
          <w:p w14:paraId="5504894A" w14:textId="77777777" w:rsidR="00440477" w:rsidRDefault="00440477" w:rsidP="00BA7D84">
            <w:pPr>
              <w:pStyle w:val="TableText"/>
              <w:rPr>
                <w:ins w:id="6727" w:author="Russ Ott" w:date="2022-04-29T10:09:00Z"/>
              </w:rPr>
            </w:pPr>
            <w:ins w:id="6728" w:author="Russ Ott" w:date="2022-04-29T10:09:00Z">
              <w:r>
                <w:t>observation (identifier: urn:hl7ii:2.16.840.1.113883.10.20.22.4.4:2022-06-01)</w:t>
              </w:r>
            </w:ins>
          </w:p>
        </w:tc>
      </w:tr>
      <w:tr w:rsidR="00440477" w14:paraId="52A8AFF2" w14:textId="77777777" w:rsidTr="00BA7D84">
        <w:trPr>
          <w:jc w:val="center"/>
          <w:ins w:id="6729" w:author="Russ Ott" w:date="2022-04-29T10:09:00Z"/>
        </w:trPr>
        <w:tc>
          <w:tcPr>
            <w:tcW w:w="3345" w:type="dxa"/>
          </w:tcPr>
          <w:p w14:paraId="5542BCEF" w14:textId="77777777" w:rsidR="00440477" w:rsidRDefault="00440477" w:rsidP="00BA7D84">
            <w:pPr>
              <w:pStyle w:val="TableText"/>
              <w:rPr>
                <w:ins w:id="6730" w:author="Russ Ott" w:date="2022-04-29T10:09:00Z"/>
              </w:rPr>
            </w:pPr>
            <w:ins w:id="6731" w:author="Russ Ott" w:date="2022-04-29T10:09:00Z">
              <w:r>
                <w:tab/>
                <w:t>@classCode</w:t>
              </w:r>
            </w:ins>
          </w:p>
        </w:tc>
        <w:tc>
          <w:tcPr>
            <w:tcW w:w="720" w:type="dxa"/>
          </w:tcPr>
          <w:p w14:paraId="7C56F66F" w14:textId="77777777" w:rsidR="00440477" w:rsidRDefault="00440477" w:rsidP="00BA7D84">
            <w:pPr>
              <w:pStyle w:val="TableText"/>
              <w:rPr>
                <w:ins w:id="6732" w:author="Russ Ott" w:date="2022-04-29T10:09:00Z"/>
              </w:rPr>
            </w:pPr>
            <w:ins w:id="6733" w:author="Russ Ott" w:date="2022-04-29T10:09:00Z">
              <w:r>
                <w:t>1..1</w:t>
              </w:r>
            </w:ins>
          </w:p>
        </w:tc>
        <w:tc>
          <w:tcPr>
            <w:tcW w:w="1152" w:type="dxa"/>
          </w:tcPr>
          <w:p w14:paraId="2F3909D2" w14:textId="77777777" w:rsidR="00440477" w:rsidRDefault="00440477" w:rsidP="00BA7D84">
            <w:pPr>
              <w:pStyle w:val="TableText"/>
              <w:rPr>
                <w:ins w:id="6734" w:author="Russ Ott" w:date="2022-04-29T10:09:00Z"/>
              </w:rPr>
            </w:pPr>
            <w:ins w:id="6735" w:author="Russ Ott" w:date="2022-04-29T10:09:00Z">
              <w:r>
                <w:t>SHALL</w:t>
              </w:r>
            </w:ins>
          </w:p>
        </w:tc>
        <w:tc>
          <w:tcPr>
            <w:tcW w:w="864" w:type="dxa"/>
          </w:tcPr>
          <w:p w14:paraId="3A3A7CC1" w14:textId="77777777" w:rsidR="00440477" w:rsidRDefault="00440477" w:rsidP="00BA7D84">
            <w:pPr>
              <w:pStyle w:val="TableText"/>
              <w:rPr>
                <w:ins w:id="6736" w:author="Russ Ott" w:date="2022-04-29T10:09:00Z"/>
              </w:rPr>
            </w:pPr>
          </w:p>
        </w:tc>
        <w:tc>
          <w:tcPr>
            <w:tcW w:w="1104" w:type="dxa"/>
          </w:tcPr>
          <w:p w14:paraId="70D0CC2E" w14:textId="45A10139" w:rsidR="00440477" w:rsidRDefault="00002F64" w:rsidP="00BA7D84">
            <w:pPr>
              <w:pStyle w:val="TableText"/>
              <w:rPr>
                <w:ins w:id="6737" w:author="Russ Ott" w:date="2022-04-29T10:09:00Z"/>
              </w:rPr>
            </w:pPr>
            <w:ins w:id="6738" w:author="Russ Ott" w:date="2022-04-29T10:09:00Z">
              <w:r>
                <w:fldChar w:fldCharType="begin"/>
              </w:r>
              <w:r>
                <w:instrText xml:space="preserve"> HYPERLINK \l "C_4515-9041" \h </w:instrText>
              </w:r>
              <w:r>
                <w:fldChar w:fldCharType="separate"/>
              </w:r>
              <w:r w:rsidR="00440477">
                <w:rPr>
                  <w:rStyle w:val="HyperlinkText9pt"/>
                </w:rPr>
                <w:t>4515-9041</w:t>
              </w:r>
              <w:r>
                <w:rPr>
                  <w:rStyle w:val="HyperlinkText9pt"/>
                </w:rPr>
                <w:fldChar w:fldCharType="end"/>
              </w:r>
            </w:ins>
          </w:p>
        </w:tc>
        <w:tc>
          <w:tcPr>
            <w:tcW w:w="2975" w:type="dxa"/>
          </w:tcPr>
          <w:p w14:paraId="1535F946" w14:textId="77777777" w:rsidR="00440477" w:rsidRDefault="00440477" w:rsidP="00BA7D84">
            <w:pPr>
              <w:pStyle w:val="TableText"/>
              <w:rPr>
                <w:ins w:id="6739" w:author="Russ Ott" w:date="2022-04-29T10:09:00Z"/>
              </w:rPr>
            </w:pPr>
            <w:ins w:id="6740" w:author="Russ Ott" w:date="2022-04-29T10:09:00Z">
              <w:r>
                <w:t>urn:oid:2.16.840.1.113883.5.6 (HL7ActClass) = OBS</w:t>
              </w:r>
            </w:ins>
          </w:p>
        </w:tc>
      </w:tr>
      <w:tr w:rsidR="00440477" w14:paraId="132CE523" w14:textId="77777777" w:rsidTr="00BA7D84">
        <w:trPr>
          <w:jc w:val="center"/>
          <w:ins w:id="6741" w:author="Russ Ott" w:date="2022-04-29T10:09:00Z"/>
        </w:trPr>
        <w:tc>
          <w:tcPr>
            <w:tcW w:w="3345" w:type="dxa"/>
          </w:tcPr>
          <w:p w14:paraId="2C72B5A0" w14:textId="77777777" w:rsidR="00440477" w:rsidRDefault="00440477" w:rsidP="00BA7D84">
            <w:pPr>
              <w:pStyle w:val="TableText"/>
              <w:rPr>
                <w:ins w:id="6742" w:author="Russ Ott" w:date="2022-04-29T10:09:00Z"/>
              </w:rPr>
            </w:pPr>
            <w:ins w:id="6743" w:author="Russ Ott" w:date="2022-04-29T10:09:00Z">
              <w:r>
                <w:tab/>
                <w:t>@moodCode</w:t>
              </w:r>
            </w:ins>
          </w:p>
        </w:tc>
        <w:tc>
          <w:tcPr>
            <w:tcW w:w="720" w:type="dxa"/>
          </w:tcPr>
          <w:p w14:paraId="47AE8561" w14:textId="77777777" w:rsidR="00440477" w:rsidRDefault="00440477" w:rsidP="00BA7D84">
            <w:pPr>
              <w:pStyle w:val="TableText"/>
              <w:rPr>
                <w:ins w:id="6744" w:author="Russ Ott" w:date="2022-04-29T10:09:00Z"/>
              </w:rPr>
            </w:pPr>
            <w:ins w:id="6745" w:author="Russ Ott" w:date="2022-04-29T10:09:00Z">
              <w:r>
                <w:t>1..1</w:t>
              </w:r>
            </w:ins>
          </w:p>
        </w:tc>
        <w:tc>
          <w:tcPr>
            <w:tcW w:w="1152" w:type="dxa"/>
          </w:tcPr>
          <w:p w14:paraId="0D3FB44E" w14:textId="77777777" w:rsidR="00440477" w:rsidRDefault="00440477" w:rsidP="00BA7D84">
            <w:pPr>
              <w:pStyle w:val="TableText"/>
              <w:rPr>
                <w:ins w:id="6746" w:author="Russ Ott" w:date="2022-04-29T10:09:00Z"/>
              </w:rPr>
            </w:pPr>
            <w:ins w:id="6747" w:author="Russ Ott" w:date="2022-04-29T10:09:00Z">
              <w:r>
                <w:t>SHALL</w:t>
              </w:r>
            </w:ins>
          </w:p>
        </w:tc>
        <w:tc>
          <w:tcPr>
            <w:tcW w:w="864" w:type="dxa"/>
          </w:tcPr>
          <w:p w14:paraId="5FF4D48C" w14:textId="77777777" w:rsidR="00440477" w:rsidRDefault="00440477" w:rsidP="00BA7D84">
            <w:pPr>
              <w:pStyle w:val="TableText"/>
              <w:rPr>
                <w:ins w:id="6748" w:author="Russ Ott" w:date="2022-04-29T10:09:00Z"/>
              </w:rPr>
            </w:pPr>
          </w:p>
        </w:tc>
        <w:tc>
          <w:tcPr>
            <w:tcW w:w="1104" w:type="dxa"/>
          </w:tcPr>
          <w:p w14:paraId="4E8AF240" w14:textId="4CB8D3D4" w:rsidR="00440477" w:rsidRDefault="00002F64" w:rsidP="00BA7D84">
            <w:pPr>
              <w:pStyle w:val="TableText"/>
              <w:rPr>
                <w:ins w:id="6749" w:author="Russ Ott" w:date="2022-04-29T10:09:00Z"/>
              </w:rPr>
            </w:pPr>
            <w:ins w:id="6750" w:author="Russ Ott" w:date="2022-04-29T10:09:00Z">
              <w:r>
                <w:fldChar w:fldCharType="begin"/>
              </w:r>
              <w:r>
                <w:instrText xml:space="preserve"> HYPERLINK \l "C_4515-9042" \h </w:instrText>
              </w:r>
              <w:r>
                <w:fldChar w:fldCharType="separate"/>
              </w:r>
              <w:r w:rsidR="00440477">
                <w:rPr>
                  <w:rStyle w:val="HyperlinkText9pt"/>
                </w:rPr>
                <w:t>4515-9042</w:t>
              </w:r>
              <w:r>
                <w:rPr>
                  <w:rStyle w:val="HyperlinkText9pt"/>
                </w:rPr>
                <w:fldChar w:fldCharType="end"/>
              </w:r>
            </w:ins>
          </w:p>
        </w:tc>
        <w:tc>
          <w:tcPr>
            <w:tcW w:w="2975" w:type="dxa"/>
          </w:tcPr>
          <w:p w14:paraId="437C5099" w14:textId="77777777" w:rsidR="00440477" w:rsidRDefault="00440477" w:rsidP="00BA7D84">
            <w:pPr>
              <w:pStyle w:val="TableText"/>
              <w:rPr>
                <w:ins w:id="6751" w:author="Russ Ott" w:date="2022-04-29T10:09:00Z"/>
              </w:rPr>
            </w:pPr>
            <w:ins w:id="6752" w:author="Russ Ott" w:date="2022-04-29T10:09:00Z">
              <w:r>
                <w:t>urn:oid:2.16.840.1.113883.5.1001 (HL7ActMood) = EVN</w:t>
              </w:r>
            </w:ins>
          </w:p>
        </w:tc>
      </w:tr>
      <w:tr w:rsidR="00440477" w14:paraId="6D4CCA31" w14:textId="77777777" w:rsidTr="00BA7D84">
        <w:trPr>
          <w:jc w:val="center"/>
          <w:ins w:id="6753" w:author="Russ Ott" w:date="2022-04-29T10:09:00Z"/>
        </w:trPr>
        <w:tc>
          <w:tcPr>
            <w:tcW w:w="3345" w:type="dxa"/>
          </w:tcPr>
          <w:p w14:paraId="3C5F243D" w14:textId="77777777" w:rsidR="00440477" w:rsidRDefault="00440477" w:rsidP="00BA7D84">
            <w:pPr>
              <w:pStyle w:val="TableText"/>
              <w:rPr>
                <w:ins w:id="6754" w:author="Russ Ott" w:date="2022-04-29T10:09:00Z"/>
              </w:rPr>
            </w:pPr>
            <w:ins w:id="6755" w:author="Russ Ott" w:date="2022-04-29T10:09:00Z">
              <w:r>
                <w:tab/>
                <w:t>@negationInd</w:t>
              </w:r>
            </w:ins>
          </w:p>
        </w:tc>
        <w:tc>
          <w:tcPr>
            <w:tcW w:w="720" w:type="dxa"/>
          </w:tcPr>
          <w:p w14:paraId="28FE1EAA" w14:textId="77777777" w:rsidR="00440477" w:rsidRDefault="00440477" w:rsidP="00BA7D84">
            <w:pPr>
              <w:pStyle w:val="TableText"/>
              <w:rPr>
                <w:ins w:id="6756" w:author="Russ Ott" w:date="2022-04-29T10:09:00Z"/>
              </w:rPr>
            </w:pPr>
            <w:ins w:id="6757" w:author="Russ Ott" w:date="2022-04-29T10:09:00Z">
              <w:r>
                <w:t>0..1</w:t>
              </w:r>
            </w:ins>
          </w:p>
        </w:tc>
        <w:tc>
          <w:tcPr>
            <w:tcW w:w="1152" w:type="dxa"/>
          </w:tcPr>
          <w:p w14:paraId="37EB25D1" w14:textId="77777777" w:rsidR="00440477" w:rsidRDefault="00440477" w:rsidP="00BA7D84">
            <w:pPr>
              <w:pStyle w:val="TableText"/>
              <w:rPr>
                <w:ins w:id="6758" w:author="Russ Ott" w:date="2022-04-29T10:09:00Z"/>
              </w:rPr>
            </w:pPr>
            <w:ins w:id="6759" w:author="Russ Ott" w:date="2022-04-29T10:09:00Z">
              <w:r>
                <w:t>MAY</w:t>
              </w:r>
            </w:ins>
          </w:p>
        </w:tc>
        <w:tc>
          <w:tcPr>
            <w:tcW w:w="864" w:type="dxa"/>
          </w:tcPr>
          <w:p w14:paraId="53169665" w14:textId="77777777" w:rsidR="00440477" w:rsidRDefault="00440477" w:rsidP="00BA7D84">
            <w:pPr>
              <w:pStyle w:val="TableText"/>
              <w:rPr>
                <w:ins w:id="6760" w:author="Russ Ott" w:date="2022-04-29T10:09:00Z"/>
              </w:rPr>
            </w:pPr>
          </w:p>
        </w:tc>
        <w:tc>
          <w:tcPr>
            <w:tcW w:w="1104" w:type="dxa"/>
          </w:tcPr>
          <w:p w14:paraId="249487DF" w14:textId="69A349F9" w:rsidR="00440477" w:rsidRDefault="00002F64" w:rsidP="00BA7D84">
            <w:pPr>
              <w:pStyle w:val="TableText"/>
              <w:rPr>
                <w:ins w:id="6761" w:author="Russ Ott" w:date="2022-04-29T10:09:00Z"/>
              </w:rPr>
            </w:pPr>
            <w:ins w:id="6762" w:author="Russ Ott" w:date="2022-04-29T10:09:00Z">
              <w:r>
                <w:fldChar w:fldCharType="begin"/>
              </w:r>
              <w:r>
                <w:instrText xml:space="preserve"> HYPERLINK \l "C_4515-10139" \h </w:instrText>
              </w:r>
              <w:r>
                <w:fldChar w:fldCharType="separate"/>
              </w:r>
              <w:r w:rsidR="00440477">
                <w:rPr>
                  <w:rStyle w:val="HyperlinkText9pt"/>
                </w:rPr>
                <w:t>4515-10139</w:t>
              </w:r>
              <w:r>
                <w:rPr>
                  <w:rStyle w:val="HyperlinkText9pt"/>
                </w:rPr>
                <w:fldChar w:fldCharType="end"/>
              </w:r>
            </w:ins>
          </w:p>
        </w:tc>
        <w:tc>
          <w:tcPr>
            <w:tcW w:w="2975" w:type="dxa"/>
          </w:tcPr>
          <w:p w14:paraId="712D2E0E" w14:textId="77777777" w:rsidR="00440477" w:rsidRDefault="00440477" w:rsidP="00BA7D84">
            <w:pPr>
              <w:pStyle w:val="TableText"/>
              <w:rPr>
                <w:ins w:id="6763" w:author="Russ Ott" w:date="2022-04-29T10:09:00Z"/>
              </w:rPr>
            </w:pPr>
          </w:p>
        </w:tc>
      </w:tr>
      <w:tr w:rsidR="00440477" w14:paraId="578618D7" w14:textId="77777777" w:rsidTr="00BA7D84">
        <w:trPr>
          <w:jc w:val="center"/>
          <w:ins w:id="6764" w:author="Russ Ott" w:date="2022-04-29T10:09:00Z"/>
        </w:trPr>
        <w:tc>
          <w:tcPr>
            <w:tcW w:w="3345" w:type="dxa"/>
          </w:tcPr>
          <w:p w14:paraId="35F5A46D" w14:textId="77777777" w:rsidR="00440477" w:rsidRDefault="00440477" w:rsidP="00BA7D84">
            <w:pPr>
              <w:pStyle w:val="TableText"/>
              <w:rPr>
                <w:ins w:id="6765" w:author="Russ Ott" w:date="2022-04-29T10:09:00Z"/>
              </w:rPr>
            </w:pPr>
            <w:ins w:id="6766" w:author="Russ Ott" w:date="2022-04-29T10:09:00Z">
              <w:r>
                <w:tab/>
                <w:t>templateId</w:t>
              </w:r>
            </w:ins>
          </w:p>
        </w:tc>
        <w:tc>
          <w:tcPr>
            <w:tcW w:w="720" w:type="dxa"/>
          </w:tcPr>
          <w:p w14:paraId="2BB1AF5C" w14:textId="77777777" w:rsidR="00440477" w:rsidRDefault="00440477" w:rsidP="00BA7D84">
            <w:pPr>
              <w:pStyle w:val="TableText"/>
              <w:rPr>
                <w:ins w:id="6767" w:author="Russ Ott" w:date="2022-04-29T10:09:00Z"/>
              </w:rPr>
            </w:pPr>
            <w:ins w:id="6768" w:author="Russ Ott" w:date="2022-04-29T10:09:00Z">
              <w:r>
                <w:t>1..1</w:t>
              </w:r>
            </w:ins>
          </w:p>
        </w:tc>
        <w:tc>
          <w:tcPr>
            <w:tcW w:w="1152" w:type="dxa"/>
          </w:tcPr>
          <w:p w14:paraId="5AA11404" w14:textId="77777777" w:rsidR="00440477" w:rsidRDefault="00440477" w:rsidP="00BA7D84">
            <w:pPr>
              <w:pStyle w:val="TableText"/>
              <w:rPr>
                <w:ins w:id="6769" w:author="Russ Ott" w:date="2022-04-29T10:09:00Z"/>
              </w:rPr>
            </w:pPr>
            <w:ins w:id="6770" w:author="Russ Ott" w:date="2022-04-29T10:09:00Z">
              <w:r>
                <w:t>SHALL</w:t>
              </w:r>
            </w:ins>
          </w:p>
        </w:tc>
        <w:tc>
          <w:tcPr>
            <w:tcW w:w="864" w:type="dxa"/>
          </w:tcPr>
          <w:p w14:paraId="7089D51C" w14:textId="77777777" w:rsidR="00440477" w:rsidRDefault="00440477" w:rsidP="00BA7D84">
            <w:pPr>
              <w:pStyle w:val="TableText"/>
              <w:rPr>
                <w:ins w:id="6771" w:author="Russ Ott" w:date="2022-04-29T10:09:00Z"/>
              </w:rPr>
            </w:pPr>
          </w:p>
        </w:tc>
        <w:tc>
          <w:tcPr>
            <w:tcW w:w="1104" w:type="dxa"/>
          </w:tcPr>
          <w:p w14:paraId="72C19672" w14:textId="3859CD1E" w:rsidR="00440477" w:rsidRDefault="00002F64" w:rsidP="00BA7D84">
            <w:pPr>
              <w:pStyle w:val="TableText"/>
              <w:rPr>
                <w:ins w:id="6772" w:author="Russ Ott" w:date="2022-04-29T10:09:00Z"/>
              </w:rPr>
            </w:pPr>
            <w:ins w:id="6773" w:author="Russ Ott" w:date="2022-04-29T10:09:00Z">
              <w:r>
                <w:fldChar w:fldCharType="begin"/>
              </w:r>
              <w:r>
                <w:instrText xml:space="preserve"> HYPERLINK \l "C_4515-14926" \h </w:instrText>
              </w:r>
              <w:r>
                <w:fldChar w:fldCharType="separate"/>
              </w:r>
              <w:r w:rsidR="00440477">
                <w:rPr>
                  <w:rStyle w:val="HyperlinkText9pt"/>
                </w:rPr>
                <w:t>4515-14926</w:t>
              </w:r>
              <w:r>
                <w:rPr>
                  <w:rStyle w:val="HyperlinkText9pt"/>
                </w:rPr>
                <w:fldChar w:fldCharType="end"/>
              </w:r>
            </w:ins>
          </w:p>
        </w:tc>
        <w:tc>
          <w:tcPr>
            <w:tcW w:w="2975" w:type="dxa"/>
          </w:tcPr>
          <w:p w14:paraId="07B57640" w14:textId="77777777" w:rsidR="00440477" w:rsidRDefault="00440477" w:rsidP="00BA7D84">
            <w:pPr>
              <w:pStyle w:val="TableText"/>
              <w:rPr>
                <w:ins w:id="6774" w:author="Russ Ott" w:date="2022-04-29T10:09:00Z"/>
              </w:rPr>
            </w:pPr>
          </w:p>
        </w:tc>
      </w:tr>
      <w:tr w:rsidR="00440477" w14:paraId="6C8D76B4" w14:textId="77777777" w:rsidTr="00BA7D84">
        <w:trPr>
          <w:jc w:val="center"/>
          <w:ins w:id="6775" w:author="Russ Ott" w:date="2022-04-29T10:09:00Z"/>
        </w:trPr>
        <w:tc>
          <w:tcPr>
            <w:tcW w:w="3345" w:type="dxa"/>
          </w:tcPr>
          <w:p w14:paraId="4E73D4A9" w14:textId="77777777" w:rsidR="00440477" w:rsidRDefault="00440477" w:rsidP="00BA7D84">
            <w:pPr>
              <w:pStyle w:val="TableText"/>
              <w:rPr>
                <w:ins w:id="6776" w:author="Russ Ott" w:date="2022-04-29T10:09:00Z"/>
              </w:rPr>
            </w:pPr>
            <w:ins w:id="6777" w:author="Russ Ott" w:date="2022-04-29T10:09:00Z">
              <w:r>
                <w:tab/>
              </w:r>
              <w:r>
                <w:tab/>
                <w:t>@root</w:t>
              </w:r>
            </w:ins>
          </w:p>
        </w:tc>
        <w:tc>
          <w:tcPr>
            <w:tcW w:w="720" w:type="dxa"/>
          </w:tcPr>
          <w:p w14:paraId="4CB22818" w14:textId="77777777" w:rsidR="00440477" w:rsidRDefault="00440477" w:rsidP="00BA7D84">
            <w:pPr>
              <w:pStyle w:val="TableText"/>
              <w:rPr>
                <w:ins w:id="6778" w:author="Russ Ott" w:date="2022-04-29T10:09:00Z"/>
              </w:rPr>
            </w:pPr>
            <w:ins w:id="6779" w:author="Russ Ott" w:date="2022-04-29T10:09:00Z">
              <w:r>
                <w:t>1..1</w:t>
              </w:r>
            </w:ins>
          </w:p>
        </w:tc>
        <w:tc>
          <w:tcPr>
            <w:tcW w:w="1152" w:type="dxa"/>
          </w:tcPr>
          <w:p w14:paraId="69B8EC3F" w14:textId="77777777" w:rsidR="00440477" w:rsidRDefault="00440477" w:rsidP="00BA7D84">
            <w:pPr>
              <w:pStyle w:val="TableText"/>
              <w:rPr>
                <w:ins w:id="6780" w:author="Russ Ott" w:date="2022-04-29T10:09:00Z"/>
              </w:rPr>
            </w:pPr>
            <w:ins w:id="6781" w:author="Russ Ott" w:date="2022-04-29T10:09:00Z">
              <w:r>
                <w:t>SHALL</w:t>
              </w:r>
            </w:ins>
          </w:p>
        </w:tc>
        <w:tc>
          <w:tcPr>
            <w:tcW w:w="864" w:type="dxa"/>
          </w:tcPr>
          <w:p w14:paraId="764C0A52" w14:textId="77777777" w:rsidR="00440477" w:rsidRDefault="00440477" w:rsidP="00BA7D84">
            <w:pPr>
              <w:pStyle w:val="TableText"/>
              <w:rPr>
                <w:ins w:id="6782" w:author="Russ Ott" w:date="2022-04-29T10:09:00Z"/>
              </w:rPr>
            </w:pPr>
          </w:p>
        </w:tc>
        <w:tc>
          <w:tcPr>
            <w:tcW w:w="1104" w:type="dxa"/>
          </w:tcPr>
          <w:p w14:paraId="5E34D908" w14:textId="681ED4CF" w:rsidR="00440477" w:rsidRDefault="00002F64" w:rsidP="00BA7D84">
            <w:pPr>
              <w:pStyle w:val="TableText"/>
              <w:rPr>
                <w:ins w:id="6783" w:author="Russ Ott" w:date="2022-04-29T10:09:00Z"/>
              </w:rPr>
            </w:pPr>
            <w:ins w:id="6784" w:author="Russ Ott" w:date="2022-04-29T10:09:00Z">
              <w:r>
                <w:fldChar w:fldCharType="begin"/>
              </w:r>
              <w:r>
                <w:instrText xml:space="preserve"> HYPERLINK \l "C_4515-14927" \h </w:instrText>
              </w:r>
              <w:r>
                <w:fldChar w:fldCharType="separate"/>
              </w:r>
              <w:r w:rsidR="00440477">
                <w:rPr>
                  <w:rStyle w:val="HyperlinkText9pt"/>
                </w:rPr>
                <w:t>4515-14927</w:t>
              </w:r>
              <w:r>
                <w:rPr>
                  <w:rStyle w:val="HyperlinkText9pt"/>
                </w:rPr>
                <w:fldChar w:fldCharType="end"/>
              </w:r>
            </w:ins>
          </w:p>
        </w:tc>
        <w:tc>
          <w:tcPr>
            <w:tcW w:w="2975" w:type="dxa"/>
          </w:tcPr>
          <w:p w14:paraId="2C7701D1" w14:textId="77777777" w:rsidR="00440477" w:rsidRDefault="00440477" w:rsidP="00BA7D84">
            <w:pPr>
              <w:pStyle w:val="TableText"/>
              <w:rPr>
                <w:ins w:id="6785" w:author="Russ Ott" w:date="2022-04-29T10:09:00Z"/>
              </w:rPr>
            </w:pPr>
            <w:ins w:id="6786" w:author="Russ Ott" w:date="2022-04-29T10:09:00Z">
              <w:r>
                <w:t>2.16.840.1.113883.10.20.22.4.4</w:t>
              </w:r>
            </w:ins>
          </w:p>
        </w:tc>
      </w:tr>
      <w:tr w:rsidR="00440477" w14:paraId="536559EC" w14:textId="77777777" w:rsidTr="00BA7D84">
        <w:trPr>
          <w:jc w:val="center"/>
          <w:ins w:id="6787" w:author="Russ Ott" w:date="2022-04-29T10:09:00Z"/>
        </w:trPr>
        <w:tc>
          <w:tcPr>
            <w:tcW w:w="3345" w:type="dxa"/>
          </w:tcPr>
          <w:p w14:paraId="0A0FD80C" w14:textId="77777777" w:rsidR="00440477" w:rsidRDefault="00440477" w:rsidP="00BA7D84">
            <w:pPr>
              <w:pStyle w:val="TableText"/>
              <w:rPr>
                <w:ins w:id="6788" w:author="Russ Ott" w:date="2022-04-29T10:09:00Z"/>
              </w:rPr>
            </w:pPr>
            <w:ins w:id="6789" w:author="Russ Ott" w:date="2022-04-29T10:09:00Z">
              <w:r>
                <w:tab/>
              </w:r>
              <w:r>
                <w:tab/>
                <w:t>@extension</w:t>
              </w:r>
            </w:ins>
          </w:p>
        </w:tc>
        <w:tc>
          <w:tcPr>
            <w:tcW w:w="720" w:type="dxa"/>
          </w:tcPr>
          <w:p w14:paraId="1CDFF331" w14:textId="77777777" w:rsidR="00440477" w:rsidRDefault="00440477" w:rsidP="00BA7D84">
            <w:pPr>
              <w:pStyle w:val="TableText"/>
              <w:rPr>
                <w:ins w:id="6790" w:author="Russ Ott" w:date="2022-04-29T10:09:00Z"/>
              </w:rPr>
            </w:pPr>
            <w:ins w:id="6791" w:author="Russ Ott" w:date="2022-04-29T10:09:00Z">
              <w:r>
                <w:t>1..1</w:t>
              </w:r>
            </w:ins>
          </w:p>
        </w:tc>
        <w:tc>
          <w:tcPr>
            <w:tcW w:w="1152" w:type="dxa"/>
          </w:tcPr>
          <w:p w14:paraId="5681666E" w14:textId="77777777" w:rsidR="00440477" w:rsidRDefault="00440477" w:rsidP="00BA7D84">
            <w:pPr>
              <w:pStyle w:val="TableText"/>
              <w:rPr>
                <w:ins w:id="6792" w:author="Russ Ott" w:date="2022-04-29T10:09:00Z"/>
              </w:rPr>
            </w:pPr>
            <w:ins w:id="6793" w:author="Russ Ott" w:date="2022-04-29T10:09:00Z">
              <w:r>
                <w:t>SHALL</w:t>
              </w:r>
            </w:ins>
          </w:p>
        </w:tc>
        <w:tc>
          <w:tcPr>
            <w:tcW w:w="864" w:type="dxa"/>
          </w:tcPr>
          <w:p w14:paraId="3D437CAD" w14:textId="77777777" w:rsidR="00440477" w:rsidRDefault="00440477" w:rsidP="00BA7D84">
            <w:pPr>
              <w:pStyle w:val="TableText"/>
              <w:rPr>
                <w:ins w:id="6794" w:author="Russ Ott" w:date="2022-04-29T10:09:00Z"/>
              </w:rPr>
            </w:pPr>
          </w:p>
        </w:tc>
        <w:tc>
          <w:tcPr>
            <w:tcW w:w="1104" w:type="dxa"/>
          </w:tcPr>
          <w:p w14:paraId="6112D635" w14:textId="01D6EC09" w:rsidR="00440477" w:rsidRDefault="00002F64" w:rsidP="00BA7D84">
            <w:pPr>
              <w:pStyle w:val="TableText"/>
              <w:rPr>
                <w:ins w:id="6795" w:author="Russ Ott" w:date="2022-04-29T10:09:00Z"/>
              </w:rPr>
            </w:pPr>
            <w:ins w:id="6796" w:author="Russ Ott" w:date="2022-04-29T10:09:00Z">
              <w:r>
                <w:fldChar w:fldCharType="begin"/>
              </w:r>
              <w:r>
                <w:instrText xml:space="preserve"> HYPERLINK \l "C_4515-32508" \h </w:instrText>
              </w:r>
              <w:r>
                <w:fldChar w:fldCharType="separate"/>
              </w:r>
              <w:r w:rsidR="00440477">
                <w:rPr>
                  <w:rStyle w:val="HyperlinkText9pt"/>
                </w:rPr>
                <w:t>4515-32508</w:t>
              </w:r>
              <w:r>
                <w:rPr>
                  <w:rStyle w:val="HyperlinkText9pt"/>
                </w:rPr>
                <w:fldChar w:fldCharType="end"/>
              </w:r>
            </w:ins>
          </w:p>
        </w:tc>
        <w:tc>
          <w:tcPr>
            <w:tcW w:w="2975" w:type="dxa"/>
          </w:tcPr>
          <w:p w14:paraId="2AB09588" w14:textId="77777777" w:rsidR="00440477" w:rsidRDefault="00440477" w:rsidP="00BA7D84">
            <w:pPr>
              <w:pStyle w:val="TableText"/>
              <w:rPr>
                <w:ins w:id="6797" w:author="Russ Ott" w:date="2022-04-29T10:09:00Z"/>
              </w:rPr>
            </w:pPr>
            <w:ins w:id="6798" w:author="Russ Ott" w:date="2022-04-29T10:09:00Z">
              <w:r>
                <w:t>2022-06-01</w:t>
              </w:r>
            </w:ins>
          </w:p>
        </w:tc>
      </w:tr>
      <w:tr w:rsidR="00440477" w14:paraId="2593EDB3" w14:textId="77777777" w:rsidTr="00BA7D84">
        <w:trPr>
          <w:jc w:val="center"/>
          <w:ins w:id="6799" w:author="Russ Ott" w:date="2022-04-29T10:09:00Z"/>
        </w:trPr>
        <w:tc>
          <w:tcPr>
            <w:tcW w:w="3345" w:type="dxa"/>
          </w:tcPr>
          <w:p w14:paraId="72379291" w14:textId="77777777" w:rsidR="00440477" w:rsidRDefault="00440477" w:rsidP="00BA7D84">
            <w:pPr>
              <w:pStyle w:val="TableText"/>
              <w:rPr>
                <w:ins w:id="6800" w:author="Russ Ott" w:date="2022-04-29T10:09:00Z"/>
              </w:rPr>
            </w:pPr>
            <w:ins w:id="6801" w:author="Russ Ott" w:date="2022-04-29T10:09:00Z">
              <w:r>
                <w:tab/>
                <w:t>id</w:t>
              </w:r>
            </w:ins>
          </w:p>
        </w:tc>
        <w:tc>
          <w:tcPr>
            <w:tcW w:w="720" w:type="dxa"/>
          </w:tcPr>
          <w:p w14:paraId="58FEAABA" w14:textId="77777777" w:rsidR="00440477" w:rsidRDefault="00440477" w:rsidP="00BA7D84">
            <w:pPr>
              <w:pStyle w:val="TableText"/>
              <w:rPr>
                <w:ins w:id="6802" w:author="Russ Ott" w:date="2022-04-29T10:09:00Z"/>
              </w:rPr>
            </w:pPr>
            <w:ins w:id="6803" w:author="Russ Ott" w:date="2022-04-29T10:09:00Z">
              <w:r>
                <w:t>1..*</w:t>
              </w:r>
            </w:ins>
          </w:p>
        </w:tc>
        <w:tc>
          <w:tcPr>
            <w:tcW w:w="1152" w:type="dxa"/>
          </w:tcPr>
          <w:p w14:paraId="3CE88AB2" w14:textId="77777777" w:rsidR="00440477" w:rsidRDefault="00440477" w:rsidP="00BA7D84">
            <w:pPr>
              <w:pStyle w:val="TableText"/>
              <w:rPr>
                <w:ins w:id="6804" w:author="Russ Ott" w:date="2022-04-29T10:09:00Z"/>
              </w:rPr>
            </w:pPr>
            <w:ins w:id="6805" w:author="Russ Ott" w:date="2022-04-29T10:09:00Z">
              <w:r>
                <w:t>SHALL</w:t>
              </w:r>
            </w:ins>
          </w:p>
        </w:tc>
        <w:tc>
          <w:tcPr>
            <w:tcW w:w="864" w:type="dxa"/>
          </w:tcPr>
          <w:p w14:paraId="401DA26F" w14:textId="77777777" w:rsidR="00440477" w:rsidRDefault="00440477" w:rsidP="00BA7D84">
            <w:pPr>
              <w:pStyle w:val="TableText"/>
              <w:rPr>
                <w:ins w:id="6806" w:author="Russ Ott" w:date="2022-04-29T10:09:00Z"/>
              </w:rPr>
            </w:pPr>
          </w:p>
        </w:tc>
        <w:tc>
          <w:tcPr>
            <w:tcW w:w="1104" w:type="dxa"/>
          </w:tcPr>
          <w:p w14:paraId="4BED5903" w14:textId="2D29B8C9" w:rsidR="00440477" w:rsidRDefault="00002F64" w:rsidP="00BA7D84">
            <w:pPr>
              <w:pStyle w:val="TableText"/>
              <w:rPr>
                <w:ins w:id="6807" w:author="Russ Ott" w:date="2022-04-29T10:09:00Z"/>
              </w:rPr>
            </w:pPr>
            <w:ins w:id="6808" w:author="Russ Ott" w:date="2022-04-29T10:09:00Z">
              <w:r>
                <w:fldChar w:fldCharType="begin"/>
              </w:r>
              <w:r>
                <w:instrText xml:space="preserve"> HYPERLINK \l "C_4515-9043" \h </w:instrText>
              </w:r>
              <w:r>
                <w:fldChar w:fldCharType="separate"/>
              </w:r>
              <w:r w:rsidR="00440477">
                <w:rPr>
                  <w:rStyle w:val="HyperlinkText9pt"/>
                </w:rPr>
                <w:t>4515-9043</w:t>
              </w:r>
              <w:r>
                <w:rPr>
                  <w:rStyle w:val="HyperlinkText9pt"/>
                </w:rPr>
                <w:fldChar w:fldCharType="end"/>
              </w:r>
            </w:ins>
          </w:p>
        </w:tc>
        <w:tc>
          <w:tcPr>
            <w:tcW w:w="2975" w:type="dxa"/>
          </w:tcPr>
          <w:p w14:paraId="6B7C9603" w14:textId="77777777" w:rsidR="00440477" w:rsidRDefault="00440477" w:rsidP="00BA7D84">
            <w:pPr>
              <w:pStyle w:val="TableText"/>
              <w:rPr>
                <w:ins w:id="6809" w:author="Russ Ott" w:date="2022-04-29T10:09:00Z"/>
              </w:rPr>
            </w:pPr>
          </w:p>
        </w:tc>
      </w:tr>
      <w:tr w:rsidR="00440477" w14:paraId="27305147" w14:textId="77777777" w:rsidTr="00BA7D84">
        <w:trPr>
          <w:jc w:val="center"/>
          <w:ins w:id="6810" w:author="Russ Ott" w:date="2022-04-29T10:09:00Z"/>
        </w:trPr>
        <w:tc>
          <w:tcPr>
            <w:tcW w:w="3345" w:type="dxa"/>
          </w:tcPr>
          <w:p w14:paraId="3712A234" w14:textId="77777777" w:rsidR="00440477" w:rsidRDefault="00440477" w:rsidP="00BA7D84">
            <w:pPr>
              <w:pStyle w:val="TableText"/>
              <w:rPr>
                <w:ins w:id="6811" w:author="Russ Ott" w:date="2022-04-29T10:09:00Z"/>
              </w:rPr>
            </w:pPr>
            <w:ins w:id="6812" w:author="Russ Ott" w:date="2022-04-29T10:09:00Z">
              <w:r>
                <w:tab/>
                <w:t>code</w:t>
              </w:r>
            </w:ins>
          </w:p>
        </w:tc>
        <w:tc>
          <w:tcPr>
            <w:tcW w:w="720" w:type="dxa"/>
          </w:tcPr>
          <w:p w14:paraId="60E564E1" w14:textId="77777777" w:rsidR="00440477" w:rsidRDefault="00440477" w:rsidP="00BA7D84">
            <w:pPr>
              <w:pStyle w:val="TableText"/>
              <w:rPr>
                <w:ins w:id="6813" w:author="Russ Ott" w:date="2022-04-29T10:09:00Z"/>
              </w:rPr>
            </w:pPr>
            <w:ins w:id="6814" w:author="Russ Ott" w:date="2022-04-29T10:09:00Z">
              <w:r>
                <w:t>1..1</w:t>
              </w:r>
            </w:ins>
          </w:p>
        </w:tc>
        <w:tc>
          <w:tcPr>
            <w:tcW w:w="1152" w:type="dxa"/>
          </w:tcPr>
          <w:p w14:paraId="5B5BEA39" w14:textId="77777777" w:rsidR="00440477" w:rsidRDefault="00440477" w:rsidP="00BA7D84">
            <w:pPr>
              <w:pStyle w:val="TableText"/>
              <w:rPr>
                <w:ins w:id="6815" w:author="Russ Ott" w:date="2022-04-29T10:09:00Z"/>
              </w:rPr>
            </w:pPr>
            <w:ins w:id="6816" w:author="Russ Ott" w:date="2022-04-29T10:09:00Z">
              <w:r>
                <w:t>SHALL</w:t>
              </w:r>
            </w:ins>
          </w:p>
        </w:tc>
        <w:tc>
          <w:tcPr>
            <w:tcW w:w="864" w:type="dxa"/>
          </w:tcPr>
          <w:p w14:paraId="7035686B" w14:textId="77777777" w:rsidR="00440477" w:rsidRDefault="00440477" w:rsidP="00BA7D84">
            <w:pPr>
              <w:pStyle w:val="TableText"/>
              <w:rPr>
                <w:ins w:id="6817" w:author="Russ Ott" w:date="2022-04-29T10:09:00Z"/>
              </w:rPr>
            </w:pPr>
          </w:p>
        </w:tc>
        <w:tc>
          <w:tcPr>
            <w:tcW w:w="1104" w:type="dxa"/>
          </w:tcPr>
          <w:p w14:paraId="4BF3B74C" w14:textId="34A2D49C" w:rsidR="00440477" w:rsidRDefault="00002F64" w:rsidP="00BA7D84">
            <w:pPr>
              <w:pStyle w:val="TableText"/>
              <w:rPr>
                <w:ins w:id="6818" w:author="Russ Ott" w:date="2022-04-29T10:09:00Z"/>
              </w:rPr>
            </w:pPr>
            <w:ins w:id="6819" w:author="Russ Ott" w:date="2022-04-29T10:09:00Z">
              <w:r>
                <w:fldChar w:fldCharType="begin"/>
              </w:r>
              <w:r>
                <w:instrText xml:space="preserve"> HYPERLINK \l "C_4515-9045" \h </w:instrText>
              </w:r>
              <w:r>
                <w:fldChar w:fldCharType="separate"/>
              </w:r>
              <w:r w:rsidR="00440477">
                <w:rPr>
                  <w:rStyle w:val="HyperlinkText9pt"/>
                </w:rPr>
                <w:t>4515-9045</w:t>
              </w:r>
              <w:r>
                <w:rPr>
                  <w:rStyle w:val="HyperlinkText9pt"/>
                </w:rPr>
                <w:fldChar w:fldCharType="end"/>
              </w:r>
            </w:ins>
          </w:p>
        </w:tc>
        <w:tc>
          <w:tcPr>
            <w:tcW w:w="2975" w:type="dxa"/>
          </w:tcPr>
          <w:p w14:paraId="5FCBC423" w14:textId="77777777" w:rsidR="00440477" w:rsidRDefault="00440477" w:rsidP="00BA7D84">
            <w:pPr>
              <w:pStyle w:val="TableText"/>
              <w:rPr>
                <w:ins w:id="6820" w:author="Russ Ott" w:date="2022-04-29T10:09:00Z"/>
              </w:rPr>
            </w:pPr>
            <w:ins w:id="6821" w:author="Russ Ott" w:date="2022-04-29T10:09:00Z">
              <w:r>
                <w:t>urn:oid:2.16.840.1.113883.3.88.12.3221.7.2 (Problem Type (SNOMEDCT))</w:t>
              </w:r>
            </w:ins>
          </w:p>
        </w:tc>
      </w:tr>
      <w:tr w:rsidR="00440477" w14:paraId="7661D535" w14:textId="77777777" w:rsidTr="00BA7D84">
        <w:trPr>
          <w:jc w:val="center"/>
          <w:ins w:id="6822" w:author="Russ Ott" w:date="2022-04-29T10:09:00Z"/>
        </w:trPr>
        <w:tc>
          <w:tcPr>
            <w:tcW w:w="3345" w:type="dxa"/>
          </w:tcPr>
          <w:p w14:paraId="03AACD1D" w14:textId="77777777" w:rsidR="00440477" w:rsidRDefault="00440477" w:rsidP="00BA7D84">
            <w:pPr>
              <w:pStyle w:val="TableText"/>
              <w:rPr>
                <w:ins w:id="6823" w:author="Russ Ott" w:date="2022-04-29T10:09:00Z"/>
              </w:rPr>
            </w:pPr>
            <w:ins w:id="6824" w:author="Russ Ott" w:date="2022-04-29T10:09:00Z">
              <w:r>
                <w:tab/>
                <w:t>statusCode</w:t>
              </w:r>
            </w:ins>
          </w:p>
        </w:tc>
        <w:tc>
          <w:tcPr>
            <w:tcW w:w="720" w:type="dxa"/>
          </w:tcPr>
          <w:p w14:paraId="4A8B8D7A" w14:textId="77777777" w:rsidR="00440477" w:rsidRDefault="00440477" w:rsidP="00BA7D84">
            <w:pPr>
              <w:pStyle w:val="TableText"/>
              <w:rPr>
                <w:ins w:id="6825" w:author="Russ Ott" w:date="2022-04-29T10:09:00Z"/>
              </w:rPr>
            </w:pPr>
            <w:ins w:id="6826" w:author="Russ Ott" w:date="2022-04-29T10:09:00Z">
              <w:r>
                <w:t>1..1</w:t>
              </w:r>
            </w:ins>
          </w:p>
        </w:tc>
        <w:tc>
          <w:tcPr>
            <w:tcW w:w="1152" w:type="dxa"/>
          </w:tcPr>
          <w:p w14:paraId="66BF6725" w14:textId="77777777" w:rsidR="00440477" w:rsidRDefault="00440477" w:rsidP="00BA7D84">
            <w:pPr>
              <w:pStyle w:val="TableText"/>
              <w:rPr>
                <w:ins w:id="6827" w:author="Russ Ott" w:date="2022-04-29T10:09:00Z"/>
              </w:rPr>
            </w:pPr>
            <w:ins w:id="6828" w:author="Russ Ott" w:date="2022-04-29T10:09:00Z">
              <w:r>
                <w:t>SHALL</w:t>
              </w:r>
            </w:ins>
          </w:p>
        </w:tc>
        <w:tc>
          <w:tcPr>
            <w:tcW w:w="864" w:type="dxa"/>
          </w:tcPr>
          <w:p w14:paraId="57E4F0E0" w14:textId="77777777" w:rsidR="00440477" w:rsidRDefault="00440477" w:rsidP="00BA7D84">
            <w:pPr>
              <w:pStyle w:val="TableText"/>
              <w:rPr>
                <w:ins w:id="6829" w:author="Russ Ott" w:date="2022-04-29T10:09:00Z"/>
              </w:rPr>
            </w:pPr>
          </w:p>
        </w:tc>
        <w:tc>
          <w:tcPr>
            <w:tcW w:w="1104" w:type="dxa"/>
          </w:tcPr>
          <w:p w14:paraId="04F99393" w14:textId="65C32A21" w:rsidR="00440477" w:rsidRDefault="00002F64" w:rsidP="00BA7D84">
            <w:pPr>
              <w:pStyle w:val="TableText"/>
              <w:rPr>
                <w:ins w:id="6830" w:author="Russ Ott" w:date="2022-04-29T10:09:00Z"/>
              </w:rPr>
            </w:pPr>
            <w:ins w:id="6831" w:author="Russ Ott" w:date="2022-04-29T10:09:00Z">
              <w:r>
                <w:fldChar w:fldCharType="begin"/>
              </w:r>
              <w:r>
                <w:instrText xml:space="preserve"> HYPERLINK \l "C_4515-9049" \h </w:instrText>
              </w:r>
              <w:r>
                <w:fldChar w:fldCharType="separate"/>
              </w:r>
              <w:r w:rsidR="00440477">
                <w:rPr>
                  <w:rStyle w:val="HyperlinkText9pt"/>
                </w:rPr>
                <w:t>4515-9049</w:t>
              </w:r>
              <w:r>
                <w:rPr>
                  <w:rStyle w:val="HyperlinkText9pt"/>
                </w:rPr>
                <w:fldChar w:fldCharType="end"/>
              </w:r>
            </w:ins>
          </w:p>
        </w:tc>
        <w:tc>
          <w:tcPr>
            <w:tcW w:w="2975" w:type="dxa"/>
          </w:tcPr>
          <w:p w14:paraId="759F2BD7" w14:textId="77777777" w:rsidR="00440477" w:rsidRDefault="00440477" w:rsidP="00BA7D84">
            <w:pPr>
              <w:pStyle w:val="TableText"/>
              <w:rPr>
                <w:ins w:id="6832" w:author="Russ Ott" w:date="2022-04-29T10:09:00Z"/>
              </w:rPr>
            </w:pPr>
          </w:p>
        </w:tc>
      </w:tr>
      <w:tr w:rsidR="00440477" w14:paraId="1DAC511A" w14:textId="77777777" w:rsidTr="00BA7D84">
        <w:trPr>
          <w:jc w:val="center"/>
          <w:ins w:id="6833" w:author="Russ Ott" w:date="2022-04-29T10:09:00Z"/>
        </w:trPr>
        <w:tc>
          <w:tcPr>
            <w:tcW w:w="3345" w:type="dxa"/>
          </w:tcPr>
          <w:p w14:paraId="223D4712" w14:textId="77777777" w:rsidR="00440477" w:rsidRDefault="00440477" w:rsidP="00BA7D84">
            <w:pPr>
              <w:pStyle w:val="TableText"/>
              <w:rPr>
                <w:ins w:id="6834" w:author="Russ Ott" w:date="2022-04-29T10:09:00Z"/>
              </w:rPr>
            </w:pPr>
            <w:ins w:id="6835" w:author="Russ Ott" w:date="2022-04-29T10:09:00Z">
              <w:r>
                <w:tab/>
              </w:r>
              <w:r>
                <w:tab/>
                <w:t>@code</w:t>
              </w:r>
            </w:ins>
          </w:p>
        </w:tc>
        <w:tc>
          <w:tcPr>
            <w:tcW w:w="720" w:type="dxa"/>
          </w:tcPr>
          <w:p w14:paraId="23DC37E9" w14:textId="77777777" w:rsidR="00440477" w:rsidRDefault="00440477" w:rsidP="00BA7D84">
            <w:pPr>
              <w:pStyle w:val="TableText"/>
              <w:rPr>
                <w:ins w:id="6836" w:author="Russ Ott" w:date="2022-04-29T10:09:00Z"/>
              </w:rPr>
            </w:pPr>
            <w:ins w:id="6837" w:author="Russ Ott" w:date="2022-04-29T10:09:00Z">
              <w:r>
                <w:t>1..1</w:t>
              </w:r>
            </w:ins>
          </w:p>
        </w:tc>
        <w:tc>
          <w:tcPr>
            <w:tcW w:w="1152" w:type="dxa"/>
          </w:tcPr>
          <w:p w14:paraId="5259AC3A" w14:textId="77777777" w:rsidR="00440477" w:rsidRDefault="00440477" w:rsidP="00BA7D84">
            <w:pPr>
              <w:pStyle w:val="TableText"/>
              <w:rPr>
                <w:ins w:id="6838" w:author="Russ Ott" w:date="2022-04-29T10:09:00Z"/>
              </w:rPr>
            </w:pPr>
            <w:ins w:id="6839" w:author="Russ Ott" w:date="2022-04-29T10:09:00Z">
              <w:r>
                <w:t>SHALL</w:t>
              </w:r>
            </w:ins>
          </w:p>
        </w:tc>
        <w:tc>
          <w:tcPr>
            <w:tcW w:w="864" w:type="dxa"/>
          </w:tcPr>
          <w:p w14:paraId="55310AF4" w14:textId="77777777" w:rsidR="00440477" w:rsidRDefault="00440477" w:rsidP="00BA7D84">
            <w:pPr>
              <w:pStyle w:val="TableText"/>
              <w:rPr>
                <w:ins w:id="6840" w:author="Russ Ott" w:date="2022-04-29T10:09:00Z"/>
              </w:rPr>
            </w:pPr>
          </w:p>
        </w:tc>
        <w:tc>
          <w:tcPr>
            <w:tcW w:w="1104" w:type="dxa"/>
          </w:tcPr>
          <w:p w14:paraId="557E2355" w14:textId="0B341C71" w:rsidR="00440477" w:rsidRDefault="00002F64" w:rsidP="00BA7D84">
            <w:pPr>
              <w:pStyle w:val="TableText"/>
              <w:rPr>
                <w:ins w:id="6841" w:author="Russ Ott" w:date="2022-04-29T10:09:00Z"/>
              </w:rPr>
            </w:pPr>
            <w:ins w:id="6842" w:author="Russ Ott" w:date="2022-04-29T10:09:00Z">
              <w:r>
                <w:fldChar w:fldCharType="begin"/>
              </w:r>
              <w:r>
                <w:instrText xml:space="preserve"> HYPERLINK \l "C_4515-19112" \h </w:instrText>
              </w:r>
              <w:r>
                <w:fldChar w:fldCharType="separate"/>
              </w:r>
              <w:r w:rsidR="00440477">
                <w:rPr>
                  <w:rStyle w:val="HyperlinkText9pt"/>
                </w:rPr>
                <w:t>4515-19112</w:t>
              </w:r>
              <w:r>
                <w:rPr>
                  <w:rStyle w:val="HyperlinkText9pt"/>
                </w:rPr>
                <w:fldChar w:fldCharType="end"/>
              </w:r>
            </w:ins>
          </w:p>
        </w:tc>
        <w:tc>
          <w:tcPr>
            <w:tcW w:w="2975" w:type="dxa"/>
          </w:tcPr>
          <w:p w14:paraId="631E54E9" w14:textId="77777777" w:rsidR="00440477" w:rsidRDefault="00440477" w:rsidP="00BA7D84">
            <w:pPr>
              <w:pStyle w:val="TableText"/>
              <w:rPr>
                <w:ins w:id="6843" w:author="Russ Ott" w:date="2022-04-29T10:09:00Z"/>
              </w:rPr>
            </w:pPr>
            <w:ins w:id="6844" w:author="Russ Ott" w:date="2022-04-29T10:09:00Z">
              <w:r>
                <w:t>urn:oid:2.16.840.1.113883.5.14 (HL7ActStatus) = completed</w:t>
              </w:r>
            </w:ins>
          </w:p>
        </w:tc>
      </w:tr>
      <w:tr w:rsidR="00440477" w14:paraId="457B11BC" w14:textId="77777777" w:rsidTr="00BA7D84">
        <w:trPr>
          <w:jc w:val="center"/>
          <w:ins w:id="6845" w:author="Russ Ott" w:date="2022-04-29T10:09:00Z"/>
        </w:trPr>
        <w:tc>
          <w:tcPr>
            <w:tcW w:w="3345" w:type="dxa"/>
          </w:tcPr>
          <w:p w14:paraId="76B01FD8" w14:textId="77777777" w:rsidR="00440477" w:rsidRDefault="00440477" w:rsidP="00BA7D84">
            <w:pPr>
              <w:pStyle w:val="TableText"/>
              <w:rPr>
                <w:ins w:id="6846" w:author="Russ Ott" w:date="2022-04-29T10:09:00Z"/>
              </w:rPr>
            </w:pPr>
            <w:ins w:id="6847" w:author="Russ Ott" w:date="2022-04-29T10:09:00Z">
              <w:r>
                <w:tab/>
                <w:t>effectiveTime</w:t>
              </w:r>
            </w:ins>
          </w:p>
        </w:tc>
        <w:tc>
          <w:tcPr>
            <w:tcW w:w="720" w:type="dxa"/>
          </w:tcPr>
          <w:p w14:paraId="5DC293A8" w14:textId="77777777" w:rsidR="00440477" w:rsidRDefault="00440477" w:rsidP="00BA7D84">
            <w:pPr>
              <w:pStyle w:val="TableText"/>
              <w:rPr>
                <w:ins w:id="6848" w:author="Russ Ott" w:date="2022-04-29T10:09:00Z"/>
              </w:rPr>
            </w:pPr>
            <w:ins w:id="6849" w:author="Russ Ott" w:date="2022-04-29T10:09:00Z">
              <w:r>
                <w:t>1..1</w:t>
              </w:r>
            </w:ins>
          </w:p>
        </w:tc>
        <w:tc>
          <w:tcPr>
            <w:tcW w:w="1152" w:type="dxa"/>
          </w:tcPr>
          <w:p w14:paraId="0CA78D58" w14:textId="77777777" w:rsidR="00440477" w:rsidRDefault="00440477" w:rsidP="00BA7D84">
            <w:pPr>
              <w:pStyle w:val="TableText"/>
              <w:rPr>
                <w:ins w:id="6850" w:author="Russ Ott" w:date="2022-04-29T10:09:00Z"/>
              </w:rPr>
            </w:pPr>
            <w:ins w:id="6851" w:author="Russ Ott" w:date="2022-04-29T10:09:00Z">
              <w:r>
                <w:t>SHALL</w:t>
              </w:r>
            </w:ins>
          </w:p>
        </w:tc>
        <w:tc>
          <w:tcPr>
            <w:tcW w:w="864" w:type="dxa"/>
          </w:tcPr>
          <w:p w14:paraId="12E61F5F" w14:textId="77777777" w:rsidR="00440477" w:rsidRDefault="00440477" w:rsidP="00BA7D84">
            <w:pPr>
              <w:pStyle w:val="TableText"/>
              <w:rPr>
                <w:ins w:id="6852" w:author="Russ Ott" w:date="2022-04-29T10:09:00Z"/>
              </w:rPr>
            </w:pPr>
          </w:p>
        </w:tc>
        <w:tc>
          <w:tcPr>
            <w:tcW w:w="1104" w:type="dxa"/>
          </w:tcPr>
          <w:p w14:paraId="214E2E0B" w14:textId="6933D677" w:rsidR="00440477" w:rsidRDefault="00002F64" w:rsidP="00BA7D84">
            <w:pPr>
              <w:pStyle w:val="TableText"/>
              <w:rPr>
                <w:ins w:id="6853" w:author="Russ Ott" w:date="2022-04-29T10:09:00Z"/>
              </w:rPr>
            </w:pPr>
            <w:ins w:id="6854" w:author="Russ Ott" w:date="2022-04-29T10:09:00Z">
              <w:r>
                <w:fldChar w:fldCharType="begin"/>
              </w:r>
              <w:r>
                <w:instrText xml:space="preserve"> HYPERLINK \l "C_4515-9050" \h </w:instrText>
              </w:r>
              <w:r>
                <w:fldChar w:fldCharType="separate"/>
              </w:r>
              <w:r w:rsidR="00440477">
                <w:rPr>
                  <w:rStyle w:val="HyperlinkText9pt"/>
                </w:rPr>
                <w:t>4515-9050</w:t>
              </w:r>
              <w:r>
                <w:rPr>
                  <w:rStyle w:val="HyperlinkText9pt"/>
                </w:rPr>
                <w:fldChar w:fldCharType="end"/>
              </w:r>
            </w:ins>
          </w:p>
        </w:tc>
        <w:tc>
          <w:tcPr>
            <w:tcW w:w="2975" w:type="dxa"/>
          </w:tcPr>
          <w:p w14:paraId="4F492E1E" w14:textId="77777777" w:rsidR="00440477" w:rsidRDefault="00440477" w:rsidP="00BA7D84">
            <w:pPr>
              <w:pStyle w:val="TableText"/>
              <w:rPr>
                <w:ins w:id="6855" w:author="Russ Ott" w:date="2022-04-29T10:09:00Z"/>
              </w:rPr>
            </w:pPr>
          </w:p>
        </w:tc>
      </w:tr>
      <w:tr w:rsidR="00440477" w14:paraId="6487BAD5" w14:textId="77777777" w:rsidTr="00BA7D84">
        <w:trPr>
          <w:jc w:val="center"/>
          <w:ins w:id="6856" w:author="Russ Ott" w:date="2022-04-29T10:09:00Z"/>
        </w:trPr>
        <w:tc>
          <w:tcPr>
            <w:tcW w:w="3345" w:type="dxa"/>
          </w:tcPr>
          <w:p w14:paraId="1D643529" w14:textId="77777777" w:rsidR="00440477" w:rsidRDefault="00440477" w:rsidP="00BA7D84">
            <w:pPr>
              <w:pStyle w:val="TableText"/>
              <w:rPr>
                <w:ins w:id="6857" w:author="Russ Ott" w:date="2022-04-29T10:09:00Z"/>
              </w:rPr>
            </w:pPr>
            <w:ins w:id="6858" w:author="Russ Ott" w:date="2022-04-29T10:09:00Z">
              <w:r>
                <w:tab/>
              </w:r>
              <w:r>
                <w:tab/>
                <w:t>low</w:t>
              </w:r>
            </w:ins>
          </w:p>
        </w:tc>
        <w:tc>
          <w:tcPr>
            <w:tcW w:w="720" w:type="dxa"/>
          </w:tcPr>
          <w:p w14:paraId="285833E6" w14:textId="77777777" w:rsidR="00440477" w:rsidRDefault="00440477" w:rsidP="00BA7D84">
            <w:pPr>
              <w:pStyle w:val="TableText"/>
              <w:rPr>
                <w:ins w:id="6859" w:author="Russ Ott" w:date="2022-04-29T10:09:00Z"/>
              </w:rPr>
            </w:pPr>
            <w:ins w:id="6860" w:author="Russ Ott" w:date="2022-04-29T10:09:00Z">
              <w:r>
                <w:t>1..1</w:t>
              </w:r>
            </w:ins>
          </w:p>
        </w:tc>
        <w:tc>
          <w:tcPr>
            <w:tcW w:w="1152" w:type="dxa"/>
          </w:tcPr>
          <w:p w14:paraId="5ACBB567" w14:textId="77777777" w:rsidR="00440477" w:rsidRDefault="00440477" w:rsidP="00BA7D84">
            <w:pPr>
              <w:pStyle w:val="TableText"/>
              <w:rPr>
                <w:ins w:id="6861" w:author="Russ Ott" w:date="2022-04-29T10:09:00Z"/>
              </w:rPr>
            </w:pPr>
            <w:ins w:id="6862" w:author="Russ Ott" w:date="2022-04-29T10:09:00Z">
              <w:r>
                <w:t>SHALL</w:t>
              </w:r>
            </w:ins>
          </w:p>
        </w:tc>
        <w:tc>
          <w:tcPr>
            <w:tcW w:w="864" w:type="dxa"/>
          </w:tcPr>
          <w:p w14:paraId="53FB08C2" w14:textId="77777777" w:rsidR="00440477" w:rsidRDefault="00440477" w:rsidP="00BA7D84">
            <w:pPr>
              <w:pStyle w:val="TableText"/>
              <w:rPr>
                <w:ins w:id="6863" w:author="Russ Ott" w:date="2022-04-29T10:09:00Z"/>
              </w:rPr>
            </w:pPr>
          </w:p>
        </w:tc>
        <w:tc>
          <w:tcPr>
            <w:tcW w:w="1104" w:type="dxa"/>
          </w:tcPr>
          <w:p w14:paraId="608BDA3C" w14:textId="04B79503" w:rsidR="00440477" w:rsidRDefault="00002F64" w:rsidP="00BA7D84">
            <w:pPr>
              <w:pStyle w:val="TableText"/>
              <w:rPr>
                <w:ins w:id="6864" w:author="Russ Ott" w:date="2022-04-29T10:09:00Z"/>
              </w:rPr>
            </w:pPr>
            <w:ins w:id="6865" w:author="Russ Ott" w:date="2022-04-29T10:09:00Z">
              <w:r>
                <w:fldChar w:fldCharType="begin"/>
              </w:r>
              <w:r>
                <w:instrText xml:space="preserve"> HYPERLINK \l "C_4515-15603" \h </w:instrText>
              </w:r>
              <w:r>
                <w:fldChar w:fldCharType="separate"/>
              </w:r>
              <w:r w:rsidR="00440477">
                <w:rPr>
                  <w:rStyle w:val="HyperlinkText9pt"/>
                </w:rPr>
                <w:t>4515-15603</w:t>
              </w:r>
              <w:r>
                <w:rPr>
                  <w:rStyle w:val="HyperlinkText9pt"/>
                </w:rPr>
                <w:fldChar w:fldCharType="end"/>
              </w:r>
            </w:ins>
          </w:p>
        </w:tc>
        <w:tc>
          <w:tcPr>
            <w:tcW w:w="2975" w:type="dxa"/>
          </w:tcPr>
          <w:p w14:paraId="70400EE1" w14:textId="77777777" w:rsidR="00440477" w:rsidRDefault="00440477" w:rsidP="00BA7D84">
            <w:pPr>
              <w:pStyle w:val="TableText"/>
              <w:rPr>
                <w:ins w:id="6866" w:author="Russ Ott" w:date="2022-04-29T10:09:00Z"/>
              </w:rPr>
            </w:pPr>
          </w:p>
        </w:tc>
      </w:tr>
      <w:tr w:rsidR="00440477" w14:paraId="4E8431C9" w14:textId="77777777" w:rsidTr="00BA7D84">
        <w:trPr>
          <w:jc w:val="center"/>
          <w:ins w:id="6867" w:author="Russ Ott" w:date="2022-04-29T10:09:00Z"/>
        </w:trPr>
        <w:tc>
          <w:tcPr>
            <w:tcW w:w="3345" w:type="dxa"/>
          </w:tcPr>
          <w:p w14:paraId="46176933" w14:textId="77777777" w:rsidR="00440477" w:rsidRDefault="00440477" w:rsidP="00BA7D84">
            <w:pPr>
              <w:pStyle w:val="TableText"/>
              <w:rPr>
                <w:ins w:id="6868" w:author="Russ Ott" w:date="2022-04-29T10:09:00Z"/>
              </w:rPr>
            </w:pPr>
            <w:ins w:id="6869" w:author="Russ Ott" w:date="2022-04-29T10:09:00Z">
              <w:r>
                <w:tab/>
              </w:r>
              <w:r>
                <w:tab/>
                <w:t>high</w:t>
              </w:r>
            </w:ins>
          </w:p>
        </w:tc>
        <w:tc>
          <w:tcPr>
            <w:tcW w:w="720" w:type="dxa"/>
          </w:tcPr>
          <w:p w14:paraId="0B2BB1FB" w14:textId="77777777" w:rsidR="00440477" w:rsidRDefault="00440477" w:rsidP="00BA7D84">
            <w:pPr>
              <w:pStyle w:val="TableText"/>
              <w:rPr>
                <w:ins w:id="6870" w:author="Russ Ott" w:date="2022-04-29T10:09:00Z"/>
              </w:rPr>
            </w:pPr>
            <w:ins w:id="6871" w:author="Russ Ott" w:date="2022-04-29T10:09:00Z">
              <w:r>
                <w:t>0..1</w:t>
              </w:r>
            </w:ins>
          </w:p>
        </w:tc>
        <w:tc>
          <w:tcPr>
            <w:tcW w:w="1152" w:type="dxa"/>
          </w:tcPr>
          <w:p w14:paraId="2657A59B" w14:textId="77777777" w:rsidR="00440477" w:rsidRDefault="00440477" w:rsidP="00BA7D84">
            <w:pPr>
              <w:pStyle w:val="TableText"/>
              <w:rPr>
                <w:ins w:id="6872" w:author="Russ Ott" w:date="2022-04-29T10:09:00Z"/>
              </w:rPr>
            </w:pPr>
            <w:ins w:id="6873" w:author="Russ Ott" w:date="2022-04-29T10:09:00Z">
              <w:r>
                <w:t>MAY</w:t>
              </w:r>
            </w:ins>
          </w:p>
        </w:tc>
        <w:tc>
          <w:tcPr>
            <w:tcW w:w="864" w:type="dxa"/>
          </w:tcPr>
          <w:p w14:paraId="0B78E05D" w14:textId="77777777" w:rsidR="00440477" w:rsidRDefault="00440477" w:rsidP="00BA7D84">
            <w:pPr>
              <w:pStyle w:val="TableText"/>
              <w:rPr>
                <w:ins w:id="6874" w:author="Russ Ott" w:date="2022-04-29T10:09:00Z"/>
              </w:rPr>
            </w:pPr>
          </w:p>
        </w:tc>
        <w:tc>
          <w:tcPr>
            <w:tcW w:w="1104" w:type="dxa"/>
          </w:tcPr>
          <w:p w14:paraId="3743F3FA" w14:textId="11DC3849" w:rsidR="00440477" w:rsidRDefault="00002F64" w:rsidP="00BA7D84">
            <w:pPr>
              <w:pStyle w:val="TableText"/>
              <w:rPr>
                <w:ins w:id="6875" w:author="Russ Ott" w:date="2022-04-29T10:09:00Z"/>
              </w:rPr>
            </w:pPr>
            <w:ins w:id="6876" w:author="Russ Ott" w:date="2022-04-29T10:09:00Z">
              <w:r>
                <w:fldChar w:fldCharType="begin"/>
              </w:r>
              <w:r>
                <w:instrText xml:space="preserve"> HYPERLINK \l "C_4515-15604" \h </w:instrText>
              </w:r>
              <w:r>
                <w:fldChar w:fldCharType="separate"/>
              </w:r>
              <w:r w:rsidR="00440477">
                <w:rPr>
                  <w:rStyle w:val="HyperlinkText9pt"/>
                </w:rPr>
                <w:t>4515-15604</w:t>
              </w:r>
              <w:r>
                <w:rPr>
                  <w:rStyle w:val="HyperlinkText9pt"/>
                </w:rPr>
                <w:fldChar w:fldCharType="end"/>
              </w:r>
            </w:ins>
          </w:p>
        </w:tc>
        <w:tc>
          <w:tcPr>
            <w:tcW w:w="2975" w:type="dxa"/>
          </w:tcPr>
          <w:p w14:paraId="44F38D65" w14:textId="77777777" w:rsidR="00440477" w:rsidRDefault="00440477" w:rsidP="00BA7D84">
            <w:pPr>
              <w:pStyle w:val="TableText"/>
              <w:rPr>
                <w:ins w:id="6877" w:author="Russ Ott" w:date="2022-04-29T10:09:00Z"/>
              </w:rPr>
            </w:pPr>
          </w:p>
        </w:tc>
      </w:tr>
      <w:tr w:rsidR="00440477" w14:paraId="7DB03BDA" w14:textId="77777777" w:rsidTr="00BA7D84">
        <w:trPr>
          <w:jc w:val="center"/>
          <w:ins w:id="6878" w:author="Russ Ott" w:date="2022-04-29T10:09:00Z"/>
        </w:trPr>
        <w:tc>
          <w:tcPr>
            <w:tcW w:w="3345" w:type="dxa"/>
          </w:tcPr>
          <w:p w14:paraId="4076BA8B" w14:textId="77777777" w:rsidR="00440477" w:rsidRDefault="00440477" w:rsidP="00BA7D84">
            <w:pPr>
              <w:pStyle w:val="TableText"/>
              <w:rPr>
                <w:ins w:id="6879" w:author="Russ Ott" w:date="2022-04-29T10:09:00Z"/>
              </w:rPr>
            </w:pPr>
            <w:ins w:id="6880" w:author="Russ Ott" w:date="2022-04-29T10:09:00Z">
              <w:r>
                <w:tab/>
                <w:t>value</w:t>
              </w:r>
            </w:ins>
          </w:p>
        </w:tc>
        <w:tc>
          <w:tcPr>
            <w:tcW w:w="720" w:type="dxa"/>
          </w:tcPr>
          <w:p w14:paraId="25DF4E20" w14:textId="77777777" w:rsidR="00440477" w:rsidRDefault="00440477" w:rsidP="00BA7D84">
            <w:pPr>
              <w:pStyle w:val="TableText"/>
              <w:rPr>
                <w:ins w:id="6881" w:author="Russ Ott" w:date="2022-04-29T10:09:00Z"/>
              </w:rPr>
            </w:pPr>
            <w:ins w:id="6882" w:author="Russ Ott" w:date="2022-04-29T10:09:00Z">
              <w:r>
                <w:t>1..1</w:t>
              </w:r>
            </w:ins>
          </w:p>
        </w:tc>
        <w:tc>
          <w:tcPr>
            <w:tcW w:w="1152" w:type="dxa"/>
          </w:tcPr>
          <w:p w14:paraId="02C4DD1F" w14:textId="77777777" w:rsidR="00440477" w:rsidRDefault="00440477" w:rsidP="00BA7D84">
            <w:pPr>
              <w:pStyle w:val="TableText"/>
              <w:rPr>
                <w:ins w:id="6883" w:author="Russ Ott" w:date="2022-04-29T10:09:00Z"/>
              </w:rPr>
            </w:pPr>
            <w:ins w:id="6884" w:author="Russ Ott" w:date="2022-04-29T10:09:00Z">
              <w:r>
                <w:t>SHALL</w:t>
              </w:r>
            </w:ins>
          </w:p>
        </w:tc>
        <w:tc>
          <w:tcPr>
            <w:tcW w:w="864" w:type="dxa"/>
          </w:tcPr>
          <w:p w14:paraId="5563AA47" w14:textId="77777777" w:rsidR="00440477" w:rsidRDefault="00440477" w:rsidP="00BA7D84">
            <w:pPr>
              <w:pStyle w:val="TableText"/>
              <w:rPr>
                <w:ins w:id="6885" w:author="Russ Ott" w:date="2022-04-29T10:09:00Z"/>
              </w:rPr>
            </w:pPr>
            <w:ins w:id="6886" w:author="Russ Ott" w:date="2022-04-29T10:09:00Z">
              <w:r>
                <w:t>CD</w:t>
              </w:r>
            </w:ins>
          </w:p>
        </w:tc>
        <w:tc>
          <w:tcPr>
            <w:tcW w:w="1104" w:type="dxa"/>
          </w:tcPr>
          <w:p w14:paraId="6B885297" w14:textId="4867F1BB" w:rsidR="00440477" w:rsidRDefault="00002F64" w:rsidP="00BA7D84">
            <w:pPr>
              <w:pStyle w:val="TableText"/>
              <w:rPr>
                <w:ins w:id="6887" w:author="Russ Ott" w:date="2022-04-29T10:09:00Z"/>
              </w:rPr>
            </w:pPr>
            <w:ins w:id="6888" w:author="Russ Ott" w:date="2022-04-29T10:09:00Z">
              <w:r>
                <w:fldChar w:fldCharType="begin"/>
              </w:r>
              <w:r>
                <w:instrText xml:space="preserve"> HYPERLINK \l "C_4515-9058" \h </w:instrText>
              </w:r>
              <w:r>
                <w:fldChar w:fldCharType="separate"/>
              </w:r>
              <w:r w:rsidR="00440477">
                <w:rPr>
                  <w:rStyle w:val="HyperlinkText9pt"/>
                </w:rPr>
                <w:t>4515-9058</w:t>
              </w:r>
              <w:r>
                <w:rPr>
                  <w:rStyle w:val="HyperlinkText9pt"/>
                </w:rPr>
                <w:fldChar w:fldCharType="end"/>
              </w:r>
            </w:ins>
          </w:p>
        </w:tc>
        <w:tc>
          <w:tcPr>
            <w:tcW w:w="2975" w:type="dxa"/>
          </w:tcPr>
          <w:p w14:paraId="67D551CE" w14:textId="77777777" w:rsidR="00440477" w:rsidRDefault="00440477" w:rsidP="00BA7D84">
            <w:pPr>
              <w:pStyle w:val="TableText"/>
              <w:rPr>
                <w:ins w:id="6889" w:author="Russ Ott" w:date="2022-04-29T10:09:00Z"/>
              </w:rPr>
            </w:pPr>
            <w:ins w:id="6890" w:author="Russ Ott" w:date="2022-04-29T10:09:00Z">
              <w:r>
                <w:t>urn:oid:2.16.840.1.113883.3.88.12.3221.7.4 (Problem)</w:t>
              </w:r>
            </w:ins>
          </w:p>
        </w:tc>
      </w:tr>
      <w:tr w:rsidR="00440477" w14:paraId="7210F604" w14:textId="77777777" w:rsidTr="00BA7D84">
        <w:trPr>
          <w:jc w:val="center"/>
          <w:ins w:id="6891" w:author="Russ Ott" w:date="2022-04-29T10:09:00Z"/>
        </w:trPr>
        <w:tc>
          <w:tcPr>
            <w:tcW w:w="3345" w:type="dxa"/>
          </w:tcPr>
          <w:p w14:paraId="6CF5093D" w14:textId="77777777" w:rsidR="00440477" w:rsidRDefault="00440477" w:rsidP="00BA7D84">
            <w:pPr>
              <w:pStyle w:val="TableText"/>
              <w:rPr>
                <w:ins w:id="6892" w:author="Russ Ott" w:date="2022-04-29T10:09:00Z"/>
              </w:rPr>
            </w:pPr>
            <w:ins w:id="6893" w:author="Russ Ott" w:date="2022-04-29T10:09:00Z">
              <w:r>
                <w:tab/>
              </w:r>
              <w:r>
                <w:tab/>
                <w:t>@code</w:t>
              </w:r>
            </w:ins>
          </w:p>
        </w:tc>
        <w:tc>
          <w:tcPr>
            <w:tcW w:w="720" w:type="dxa"/>
          </w:tcPr>
          <w:p w14:paraId="0F704A7F" w14:textId="77777777" w:rsidR="00440477" w:rsidRDefault="00440477" w:rsidP="00BA7D84">
            <w:pPr>
              <w:pStyle w:val="TableText"/>
              <w:rPr>
                <w:ins w:id="6894" w:author="Russ Ott" w:date="2022-04-29T10:09:00Z"/>
              </w:rPr>
            </w:pPr>
            <w:ins w:id="6895" w:author="Russ Ott" w:date="2022-04-29T10:09:00Z">
              <w:r>
                <w:t>0..1</w:t>
              </w:r>
            </w:ins>
          </w:p>
        </w:tc>
        <w:tc>
          <w:tcPr>
            <w:tcW w:w="1152" w:type="dxa"/>
          </w:tcPr>
          <w:p w14:paraId="61E69BD0" w14:textId="77777777" w:rsidR="00440477" w:rsidRDefault="00440477" w:rsidP="00BA7D84">
            <w:pPr>
              <w:pStyle w:val="TableText"/>
              <w:rPr>
                <w:ins w:id="6896" w:author="Russ Ott" w:date="2022-04-29T10:09:00Z"/>
              </w:rPr>
            </w:pPr>
            <w:ins w:id="6897" w:author="Russ Ott" w:date="2022-04-29T10:09:00Z">
              <w:r>
                <w:t>MAY</w:t>
              </w:r>
            </w:ins>
          </w:p>
        </w:tc>
        <w:tc>
          <w:tcPr>
            <w:tcW w:w="864" w:type="dxa"/>
          </w:tcPr>
          <w:p w14:paraId="66F464CF" w14:textId="77777777" w:rsidR="00440477" w:rsidRDefault="00440477" w:rsidP="00BA7D84">
            <w:pPr>
              <w:pStyle w:val="TableText"/>
              <w:rPr>
                <w:ins w:id="6898" w:author="Russ Ott" w:date="2022-04-29T10:09:00Z"/>
              </w:rPr>
            </w:pPr>
          </w:p>
        </w:tc>
        <w:tc>
          <w:tcPr>
            <w:tcW w:w="1104" w:type="dxa"/>
          </w:tcPr>
          <w:p w14:paraId="48CC48C4" w14:textId="56B16906" w:rsidR="00440477" w:rsidRDefault="00002F64" w:rsidP="00BA7D84">
            <w:pPr>
              <w:pStyle w:val="TableText"/>
              <w:rPr>
                <w:ins w:id="6899" w:author="Russ Ott" w:date="2022-04-29T10:09:00Z"/>
              </w:rPr>
            </w:pPr>
            <w:ins w:id="6900" w:author="Russ Ott" w:date="2022-04-29T10:09:00Z">
              <w:r>
                <w:fldChar w:fldCharType="begin"/>
              </w:r>
              <w:r>
                <w:instrText xml:space="preserve"> HYPERLINK \l "C_4515-31871" \h </w:instrText>
              </w:r>
              <w:r>
                <w:fldChar w:fldCharType="separate"/>
              </w:r>
              <w:r w:rsidR="00440477">
                <w:rPr>
                  <w:rStyle w:val="HyperlinkText9pt"/>
                </w:rPr>
                <w:t>4515-31871</w:t>
              </w:r>
              <w:r>
                <w:rPr>
                  <w:rStyle w:val="HyperlinkText9pt"/>
                </w:rPr>
                <w:fldChar w:fldCharType="end"/>
              </w:r>
            </w:ins>
          </w:p>
        </w:tc>
        <w:tc>
          <w:tcPr>
            <w:tcW w:w="2975" w:type="dxa"/>
          </w:tcPr>
          <w:p w14:paraId="601072CC" w14:textId="77777777" w:rsidR="00440477" w:rsidRDefault="00440477" w:rsidP="00BA7D84">
            <w:pPr>
              <w:pStyle w:val="TableText"/>
              <w:rPr>
                <w:ins w:id="6901" w:author="Russ Ott" w:date="2022-04-29T10:09:00Z"/>
              </w:rPr>
            </w:pPr>
          </w:p>
        </w:tc>
      </w:tr>
      <w:tr w:rsidR="00440477" w14:paraId="4922A200" w14:textId="77777777" w:rsidTr="00BA7D84">
        <w:trPr>
          <w:jc w:val="center"/>
          <w:ins w:id="6902" w:author="Russ Ott" w:date="2022-04-29T10:09:00Z"/>
        </w:trPr>
        <w:tc>
          <w:tcPr>
            <w:tcW w:w="3345" w:type="dxa"/>
          </w:tcPr>
          <w:p w14:paraId="0FBAE59A" w14:textId="77777777" w:rsidR="00440477" w:rsidRDefault="00440477" w:rsidP="00BA7D84">
            <w:pPr>
              <w:pStyle w:val="TableText"/>
              <w:rPr>
                <w:ins w:id="6903" w:author="Russ Ott" w:date="2022-04-29T10:09:00Z"/>
              </w:rPr>
            </w:pPr>
            <w:ins w:id="6904" w:author="Russ Ott" w:date="2022-04-29T10:09:00Z">
              <w:r>
                <w:tab/>
              </w:r>
              <w:r>
                <w:tab/>
                <w:t>qualifier</w:t>
              </w:r>
            </w:ins>
          </w:p>
        </w:tc>
        <w:tc>
          <w:tcPr>
            <w:tcW w:w="720" w:type="dxa"/>
          </w:tcPr>
          <w:p w14:paraId="1006F906" w14:textId="77777777" w:rsidR="00440477" w:rsidRDefault="00440477" w:rsidP="00BA7D84">
            <w:pPr>
              <w:pStyle w:val="TableText"/>
              <w:rPr>
                <w:ins w:id="6905" w:author="Russ Ott" w:date="2022-04-29T10:09:00Z"/>
              </w:rPr>
            </w:pPr>
            <w:ins w:id="6906" w:author="Russ Ott" w:date="2022-04-29T10:09:00Z">
              <w:r>
                <w:t>0..*</w:t>
              </w:r>
            </w:ins>
          </w:p>
        </w:tc>
        <w:tc>
          <w:tcPr>
            <w:tcW w:w="1152" w:type="dxa"/>
          </w:tcPr>
          <w:p w14:paraId="768C17DE" w14:textId="77777777" w:rsidR="00440477" w:rsidRDefault="00440477" w:rsidP="00BA7D84">
            <w:pPr>
              <w:pStyle w:val="TableText"/>
              <w:rPr>
                <w:ins w:id="6907" w:author="Russ Ott" w:date="2022-04-29T10:09:00Z"/>
              </w:rPr>
            </w:pPr>
            <w:ins w:id="6908" w:author="Russ Ott" w:date="2022-04-29T10:09:00Z">
              <w:r>
                <w:t>MAY</w:t>
              </w:r>
            </w:ins>
          </w:p>
        </w:tc>
        <w:tc>
          <w:tcPr>
            <w:tcW w:w="864" w:type="dxa"/>
          </w:tcPr>
          <w:p w14:paraId="777CA4CB" w14:textId="77777777" w:rsidR="00440477" w:rsidRDefault="00440477" w:rsidP="00BA7D84">
            <w:pPr>
              <w:pStyle w:val="TableText"/>
              <w:rPr>
                <w:ins w:id="6909" w:author="Russ Ott" w:date="2022-04-29T10:09:00Z"/>
              </w:rPr>
            </w:pPr>
          </w:p>
        </w:tc>
        <w:tc>
          <w:tcPr>
            <w:tcW w:w="1104" w:type="dxa"/>
          </w:tcPr>
          <w:p w14:paraId="03CAF769" w14:textId="6F170011" w:rsidR="00440477" w:rsidRDefault="00002F64" w:rsidP="00BA7D84">
            <w:pPr>
              <w:pStyle w:val="TableText"/>
              <w:rPr>
                <w:ins w:id="6910" w:author="Russ Ott" w:date="2022-04-29T10:09:00Z"/>
              </w:rPr>
            </w:pPr>
            <w:ins w:id="6911" w:author="Russ Ott" w:date="2022-04-29T10:09:00Z">
              <w:r>
                <w:fldChar w:fldCharType="begin"/>
              </w:r>
              <w:r>
                <w:instrText xml:space="preserve"> HYPERLINK \l "C_4515-31870" \h </w:instrText>
              </w:r>
              <w:r>
                <w:fldChar w:fldCharType="separate"/>
              </w:r>
              <w:r w:rsidR="00440477">
                <w:rPr>
                  <w:rStyle w:val="HyperlinkText9pt"/>
                </w:rPr>
                <w:t>4515-31870</w:t>
              </w:r>
              <w:r>
                <w:rPr>
                  <w:rStyle w:val="HyperlinkText9pt"/>
                </w:rPr>
                <w:fldChar w:fldCharType="end"/>
              </w:r>
            </w:ins>
          </w:p>
        </w:tc>
        <w:tc>
          <w:tcPr>
            <w:tcW w:w="2975" w:type="dxa"/>
          </w:tcPr>
          <w:p w14:paraId="1C822DC5" w14:textId="77777777" w:rsidR="00440477" w:rsidRDefault="00440477" w:rsidP="00BA7D84">
            <w:pPr>
              <w:pStyle w:val="TableText"/>
              <w:rPr>
                <w:ins w:id="6912" w:author="Russ Ott" w:date="2022-04-29T10:09:00Z"/>
              </w:rPr>
            </w:pPr>
          </w:p>
        </w:tc>
      </w:tr>
      <w:tr w:rsidR="00440477" w14:paraId="41626DEE" w14:textId="77777777" w:rsidTr="00BA7D84">
        <w:trPr>
          <w:jc w:val="center"/>
          <w:ins w:id="6913" w:author="Russ Ott" w:date="2022-04-29T10:09:00Z"/>
        </w:trPr>
        <w:tc>
          <w:tcPr>
            <w:tcW w:w="3345" w:type="dxa"/>
          </w:tcPr>
          <w:p w14:paraId="50ADC61F" w14:textId="77777777" w:rsidR="00440477" w:rsidRDefault="00440477" w:rsidP="00BA7D84">
            <w:pPr>
              <w:pStyle w:val="TableText"/>
              <w:rPr>
                <w:ins w:id="6914" w:author="Russ Ott" w:date="2022-04-29T10:09:00Z"/>
              </w:rPr>
            </w:pPr>
            <w:ins w:id="6915" w:author="Russ Ott" w:date="2022-04-29T10:09:00Z">
              <w:r>
                <w:tab/>
              </w:r>
              <w:r>
                <w:tab/>
                <w:t>translation</w:t>
              </w:r>
            </w:ins>
          </w:p>
        </w:tc>
        <w:tc>
          <w:tcPr>
            <w:tcW w:w="720" w:type="dxa"/>
          </w:tcPr>
          <w:p w14:paraId="35967139" w14:textId="77777777" w:rsidR="00440477" w:rsidRDefault="00440477" w:rsidP="00BA7D84">
            <w:pPr>
              <w:pStyle w:val="TableText"/>
              <w:rPr>
                <w:ins w:id="6916" w:author="Russ Ott" w:date="2022-04-29T10:09:00Z"/>
              </w:rPr>
            </w:pPr>
            <w:ins w:id="6917" w:author="Russ Ott" w:date="2022-04-29T10:09:00Z">
              <w:r>
                <w:t>0..*</w:t>
              </w:r>
            </w:ins>
          </w:p>
        </w:tc>
        <w:tc>
          <w:tcPr>
            <w:tcW w:w="1152" w:type="dxa"/>
          </w:tcPr>
          <w:p w14:paraId="67826901" w14:textId="77777777" w:rsidR="00440477" w:rsidRDefault="00440477" w:rsidP="00BA7D84">
            <w:pPr>
              <w:pStyle w:val="TableText"/>
              <w:rPr>
                <w:ins w:id="6918" w:author="Russ Ott" w:date="2022-04-29T10:09:00Z"/>
              </w:rPr>
            </w:pPr>
            <w:ins w:id="6919" w:author="Russ Ott" w:date="2022-04-29T10:09:00Z">
              <w:r>
                <w:t>MAY</w:t>
              </w:r>
            </w:ins>
          </w:p>
        </w:tc>
        <w:tc>
          <w:tcPr>
            <w:tcW w:w="864" w:type="dxa"/>
          </w:tcPr>
          <w:p w14:paraId="11032847" w14:textId="77777777" w:rsidR="00440477" w:rsidRDefault="00440477" w:rsidP="00BA7D84">
            <w:pPr>
              <w:pStyle w:val="TableText"/>
              <w:rPr>
                <w:ins w:id="6920" w:author="Russ Ott" w:date="2022-04-29T10:09:00Z"/>
              </w:rPr>
            </w:pPr>
          </w:p>
        </w:tc>
        <w:tc>
          <w:tcPr>
            <w:tcW w:w="1104" w:type="dxa"/>
          </w:tcPr>
          <w:p w14:paraId="412CE843" w14:textId="606A73CD" w:rsidR="00440477" w:rsidRDefault="00002F64" w:rsidP="00BA7D84">
            <w:pPr>
              <w:pStyle w:val="TableText"/>
              <w:rPr>
                <w:ins w:id="6921" w:author="Russ Ott" w:date="2022-04-29T10:09:00Z"/>
              </w:rPr>
            </w:pPr>
            <w:ins w:id="6922" w:author="Russ Ott" w:date="2022-04-29T10:09:00Z">
              <w:r>
                <w:fldChar w:fldCharType="begin"/>
              </w:r>
              <w:r>
                <w:instrText xml:space="preserve"> HYPERLINK \l "C_4515-16749" \h </w:instrText>
              </w:r>
              <w:r>
                <w:fldChar w:fldCharType="separate"/>
              </w:r>
              <w:r w:rsidR="00440477">
                <w:rPr>
                  <w:rStyle w:val="HyperlinkText9pt"/>
                </w:rPr>
                <w:t>4515-16749</w:t>
              </w:r>
              <w:r>
                <w:rPr>
                  <w:rStyle w:val="HyperlinkText9pt"/>
                </w:rPr>
                <w:fldChar w:fldCharType="end"/>
              </w:r>
            </w:ins>
          </w:p>
        </w:tc>
        <w:tc>
          <w:tcPr>
            <w:tcW w:w="2975" w:type="dxa"/>
          </w:tcPr>
          <w:p w14:paraId="72D71C37" w14:textId="77777777" w:rsidR="00440477" w:rsidRDefault="00440477" w:rsidP="00BA7D84">
            <w:pPr>
              <w:pStyle w:val="TableText"/>
              <w:rPr>
                <w:ins w:id="6923" w:author="Russ Ott" w:date="2022-04-29T10:09:00Z"/>
              </w:rPr>
            </w:pPr>
          </w:p>
        </w:tc>
      </w:tr>
      <w:tr w:rsidR="00440477" w14:paraId="16DCE715" w14:textId="77777777" w:rsidTr="00BA7D84">
        <w:trPr>
          <w:jc w:val="center"/>
          <w:ins w:id="6924" w:author="Russ Ott" w:date="2022-04-29T10:09:00Z"/>
        </w:trPr>
        <w:tc>
          <w:tcPr>
            <w:tcW w:w="3345" w:type="dxa"/>
          </w:tcPr>
          <w:p w14:paraId="7820185A" w14:textId="77777777" w:rsidR="00440477" w:rsidRDefault="00440477" w:rsidP="00BA7D84">
            <w:pPr>
              <w:pStyle w:val="TableText"/>
              <w:rPr>
                <w:ins w:id="6925" w:author="Russ Ott" w:date="2022-04-29T10:09:00Z"/>
              </w:rPr>
            </w:pPr>
            <w:ins w:id="6926" w:author="Russ Ott" w:date="2022-04-29T10:09:00Z">
              <w:r>
                <w:tab/>
              </w:r>
              <w:r>
                <w:tab/>
              </w:r>
              <w:r>
                <w:tab/>
                <w:t>@code</w:t>
              </w:r>
            </w:ins>
          </w:p>
        </w:tc>
        <w:tc>
          <w:tcPr>
            <w:tcW w:w="720" w:type="dxa"/>
          </w:tcPr>
          <w:p w14:paraId="02532D2F" w14:textId="77777777" w:rsidR="00440477" w:rsidRDefault="00440477" w:rsidP="00BA7D84">
            <w:pPr>
              <w:pStyle w:val="TableText"/>
              <w:rPr>
                <w:ins w:id="6927" w:author="Russ Ott" w:date="2022-04-29T10:09:00Z"/>
              </w:rPr>
            </w:pPr>
            <w:ins w:id="6928" w:author="Russ Ott" w:date="2022-04-29T10:09:00Z">
              <w:r>
                <w:t>0..1</w:t>
              </w:r>
            </w:ins>
          </w:p>
        </w:tc>
        <w:tc>
          <w:tcPr>
            <w:tcW w:w="1152" w:type="dxa"/>
          </w:tcPr>
          <w:p w14:paraId="4BF91A8C" w14:textId="77777777" w:rsidR="00440477" w:rsidRDefault="00440477" w:rsidP="00BA7D84">
            <w:pPr>
              <w:pStyle w:val="TableText"/>
              <w:rPr>
                <w:ins w:id="6929" w:author="Russ Ott" w:date="2022-04-29T10:09:00Z"/>
              </w:rPr>
            </w:pPr>
            <w:ins w:id="6930" w:author="Russ Ott" w:date="2022-04-29T10:09:00Z">
              <w:r>
                <w:t>MAY</w:t>
              </w:r>
            </w:ins>
          </w:p>
        </w:tc>
        <w:tc>
          <w:tcPr>
            <w:tcW w:w="864" w:type="dxa"/>
          </w:tcPr>
          <w:p w14:paraId="2E7C48BA" w14:textId="77777777" w:rsidR="00440477" w:rsidRDefault="00440477" w:rsidP="00BA7D84">
            <w:pPr>
              <w:pStyle w:val="TableText"/>
              <w:rPr>
                <w:ins w:id="6931" w:author="Russ Ott" w:date="2022-04-29T10:09:00Z"/>
              </w:rPr>
            </w:pPr>
          </w:p>
        </w:tc>
        <w:tc>
          <w:tcPr>
            <w:tcW w:w="1104" w:type="dxa"/>
          </w:tcPr>
          <w:p w14:paraId="70FEC635" w14:textId="6EE96167" w:rsidR="00440477" w:rsidRDefault="00002F64" w:rsidP="00BA7D84">
            <w:pPr>
              <w:pStyle w:val="TableText"/>
              <w:rPr>
                <w:ins w:id="6932" w:author="Russ Ott" w:date="2022-04-29T10:09:00Z"/>
              </w:rPr>
            </w:pPr>
            <w:ins w:id="6933" w:author="Russ Ott" w:date="2022-04-29T10:09:00Z">
              <w:r>
                <w:fldChar w:fldCharType="begin"/>
              </w:r>
              <w:r>
                <w:instrText xml:space="preserve"> HYPERLINK \l "C_4515-16750" \h </w:instrText>
              </w:r>
              <w:r>
                <w:fldChar w:fldCharType="separate"/>
              </w:r>
              <w:r w:rsidR="00440477">
                <w:rPr>
                  <w:rStyle w:val="HyperlinkText9pt"/>
                </w:rPr>
                <w:t>4515-16750</w:t>
              </w:r>
              <w:r>
                <w:rPr>
                  <w:rStyle w:val="HyperlinkText9pt"/>
                </w:rPr>
                <w:fldChar w:fldCharType="end"/>
              </w:r>
            </w:ins>
          </w:p>
        </w:tc>
        <w:tc>
          <w:tcPr>
            <w:tcW w:w="2975" w:type="dxa"/>
          </w:tcPr>
          <w:p w14:paraId="7906D9C2" w14:textId="77777777" w:rsidR="00440477" w:rsidRDefault="00440477" w:rsidP="00BA7D84">
            <w:pPr>
              <w:pStyle w:val="TableText"/>
              <w:rPr>
                <w:ins w:id="6934" w:author="Russ Ott" w:date="2022-04-29T10:09:00Z"/>
              </w:rPr>
            </w:pPr>
            <w:ins w:id="6935" w:author="Russ Ott" w:date="2022-04-29T10:09:00Z">
              <w:r>
                <w:t>urn:oid:2.16.840.1.113883.6.90 (ICD-10-CM)</w:t>
              </w:r>
            </w:ins>
          </w:p>
        </w:tc>
      </w:tr>
      <w:tr w:rsidR="00440477" w14:paraId="3D253973" w14:textId="77777777" w:rsidTr="00BA7D84">
        <w:trPr>
          <w:jc w:val="center"/>
          <w:ins w:id="6936" w:author="Russ Ott" w:date="2022-04-29T10:09:00Z"/>
        </w:trPr>
        <w:tc>
          <w:tcPr>
            <w:tcW w:w="3345" w:type="dxa"/>
          </w:tcPr>
          <w:p w14:paraId="3399D0FE" w14:textId="77777777" w:rsidR="00440477" w:rsidRDefault="00440477" w:rsidP="00BA7D84">
            <w:pPr>
              <w:pStyle w:val="TableText"/>
              <w:rPr>
                <w:ins w:id="6937" w:author="Russ Ott" w:date="2022-04-29T10:09:00Z"/>
              </w:rPr>
            </w:pPr>
            <w:ins w:id="6938" w:author="Russ Ott" w:date="2022-04-29T10:09:00Z">
              <w:r>
                <w:tab/>
                <w:t>author</w:t>
              </w:r>
            </w:ins>
          </w:p>
        </w:tc>
        <w:tc>
          <w:tcPr>
            <w:tcW w:w="720" w:type="dxa"/>
          </w:tcPr>
          <w:p w14:paraId="2EF37B3D" w14:textId="77777777" w:rsidR="00440477" w:rsidRDefault="00440477" w:rsidP="00BA7D84">
            <w:pPr>
              <w:pStyle w:val="TableText"/>
              <w:rPr>
                <w:ins w:id="6939" w:author="Russ Ott" w:date="2022-04-29T10:09:00Z"/>
              </w:rPr>
            </w:pPr>
            <w:ins w:id="6940" w:author="Russ Ott" w:date="2022-04-29T10:09:00Z">
              <w:r>
                <w:t>0..*</w:t>
              </w:r>
            </w:ins>
          </w:p>
        </w:tc>
        <w:tc>
          <w:tcPr>
            <w:tcW w:w="1152" w:type="dxa"/>
          </w:tcPr>
          <w:p w14:paraId="4DCB9A44" w14:textId="77777777" w:rsidR="00440477" w:rsidRDefault="00440477" w:rsidP="00BA7D84">
            <w:pPr>
              <w:pStyle w:val="TableText"/>
              <w:rPr>
                <w:ins w:id="6941" w:author="Russ Ott" w:date="2022-04-29T10:09:00Z"/>
              </w:rPr>
            </w:pPr>
            <w:ins w:id="6942" w:author="Russ Ott" w:date="2022-04-29T10:09:00Z">
              <w:r>
                <w:t>SHOULD</w:t>
              </w:r>
            </w:ins>
          </w:p>
        </w:tc>
        <w:tc>
          <w:tcPr>
            <w:tcW w:w="864" w:type="dxa"/>
          </w:tcPr>
          <w:p w14:paraId="16EA0B02" w14:textId="77777777" w:rsidR="00440477" w:rsidRDefault="00440477" w:rsidP="00BA7D84">
            <w:pPr>
              <w:pStyle w:val="TableText"/>
              <w:rPr>
                <w:ins w:id="6943" w:author="Russ Ott" w:date="2022-04-29T10:09:00Z"/>
              </w:rPr>
            </w:pPr>
          </w:p>
        </w:tc>
        <w:tc>
          <w:tcPr>
            <w:tcW w:w="1104" w:type="dxa"/>
          </w:tcPr>
          <w:p w14:paraId="2BB4F936" w14:textId="0A4A95C5" w:rsidR="00440477" w:rsidRDefault="00002F64" w:rsidP="00BA7D84">
            <w:pPr>
              <w:pStyle w:val="TableText"/>
              <w:rPr>
                <w:ins w:id="6944" w:author="Russ Ott" w:date="2022-04-29T10:09:00Z"/>
              </w:rPr>
            </w:pPr>
            <w:ins w:id="6945" w:author="Russ Ott" w:date="2022-04-29T10:09:00Z">
              <w:r>
                <w:fldChar w:fldCharType="begin"/>
              </w:r>
              <w:r>
                <w:instrText xml:space="preserve"> HYPERLINK \l "C_4515-31147" \h </w:instrText>
              </w:r>
              <w:r>
                <w:fldChar w:fldCharType="separate"/>
              </w:r>
              <w:r w:rsidR="00440477">
                <w:rPr>
                  <w:rStyle w:val="HyperlinkText9pt"/>
                </w:rPr>
                <w:t>4515-31147</w:t>
              </w:r>
              <w:r>
                <w:rPr>
                  <w:rStyle w:val="HyperlinkText9pt"/>
                </w:rPr>
                <w:fldChar w:fldCharType="end"/>
              </w:r>
            </w:ins>
          </w:p>
        </w:tc>
        <w:tc>
          <w:tcPr>
            <w:tcW w:w="2975" w:type="dxa"/>
          </w:tcPr>
          <w:p w14:paraId="58C949E8" w14:textId="77777777" w:rsidR="00440477" w:rsidRDefault="00440477" w:rsidP="00BA7D84">
            <w:pPr>
              <w:pStyle w:val="TableText"/>
              <w:rPr>
                <w:ins w:id="6946" w:author="Russ Ott" w:date="2022-04-29T10:09:00Z"/>
              </w:rPr>
            </w:pPr>
            <w:ins w:id="6947" w:author="Russ Ott" w:date="2022-04-29T10:09:00Z">
              <w:r>
                <w:t>Author Participation (identifier: urn:oid:2.16.840.1.113883.10.20.22.4.119</w:t>
              </w:r>
            </w:ins>
          </w:p>
        </w:tc>
      </w:tr>
      <w:tr w:rsidR="00440477" w14:paraId="412A8B70" w14:textId="77777777" w:rsidTr="00BA7D84">
        <w:trPr>
          <w:jc w:val="center"/>
          <w:ins w:id="6948" w:author="Russ Ott" w:date="2022-04-29T10:09:00Z"/>
        </w:trPr>
        <w:tc>
          <w:tcPr>
            <w:tcW w:w="3345" w:type="dxa"/>
          </w:tcPr>
          <w:p w14:paraId="5819C765" w14:textId="77777777" w:rsidR="00440477" w:rsidRDefault="00440477" w:rsidP="00BA7D84">
            <w:pPr>
              <w:pStyle w:val="TableText"/>
              <w:rPr>
                <w:ins w:id="6949" w:author="Russ Ott" w:date="2022-04-29T10:09:00Z"/>
              </w:rPr>
            </w:pPr>
            <w:ins w:id="6950" w:author="Russ Ott" w:date="2022-04-29T10:09:00Z">
              <w:r>
                <w:tab/>
                <w:t>entryRelationship</w:t>
              </w:r>
            </w:ins>
          </w:p>
        </w:tc>
        <w:tc>
          <w:tcPr>
            <w:tcW w:w="720" w:type="dxa"/>
          </w:tcPr>
          <w:p w14:paraId="700346A1" w14:textId="77777777" w:rsidR="00440477" w:rsidRDefault="00440477" w:rsidP="00BA7D84">
            <w:pPr>
              <w:pStyle w:val="TableText"/>
              <w:rPr>
                <w:ins w:id="6951" w:author="Russ Ott" w:date="2022-04-29T10:09:00Z"/>
              </w:rPr>
            </w:pPr>
            <w:ins w:id="6952" w:author="Russ Ott" w:date="2022-04-29T10:09:00Z">
              <w:r>
                <w:t>0..1</w:t>
              </w:r>
            </w:ins>
          </w:p>
        </w:tc>
        <w:tc>
          <w:tcPr>
            <w:tcW w:w="1152" w:type="dxa"/>
          </w:tcPr>
          <w:p w14:paraId="48B97FA1" w14:textId="77777777" w:rsidR="00440477" w:rsidRDefault="00440477" w:rsidP="00BA7D84">
            <w:pPr>
              <w:pStyle w:val="TableText"/>
              <w:rPr>
                <w:ins w:id="6953" w:author="Russ Ott" w:date="2022-04-29T10:09:00Z"/>
              </w:rPr>
            </w:pPr>
            <w:ins w:id="6954" w:author="Russ Ott" w:date="2022-04-29T10:09:00Z">
              <w:r>
                <w:t>MAY</w:t>
              </w:r>
            </w:ins>
          </w:p>
        </w:tc>
        <w:tc>
          <w:tcPr>
            <w:tcW w:w="864" w:type="dxa"/>
          </w:tcPr>
          <w:p w14:paraId="0F62281F" w14:textId="77777777" w:rsidR="00440477" w:rsidRDefault="00440477" w:rsidP="00BA7D84">
            <w:pPr>
              <w:pStyle w:val="TableText"/>
              <w:rPr>
                <w:ins w:id="6955" w:author="Russ Ott" w:date="2022-04-29T10:09:00Z"/>
              </w:rPr>
            </w:pPr>
          </w:p>
        </w:tc>
        <w:tc>
          <w:tcPr>
            <w:tcW w:w="1104" w:type="dxa"/>
          </w:tcPr>
          <w:p w14:paraId="43A9DE91" w14:textId="6A606907" w:rsidR="00440477" w:rsidRDefault="00002F64" w:rsidP="00BA7D84">
            <w:pPr>
              <w:pStyle w:val="TableText"/>
              <w:rPr>
                <w:ins w:id="6956" w:author="Russ Ott" w:date="2022-04-29T10:09:00Z"/>
              </w:rPr>
            </w:pPr>
            <w:ins w:id="6957" w:author="Russ Ott" w:date="2022-04-29T10:09:00Z">
              <w:r>
                <w:fldChar w:fldCharType="begin"/>
              </w:r>
              <w:r>
                <w:instrText xml:space="preserve"> HYPERLINK \l "C_4515-9059" \h </w:instrText>
              </w:r>
              <w:r>
                <w:fldChar w:fldCharType="separate"/>
              </w:r>
              <w:r w:rsidR="00440477">
                <w:rPr>
                  <w:rStyle w:val="HyperlinkText9pt"/>
                </w:rPr>
                <w:t>4515-9059</w:t>
              </w:r>
              <w:r>
                <w:rPr>
                  <w:rStyle w:val="HyperlinkText9pt"/>
                </w:rPr>
                <w:fldChar w:fldCharType="end"/>
              </w:r>
            </w:ins>
          </w:p>
        </w:tc>
        <w:tc>
          <w:tcPr>
            <w:tcW w:w="2975" w:type="dxa"/>
          </w:tcPr>
          <w:p w14:paraId="66CC2815" w14:textId="77777777" w:rsidR="00440477" w:rsidRDefault="00440477" w:rsidP="00BA7D84">
            <w:pPr>
              <w:pStyle w:val="TableText"/>
              <w:rPr>
                <w:ins w:id="6958" w:author="Russ Ott" w:date="2022-04-29T10:09:00Z"/>
              </w:rPr>
            </w:pPr>
          </w:p>
        </w:tc>
      </w:tr>
      <w:tr w:rsidR="00440477" w14:paraId="507A1F53" w14:textId="77777777" w:rsidTr="00BA7D84">
        <w:trPr>
          <w:jc w:val="center"/>
          <w:ins w:id="6959" w:author="Russ Ott" w:date="2022-04-29T10:09:00Z"/>
        </w:trPr>
        <w:tc>
          <w:tcPr>
            <w:tcW w:w="3345" w:type="dxa"/>
          </w:tcPr>
          <w:p w14:paraId="1834316A" w14:textId="77777777" w:rsidR="00440477" w:rsidRDefault="00440477" w:rsidP="00BA7D84">
            <w:pPr>
              <w:pStyle w:val="TableText"/>
              <w:rPr>
                <w:ins w:id="6960" w:author="Russ Ott" w:date="2022-04-29T10:09:00Z"/>
              </w:rPr>
            </w:pPr>
            <w:ins w:id="6961" w:author="Russ Ott" w:date="2022-04-29T10:09:00Z">
              <w:r>
                <w:tab/>
              </w:r>
              <w:r>
                <w:tab/>
                <w:t>@typeCode</w:t>
              </w:r>
            </w:ins>
          </w:p>
        </w:tc>
        <w:tc>
          <w:tcPr>
            <w:tcW w:w="720" w:type="dxa"/>
          </w:tcPr>
          <w:p w14:paraId="25586E4D" w14:textId="77777777" w:rsidR="00440477" w:rsidRDefault="00440477" w:rsidP="00BA7D84">
            <w:pPr>
              <w:pStyle w:val="TableText"/>
              <w:rPr>
                <w:ins w:id="6962" w:author="Russ Ott" w:date="2022-04-29T10:09:00Z"/>
              </w:rPr>
            </w:pPr>
            <w:ins w:id="6963" w:author="Russ Ott" w:date="2022-04-29T10:09:00Z">
              <w:r>
                <w:t>1..1</w:t>
              </w:r>
            </w:ins>
          </w:p>
        </w:tc>
        <w:tc>
          <w:tcPr>
            <w:tcW w:w="1152" w:type="dxa"/>
          </w:tcPr>
          <w:p w14:paraId="4C8C3BB1" w14:textId="77777777" w:rsidR="00440477" w:rsidRDefault="00440477" w:rsidP="00BA7D84">
            <w:pPr>
              <w:pStyle w:val="TableText"/>
              <w:rPr>
                <w:ins w:id="6964" w:author="Russ Ott" w:date="2022-04-29T10:09:00Z"/>
              </w:rPr>
            </w:pPr>
            <w:ins w:id="6965" w:author="Russ Ott" w:date="2022-04-29T10:09:00Z">
              <w:r>
                <w:t>SHALL</w:t>
              </w:r>
            </w:ins>
          </w:p>
        </w:tc>
        <w:tc>
          <w:tcPr>
            <w:tcW w:w="864" w:type="dxa"/>
          </w:tcPr>
          <w:p w14:paraId="3ADAC639" w14:textId="77777777" w:rsidR="00440477" w:rsidRDefault="00440477" w:rsidP="00BA7D84">
            <w:pPr>
              <w:pStyle w:val="TableText"/>
              <w:rPr>
                <w:ins w:id="6966" w:author="Russ Ott" w:date="2022-04-29T10:09:00Z"/>
              </w:rPr>
            </w:pPr>
          </w:p>
        </w:tc>
        <w:tc>
          <w:tcPr>
            <w:tcW w:w="1104" w:type="dxa"/>
          </w:tcPr>
          <w:p w14:paraId="75F35923" w14:textId="0FAA0FCE" w:rsidR="00440477" w:rsidRDefault="00002F64" w:rsidP="00BA7D84">
            <w:pPr>
              <w:pStyle w:val="TableText"/>
              <w:rPr>
                <w:ins w:id="6967" w:author="Russ Ott" w:date="2022-04-29T10:09:00Z"/>
              </w:rPr>
            </w:pPr>
            <w:ins w:id="6968" w:author="Russ Ott" w:date="2022-04-29T10:09:00Z">
              <w:r>
                <w:fldChar w:fldCharType="begin"/>
              </w:r>
              <w:r>
                <w:instrText xml:space="preserve"> HYPERLINK \l "C_4515-9060" \h </w:instrText>
              </w:r>
              <w:r>
                <w:fldChar w:fldCharType="separate"/>
              </w:r>
              <w:r w:rsidR="00440477">
                <w:rPr>
                  <w:rStyle w:val="HyperlinkText9pt"/>
                </w:rPr>
                <w:t>4515-9060</w:t>
              </w:r>
              <w:r>
                <w:rPr>
                  <w:rStyle w:val="HyperlinkText9pt"/>
                </w:rPr>
                <w:fldChar w:fldCharType="end"/>
              </w:r>
            </w:ins>
          </w:p>
        </w:tc>
        <w:tc>
          <w:tcPr>
            <w:tcW w:w="2975" w:type="dxa"/>
          </w:tcPr>
          <w:p w14:paraId="13AF8B27" w14:textId="77777777" w:rsidR="00440477" w:rsidRDefault="00440477" w:rsidP="00BA7D84">
            <w:pPr>
              <w:pStyle w:val="TableText"/>
              <w:rPr>
                <w:ins w:id="6969" w:author="Russ Ott" w:date="2022-04-29T10:09:00Z"/>
              </w:rPr>
            </w:pPr>
            <w:ins w:id="6970" w:author="Russ Ott" w:date="2022-04-29T10:09:00Z">
              <w:r>
                <w:t>urn:oid:2.16.840.1.113883.5.1002 (HL7ActRelationshipType) = SUBJ</w:t>
              </w:r>
            </w:ins>
          </w:p>
        </w:tc>
      </w:tr>
      <w:tr w:rsidR="00440477" w14:paraId="50433E16" w14:textId="77777777" w:rsidTr="00BA7D84">
        <w:trPr>
          <w:jc w:val="center"/>
          <w:ins w:id="6971" w:author="Russ Ott" w:date="2022-04-29T10:09:00Z"/>
        </w:trPr>
        <w:tc>
          <w:tcPr>
            <w:tcW w:w="3345" w:type="dxa"/>
          </w:tcPr>
          <w:p w14:paraId="781089EB" w14:textId="77777777" w:rsidR="00440477" w:rsidRDefault="00440477" w:rsidP="00BA7D84">
            <w:pPr>
              <w:pStyle w:val="TableText"/>
              <w:rPr>
                <w:ins w:id="6972" w:author="Russ Ott" w:date="2022-04-29T10:09:00Z"/>
              </w:rPr>
            </w:pPr>
            <w:ins w:id="6973" w:author="Russ Ott" w:date="2022-04-29T10:09:00Z">
              <w:r>
                <w:tab/>
              </w:r>
              <w:r>
                <w:tab/>
                <w:t>@inversionInd</w:t>
              </w:r>
            </w:ins>
          </w:p>
        </w:tc>
        <w:tc>
          <w:tcPr>
            <w:tcW w:w="720" w:type="dxa"/>
          </w:tcPr>
          <w:p w14:paraId="2D87E340" w14:textId="77777777" w:rsidR="00440477" w:rsidRDefault="00440477" w:rsidP="00BA7D84">
            <w:pPr>
              <w:pStyle w:val="TableText"/>
              <w:rPr>
                <w:ins w:id="6974" w:author="Russ Ott" w:date="2022-04-29T10:09:00Z"/>
              </w:rPr>
            </w:pPr>
            <w:ins w:id="6975" w:author="Russ Ott" w:date="2022-04-29T10:09:00Z">
              <w:r>
                <w:t>1..1</w:t>
              </w:r>
            </w:ins>
          </w:p>
        </w:tc>
        <w:tc>
          <w:tcPr>
            <w:tcW w:w="1152" w:type="dxa"/>
          </w:tcPr>
          <w:p w14:paraId="5125D0DC" w14:textId="77777777" w:rsidR="00440477" w:rsidRDefault="00440477" w:rsidP="00BA7D84">
            <w:pPr>
              <w:pStyle w:val="TableText"/>
              <w:rPr>
                <w:ins w:id="6976" w:author="Russ Ott" w:date="2022-04-29T10:09:00Z"/>
              </w:rPr>
            </w:pPr>
            <w:ins w:id="6977" w:author="Russ Ott" w:date="2022-04-29T10:09:00Z">
              <w:r>
                <w:t>SHALL</w:t>
              </w:r>
            </w:ins>
          </w:p>
        </w:tc>
        <w:tc>
          <w:tcPr>
            <w:tcW w:w="864" w:type="dxa"/>
          </w:tcPr>
          <w:p w14:paraId="32CA741F" w14:textId="77777777" w:rsidR="00440477" w:rsidRDefault="00440477" w:rsidP="00BA7D84">
            <w:pPr>
              <w:pStyle w:val="TableText"/>
              <w:rPr>
                <w:ins w:id="6978" w:author="Russ Ott" w:date="2022-04-29T10:09:00Z"/>
              </w:rPr>
            </w:pPr>
          </w:p>
        </w:tc>
        <w:tc>
          <w:tcPr>
            <w:tcW w:w="1104" w:type="dxa"/>
          </w:tcPr>
          <w:p w14:paraId="1BD587D4" w14:textId="0A2D18A6" w:rsidR="00440477" w:rsidRDefault="00002F64" w:rsidP="00BA7D84">
            <w:pPr>
              <w:pStyle w:val="TableText"/>
              <w:rPr>
                <w:ins w:id="6979" w:author="Russ Ott" w:date="2022-04-29T10:09:00Z"/>
              </w:rPr>
            </w:pPr>
            <w:ins w:id="6980" w:author="Russ Ott" w:date="2022-04-29T10:09:00Z">
              <w:r>
                <w:fldChar w:fldCharType="begin"/>
              </w:r>
              <w:r>
                <w:instrText xml:space="preserve"> HYPERLINK \l "C_4515-9069" \h </w:instrText>
              </w:r>
              <w:r>
                <w:fldChar w:fldCharType="separate"/>
              </w:r>
              <w:r w:rsidR="00440477">
                <w:rPr>
                  <w:rStyle w:val="HyperlinkText9pt"/>
                </w:rPr>
                <w:t>4515-9069</w:t>
              </w:r>
              <w:r>
                <w:rPr>
                  <w:rStyle w:val="HyperlinkText9pt"/>
                </w:rPr>
                <w:fldChar w:fldCharType="end"/>
              </w:r>
            </w:ins>
          </w:p>
        </w:tc>
        <w:tc>
          <w:tcPr>
            <w:tcW w:w="2975" w:type="dxa"/>
          </w:tcPr>
          <w:p w14:paraId="69C89D31" w14:textId="77777777" w:rsidR="00440477" w:rsidRDefault="00440477" w:rsidP="00BA7D84">
            <w:pPr>
              <w:pStyle w:val="TableText"/>
              <w:rPr>
                <w:ins w:id="6981" w:author="Russ Ott" w:date="2022-04-29T10:09:00Z"/>
              </w:rPr>
            </w:pPr>
            <w:ins w:id="6982" w:author="Russ Ott" w:date="2022-04-29T10:09:00Z">
              <w:r>
                <w:t>true</w:t>
              </w:r>
            </w:ins>
          </w:p>
        </w:tc>
      </w:tr>
      <w:tr w:rsidR="00440477" w14:paraId="415DAB52" w14:textId="77777777" w:rsidTr="00BA7D84">
        <w:trPr>
          <w:jc w:val="center"/>
          <w:ins w:id="6983" w:author="Russ Ott" w:date="2022-04-29T10:09:00Z"/>
        </w:trPr>
        <w:tc>
          <w:tcPr>
            <w:tcW w:w="3345" w:type="dxa"/>
          </w:tcPr>
          <w:p w14:paraId="3EB1B14D" w14:textId="77777777" w:rsidR="00440477" w:rsidRDefault="00440477" w:rsidP="00BA7D84">
            <w:pPr>
              <w:pStyle w:val="TableText"/>
              <w:rPr>
                <w:ins w:id="6984" w:author="Russ Ott" w:date="2022-04-29T10:09:00Z"/>
              </w:rPr>
            </w:pPr>
            <w:ins w:id="6985" w:author="Russ Ott" w:date="2022-04-29T10:09:00Z">
              <w:r>
                <w:tab/>
              </w:r>
              <w:r>
                <w:tab/>
                <w:t>observation</w:t>
              </w:r>
            </w:ins>
          </w:p>
        </w:tc>
        <w:tc>
          <w:tcPr>
            <w:tcW w:w="720" w:type="dxa"/>
          </w:tcPr>
          <w:p w14:paraId="41EBB29C" w14:textId="77777777" w:rsidR="00440477" w:rsidRDefault="00440477" w:rsidP="00BA7D84">
            <w:pPr>
              <w:pStyle w:val="TableText"/>
              <w:rPr>
                <w:ins w:id="6986" w:author="Russ Ott" w:date="2022-04-29T10:09:00Z"/>
              </w:rPr>
            </w:pPr>
            <w:ins w:id="6987" w:author="Russ Ott" w:date="2022-04-29T10:09:00Z">
              <w:r>
                <w:t>1..1</w:t>
              </w:r>
            </w:ins>
          </w:p>
        </w:tc>
        <w:tc>
          <w:tcPr>
            <w:tcW w:w="1152" w:type="dxa"/>
          </w:tcPr>
          <w:p w14:paraId="0A2FEA22" w14:textId="77777777" w:rsidR="00440477" w:rsidRDefault="00440477" w:rsidP="00BA7D84">
            <w:pPr>
              <w:pStyle w:val="TableText"/>
              <w:rPr>
                <w:ins w:id="6988" w:author="Russ Ott" w:date="2022-04-29T10:09:00Z"/>
              </w:rPr>
            </w:pPr>
            <w:ins w:id="6989" w:author="Russ Ott" w:date="2022-04-29T10:09:00Z">
              <w:r>
                <w:t>SHALL</w:t>
              </w:r>
            </w:ins>
          </w:p>
        </w:tc>
        <w:tc>
          <w:tcPr>
            <w:tcW w:w="864" w:type="dxa"/>
          </w:tcPr>
          <w:p w14:paraId="6B35DD8F" w14:textId="77777777" w:rsidR="00440477" w:rsidRDefault="00440477" w:rsidP="00BA7D84">
            <w:pPr>
              <w:pStyle w:val="TableText"/>
              <w:rPr>
                <w:ins w:id="6990" w:author="Russ Ott" w:date="2022-04-29T10:09:00Z"/>
              </w:rPr>
            </w:pPr>
          </w:p>
        </w:tc>
        <w:tc>
          <w:tcPr>
            <w:tcW w:w="1104" w:type="dxa"/>
          </w:tcPr>
          <w:p w14:paraId="0C81B488" w14:textId="7F173E5D" w:rsidR="00440477" w:rsidRDefault="00002F64" w:rsidP="00BA7D84">
            <w:pPr>
              <w:pStyle w:val="TableText"/>
              <w:rPr>
                <w:ins w:id="6991" w:author="Russ Ott" w:date="2022-04-29T10:09:00Z"/>
              </w:rPr>
            </w:pPr>
            <w:ins w:id="6992" w:author="Russ Ott" w:date="2022-04-29T10:09:00Z">
              <w:r>
                <w:fldChar w:fldCharType="begin"/>
              </w:r>
              <w:r>
                <w:instrText xml:space="preserve"> HYPERLINK \l "C_4515-15590" \h </w:instrText>
              </w:r>
              <w:r>
                <w:fldChar w:fldCharType="separate"/>
              </w:r>
              <w:r w:rsidR="00440477">
                <w:rPr>
                  <w:rStyle w:val="HyperlinkText9pt"/>
                </w:rPr>
                <w:t>4515-15590</w:t>
              </w:r>
              <w:r>
                <w:rPr>
                  <w:rStyle w:val="HyperlinkText9pt"/>
                </w:rPr>
                <w:fldChar w:fldCharType="end"/>
              </w:r>
            </w:ins>
          </w:p>
        </w:tc>
        <w:tc>
          <w:tcPr>
            <w:tcW w:w="2975" w:type="dxa"/>
          </w:tcPr>
          <w:p w14:paraId="66F7895D" w14:textId="77777777" w:rsidR="00440477" w:rsidRDefault="00440477" w:rsidP="00BA7D84">
            <w:pPr>
              <w:pStyle w:val="TableText"/>
              <w:rPr>
                <w:ins w:id="6993" w:author="Russ Ott" w:date="2022-04-29T10:09:00Z"/>
              </w:rPr>
            </w:pPr>
            <w:ins w:id="6994" w:author="Russ Ott" w:date="2022-04-29T10:09:00Z">
              <w:r>
                <w:t>Age Observation (identifier: urn:oid:2.16.840.1.113883.10.20.22.4.31</w:t>
              </w:r>
            </w:ins>
          </w:p>
        </w:tc>
      </w:tr>
      <w:tr w:rsidR="00440477" w14:paraId="5213F614" w14:textId="77777777" w:rsidTr="00BA7D84">
        <w:trPr>
          <w:jc w:val="center"/>
          <w:ins w:id="6995" w:author="Russ Ott" w:date="2022-04-29T10:09:00Z"/>
        </w:trPr>
        <w:tc>
          <w:tcPr>
            <w:tcW w:w="3345" w:type="dxa"/>
          </w:tcPr>
          <w:p w14:paraId="41825044" w14:textId="77777777" w:rsidR="00440477" w:rsidRDefault="00440477" w:rsidP="00BA7D84">
            <w:pPr>
              <w:pStyle w:val="TableText"/>
              <w:rPr>
                <w:ins w:id="6996" w:author="Russ Ott" w:date="2022-04-29T10:09:00Z"/>
              </w:rPr>
            </w:pPr>
            <w:ins w:id="6997" w:author="Russ Ott" w:date="2022-04-29T10:09:00Z">
              <w:r>
                <w:tab/>
                <w:t>entryRelationship</w:t>
              </w:r>
            </w:ins>
          </w:p>
        </w:tc>
        <w:tc>
          <w:tcPr>
            <w:tcW w:w="720" w:type="dxa"/>
          </w:tcPr>
          <w:p w14:paraId="3F4E14A0" w14:textId="77777777" w:rsidR="00440477" w:rsidRDefault="00440477" w:rsidP="00BA7D84">
            <w:pPr>
              <w:pStyle w:val="TableText"/>
              <w:rPr>
                <w:ins w:id="6998" w:author="Russ Ott" w:date="2022-04-29T10:09:00Z"/>
              </w:rPr>
            </w:pPr>
            <w:ins w:id="6999" w:author="Russ Ott" w:date="2022-04-29T10:09:00Z">
              <w:r>
                <w:t>0..1</w:t>
              </w:r>
            </w:ins>
          </w:p>
        </w:tc>
        <w:tc>
          <w:tcPr>
            <w:tcW w:w="1152" w:type="dxa"/>
          </w:tcPr>
          <w:p w14:paraId="317A0263" w14:textId="77777777" w:rsidR="00440477" w:rsidRDefault="00440477" w:rsidP="00BA7D84">
            <w:pPr>
              <w:pStyle w:val="TableText"/>
              <w:rPr>
                <w:ins w:id="7000" w:author="Russ Ott" w:date="2022-04-29T10:09:00Z"/>
              </w:rPr>
            </w:pPr>
            <w:ins w:id="7001" w:author="Russ Ott" w:date="2022-04-29T10:09:00Z">
              <w:r>
                <w:t>MAY</w:t>
              </w:r>
            </w:ins>
          </w:p>
        </w:tc>
        <w:tc>
          <w:tcPr>
            <w:tcW w:w="864" w:type="dxa"/>
          </w:tcPr>
          <w:p w14:paraId="30BA55A6" w14:textId="77777777" w:rsidR="00440477" w:rsidRDefault="00440477" w:rsidP="00BA7D84">
            <w:pPr>
              <w:pStyle w:val="TableText"/>
              <w:rPr>
                <w:ins w:id="7002" w:author="Russ Ott" w:date="2022-04-29T10:09:00Z"/>
              </w:rPr>
            </w:pPr>
          </w:p>
        </w:tc>
        <w:tc>
          <w:tcPr>
            <w:tcW w:w="1104" w:type="dxa"/>
          </w:tcPr>
          <w:p w14:paraId="7774984B" w14:textId="39C0807A" w:rsidR="00440477" w:rsidRDefault="00002F64" w:rsidP="00BA7D84">
            <w:pPr>
              <w:pStyle w:val="TableText"/>
              <w:rPr>
                <w:ins w:id="7003" w:author="Russ Ott" w:date="2022-04-29T10:09:00Z"/>
              </w:rPr>
            </w:pPr>
            <w:ins w:id="7004" w:author="Russ Ott" w:date="2022-04-29T10:09:00Z">
              <w:r>
                <w:fldChar w:fldCharType="begin"/>
              </w:r>
              <w:r>
                <w:instrText xml:space="preserve"> HYPERLINK \l "C_4515-29951" \h </w:instrText>
              </w:r>
              <w:r>
                <w:fldChar w:fldCharType="separate"/>
              </w:r>
              <w:r w:rsidR="00440477">
                <w:rPr>
                  <w:rStyle w:val="HyperlinkText9pt"/>
                </w:rPr>
                <w:t>4515-29951</w:t>
              </w:r>
              <w:r>
                <w:rPr>
                  <w:rStyle w:val="HyperlinkText9pt"/>
                </w:rPr>
                <w:fldChar w:fldCharType="end"/>
              </w:r>
            </w:ins>
          </w:p>
        </w:tc>
        <w:tc>
          <w:tcPr>
            <w:tcW w:w="2975" w:type="dxa"/>
          </w:tcPr>
          <w:p w14:paraId="4F037107" w14:textId="77777777" w:rsidR="00440477" w:rsidRDefault="00440477" w:rsidP="00BA7D84">
            <w:pPr>
              <w:pStyle w:val="TableText"/>
              <w:rPr>
                <w:ins w:id="7005" w:author="Russ Ott" w:date="2022-04-29T10:09:00Z"/>
              </w:rPr>
            </w:pPr>
          </w:p>
        </w:tc>
      </w:tr>
      <w:tr w:rsidR="00440477" w14:paraId="2EE2B3C1" w14:textId="77777777" w:rsidTr="00BA7D84">
        <w:trPr>
          <w:jc w:val="center"/>
          <w:ins w:id="7006" w:author="Russ Ott" w:date="2022-04-29T10:09:00Z"/>
        </w:trPr>
        <w:tc>
          <w:tcPr>
            <w:tcW w:w="3345" w:type="dxa"/>
          </w:tcPr>
          <w:p w14:paraId="62D4439E" w14:textId="77777777" w:rsidR="00440477" w:rsidRDefault="00440477" w:rsidP="00BA7D84">
            <w:pPr>
              <w:pStyle w:val="TableText"/>
              <w:rPr>
                <w:ins w:id="7007" w:author="Russ Ott" w:date="2022-04-29T10:09:00Z"/>
              </w:rPr>
            </w:pPr>
            <w:ins w:id="7008" w:author="Russ Ott" w:date="2022-04-29T10:09:00Z">
              <w:r>
                <w:tab/>
              </w:r>
              <w:r>
                <w:tab/>
                <w:t>@typeCode</w:t>
              </w:r>
            </w:ins>
          </w:p>
        </w:tc>
        <w:tc>
          <w:tcPr>
            <w:tcW w:w="720" w:type="dxa"/>
          </w:tcPr>
          <w:p w14:paraId="0432E2E3" w14:textId="77777777" w:rsidR="00440477" w:rsidRDefault="00440477" w:rsidP="00BA7D84">
            <w:pPr>
              <w:pStyle w:val="TableText"/>
              <w:rPr>
                <w:ins w:id="7009" w:author="Russ Ott" w:date="2022-04-29T10:09:00Z"/>
              </w:rPr>
            </w:pPr>
            <w:ins w:id="7010" w:author="Russ Ott" w:date="2022-04-29T10:09:00Z">
              <w:r>
                <w:t>1..1</w:t>
              </w:r>
            </w:ins>
          </w:p>
        </w:tc>
        <w:tc>
          <w:tcPr>
            <w:tcW w:w="1152" w:type="dxa"/>
          </w:tcPr>
          <w:p w14:paraId="2F36D3D1" w14:textId="77777777" w:rsidR="00440477" w:rsidRDefault="00440477" w:rsidP="00BA7D84">
            <w:pPr>
              <w:pStyle w:val="TableText"/>
              <w:rPr>
                <w:ins w:id="7011" w:author="Russ Ott" w:date="2022-04-29T10:09:00Z"/>
              </w:rPr>
            </w:pPr>
            <w:ins w:id="7012" w:author="Russ Ott" w:date="2022-04-29T10:09:00Z">
              <w:r>
                <w:t>SHALL</w:t>
              </w:r>
            </w:ins>
          </w:p>
        </w:tc>
        <w:tc>
          <w:tcPr>
            <w:tcW w:w="864" w:type="dxa"/>
          </w:tcPr>
          <w:p w14:paraId="6568B8FD" w14:textId="77777777" w:rsidR="00440477" w:rsidRDefault="00440477" w:rsidP="00BA7D84">
            <w:pPr>
              <w:pStyle w:val="TableText"/>
              <w:rPr>
                <w:ins w:id="7013" w:author="Russ Ott" w:date="2022-04-29T10:09:00Z"/>
              </w:rPr>
            </w:pPr>
          </w:p>
        </w:tc>
        <w:tc>
          <w:tcPr>
            <w:tcW w:w="1104" w:type="dxa"/>
          </w:tcPr>
          <w:p w14:paraId="7D8DA75C" w14:textId="290DAA8E" w:rsidR="00440477" w:rsidRDefault="00002F64" w:rsidP="00BA7D84">
            <w:pPr>
              <w:pStyle w:val="TableText"/>
              <w:rPr>
                <w:ins w:id="7014" w:author="Russ Ott" w:date="2022-04-29T10:09:00Z"/>
              </w:rPr>
            </w:pPr>
            <w:ins w:id="7015" w:author="Russ Ott" w:date="2022-04-29T10:09:00Z">
              <w:r>
                <w:fldChar w:fldCharType="begin"/>
              </w:r>
              <w:r>
                <w:instrText xml:space="preserve"> HYPERLINK \l "C_4515-31531" \h </w:instrText>
              </w:r>
              <w:r>
                <w:fldChar w:fldCharType="separate"/>
              </w:r>
              <w:r w:rsidR="00440477">
                <w:rPr>
                  <w:rStyle w:val="HyperlinkText9pt"/>
                </w:rPr>
                <w:t>4515-31531</w:t>
              </w:r>
              <w:r>
                <w:rPr>
                  <w:rStyle w:val="HyperlinkText9pt"/>
                </w:rPr>
                <w:fldChar w:fldCharType="end"/>
              </w:r>
            </w:ins>
          </w:p>
        </w:tc>
        <w:tc>
          <w:tcPr>
            <w:tcW w:w="2975" w:type="dxa"/>
          </w:tcPr>
          <w:p w14:paraId="3E5A7260" w14:textId="77777777" w:rsidR="00440477" w:rsidRDefault="00440477" w:rsidP="00BA7D84">
            <w:pPr>
              <w:pStyle w:val="TableText"/>
              <w:rPr>
                <w:ins w:id="7016" w:author="Russ Ott" w:date="2022-04-29T10:09:00Z"/>
              </w:rPr>
            </w:pPr>
            <w:ins w:id="7017" w:author="Russ Ott" w:date="2022-04-29T10:09:00Z">
              <w:r>
                <w:t>urn:oid:2.16.840.1.113883.5.1002 (HL7ActRelationshipType) = REFR</w:t>
              </w:r>
            </w:ins>
          </w:p>
        </w:tc>
      </w:tr>
      <w:tr w:rsidR="00440477" w14:paraId="5321DC09" w14:textId="77777777" w:rsidTr="00BA7D84">
        <w:trPr>
          <w:jc w:val="center"/>
          <w:ins w:id="7018" w:author="Russ Ott" w:date="2022-04-29T10:09:00Z"/>
        </w:trPr>
        <w:tc>
          <w:tcPr>
            <w:tcW w:w="3345" w:type="dxa"/>
          </w:tcPr>
          <w:p w14:paraId="4A16B5A6" w14:textId="77777777" w:rsidR="00440477" w:rsidRDefault="00440477" w:rsidP="00BA7D84">
            <w:pPr>
              <w:pStyle w:val="TableText"/>
              <w:rPr>
                <w:ins w:id="7019" w:author="Russ Ott" w:date="2022-04-29T10:09:00Z"/>
              </w:rPr>
            </w:pPr>
            <w:ins w:id="7020" w:author="Russ Ott" w:date="2022-04-29T10:09:00Z">
              <w:r>
                <w:tab/>
              </w:r>
              <w:r>
                <w:tab/>
                <w:t>observation</w:t>
              </w:r>
            </w:ins>
          </w:p>
        </w:tc>
        <w:tc>
          <w:tcPr>
            <w:tcW w:w="720" w:type="dxa"/>
          </w:tcPr>
          <w:p w14:paraId="64438688" w14:textId="77777777" w:rsidR="00440477" w:rsidRDefault="00440477" w:rsidP="00BA7D84">
            <w:pPr>
              <w:pStyle w:val="TableText"/>
              <w:rPr>
                <w:ins w:id="7021" w:author="Russ Ott" w:date="2022-04-29T10:09:00Z"/>
              </w:rPr>
            </w:pPr>
            <w:ins w:id="7022" w:author="Russ Ott" w:date="2022-04-29T10:09:00Z">
              <w:r>
                <w:t>1..1</w:t>
              </w:r>
            </w:ins>
          </w:p>
        </w:tc>
        <w:tc>
          <w:tcPr>
            <w:tcW w:w="1152" w:type="dxa"/>
          </w:tcPr>
          <w:p w14:paraId="0D8CF876" w14:textId="77777777" w:rsidR="00440477" w:rsidRDefault="00440477" w:rsidP="00BA7D84">
            <w:pPr>
              <w:pStyle w:val="TableText"/>
              <w:rPr>
                <w:ins w:id="7023" w:author="Russ Ott" w:date="2022-04-29T10:09:00Z"/>
              </w:rPr>
            </w:pPr>
            <w:ins w:id="7024" w:author="Russ Ott" w:date="2022-04-29T10:09:00Z">
              <w:r>
                <w:t>SHALL</w:t>
              </w:r>
            </w:ins>
          </w:p>
        </w:tc>
        <w:tc>
          <w:tcPr>
            <w:tcW w:w="864" w:type="dxa"/>
          </w:tcPr>
          <w:p w14:paraId="74246D4D" w14:textId="77777777" w:rsidR="00440477" w:rsidRDefault="00440477" w:rsidP="00BA7D84">
            <w:pPr>
              <w:pStyle w:val="TableText"/>
              <w:rPr>
                <w:ins w:id="7025" w:author="Russ Ott" w:date="2022-04-29T10:09:00Z"/>
              </w:rPr>
            </w:pPr>
          </w:p>
        </w:tc>
        <w:tc>
          <w:tcPr>
            <w:tcW w:w="1104" w:type="dxa"/>
          </w:tcPr>
          <w:p w14:paraId="34822A25" w14:textId="0C54C216" w:rsidR="00440477" w:rsidRDefault="00002F64" w:rsidP="00BA7D84">
            <w:pPr>
              <w:pStyle w:val="TableText"/>
              <w:rPr>
                <w:ins w:id="7026" w:author="Russ Ott" w:date="2022-04-29T10:09:00Z"/>
              </w:rPr>
            </w:pPr>
            <w:ins w:id="7027" w:author="Russ Ott" w:date="2022-04-29T10:09:00Z">
              <w:r>
                <w:fldChar w:fldCharType="begin"/>
              </w:r>
              <w:r>
                <w:instrText xml:space="preserve"> HYPERLINK \l "C_4515-29952" \h </w:instrText>
              </w:r>
              <w:r>
                <w:fldChar w:fldCharType="separate"/>
              </w:r>
              <w:r w:rsidR="00440477">
                <w:rPr>
                  <w:rStyle w:val="HyperlinkText9pt"/>
                </w:rPr>
                <w:t>4515-29952</w:t>
              </w:r>
              <w:r>
                <w:rPr>
                  <w:rStyle w:val="HyperlinkText9pt"/>
                </w:rPr>
                <w:fldChar w:fldCharType="end"/>
              </w:r>
            </w:ins>
          </w:p>
        </w:tc>
        <w:tc>
          <w:tcPr>
            <w:tcW w:w="2975" w:type="dxa"/>
          </w:tcPr>
          <w:p w14:paraId="00979AFF" w14:textId="77777777" w:rsidR="00440477" w:rsidRDefault="00440477" w:rsidP="00BA7D84">
            <w:pPr>
              <w:pStyle w:val="TableText"/>
              <w:rPr>
                <w:ins w:id="7028" w:author="Russ Ott" w:date="2022-04-29T10:09:00Z"/>
              </w:rPr>
            </w:pPr>
            <w:ins w:id="7029" w:author="Russ Ott" w:date="2022-04-29T10:09:00Z">
              <w:r>
                <w:t>Prognosis Observation (identifier: urn:oid:2.16.840.1.113883.10.20.22.4.113</w:t>
              </w:r>
            </w:ins>
          </w:p>
        </w:tc>
      </w:tr>
      <w:tr w:rsidR="00440477" w14:paraId="4C327E8C" w14:textId="77777777" w:rsidTr="00BA7D84">
        <w:trPr>
          <w:jc w:val="center"/>
          <w:ins w:id="7030" w:author="Russ Ott" w:date="2022-04-29T10:09:00Z"/>
        </w:trPr>
        <w:tc>
          <w:tcPr>
            <w:tcW w:w="3345" w:type="dxa"/>
          </w:tcPr>
          <w:p w14:paraId="55033656" w14:textId="77777777" w:rsidR="00440477" w:rsidRDefault="00440477" w:rsidP="00BA7D84">
            <w:pPr>
              <w:pStyle w:val="TableText"/>
              <w:rPr>
                <w:ins w:id="7031" w:author="Russ Ott" w:date="2022-04-29T10:09:00Z"/>
              </w:rPr>
            </w:pPr>
            <w:ins w:id="7032" w:author="Russ Ott" w:date="2022-04-29T10:09:00Z">
              <w:r>
                <w:tab/>
                <w:t>entryRelationship</w:t>
              </w:r>
            </w:ins>
          </w:p>
        </w:tc>
        <w:tc>
          <w:tcPr>
            <w:tcW w:w="720" w:type="dxa"/>
          </w:tcPr>
          <w:p w14:paraId="77486A37" w14:textId="77777777" w:rsidR="00440477" w:rsidRDefault="00440477" w:rsidP="00BA7D84">
            <w:pPr>
              <w:pStyle w:val="TableText"/>
              <w:rPr>
                <w:ins w:id="7033" w:author="Russ Ott" w:date="2022-04-29T10:09:00Z"/>
              </w:rPr>
            </w:pPr>
            <w:ins w:id="7034" w:author="Russ Ott" w:date="2022-04-29T10:09:00Z">
              <w:r>
                <w:t>0..*</w:t>
              </w:r>
            </w:ins>
          </w:p>
        </w:tc>
        <w:tc>
          <w:tcPr>
            <w:tcW w:w="1152" w:type="dxa"/>
          </w:tcPr>
          <w:p w14:paraId="301FAC2E" w14:textId="77777777" w:rsidR="00440477" w:rsidRDefault="00440477" w:rsidP="00BA7D84">
            <w:pPr>
              <w:pStyle w:val="TableText"/>
              <w:rPr>
                <w:ins w:id="7035" w:author="Russ Ott" w:date="2022-04-29T10:09:00Z"/>
              </w:rPr>
            </w:pPr>
            <w:ins w:id="7036" w:author="Russ Ott" w:date="2022-04-29T10:09:00Z">
              <w:r>
                <w:t>MAY</w:t>
              </w:r>
            </w:ins>
          </w:p>
        </w:tc>
        <w:tc>
          <w:tcPr>
            <w:tcW w:w="864" w:type="dxa"/>
          </w:tcPr>
          <w:p w14:paraId="4A1D1F47" w14:textId="77777777" w:rsidR="00440477" w:rsidRDefault="00440477" w:rsidP="00BA7D84">
            <w:pPr>
              <w:pStyle w:val="TableText"/>
              <w:rPr>
                <w:ins w:id="7037" w:author="Russ Ott" w:date="2022-04-29T10:09:00Z"/>
              </w:rPr>
            </w:pPr>
          </w:p>
        </w:tc>
        <w:tc>
          <w:tcPr>
            <w:tcW w:w="1104" w:type="dxa"/>
          </w:tcPr>
          <w:p w14:paraId="5A45B3F8" w14:textId="2AA677D2" w:rsidR="00440477" w:rsidRDefault="00002F64" w:rsidP="00BA7D84">
            <w:pPr>
              <w:pStyle w:val="TableText"/>
              <w:rPr>
                <w:ins w:id="7038" w:author="Russ Ott" w:date="2022-04-29T10:09:00Z"/>
              </w:rPr>
            </w:pPr>
            <w:ins w:id="7039" w:author="Russ Ott" w:date="2022-04-29T10:09:00Z">
              <w:r>
                <w:fldChar w:fldCharType="begin"/>
              </w:r>
              <w:r>
                <w:instrText xml:space="preserve"> HYPERLINK \l "C_4515-31063" \h </w:instrText>
              </w:r>
              <w:r>
                <w:fldChar w:fldCharType="separate"/>
              </w:r>
              <w:r w:rsidR="00440477">
                <w:rPr>
                  <w:rStyle w:val="HyperlinkText9pt"/>
                </w:rPr>
                <w:t>4515-31063</w:t>
              </w:r>
              <w:r>
                <w:rPr>
                  <w:rStyle w:val="HyperlinkText9pt"/>
                </w:rPr>
                <w:fldChar w:fldCharType="end"/>
              </w:r>
            </w:ins>
          </w:p>
        </w:tc>
        <w:tc>
          <w:tcPr>
            <w:tcW w:w="2975" w:type="dxa"/>
          </w:tcPr>
          <w:p w14:paraId="3F160E61" w14:textId="77777777" w:rsidR="00440477" w:rsidRDefault="00440477" w:rsidP="00BA7D84">
            <w:pPr>
              <w:pStyle w:val="TableText"/>
              <w:rPr>
                <w:ins w:id="7040" w:author="Russ Ott" w:date="2022-04-29T10:09:00Z"/>
              </w:rPr>
            </w:pPr>
          </w:p>
        </w:tc>
      </w:tr>
      <w:tr w:rsidR="00440477" w14:paraId="52E99795" w14:textId="77777777" w:rsidTr="00BA7D84">
        <w:trPr>
          <w:jc w:val="center"/>
          <w:ins w:id="7041" w:author="Russ Ott" w:date="2022-04-29T10:09:00Z"/>
        </w:trPr>
        <w:tc>
          <w:tcPr>
            <w:tcW w:w="3345" w:type="dxa"/>
          </w:tcPr>
          <w:p w14:paraId="482D9C7F" w14:textId="77777777" w:rsidR="00440477" w:rsidRDefault="00440477" w:rsidP="00BA7D84">
            <w:pPr>
              <w:pStyle w:val="TableText"/>
              <w:rPr>
                <w:ins w:id="7042" w:author="Russ Ott" w:date="2022-04-29T10:09:00Z"/>
              </w:rPr>
            </w:pPr>
            <w:ins w:id="7043" w:author="Russ Ott" w:date="2022-04-29T10:09:00Z">
              <w:r>
                <w:tab/>
              </w:r>
              <w:r>
                <w:tab/>
                <w:t>@typeCode</w:t>
              </w:r>
            </w:ins>
          </w:p>
        </w:tc>
        <w:tc>
          <w:tcPr>
            <w:tcW w:w="720" w:type="dxa"/>
          </w:tcPr>
          <w:p w14:paraId="18D99399" w14:textId="77777777" w:rsidR="00440477" w:rsidRDefault="00440477" w:rsidP="00BA7D84">
            <w:pPr>
              <w:pStyle w:val="TableText"/>
              <w:rPr>
                <w:ins w:id="7044" w:author="Russ Ott" w:date="2022-04-29T10:09:00Z"/>
              </w:rPr>
            </w:pPr>
            <w:ins w:id="7045" w:author="Russ Ott" w:date="2022-04-29T10:09:00Z">
              <w:r>
                <w:t>1..1</w:t>
              </w:r>
            </w:ins>
          </w:p>
        </w:tc>
        <w:tc>
          <w:tcPr>
            <w:tcW w:w="1152" w:type="dxa"/>
          </w:tcPr>
          <w:p w14:paraId="6E0017CA" w14:textId="77777777" w:rsidR="00440477" w:rsidRDefault="00440477" w:rsidP="00BA7D84">
            <w:pPr>
              <w:pStyle w:val="TableText"/>
              <w:rPr>
                <w:ins w:id="7046" w:author="Russ Ott" w:date="2022-04-29T10:09:00Z"/>
              </w:rPr>
            </w:pPr>
            <w:ins w:id="7047" w:author="Russ Ott" w:date="2022-04-29T10:09:00Z">
              <w:r>
                <w:t>SHALL</w:t>
              </w:r>
            </w:ins>
          </w:p>
        </w:tc>
        <w:tc>
          <w:tcPr>
            <w:tcW w:w="864" w:type="dxa"/>
          </w:tcPr>
          <w:p w14:paraId="149D9DF7" w14:textId="77777777" w:rsidR="00440477" w:rsidRDefault="00440477" w:rsidP="00BA7D84">
            <w:pPr>
              <w:pStyle w:val="TableText"/>
              <w:rPr>
                <w:ins w:id="7048" w:author="Russ Ott" w:date="2022-04-29T10:09:00Z"/>
              </w:rPr>
            </w:pPr>
          </w:p>
        </w:tc>
        <w:tc>
          <w:tcPr>
            <w:tcW w:w="1104" w:type="dxa"/>
          </w:tcPr>
          <w:p w14:paraId="7DC1D0B0" w14:textId="4F4F851C" w:rsidR="00440477" w:rsidRDefault="00002F64" w:rsidP="00BA7D84">
            <w:pPr>
              <w:pStyle w:val="TableText"/>
              <w:rPr>
                <w:ins w:id="7049" w:author="Russ Ott" w:date="2022-04-29T10:09:00Z"/>
              </w:rPr>
            </w:pPr>
            <w:ins w:id="7050" w:author="Russ Ott" w:date="2022-04-29T10:09:00Z">
              <w:r>
                <w:fldChar w:fldCharType="begin"/>
              </w:r>
              <w:r>
                <w:instrText xml:space="preserve"> HYPERLINK \l "C_4515-31532" \h </w:instrText>
              </w:r>
              <w:r>
                <w:fldChar w:fldCharType="separate"/>
              </w:r>
              <w:r w:rsidR="00440477">
                <w:rPr>
                  <w:rStyle w:val="HyperlinkText9pt"/>
                </w:rPr>
                <w:t>4515-31532</w:t>
              </w:r>
              <w:r>
                <w:rPr>
                  <w:rStyle w:val="HyperlinkText9pt"/>
                </w:rPr>
                <w:fldChar w:fldCharType="end"/>
              </w:r>
            </w:ins>
          </w:p>
        </w:tc>
        <w:tc>
          <w:tcPr>
            <w:tcW w:w="2975" w:type="dxa"/>
          </w:tcPr>
          <w:p w14:paraId="0F6FE67A" w14:textId="77777777" w:rsidR="00440477" w:rsidRDefault="00440477" w:rsidP="00BA7D84">
            <w:pPr>
              <w:pStyle w:val="TableText"/>
              <w:rPr>
                <w:ins w:id="7051" w:author="Russ Ott" w:date="2022-04-29T10:09:00Z"/>
              </w:rPr>
            </w:pPr>
            <w:ins w:id="7052" w:author="Russ Ott" w:date="2022-04-29T10:09:00Z">
              <w:r>
                <w:t>urn:oid:2.16.840.1.113883.5.1002 (HL7ActRelationshipType) = REFR</w:t>
              </w:r>
            </w:ins>
          </w:p>
        </w:tc>
      </w:tr>
      <w:tr w:rsidR="00440477" w14:paraId="3DE2B8FE" w14:textId="77777777" w:rsidTr="00BA7D84">
        <w:trPr>
          <w:jc w:val="center"/>
          <w:ins w:id="7053" w:author="Russ Ott" w:date="2022-04-29T10:09:00Z"/>
        </w:trPr>
        <w:tc>
          <w:tcPr>
            <w:tcW w:w="3345" w:type="dxa"/>
          </w:tcPr>
          <w:p w14:paraId="666910FC" w14:textId="77777777" w:rsidR="00440477" w:rsidRDefault="00440477" w:rsidP="00BA7D84">
            <w:pPr>
              <w:pStyle w:val="TableText"/>
              <w:rPr>
                <w:ins w:id="7054" w:author="Russ Ott" w:date="2022-04-29T10:09:00Z"/>
              </w:rPr>
            </w:pPr>
            <w:ins w:id="7055" w:author="Russ Ott" w:date="2022-04-29T10:09:00Z">
              <w:r>
                <w:tab/>
              </w:r>
              <w:r>
                <w:tab/>
                <w:t>observation</w:t>
              </w:r>
            </w:ins>
          </w:p>
        </w:tc>
        <w:tc>
          <w:tcPr>
            <w:tcW w:w="720" w:type="dxa"/>
          </w:tcPr>
          <w:p w14:paraId="67BD75ED" w14:textId="77777777" w:rsidR="00440477" w:rsidRDefault="00440477" w:rsidP="00BA7D84">
            <w:pPr>
              <w:pStyle w:val="TableText"/>
              <w:rPr>
                <w:ins w:id="7056" w:author="Russ Ott" w:date="2022-04-29T10:09:00Z"/>
              </w:rPr>
            </w:pPr>
            <w:ins w:id="7057" w:author="Russ Ott" w:date="2022-04-29T10:09:00Z">
              <w:r>
                <w:t>1..1</w:t>
              </w:r>
            </w:ins>
          </w:p>
        </w:tc>
        <w:tc>
          <w:tcPr>
            <w:tcW w:w="1152" w:type="dxa"/>
          </w:tcPr>
          <w:p w14:paraId="6A61F1E4" w14:textId="77777777" w:rsidR="00440477" w:rsidRDefault="00440477" w:rsidP="00BA7D84">
            <w:pPr>
              <w:pStyle w:val="TableText"/>
              <w:rPr>
                <w:ins w:id="7058" w:author="Russ Ott" w:date="2022-04-29T10:09:00Z"/>
              </w:rPr>
            </w:pPr>
            <w:ins w:id="7059" w:author="Russ Ott" w:date="2022-04-29T10:09:00Z">
              <w:r>
                <w:t>SHALL</w:t>
              </w:r>
            </w:ins>
          </w:p>
        </w:tc>
        <w:tc>
          <w:tcPr>
            <w:tcW w:w="864" w:type="dxa"/>
          </w:tcPr>
          <w:p w14:paraId="4A89AE24" w14:textId="77777777" w:rsidR="00440477" w:rsidRDefault="00440477" w:rsidP="00BA7D84">
            <w:pPr>
              <w:pStyle w:val="TableText"/>
              <w:rPr>
                <w:ins w:id="7060" w:author="Russ Ott" w:date="2022-04-29T10:09:00Z"/>
              </w:rPr>
            </w:pPr>
          </w:p>
        </w:tc>
        <w:tc>
          <w:tcPr>
            <w:tcW w:w="1104" w:type="dxa"/>
          </w:tcPr>
          <w:p w14:paraId="1EEA6DA7" w14:textId="38B26A80" w:rsidR="00440477" w:rsidRDefault="00002F64" w:rsidP="00BA7D84">
            <w:pPr>
              <w:pStyle w:val="TableText"/>
              <w:rPr>
                <w:ins w:id="7061" w:author="Russ Ott" w:date="2022-04-29T10:09:00Z"/>
              </w:rPr>
            </w:pPr>
            <w:ins w:id="7062" w:author="Russ Ott" w:date="2022-04-29T10:09:00Z">
              <w:r>
                <w:fldChar w:fldCharType="begin"/>
              </w:r>
              <w:r>
                <w:instrText xml:space="preserve"> HYPERLINK \l "C_4515-31064" \h </w:instrText>
              </w:r>
              <w:r>
                <w:fldChar w:fldCharType="separate"/>
              </w:r>
              <w:r w:rsidR="00440477">
                <w:rPr>
                  <w:rStyle w:val="HyperlinkText9pt"/>
                </w:rPr>
                <w:t>4515-31064</w:t>
              </w:r>
              <w:r>
                <w:rPr>
                  <w:rStyle w:val="HyperlinkText9pt"/>
                </w:rPr>
                <w:fldChar w:fldCharType="end"/>
              </w:r>
            </w:ins>
          </w:p>
        </w:tc>
        <w:tc>
          <w:tcPr>
            <w:tcW w:w="2975" w:type="dxa"/>
          </w:tcPr>
          <w:p w14:paraId="227D5997" w14:textId="77777777" w:rsidR="00440477" w:rsidRDefault="00440477" w:rsidP="00BA7D84">
            <w:pPr>
              <w:pStyle w:val="TableText"/>
              <w:rPr>
                <w:ins w:id="7063" w:author="Russ Ott" w:date="2022-04-29T10:09:00Z"/>
              </w:rPr>
            </w:pPr>
            <w:ins w:id="7064" w:author="Russ Ott" w:date="2022-04-29T10:09:00Z">
              <w:r>
                <w:t>Priority Preference (identifier: urn:oid:2.16.840.1.113883.10.20.22.4.143</w:t>
              </w:r>
            </w:ins>
          </w:p>
        </w:tc>
      </w:tr>
      <w:tr w:rsidR="00440477" w14:paraId="6F15794E" w14:textId="77777777" w:rsidTr="00BA7D84">
        <w:trPr>
          <w:jc w:val="center"/>
          <w:ins w:id="7065" w:author="Russ Ott" w:date="2022-04-29T10:09:00Z"/>
        </w:trPr>
        <w:tc>
          <w:tcPr>
            <w:tcW w:w="3345" w:type="dxa"/>
          </w:tcPr>
          <w:p w14:paraId="3DDFB886" w14:textId="77777777" w:rsidR="00440477" w:rsidRDefault="00440477" w:rsidP="00BA7D84">
            <w:pPr>
              <w:pStyle w:val="TableText"/>
              <w:rPr>
                <w:ins w:id="7066" w:author="Russ Ott" w:date="2022-04-29T10:09:00Z"/>
              </w:rPr>
            </w:pPr>
            <w:ins w:id="7067" w:author="Russ Ott" w:date="2022-04-29T10:09:00Z">
              <w:r>
                <w:tab/>
                <w:t>entryRelationship</w:t>
              </w:r>
            </w:ins>
          </w:p>
        </w:tc>
        <w:tc>
          <w:tcPr>
            <w:tcW w:w="720" w:type="dxa"/>
          </w:tcPr>
          <w:p w14:paraId="4AB6B4C3" w14:textId="77777777" w:rsidR="00440477" w:rsidRDefault="00440477" w:rsidP="00BA7D84">
            <w:pPr>
              <w:pStyle w:val="TableText"/>
              <w:rPr>
                <w:ins w:id="7068" w:author="Russ Ott" w:date="2022-04-29T10:09:00Z"/>
              </w:rPr>
            </w:pPr>
            <w:ins w:id="7069" w:author="Russ Ott" w:date="2022-04-29T10:09:00Z">
              <w:r>
                <w:t>0..1</w:t>
              </w:r>
            </w:ins>
          </w:p>
        </w:tc>
        <w:tc>
          <w:tcPr>
            <w:tcW w:w="1152" w:type="dxa"/>
          </w:tcPr>
          <w:p w14:paraId="5E416CA3" w14:textId="77777777" w:rsidR="00440477" w:rsidRDefault="00440477" w:rsidP="00BA7D84">
            <w:pPr>
              <w:pStyle w:val="TableText"/>
              <w:rPr>
                <w:ins w:id="7070" w:author="Russ Ott" w:date="2022-04-29T10:09:00Z"/>
              </w:rPr>
            </w:pPr>
            <w:ins w:id="7071" w:author="Russ Ott" w:date="2022-04-29T10:09:00Z">
              <w:r>
                <w:t>MAY</w:t>
              </w:r>
            </w:ins>
          </w:p>
        </w:tc>
        <w:tc>
          <w:tcPr>
            <w:tcW w:w="864" w:type="dxa"/>
          </w:tcPr>
          <w:p w14:paraId="0EF19437" w14:textId="77777777" w:rsidR="00440477" w:rsidRDefault="00440477" w:rsidP="00BA7D84">
            <w:pPr>
              <w:pStyle w:val="TableText"/>
              <w:rPr>
                <w:ins w:id="7072" w:author="Russ Ott" w:date="2022-04-29T10:09:00Z"/>
              </w:rPr>
            </w:pPr>
          </w:p>
        </w:tc>
        <w:tc>
          <w:tcPr>
            <w:tcW w:w="1104" w:type="dxa"/>
          </w:tcPr>
          <w:p w14:paraId="64CFC424" w14:textId="2FAC767C" w:rsidR="00440477" w:rsidRDefault="00002F64" w:rsidP="00BA7D84">
            <w:pPr>
              <w:pStyle w:val="TableText"/>
              <w:rPr>
                <w:ins w:id="7073" w:author="Russ Ott" w:date="2022-04-29T10:09:00Z"/>
              </w:rPr>
            </w:pPr>
            <w:ins w:id="7074" w:author="Russ Ott" w:date="2022-04-29T10:09:00Z">
              <w:r>
                <w:fldChar w:fldCharType="begin"/>
              </w:r>
              <w:r>
                <w:instrText xml:space="preserve"> HYPERLINK \l "C_4515-9063" \h </w:instrText>
              </w:r>
              <w:r>
                <w:fldChar w:fldCharType="separate"/>
              </w:r>
              <w:r w:rsidR="00440477">
                <w:rPr>
                  <w:rStyle w:val="HyperlinkText9pt"/>
                </w:rPr>
                <w:t>4515-9063</w:t>
              </w:r>
              <w:r>
                <w:rPr>
                  <w:rStyle w:val="HyperlinkText9pt"/>
                </w:rPr>
                <w:fldChar w:fldCharType="end"/>
              </w:r>
            </w:ins>
          </w:p>
        </w:tc>
        <w:tc>
          <w:tcPr>
            <w:tcW w:w="2975" w:type="dxa"/>
          </w:tcPr>
          <w:p w14:paraId="11A481D5" w14:textId="77777777" w:rsidR="00440477" w:rsidRDefault="00440477" w:rsidP="00BA7D84">
            <w:pPr>
              <w:pStyle w:val="TableText"/>
              <w:rPr>
                <w:ins w:id="7075" w:author="Russ Ott" w:date="2022-04-29T10:09:00Z"/>
              </w:rPr>
            </w:pPr>
          </w:p>
        </w:tc>
      </w:tr>
      <w:tr w:rsidR="00440477" w14:paraId="26EF9464" w14:textId="77777777" w:rsidTr="00BA7D84">
        <w:trPr>
          <w:jc w:val="center"/>
          <w:ins w:id="7076" w:author="Russ Ott" w:date="2022-04-29T10:09:00Z"/>
        </w:trPr>
        <w:tc>
          <w:tcPr>
            <w:tcW w:w="3345" w:type="dxa"/>
          </w:tcPr>
          <w:p w14:paraId="25DB96A1" w14:textId="77777777" w:rsidR="00440477" w:rsidRDefault="00440477" w:rsidP="00BA7D84">
            <w:pPr>
              <w:pStyle w:val="TableText"/>
              <w:rPr>
                <w:ins w:id="7077" w:author="Russ Ott" w:date="2022-04-29T10:09:00Z"/>
              </w:rPr>
            </w:pPr>
            <w:ins w:id="7078" w:author="Russ Ott" w:date="2022-04-29T10:09:00Z">
              <w:r>
                <w:tab/>
              </w:r>
              <w:r>
                <w:tab/>
                <w:t>@typeCode</w:t>
              </w:r>
            </w:ins>
          </w:p>
        </w:tc>
        <w:tc>
          <w:tcPr>
            <w:tcW w:w="720" w:type="dxa"/>
          </w:tcPr>
          <w:p w14:paraId="742E6A8A" w14:textId="77777777" w:rsidR="00440477" w:rsidRDefault="00440477" w:rsidP="00BA7D84">
            <w:pPr>
              <w:pStyle w:val="TableText"/>
              <w:rPr>
                <w:ins w:id="7079" w:author="Russ Ott" w:date="2022-04-29T10:09:00Z"/>
              </w:rPr>
            </w:pPr>
            <w:ins w:id="7080" w:author="Russ Ott" w:date="2022-04-29T10:09:00Z">
              <w:r>
                <w:t>1..1</w:t>
              </w:r>
            </w:ins>
          </w:p>
        </w:tc>
        <w:tc>
          <w:tcPr>
            <w:tcW w:w="1152" w:type="dxa"/>
          </w:tcPr>
          <w:p w14:paraId="33BA17FC" w14:textId="77777777" w:rsidR="00440477" w:rsidRDefault="00440477" w:rsidP="00BA7D84">
            <w:pPr>
              <w:pStyle w:val="TableText"/>
              <w:rPr>
                <w:ins w:id="7081" w:author="Russ Ott" w:date="2022-04-29T10:09:00Z"/>
              </w:rPr>
            </w:pPr>
            <w:ins w:id="7082" w:author="Russ Ott" w:date="2022-04-29T10:09:00Z">
              <w:r>
                <w:t>SHALL</w:t>
              </w:r>
            </w:ins>
          </w:p>
        </w:tc>
        <w:tc>
          <w:tcPr>
            <w:tcW w:w="864" w:type="dxa"/>
          </w:tcPr>
          <w:p w14:paraId="0536EF19" w14:textId="77777777" w:rsidR="00440477" w:rsidRDefault="00440477" w:rsidP="00BA7D84">
            <w:pPr>
              <w:pStyle w:val="TableText"/>
              <w:rPr>
                <w:ins w:id="7083" w:author="Russ Ott" w:date="2022-04-29T10:09:00Z"/>
              </w:rPr>
            </w:pPr>
          </w:p>
        </w:tc>
        <w:tc>
          <w:tcPr>
            <w:tcW w:w="1104" w:type="dxa"/>
          </w:tcPr>
          <w:p w14:paraId="277F4FAD" w14:textId="064A3F8D" w:rsidR="00440477" w:rsidRDefault="00002F64" w:rsidP="00BA7D84">
            <w:pPr>
              <w:pStyle w:val="TableText"/>
              <w:rPr>
                <w:ins w:id="7084" w:author="Russ Ott" w:date="2022-04-29T10:09:00Z"/>
              </w:rPr>
            </w:pPr>
            <w:ins w:id="7085" w:author="Russ Ott" w:date="2022-04-29T10:09:00Z">
              <w:r>
                <w:fldChar w:fldCharType="begin"/>
              </w:r>
              <w:r>
                <w:instrText xml:space="preserve"> HYPERLINK \l "C_4515-9068" \h </w:instrText>
              </w:r>
              <w:r>
                <w:fldChar w:fldCharType="separate"/>
              </w:r>
              <w:r w:rsidR="00440477">
                <w:rPr>
                  <w:rStyle w:val="HyperlinkText9pt"/>
                </w:rPr>
                <w:t>4515-9068</w:t>
              </w:r>
              <w:r>
                <w:rPr>
                  <w:rStyle w:val="HyperlinkText9pt"/>
                </w:rPr>
                <w:fldChar w:fldCharType="end"/>
              </w:r>
            </w:ins>
          </w:p>
        </w:tc>
        <w:tc>
          <w:tcPr>
            <w:tcW w:w="2975" w:type="dxa"/>
          </w:tcPr>
          <w:p w14:paraId="5A205F29" w14:textId="77777777" w:rsidR="00440477" w:rsidRDefault="00440477" w:rsidP="00BA7D84">
            <w:pPr>
              <w:pStyle w:val="TableText"/>
              <w:rPr>
                <w:ins w:id="7086" w:author="Russ Ott" w:date="2022-04-29T10:09:00Z"/>
              </w:rPr>
            </w:pPr>
            <w:ins w:id="7087" w:author="Russ Ott" w:date="2022-04-29T10:09:00Z">
              <w:r>
                <w:t>urn:oid:2.16.840.1.113883.5.1002 (HL7ActRelationshipType) = REFR</w:t>
              </w:r>
            </w:ins>
          </w:p>
        </w:tc>
      </w:tr>
      <w:tr w:rsidR="00440477" w14:paraId="742A57E1" w14:textId="77777777" w:rsidTr="00BA7D84">
        <w:trPr>
          <w:jc w:val="center"/>
          <w:ins w:id="7088" w:author="Russ Ott" w:date="2022-04-29T10:09:00Z"/>
        </w:trPr>
        <w:tc>
          <w:tcPr>
            <w:tcW w:w="3345" w:type="dxa"/>
          </w:tcPr>
          <w:p w14:paraId="501C9AC4" w14:textId="77777777" w:rsidR="00440477" w:rsidRDefault="00440477" w:rsidP="00BA7D84">
            <w:pPr>
              <w:pStyle w:val="TableText"/>
              <w:rPr>
                <w:ins w:id="7089" w:author="Russ Ott" w:date="2022-04-29T10:09:00Z"/>
              </w:rPr>
            </w:pPr>
            <w:ins w:id="7090" w:author="Russ Ott" w:date="2022-04-29T10:09:00Z">
              <w:r>
                <w:tab/>
              </w:r>
              <w:r>
                <w:tab/>
                <w:t>observation</w:t>
              </w:r>
            </w:ins>
          </w:p>
        </w:tc>
        <w:tc>
          <w:tcPr>
            <w:tcW w:w="720" w:type="dxa"/>
          </w:tcPr>
          <w:p w14:paraId="746A3441" w14:textId="77777777" w:rsidR="00440477" w:rsidRDefault="00440477" w:rsidP="00BA7D84">
            <w:pPr>
              <w:pStyle w:val="TableText"/>
              <w:rPr>
                <w:ins w:id="7091" w:author="Russ Ott" w:date="2022-04-29T10:09:00Z"/>
              </w:rPr>
            </w:pPr>
            <w:ins w:id="7092" w:author="Russ Ott" w:date="2022-04-29T10:09:00Z">
              <w:r>
                <w:t>1..1</w:t>
              </w:r>
            </w:ins>
          </w:p>
        </w:tc>
        <w:tc>
          <w:tcPr>
            <w:tcW w:w="1152" w:type="dxa"/>
          </w:tcPr>
          <w:p w14:paraId="2963A6C3" w14:textId="77777777" w:rsidR="00440477" w:rsidRDefault="00440477" w:rsidP="00BA7D84">
            <w:pPr>
              <w:pStyle w:val="TableText"/>
              <w:rPr>
                <w:ins w:id="7093" w:author="Russ Ott" w:date="2022-04-29T10:09:00Z"/>
              </w:rPr>
            </w:pPr>
            <w:ins w:id="7094" w:author="Russ Ott" w:date="2022-04-29T10:09:00Z">
              <w:r>
                <w:t>SHALL</w:t>
              </w:r>
            </w:ins>
          </w:p>
        </w:tc>
        <w:tc>
          <w:tcPr>
            <w:tcW w:w="864" w:type="dxa"/>
          </w:tcPr>
          <w:p w14:paraId="6F015822" w14:textId="77777777" w:rsidR="00440477" w:rsidRDefault="00440477" w:rsidP="00BA7D84">
            <w:pPr>
              <w:pStyle w:val="TableText"/>
              <w:rPr>
                <w:ins w:id="7095" w:author="Russ Ott" w:date="2022-04-29T10:09:00Z"/>
              </w:rPr>
            </w:pPr>
          </w:p>
        </w:tc>
        <w:tc>
          <w:tcPr>
            <w:tcW w:w="1104" w:type="dxa"/>
          </w:tcPr>
          <w:p w14:paraId="219F13A1" w14:textId="6974C928" w:rsidR="00440477" w:rsidRDefault="00002F64" w:rsidP="00BA7D84">
            <w:pPr>
              <w:pStyle w:val="TableText"/>
              <w:rPr>
                <w:ins w:id="7096" w:author="Russ Ott" w:date="2022-04-29T10:09:00Z"/>
              </w:rPr>
            </w:pPr>
            <w:ins w:id="7097" w:author="Russ Ott" w:date="2022-04-29T10:09:00Z">
              <w:r>
                <w:fldChar w:fldCharType="begin"/>
              </w:r>
              <w:r>
                <w:instrText xml:space="preserve"> HYPERLINK \l "C_4515-15591" \h </w:instrText>
              </w:r>
              <w:r>
                <w:fldChar w:fldCharType="separate"/>
              </w:r>
              <w:r w:rsidR="00440477">
                <w:rPr>
                  <w:rStyle w:val="HyperlinkText9pt"/>
                </w:rPr>
                <w:t>4515-15591</w:t>
              </w:r>
              <w:r>
                <w:rPr>
                  <w:rStyle w:val="HyperlinkText9pt"/>
                </w:rPr>
                <w:fldChar w:fldCharType="end"/>
              </w:r>
            </w:ins>
          </w:p>
        </w:tc>
        <w:tc>
          <w:tcPr>
            <w:tcW w:w="2975" w:type="dxa"/>
          </w:tcPr>
          <w:p w14:paraId="6EC0C3F4" w14:textId="77777777" w:rsidR="00440477" w:rsidRDefault="00440477" w:rsidP="00BA7D84">
            <w:pPr>
              <w:pStyle w:val="TableText"/>
              <w:rPr>
                <w:ins w:id="7098" w:author="Russ Ott" w:date="2022-04-29T10:09:00Z"/>
              </w:rPr>
            </w:pPr>
            <w:ins w:id="7099" w:author="Russ Ott" w:date="2022-04-29T10:09:00Z">
              <w:r>
                <w:t>Problem Status (identifier: urn:hl7ii:2.16.840.1.113883.10.20.22.4.6:2019-06-20</w:t>
              </w:r>
            </w:ins>
          </w:p>
        </w:tc>
      </w:tr>
      <w:tr w:rsidR="00440477" w14:paraId="45FB3CB8" w14:textId="77777777" w:rsidTr="00BA7D84">
        <w:trPr>
          <w:jc w:val="center"/>
          <w:ins w:id="7100" w:author="Russ Ott" w:date="2022-04-29T10:09:00Z"/>
        </w:trPr>
        <w:tc>
          <w:tcPr>
            <w:tcW w:w="3345" w:type="dxa"/>
          </w:tcPr>
          <w:p w14:paraId="177A56D7" w14:textId="77777777" w:rsidR="00440477" w:rsidRDefault="00440477" w:rsidP="00BA7D84">
            <w:pPr>
              <w:pStyle w:val="TableText"/>
              <w:rPr>
                <w:ins w:id="7101" w:author="Russ Ott" w:date="2022-04-29T10:09:00Z"/>
              </w:rPr>
            </w:pPr>
            <w:ins w:id="7102" w:author="Russ Ott" w:date="2022-04-29T10:09:00Z">
              <w:r>
                <w:tab/>
                <w:t>entryRelationship</w:t>
              </w:r>
            </w:ins>
          </w:p>
        </w:tc>
        <w:tc>
          <w:tcPr>
            <w:tcW w:w="720" w:type="dxa"/>
          </w:tcPr>
          <w:p w14:paraId="4B623292" w14:textId="77777777" w:rsidR="00440477" w:rsidRDefault="00440477" w:rsidP="00BA7D84">
            <w:pPr>
              <w:pStyle w:val="TableText"/>
              <w:rPr>
                <w:ins w:id="7103" w:author="Russ Ott" w:date="2022-04-29T10:09:00Z"/>
              </w:rPr>
            </w:pPr>
            <w:ins w:id="7104" w:author="Russ Ott" w:date="2022-04-29T10:09:00Z">
              <w:r>
                <w:t>0..*</w:t>
              </w:r>
            </w:ins>
          </w:p>
        </w:tc>
        <w:tc>
          <w:tcPr>
            <w:tcW w:w="1152" w:type="dxa"/>
          </w:tcPr>
          <w:p w14:paraId="113AFB49" w14:textId="77777777" w:rsidR="00440477" w:rsidRDefault="00440477" w:rsidP="00BA7D84">
            <w:pPr>
              <w:pStyle w:val="TableText"/>
              <w:rPr>
                <w:ins w:id="7105" w:author="Russ Ott" w:date="2022-04-29T10:09:00Z"/>
              </w:rPr>
            </w:pPr>
            <w:ins w:id="7106" w:author="Russ Ott" w:date="2022-04-29T10:09:00Z">
              <w:r>
                <w:t>MAY</w:t>
              </w:r>
            </w:ins>
          </w:p>
        </w:tc>
        <w:tc>
          <w:tcPr>
            <w:tcW w:w="864" w:type="dxa"/>
          </w:tcPr>
          <w:p w14:paraId="1EC6D6BE" w14:textId="77777777" w:rsidR="00440477" w:rsidRDefault="00440477" w:rsidP="00BA7D84">
            <w:pPr>
              <w:pStyle w:val="TableText"/>
              <w:rPr>
                <w:ins w:id="7107" w:author="Russ Ott" w:date="2022-04-29T10:09:00Z"/>
              </w:rPr>
            </w:pPr>
          </w:p>
        </w:tc>
        <w:tc>
          <w:tcPr>
            <w:tcW w:w="1104" w:type="dxa"/>
          </w:tcPr>
          <w:p w14:paraId="4D290BD7" w14:textId="4055E191" w:rsidR="00440477" w:rsidRDefault="00002F64" w:rsidP="00BA7D84">
            <w:pPr>
              <w:pStyle w:val="TableText"/>
              <w:rPr>
                <w:ins w:id="7108" w:author="Russ Ott" w:date="2022-04-29T10:09:00Z"/>
              </w:rPr>
            </w:pPr>
            <w:ins w:id="7109" w:author="Russ Ott" w:date="2022-04-29T10:09:00Z">
              <w:r>
                <w:fldChar w:fldCharType="begin"/>
              </w:r>
              <w:r>
                <w:instrText xml:space="preserve"> HYPERLINK \l "C_4515-32965" \h </w:instrText>
              </w:r>
              <w:r>
                <w:fldChar w:fldCharType="separate"/>
              </w:r>
              <w:r w:rsidR="00440477">
                <w:rPr>
                  <w:rStyle w:val="HyperlinkText9pt"/>
                </w:rPr>
                <w:t>4515-32965</w:t>
              </w:r>
              <w:r>
                <w:rPr>
                  <w:rStyle w:val="HyperlinkText9pt"/>
                </w:rPr>
                <w:fldChar w:fldCharType="end"/>
              </w:r>
            </w:ins>
          </w:p>
        </w:tc>
        <w:tc>
          <w:tcPr>
            <w:tcW w:w="2975" w:type="dxa"/>
          </w:tcPr>
          <w:p w14:paraId="3AB8289F" w14:textId="77777777" w:rsidR="00440477" w:rsidRDefault="00440477" w:rsidP="00BA7D84">
            <w:pPr>
              <w:pStyle w:val="TableText"/>
              <w:rPr>
                <w:ins w:id="7110" w:author="Russ Ott" w:date="2022-04-29T10:09:00Z"/>
              </w:rPr>
            </w:pPr>
          </w:p>
        </w:tc>
      </w:tr>
      <w:tr w:rsidR="00440477" w14:paraId="6EE744BB" w14:textId="77777777" w:rsidTr="00BA7D84">
        <w:trPr>
          <w:jc w:val="center"/>
          <w:ins w:id="7111" w:author="Russ Ott" w:date="2022-04-29T10:09:00Z"/>
        </w:trPr>
        <w:tc>
          <w:tcPr>
            <w:tcW w:w="3345" w:type="dxa"/>
          </w:tcPr>
          <w:p w14:paraId="52553A55" w14:textId="77777777" w:rsidR="00440477" w:rsidRDefault="00440477" w:rsidP="00BA7D84">
            <w:pPr>
              <w:pStyle w:val="TableText"/>
              <w:rPr>
                <w:ins w:id="7112" w:author="Russ Ott" w:date="2022-04-29T10:09:00Z"/>
              </w:rPr>
            </w:pPr>
            <w:ins w:id="7113" w:author="Russ Ott" w:date="2022-04-29T10:09:00Z">
              <w:r>
                <w:tab/>
              </w:r>
              <w:r>
                <w:tab/>
                <w:t>@typeCode</w:t>
              </w:r>
            </w:ins>
          </w:p>
        </w:tc>
        <w:tc>
          <w:tcPr>
            <w:tcW w:w="720" w:type="dxa"/>
          </w:tcPr>
          <w:p w14:paraId="2AABA067" w14:textId="77777777" w:rsidR="00440477" w:rsidRDefault="00440477" w:rsidP="00BA7D84">
            <w:pPr>
              <w:pStyle w:val="TableText"/>
              <w:rPr>
                <w:ins w:id="7114" w:author="Russ Ott" w:date="2022-04-29T10:09:00Z"/>
              </w:rPr>
            </w:pPr>
            <w:ins w:id="7115" w:author="Russ Ott" w:date="2022-04-29T10:09:00Z">
              <w:r>
                <w:t>1..1</w:t>
              </w:r>
            </w:ins>
          </w:p>
        </w:tc>
        <w:tc>
          <w:tcPr>
            <w:tcW w:w="1152" w:type="dxa"/>
          </w:tcPr>
          <w:p w14:paraId="15355AE0" w14:textId="77777777" w:rsidR="00440477" w:rsidRDefault="00440477" w:rsidP="00BA7D84">
            <w:pPr>
              <w:pStyle w:val="TableText"/>
              <w:rPr>
                <w:ins w:id="7116" w:author="Russ Ott" w:date="2022-04-29T10:09:00Z"/>
              </w:rPr>
            </w:pPr>
            <w:ins w:id="7117" w:author="Russ Ott" w:date="2022-04-29T10:09:00Z">
              <w:r>
                <w:t>SHALL</w:t>
              </w:r>
            </w:ins>
          </w:p>
        </w:tc>
        <w:tc>
          <w:tcPr>
            <w:tcW w:w="864" w:type="dxa"/>
          </w:tcPr>
          <w:p w14:paraId="3AEBF37B" w14:textId="77777777" w:rsidR="00440477" w:rsidRDefault="00440477" w:rsidP="00BA7D84">
            <w:pPr>
              <w:pStyle w:val="TableText"/>
              <w:rPr>
                <w:ins w:id="7118" w:author="Russ Ott" w:date="2022-04-29T10:09:00Z"/>
              </w:rPr>
            </w:pPr>
          </w:p>
        </w:tc>
        <w:tc>
          <w:tcPr>
            <w:tcW w:w="1104" w:type="dxa"/>
          </w:tcPr>
          <w:p w14:paraId="08E880B1" w14:textId="39BB4FF1" w:rsidR="00440477" w:rsidRDefault="00002F64" w:rsidP="00BA7D84">
            <w:pPr>
              <w:pStyle w:val="TableText"/>
              <w:rPr>
                <w:ins w:id="7119" w:author="Russ Ott" w:date="2022-04-29T10:09:00Z"/>
              </w:rPr>
            </w:pPr>
            <w:ins w:id="7120" w:author="Russ Ott" w:date="2022-04-29T10:09:00Z">
              <w:r>
                <w:fldChar w:fldCharType="begin"/>
              </w:r>
              <w:r>
                <w:instrText xml:space="preserve"> HYPERLINK \l "C_4515-32968" \h </w:instrText>
              </w:r>
              <w:r>
                <w:fldChar w:fldCharType="separate"/>
              </w:r>
              <w:r w:rsidR="00440477">
                <w:rPr>
                  <w:rStyle w:val="HyperlinkText9pt"/>
                </w:rPr>
                <w:t>4515-32968</w:t>
              </w:r>
              <w:r>
                <w:rPr>
                  <w:rStyle w:val="HyperlinkText9pt"/>
                </w:rPr>
                <w:fldChar w:fldCharType="end"/>
              </w:r>
            </w:ins>
          </w:p>
        </w:tc>
        <w:tc>
          <w:tcPr>
            <w:tcW w:w="2975" w:type="dxa"/>
          </w:tcPr>
          <w:p w14:paraId="5A9DB2F5" w14:textId="77777777" w:rsidR="00440477" w:rsidRDefault="00440477" w:rsidP="00BA7D84">
            <w:pPr>
              <w:pStyle w:val="TableText"/>
              <w:rPr>
                <w:ins w:id="7121" w:author="Russ Ott" w:date="2022-04-29T10:09:00Z"/>
              </w:rPr>
            </w:pPr>
            <w:ins w:id="7122" w:author="Russ Ott" w:date="2022-04-29T10:09:00Z">
              <w:r>
                <w:t>urn:oid:2.16.840.1.113883.5.1002 (HL7ActRelationshipType) = SPRT</w:t>
              </w:r>
            </w:ins>
          </w:p>
        </w:tc>
      </w:tr>
      <w:tr w:rsidR="00440477" w14:paraId="0538D9AD" w14:textId="77777777" w:rsidTr="00BA7D84">
        <w:trPr>
          <w:jc w:val="center"/>
          <w:ins w:id="7123" w:author="Russ Ott" w:date="2022-04-29T10:09:00Z"/>
        </w:trPr>
        <w:tc>
          <w:tcPr>
            <w:tcW w:w="3345" w:type="dxa"/>
          </w:tcPr>
          <w:p w14:paraId="3944B112" w14:textId="77777777" w:rsidR="00440477" w:rsidRDefault="00440477" w:rsidP="00BA7D84">
            <w:pPr>
              <w:pStyle w:val="TableText"/>
              <w:rPr>
                <w:ins w:id="7124" w:author="Russ Ott" w:date="2022-04-29T10:09:00Z"/>
              </w:rPr>
            </w:pPr>
            <w:ins w:id="7125" w:author="Russ Ott" w:date="2022-04-29T10:09:00Z">
              <w:r>
                <w:tab/>
              </w:r>
              <w:r>
                <w:tab/>
                <w:t>act</w:t>
              </w:r>
            </w:ins>
          </w:p>
        </w:tc>
        <w:tc>
          <w:tcPr>
            <w:tcW w:w="720" w:type="dxa"/>
          </w:tcPr>
          <w:p w14:paraId="1B49D230" w14:textId="77777777" w:rsidR="00440477" w:rsidRDefault="00440477" w:rsidP="00BA7D84">
            <w:pPr>
              <w:pStyle w:val="TableText"/>
              <w:rPr>
                <w:ins w:id="7126" w:author="Russ Ott" w:date="2022-04-29T10:09:00Z"/>
              </w:rPr>
            </w:pPr>
            <w:ins w:id="7127" w:author="Russ Ott" w:date="2022-04-29T10:09:00Z">
              <w:r>
                <w:t>1..1</w:t>
              </w:r>
            </w:ins>
          </w:p>
        </w:tc>
        <w:tc>
          <w:tcPr>
            <w:tcW w:w="1152" w:type="dxa"/>
          </w:tcPr>
          <w:p w14:paraId="7A113C52" w14:textId="77777777" w:rsidR="00440477" w:rsidRDefault="00440477" w:rsidP="00BA7D84">
            <w:pPr>
              <w:pStyle w:val="TableText"/>
              <w:rPr>
                <w:ins w:id="7128" w:author="Russ Ott" w:date="2022-04-29T10:09:00Z"/>
              </w:rPr>
            </w:pPr>
            <w:ins w:id="7129" w:author="Russ Ott" w:date="2022-04-29T10:09:00Z">
              <w:r>
                <w:t>SHALL</w:t>
              </w:r>
            </w:ins>
          </w:p>
        </w:tc>
        <w:tc>
          <w:tcPr>
            <w:tcW w:w="864" w:type="dxa"/>
          </w:tcPr>
          <w:p w14:paraId="02442189" w14:textId="77777777" w:rsidR="00440477" w:rsidRDefault="00440477" w:rsidP="00BA7D84">
            <w:pPr>
              <w:pStyle w:val="TableText"/>
              <w:rPr>
                <w:ins w:id="7130" w:author="Russ Ott" w:date="2022-04-29T10:09:00Z"/>
              </w:rPr>
            </w:pPr>
          </w:p>
        </w:tc>
        <w:tc>
          <w:tcPr>
            <w:tcW w:w="1104" w:type="dxa"/>
          </w:tcPr>
          <w:p w14:paraId="0AC72F1C" w14:textId="61F6A957" w:rsidR="00440477" w:rsidRDefault="00002F64" w:rsidP="00BA7D84">
            <w:pPr>
              <w:pStyle w:val="TableText"/>
              <w:rPr>
                <w:ins w:id="7131" w:author="Russ Ott" w:date="2022-04-29T10:09:00Z"/>
              </w:rPr>
            </w:pPr>
            <w:ins w:id="7132" w:author="Russ Ott" w:date="2022-04-29T10:09:00Z">
              <w:r>
                <w:fldChar w:fldCharType="begin"/>
              </w:r>
              <w:r>
                <w:instrText xml:space="preserve"> HYPERLINK \l "C_4515-32966" \h </w:instrText>
              </w:r>
              <w:r>
                <w:fldChar w:fldCharType="separate"/>
              </w:r>
              <w:r w:rsidR="00440477">
                <w:rPr>
                  <w:rStyle w:val="HyperlinkText9pt"/>
                </w:rPr>
                <w:t>4515-32966</w:t>
              </w:r>
              <w:r>
                <w:rPr>
                  <w:rStyle w:val="HyperlinkText9pt"/>
                </w:rPr>
                <w:fldChar w:fldCharType="end"/>
              </w:r>
            </w:ins>
          </w:p>
        </w:tc>
        <w:tc>
          <w:tcPr>
            <w:tcW w:w="2975" w:type="dxa"/>
          </w:tcPr>
          <w:p w14:paraId="1666EA57" w14:textId="77777777" w:rsidR="00440477" w:rsidRDefault="00440477" w:rsidP="00BA7D84">
            <w:pPr>
              <w:pStyle w:val="TableText"/>
              <w:rPr>
                <w:ins w:id="7133" w:author="Russ Ott" w:date="2022-04-29T10:09:00Z"/>
              </w:rPr>
            </w:pPr>
            <w:ins w:id="7134" w:author="Russ Ott" w:date="2022-04-29T10:09:00Z">
              <w:r>
                <w:t>Entry Reference (identifier: urn:oid:2.16.840.1.113883.10.20.22.4.122</w:t>
              </w:r>
            </w:ins>
          </w:p>
        </w:tc>
      </w:tr>
      <w:tr w:rsidR="00440477" w14:paraId="28BE064A" w14:textId="77777777" w:rsidTr="00BA7D84">
        <w:trPr>
          <w:jc w:val="center"/>
          <w:ins w:id="7135" w:author="Russ Ott" w:date="2022-04-29T10:09:00Z"/>
        </w:trPr>
        <w:tc>
          <w:tcPr>
            <w:tcW w:w="3345" w:type="dxa"/>
          </w:tcPr>
          <w:p w14:paraId="7103706A" w14:textId="77777777" w:rsidR="00440477" w:rsidRDefault="00440477" w:rsidP="00BA7D84">
            <w:pPr>
              <w:pStyle w:val="TableText"/>
              <w:rPr>
                <w:ins w:id="7136" w:author="Russ Ott" w:date="2022-04-29T10:09:00Z"/>
              </w:rPr>
            </w:pPr>
            <w:ins w:id="7137" w:author="Russ Ott" w:date="2022-04-29T10:09:00Z">
              <w:r>
                <w:tab/>
                <w:t>entryRelationship</w:t>
              </w:r>
            </w:ins>
          </w:p>
        </w:tc>
        <w:tc>
          <w:tcPr>
            <w:tcW w:w="720" w:type="dxa"/>
          </w:tcPr>
          <w:p w14:paraId="2BFC7B4C" w14:textId="77777777" w:rsidR="00440477" w:rsidRDefault="00440477" w:rsidP="00BA7D84">
            <w:pPr>
              <w:pStyle w:val="TableText"/>
              <w:rPr>
                <w:ins w:id="7138" w:author="Russ Ott" w:date="2022-04-29T10:09:00Z"/>
              </w:rPr>
            </w:pPr>
            <w:ins w:id="7139" w:author="Russ Ott" w:date="2022-04-29T10:09:00Z">
              <w:r>
                <w:t>0..*</w:t>
              </w:r>
            </w:ins>
          </w:p>
        </w:tc>
        <w:tc>
          <w:tcPr>
            <w:tcW w:w="1152" w:type="dxa"/>
          </w:tcPr>
          <w:p w14:paraId="1012DA52" w14:textId="77777777" w:rsidR="00440477" w:rsidRDefault="00440477" w:rsidP="00BA7D84">
            <w:pPr>
              <w:pStyle w:val="TableText"/>
              <w:rPr>
                <w:ins w:id="7140" w:author="Russ Ott" w:date="2022-04-29T10:09:00Z"/>
              </w:rPr>
            </w:pPr>
            <w:ins w:id="7141" w:author="Russ Ott" w:date="2022-04-29T10:09:00Z">
              <w:r>
                <w:t>MAY</w:t>
              </w:r>
            </w:ins>
          </w:p>
        </w:tc>
        <w:tc>
          <w:tcPr>
            <w:tcW w:w="864" w:type="dxa"/>
          </w:tcPr>
          <w:p w14:paraId="3E4E28BF" w14:textId="77777777" w:rsidR="00440477" w:rsidRDefault="00440477" w:rsidP="00BA7D84">
            <w:pPr>
              <w:pStyle w:val="TableText"/>
              <w:rPr>
                <w:ins w:id="7142" w:author="Russ Ott" w:date="2022-04-29T10:09:00Z"/>
              </w:rPr>
            </w:pPr>
          </w:p>
        </w:tc>
        <w:tc>
          <w:tcPr>
            <w:tcW w:w="1104" w:type="dxa"/>
          </w:tcPr>
          <w:p w14:paraId="577E00A0" w14:textId="4ECB51CF" w:rsidR="00440477" w:rsidRDefault="00002F64" w:rsidP="00BA7D84">
            <w:pPr>
              <w:pStyle w:val="TableText"/>
              <w:rPr>
                <w:ins w:id="7143" w:author="Russ Ott" w:date="2022-04-29T10:09:00Z"/>
              </w:rPr>
            </w:pPr>
            <w:ins w:id="7144" w:author="Russ Ott" w:date="2022-04-29T10:09:00Z">
              <w:r>
                <w:fldChar w:fldCharType="begin"/>
              </w:r>
              <w:r>
                <w:instrText xml:space="preserve"> HYPERLINK \l "C_4515-32953" \h </w:instrText>
              </w:r>
              <w:r>
                <w:fldChar w:fldCharType="separate"/>
              </w:r>
              <w:r w:rsidR="00440477">
                <w:rPr>
                  <w:rStyle w:val="HyperlinkText9pt"/>
                </w:rPr>
                <w:t>4515-32953</w:t>
              </w:r>
              <w:r>
                <w:rPr>
                  <w:rStyle w:val="HyperlinkText9pt"/>
                </w:rPr>
                <w:fldChar w:fldCharType="end"/>
              </w:r>
            </w:ins>
          </w:p>
        </w:tc>
        <w:tc>
          <w:tcPr>
            <w:tcW w:w="2975" w:type="dxa"/>
          </w:tcPr>
          <w:p w14:paraId="17EAE0C8" w14:textId="77777777" w:rsidR="00440477" w:rsidRDefault="00440477" w:rsidP="00BA7D84">
            <w:pPr>
              <w:pStyle w:val="TableText"/>
              <w:rPr>
                <w:ins w:id="7145" w:author="Russ Ott" w:date="2022-04-29T10:09:00Z"/>
              </w:rPr>
            </w:pPr>
          </w:p>
        </w:tc>
      </w:tr>
      <w:tr w:rsidR="00440477" w14:paraId="7B7EFA44" w14:textId="77777777" w:rsidTr="00BA7D84">
        <w:trPr>
          <w:jc w:val="center"/>
          <w:ins w:id="7146" w:author="Russ Ott" w:date="2022-04-29T10:09:00Z"/>
        </w:trPr>
        <w:tc>
          <w:tcPr>
            <w:tcW w:w="3345" w:type="dxa"/>
          </w:tcPr>
          <w:p w14:paraId="1D04101D" w14:textId="77777777" w:rsidR="00440477" w:rsidRDefault="00440477" w:rsidP="00BA7D84">
            <w:pPr>
              <w:pStyle w:val="TableText"/>
              <w:rPr>
                <w:ins w:id="7147" w:author="Russ Ott" w:date="2022-04-29T10:09:00Z"/>
              </w:rPr>
            </w:pPr>
            <w:ins w:id="7148" w:author="Russ Ott" w:date="2022-04-29T10:09:00Z">
              <w:r>
                <w:tab/>
              </w:r>
              <w:r>
                <w:tab/>
                <w:t>@typeCode</w:t>
              </w:r>
            </w:ins>
          </w:p>
        </w:tc>
        <w:tc>
          <w:tcPr>
            <w:tcW w:w="720" w:type="dxa"/>
          </w:tcPr>
          <w:p w14:paraId="3FEAEA19" w14:textId="77777777" w:rsidR="00440477" w:rsidRDefault="00440477" w:rsidP="00BA7D84">
            <w:pPr>
              <w:pStyle w:val="TableText"/>
              <w:rPr>
                <w:ins w:id="7149" w:author="Russ Ott" w:date="2022-04-29T10:09:00Z"/>
              </w:rPr>
            </w:pPr>
            <w:ins w:id="7150" w:author="Russ Ott" w:date="2022-04-29T10:09:00Z">
              <w:r>
                <w:t>1..1</w:t>
              </w:r>
            </w:ins>
          </w:p>
        </w:tc>
        <w:tc>
          <w:tcPr>
            <w:tcW w:w="1152" w:type="dxa"/>
          </w:tcPr>
          <w:p w14:paraId="32239873" w14:textId="77777777" w:rsidR="00440477" w:rsidRDefault="00440477" w:rsidP="00BA7D84">
            <w:pPr>
              <w:pStyle w:val="TableText"/>
              <w:rPr>
                <w:ins w:id="7151" w:author="Russ Ott" w:date="2022-04-29T10:09:00Z"/>
              </w:rPr>
            </w:pPr>
            <w:ins w:id="7152" w:author="Russ Ott" w:date="2022-04-29T10:09:00Z">
              <w:r>
                <w:t>SHALL</w:t>
              </w:r>
            </w:ins>
          </w:p>
        </w:tc>
        <w:tc>
          <w:tcPr>
            <w:tcW w:w="864" w:type="dxa"/>
          </w:tcPr>
          <w:p w14:paraId="1A9C45AD" w14:textId="77777777" w:rsidR="00440477" w:rsidRDefault="00440477" w:rsidP="00BA7D84">
            <w:pPr>
              <w:pStyle w:val="TableText"/>
              <w:rPr>
                <w:ins w:id="7153" w:author="Russ Ott" w:date="2022-04-29T10:09:00Z"/>
              </w:rPr>
            </w:pPr>
          </w:p>
        </w:tc>
        <w:tc>
          <w:tcPr>
            <w:tcW w:w="1104" w:type="dxa"/>
          </w:tcPr>
          <w:p w14:paraId="7829C5C7" w14:textId="690E5EEB" w:rsidR="00440477" w:rsidRDefault="00002F64" w:rsidP="00BA7D84">
            <w:pPr>
              <w:pStyle w:val="TableText"/>
              <w:rPr>
                <w:ins w:id="7154" w:author="Russ Ott" w:date="2022-04-29T10:09:00Z"/>
              </w:rPr>
            </w:pPr>
            <w:ins w:id="7155" w:author="Russ Ott" w:date="2022-04-29T10:09:00Z">
              <w:r>
                <w:fldChar w:fldCharType="begin"/>
              </w:r>
              <w:r>
                <w:instrText xml:space="preserve"> HYPERLINK \l "C_4515-32955" \h </w:instrText>
              </w:r>
              <w:r>
                <w:fldChar w:fldCharType="separate"/>
              </w:r>
              <w:r w:rsidR="00440477">
                <w:rPr>
                  <w:rStyle w:val="HyperlinkText9pt"/>
                </w:rPr>
                <w:t>4515-32955</w:t>
              </w:r>
              <w:r>
                <w:rPr>
                  <w:rStyle w:val="HyperlinkText9pt"/>
                </w:rPr>
                <w:fldChar w:fldCharType="end"/>
              </w:r>
            </w:ins>
          </w:p>
        </w:tc>
        <w:tc>
          <w:tcPr>
            <w:tcW w:w="2975" w:type="dxa"/>
          </w:tcPr>
          <w:p w14:paraId="75954B84" w14:textId="77777777" w:rsidR="00440477" w:rsidRDefault="00440477" w:rsidP="00BA7D84">
            <w:pPr>
              <w:pStyle w:val="TableText"/>
              <w:rPr>
                <w:ins w:id="7156" w:author="Russ Ott" w:date="2022-04-29T10:09:00Z"/>
              </w:rPr>
            </w:pPr>
            <w:ins w:id="7157" w:author="Russ Ott" w:date="2022-04-29T10:09:00Z">
              <w:r>
                <w:t>urn:oid:2.16.840.1.113883.5.1002 (HL7ActRelationshipType) = SPRT</w:t>
              </w:r>
            </w:ins>
          </w:p>
        </w:tc>
      </w:tr>
      <w:tr w:rsidR="00440477" w14:paraId="6DCA59DD" w14:textId="77777777" w:rsidTr="00BA7D84">
        <w:trPr>
          <w:jc w:val="center"/>
          <w:ins w:id="7158" w:author="Russ Ott" w:date="2022-04-29T10:09:00Z"/>
        </w:trPr>
        <w:tc>
          <w:tcPr>
            <w:tcW w:w="3345" w:type="dxa"/>
          </w:tcPr>
          <w:p w14:paraId="5153F185" w14:textId="77777777" w:rsidR="00440477" w:rsidRDefault="00440477" w:rsidP="00BA7D84">
            <w:pPr>
              <w:pStyle w:val="TableText"/>
              <w:rPr>
                <w:ins w:id="7159" w:author="Russ Ott" w:date="2022-04-29T10:09:00Z"/>
              </w:rPr>
            </w:pPr>
            <w:ins w:id="7160" w:author="Russ Ott" w:date="2022-04-29T10:09:00Z">
              <w:r>
                <w:tab/>
              </w:r>
              <w:r>
                <w:tab/>
                <w:t>observation</w:t>
              </w:r>
            </w:ins>
          </w:p>
        </w:tc>
        <w:tc>
          <w:tcPr>
            <w:tcW w:w="720" w:type="dxa"/>
          </w:tcPr>
          <w:p w14:paraId="1C656E09" w14:textId="77777777" w:rsidR="00440477" w:rsidRDefault="00440477" w:rsidP="00BA7D84">
            <w:pPr>
              <w:pStyle w:val="TableText"/>
              <w:rPr>
                <w:ins w:id="7161" w:author="Russ Ott" w:date="2022-04-29T10:09:00Z"/>
              </w:rPr>
            </w:pPr>
            <w:ins w:id="7162" w:author="Russ Ott" w:date="2022-04-29T10:09:00Z">
              <w:r>
                <w:t>1..1</w:t>
              </w:r>
            </w:ins>
          </w:p>
        </w:tc>
        <w:tc>
          <w:tcPr>
            <w:tcW w:w="1152" w:type="dxa"/>
          </w:tcPr>
          <w:p w14:paraId="7A3B0644" w14:textId="77777777" w:rsidR="00440477" w:rsidRDefault="00440477" w:rsidP="00BA7D84">
            <w:pPr>
              <w:pStyle w:val="TableText"/>
              <w:rPr>
                <w:ins w:id="7163" w:author="Russ Ott" w:date="2022-04-29T10:09:00Z"/>
              </w:rPr>
            </w:pPr>
            <w:ins w:id="7164" w:author="Russ Ott" w:date="2022-04-29T10:09:00Z">
              <w:r>
                <w:t>SHALL</w:t>
              </w:r>
            </w:ins>
          </w:p>
        </w:tc>
        <w:tc>
          <w:tcPr>
            <w:tcW w:w="864" w:type="dxa"/>
          </w:tcPr>
          <w:p w14:paraId="456C44FB" w14:textId="77777777" w:rsidR="00440477" w:rsidRDefault="00440477" w:rsidP="00BA7D84">
            <w:pPr>
              <w:pStyle w:val="TableText"/>
              <w:rPr>
                <w:ins w:id="7165" w:author="Russ Ott" w:date="2022-04-29T10:09:00Z"/>
              </w:rPr>
            </w:pPr>
          </w:p>
        </w:tc>
        <w:tc>
          <w:tcPr>
            <w:tcW w:w="1104" w:type="dxa"/>
          </w:tcPr>
          <w:p w14:paraId="659F28C6" w14:textId="675C4CB6" w:rsidR="00440477" w:rsidRDefault="00002F64" w:rsidP="00BA7D84">
            <w:pPr>
              <w:pStyle w:val="TableText"/>
              <w:rPr>
                <w:ins w:id="7166" w:author="Russ Ott" w:date="2022-04-29T10:09:00Z"/>
              </w:rPr>
            </w:pPr>
            <w:ins w:id="7167" w:author="Russ Ott" w:date="2022-04-29T10:09:00Z">
              <w:r>
                <w:fldChar w:fldCharType="begin"/>
              </w:r>
              <w:r>
                <w:instrText xml:space="preserve"> HYPERLINK \l "C_4515-32954" \h </w:instrText>
              </w:r>
              <w:r>
                <w:fldChar w:fldCharType="separate"/>
              </w:r>
              <w:r w:rsidR="00440477">
                <w:rPr>
                  <w:rStyle w:val="HyperlinkText9pt"/>
                </w:rPr>
                <w:t>4515-32954</w:t>
              </w:r>
              <w:r>
                <w:rPr>
                  <w:rStyle w:val="HyperlinkText9pt"/>
                </w:rPr>
                <w:fldChar w:fldCharType="end"/>
              </w:r>
            </w:ins>
          </w:p>
        </w:tc>
        <w:tc>
          <w:tcPr>
            <w:tcW w:w="2975" w:type="dxa"/>
          </w:tcPr>
          <w:p w14:paraId="25EC1ABC" w14:textId="77777777" w:rsidR="00440477" w:rsidRDefault="00440477" w:rsidP="00BA7D84">
            <w:pPr>
              <w:pStyle w:val="TableText"/>
              <w:rPr>
                <w:ins w:id="7168" w:author="Russ Ott" w:date="2022-04-29T10:09:00Z"/>
              </w:rPr>
            </w:pPr>
            <w:ins w:id="7169" w:author="Russ Ott" w:date="2022-04-29T10:09:00Z">
              <w:r>
                <w:t>Assessment Scale Observation (identifier: urn:oid:2.16.840.1.113883.10.20.22.4.69</w:t>
              </w:r>
            </w:ins>
          </w:p>
        </w:tc>
      </w:tr>
      <w:tr w:rsidR="00440477" w14:paraId="1F2E7629" w14:textId="77777777" w:rsidTr="00BA7D84">
        <w:trPr>
          <w:jc w:val="center"/>
          <w:ins w:id="7170" w:author="Russ Ott" w:date="2022-04-29T10:09:00Z"/>
        </w:trPr>
        <w:tc>
          <w:tcPr>
            <w:tcW w:w="3345" w:type="dxa"/>
          </w:tcPr>
          <w:p w14:paraId="06E65CA3" w14:textId="77777777" w:rsidR="00440477" w:rsidRDefault="00440477" w:rsidP="00BA7D84">
            <w:pPr>
              <w:pStyle w:val="TableText"/>
              <w:rPr>
                <w:ins w:id="7171" w:author="Russ Ott" w:date="2022-04-29T10:09:00Z"/>
              </w:rPr>
            </w:pPr>
            <w:ins w:id="7172" w:author="Russ Ott" w:date="2022-04-29T10:09:00Z">
              <w:r>
                <w:tab/>
                <w:t>entryRelationship</w:t>
              </w:r>
            </w:ins>
          </w:p>
        </w:tc>
        <w:tc>
          <w:tcPr>
            <w:tcW w:w="720" w:type="dxa"/>
          </w:tcPr>
          <w:p w14:paraId="4E7C9BAD" w14:textId="77777777" w:rsidR="00440477" w:rsidRDefault="00440477" w:rsidP="00BA7D84">
            <w:pPr>
              <w:pStyle w:val="TableText"/>
              <w:rPr>
                <w:ins w:id="7173" w:author="Russ Ott" w:date="2022-04-29T10:09:00Z"/>
              </w:rPr>
            </w:pPr>
            <w:ins w:id="7174" w:author="Russ Ott" w:date="2022-04-29T10:09:00Z">
              <w:r>
                <w:t>0..*</w:t>
              </w:r>
            </w:ins>
          </w:p>
        </w:tc>
        <w:tc>
          <w:tcPr>
            <w:tcW w:w="1152" w:type="dxa"/>
          </w:tcPr>
          <w:p w14:paraId="1D6D1A1C" w14:textId="77777777" w:rsidR="00440477" w:rsidRDefault="00440477" w:rsidP="00BA7D84">
            <w:pPr>
              <w:pStyle w:val="TableText"/>
              <w:rPr>
                <w:ins w:id="7175" w:author="Russ Ott" w:date="2022-04-29T10:09:00Z"/>
              </w:rPr>
            </w:pPr>
            <w:ins w:id="7176" w:author="Russ Ott" w:date="2022-04-29T10:09:00Z">
              <w:r>
                <w:t>MAY</w:t>
              </w:r>
            </w:ins>
          </w:p>
        </w:tc>
        <w:tc>
          <w:tcPr>
            <w:tcW w:w="864" w:type="dxa"/>
          </w:tcPr>
          <w:p w14:paraId="7D8F6AFA" w14:textId="77777777" w:rsidR="00440477" w:rsidRDefault="00440477" w:rsidP="00BA7D84">
            <w:pPr>
              <w:pStyle w:val="TableText"/>
              <w:rPr>
                <w:ins w:id="7177" w:author="Russ Ott" w:date="2022-04-29T10:09:00Z"/>
              </w:rPr>
            </w:pPr>
          </w:p>
        </w:tc>
        <w:tc>
          <w:tcPr>
            <w:tcW w:w="1104" w:type="dxa"/>
          </w:tcPr>
          <w:p w14:paraId="0207EB9D" w14:textId="5AF7DF2C" w:rsidR="00440477" w:rsidRDefault="00002F64" w:rsidP="00BA7D84">
            <w:pPr>
              <w:pStyle w:val="TableText"/>
              <w:rPr>
                <w:ins w:id="7178" w:author="Russ Ott" w:date="2022-04-29T10:09:00Z"/>
              </w:rPr>
            </w:pPr>
            <w:ins w:id="7179" w:author="Russ Ott" w:date="2022-04-29T10:09:00Z">
              <w:r>
                <w:fldChar w:fldCharType="begin"/>
              </w:r>
              <w:r>
                <w:instrText xml:space="preserve"> HYPERLINK \l "C_4515-33012" \h </w:instrText>
              </w:r>
              <w:r>
                <w:fldChar w:fldCharType="separate"/>
              </w:r>
              <w:r w:rsidR="00440477">
                <w:rPr>
                  <w:rStyle w:val="HyperlinkText9pt"/>
                </w:rPr>
                <w:t>4515-33012</w:t>
              </w:r>
              <w:r>
                <w:rPr>
                  <w:rStyle w:val="HyperlinkText9pt"/>
                </w:rPr>
                <w:fldChar w:fldCharType="end"/>
              </w:r>
            </w:ins>
          </w:p>
        </w:tc>
        <w:tc>
          <w:tcPr>
            <w:tcW w:w="2975" w:type="dxa"/>
          </w:tcPr>
          <w:p w14:paraId="04E6A401" w14:textId="77777777" w:rsidR="00440477" w:rsidRDefault="00440477" w:rsidP="00BA7D84">
            <w:pPr>
              <w:pStyle w:val="TableText"/>
              <w:rPr>
                <w:ins w:id="7180" w:author="Russ Ott" w:date="2022-04-29T10:09:00Z"/>
              </w:rPr>
            </w:pPr>
          </w:p>
        </w:tc>
      </w:tr>
      <w:tr w:rsidR="00440477" w14:paraId="0173217B" w14:textId="77777777" w:rsidTr="00BA7D84">
        <w:trPr>
          <w:jc w:val="center"/>
          <w:ins w:id="7181" w:author="Russ Ott" w:date="2022-04-29T10:09:00Z"/>
        </w:trPr>
        <w:tc>
          <w:tcPr>
            <w:tcW w:w="3345" w:type="dxa"/>
          </w:tcPr>
          <w:p w14:paraId="5477CB6A" w14:textId="77777777" w:rsidR="00440477" w:rsidRDefault="00440477" w:rsidP="00BA7D84">
            <w:pPr>
              <w:pStyle w:val="TableText"/>
              <w:rPr>
                <w:ins w:id="7182" w:author="Russ Ott" w:date="2022-04-29T10:09:00Z"/>
              </w:rPr>
            </w:pPr>
            <w:ins w:id="7183" w:author="Russ Ott" w:date="2022-04-29T10:09:00Z">
              <w:r>
                <w:tab/>
              </w:r>
              <w:r>
                <w:tab/>
                <w:t>@typeCode</w:t>
              </w:r>
            </w:ins>
          </w:p>
        </w:tc>
        <w:tc>
          <w:tcPr>
            <w:tcW w:w="720" w:type="dxa"/>
          </w:tcPr>
          <w:p w14:paraId="12C38BDF" w14:textId="77777777" w:rsidR="00440477" w:rsidRDefault="00440477" w:rsidP="00BA7D84">
            <w:pPr>
              <w:pStyle w:val="TableText"/>
              <w:rPr>
                <w:ins w:id="7184" w:author="Russ Ott" w:date="2022-04-29T10:09:00Z"/>
              </w:rPr>
            </w:pPr>
            <w:ins w:id="7185" w:author="Russ Ott" w:date="2022-04-29T10:09:00Z">
              <w:r>
                <w:t>1..1</w:t>
              </w:r>
            </w:ins>
          </w:p>
        </w:tc>
        <w:tc>
          <w:tcPr>
            <w:tcW w:w="1152" w:type="dxa"/>
          </w:tcPr>
          <w:p w14:paraId="72D9AA73" w14:textId="77777777" w:rsidR="00440477" w:rsidRDefault="00440477" w:rsidP="00BA7D84">
            <w:pPr>
              <w:pStyle w:val="TableText"/>
              <w:rPr>
                <w:ins w:id="7186" w:author="Russ Ott" w:date="2022-04-29T10:09:00Z"/>
              </w:rPr>
            </w:pPr>
            <w:ins w:id="7187" w:author="Russ Ott" w:date="2022-04-29T10:09:00Z">
              <w:r>
                <w:t>SHALL</w:t>
              </w:r>
            </w:ins>
          </w:p>
        </w:tc>
        <w:tc>
          <w:tcPr>
            <w:tcW w:w="864" w:type="dxa"/>
          </w:tcPr>
          <w:p w14:paraId="236CDFB6" w14:textId="77777777" w:rsidR="00440477" w:rsidRDefault="00440477" w:rsidP="00BA7D84">
            <w:pPr>
              <w:pStyle w:val="TableText"/>
              <w:rPr>
                <w:ins w:id="7188" w:author="Russ Ott" w:date="2022-04-29T10:09:00Z"/>
              </w:rPr>
            </w:pPr>
          </w:p>
        </w:tc>
        <w:tc>
          <w:tcPr>
            <w:tcW w:w="1104" w:type="dxa"/>
          </w:tcPr>
          <w:p w14:paraId="22CF0C2E" w14:textId="72397AE4" w:rsidR="00440477" w:rsidRDefault="00002F64" w:rsidP="00BA7D84">
            <w:pPr>
              <w:pStyle w:val="TableText"/>
              <w:rPr>
                <w:ins w:id="7189" w:author="Russ Ott" w:date="2022-04-29T10:09:00Z"/>
              </w:rPr>
            </w:pPr>
            <w:ins w:id="7190" w:author="Russ Ott" w:date="2022-04-29T10:09:00Z">
              <w:r>
                <w:fldChar w:fldCharType="begin"/>
              </w:r>
              <w:r>
                <w:instrText xml:space="preserve"> HYPERLINK \l "C_4515-33014" \h </w:instrText>
              </w:r>
              <w:r>
                <w:fldChar w:fldCharType="separate"/>
              </w:r>
              <w:r w:rsidR="00440477">
                <w:rPr>
                  <w:rStyle w:val="HyperlinkText9pt"/>
                </w:rPr>
                <w:t>4515-33014</w:t>
              </w:r>
              <w:r>
                <w:rPr>
                  <w:rStyle w:val="HyperlinkText9pt"/>
                </w:rPr>
                <w:fldChar w:fldCharType="end"/>
              </w:r>
            </w:ins>
          </w:p>
        </w:tc>
        <w:tc>
          <w:tcPr>
            <w:tcW w:w="2975" w:type="dxa"/>
          </w:tcPr>
          <w:p w14:paraId="7C1309FD" w14:textId="77777777" w:rsidR="00440477" w:rsidRDefault="00440477" w:rsidP="00BA7D84">
            <w:pPr>
              <w:pStyle w:val="TableText"/>
              <w:rPr>
                <w:ins w:id="7191" w:author="Russ Ott" w:date="2022-04-29T10:09:00Z"/>
              </w:rPr>
            </w:pPr>
            <w:ins w:id="7192" w:author="Russ Ott" w:date="2022-04-29T10:09:00Z">
              <w:r>
                <w:t>urn:oid:2.16.840.1.113883.5.1002 (HL7ActRelationshipType) = COMP</w:t>
              </w:r>
            </w:ins>
          </w:p>
        </w:tc>
      </w:tr>
      <w:tr w:rsidR="00440477" w14:paraId="4B7D8564" w14:textId="77777777" w:rsidTr="00BA7D84">
        <w:trPr>
          <w:jc w:val="center"/>
          <w:ins w:id="7193" w:author="Russ Ott" w:date="2022-04-29T10:09:00Z"/>
        </w:trPr>
        <w:tc>
          <w:tcPr>
            <w:tcW w:w="3345" w:type="dxa"/>
          </w:tcPr>
          <w:p w14:paraId="38D814D2" w14:textId="77777777" w:rsidR="00440477" w:rsidRDefault="00440477" w:rsidP="00BA7D84">
            <w:pPr>
              <w:pStyle w:val="TableText"/>
              <w:rPr>
                <w:ins w:id="7194" w:author="Russ Ott" w:date="2022-04-29T10:09:00Z"/>
              </w:rPr>
            </w:pPr>
            <w:ins w:id="7195" w:author="Russ Ott" w:date="2022-04-29T10:09:00Z">
              <w:r>
                <w:tab/>
              </w:r>
              <w:r>
                <w:tab/>
                <w:t>act</w:t>
              </w:r>
            </w:ins>
          </w:p>
        </w:tc>
        <w:tc>
          <w:tcPr>
            <w:tcW w:w="720" w:type="dxa"/>
          </w:tcPr>
          <w:p w14:paraId="54A38B6A" w14:textId="77777777" w:rsidR="00440477" w:rsidRDefault="00440477" w:rsidP="00BA7D84">
            <w:pPr>
              <w:pStyle w:val="TableText"/>
              <w:rPr>
                <w:ins w:id="7196" w:author="Russ Ott" w:date="2022-04-29T10:09:00Z"/>
              </w:rPr>
            </w:pPr>
            <w:ins w:id="7197" w:author="Russ Ott" w:date="2022-04-29T10:09:00Z">
              <w:r>
                <w:t>1..1</w:t>
              </w:r>
            </w:ins>
          </w:p>
        </w:tc>
        <w:tc>
          <w:tcPr>
            <w:tcW w:w="1152" w:type="dxa"/>
          </w:tcPr>
          <w:p w14:paraId="21283F9F" w14:textId="77777777" w:rsidR="00440477" w:rsidRDefault="00440477" w:rsidP="00BA7D84">
            <w:pPr>
              <w:pStyle w:val="TableText"/>
              <w:rPr>
                <w:ins w:id="7198" w:author="Russ Ott" w:date="2022-04-29T10:09:00Z"/>
              </w:rPr>
            </w:pPr>
            <w:ins w:id="7199" w:author="Russ Ott" w:date="2022-04-29T10:09:00Z">
              <w:r>
                <w:t>SHALL</w:t>
              </w:r>
            </w:ins>
          </w:p>
        </w:tc>
        <w:tc>
          <w:tcPr>
            <w:tcW w:w="864" w:type="dxa"/>
          </w:tcPr>
          <w:p w14:paraId="201D6FA2" w14:textId="77777777" w:rsidR="00440477" w:rsidRDefault="00440477" w:rsidP="00BA7D84">
            <w:pPr>
              <w:pStyle w:val="TableText"/>
              <w:rPr>
                <w:ins w:id="7200" w:author="Russ Ott" w:date="2022-04-29T10:09:00Z"/>
              </w:rPr>
            </w:pPr>
          </w:p>
        </w:tc>
        <w:tc>
          <w:tcPr>
            <w:tcW w:w="1104" w:type="dxa"/>
          </w:tcPr>
          <w:p w14:paraId="24506E86" w14:textId="222C69DA" w:rsidR="00440477" w:rsidRDefault="00002F64" w:rsidP="00BA7D84">
            <w:pPr>
              <w:pStyle w:val="TableText"/>
              <w:rPr>
                <w:ins w:id="7201" w:author="Russ Ott" w:date="2022-04-29T10:09:00Z"/>
              </w:rPr>
            </w:pPr>
            <w:ins w:id="7202" w:author="Russ Ott" w:date="2022-04-29T10:09:00Z">
              <w:r>
                <w:fldChar w:fldCharType="begin"/>
              </w:r>
              <w:r>
                <w:instrText xml:space="preserve"> HYPERLINK \l "C_4515-33013" \h </w:instrText>
              </w:r>
              <w:r>
                <w:fldChar w:fldCharType="separate"/>
              </w:r>
              <w:r w:rsidR="00440477">
                <w:rPr>
                  <w:rStyle w:val="HyperlinkText9pt"/>
                </w:rPr>
                <w:t>4515-33013</w:t>
              </w:r>
              <w:r>
                <w:rPr>
                  <w:rStyle w:val="HyperlinkText9pt"/>
                </w:rPr>
                <w:fldChar w:fldCharType="end"/>
              </w:r>
            </w:ins>
          </w:p>
        </w:tc>
        <w:tc>
          <w:tcPr>
            <w:tcW w:w="2975" w:type="dxa"/>
          </w:tcPr>
          <w:p w14:paraId="3CACC7E6" w14:textId="1CE58EC3" w:rsidR="00440477" w:rsidRDefault="00002F64" w:rsidP="00BA7D84">
            <w:pPr>
              <w:pStyle w:val="TableText"/>
              <w:rPr>
                <w:ins w:id="7203" w:author="Russ Ott" w:date="2022-04-29T10:09:00Z"/>
              </w:rPr>
            </w:pPr>
            <w:ins w:id="7204" w:author="Russ Ott" w:date="2022-04-29T10:09:00Z">
              <w:r>
                <w:fldChar w:fldCharType="begin"/>
              </w:r>
              <w:r>
                <w:instrText xml:space="preserve"> HYPERLINK \l "E_Date_of_Diagnosis_Act" \h </w:instrText>
              </w:r>
              <w:r>
                <w:fldChar w:fldCharType="separate"/>
              </w:r>
              <w:r w:rsidR="00440477">
                <w:rPr>
                  <w:rStyle w:val="HyperlinkText9pt"/>
                </w:rPr>
                <w:t>Date of Diagnosis Act (identifier: urn:hl7ii:2.16.840.1.113883.10.20.22.4.502:2022-06-01</w:t>
              </w:r>
              <w:r>
                <w:rPr>
                  <w:rStyle w:val="HyperlinkText9pt"/>
                </w:rPr>
                <w:fldChar w:fldCharType="end"/>
              </w:r>
            </w:ins>
          </w:p>
        </w:tc>
      </w:tr>
    </w:tbl>
    <w:p w14:paraId="29732811" w14:textId="77777777" w:rsidR="00440477" w:rsidRDefault="00440477" w:rsidP="00440477">
      <w:pPr>
        <w:pStyle w:val="BodyText"/>
        <w:rPr>
          <w:ins w:id="7205" w:author="Russ Ott" w:date="2022-04-29T10:09:00Z"/>
        </w:rPr>
      </w:pPr>
    </w:p>
    <w:p w14:paraId="41D4ECBE" w14:textId="77777777" w:rsidR="00440477" w:rsidRDefault="00440477" w:rsidP="00440477">
      <w:pPr>
        <w:numPr>
          <w:ilvl w:val="0"/>
          <w:numId w:val="10"/>
        </w:numPr>
        <w:rPr>
          <w:ins w:id="7206" w:author="Russ Ott" w:date="2022-04-29T10:09:00Z"/>
        </w:rPr>
      </w:pPr>
      <w:ins w:id="7207" w:author="Russ Ott" w:date="2022-04-29T10:09:00Z">
        <w:r>
          <w:t xml:space="preserve">Conforms to Problem Observation (V3) template </w:t>
        </w:r>
        <w:r>
          <w:rPr>
            <w:rStyle w:val="XMLname"/>
          </w:rPr>
          <w:t>(identifier: urn:hl7ii:2.16.840.1.113883.10.20.22.4.4:2015-08-01)</w:t>
        </w:r>
        <w:r>
          <w:t>.</w:t>
        </w:r>
      </w:ins>
    </w:p>
    <w:p w14:paraId="208B0353" w14:textId="77777777" w:rsidR="00440477" w:rsidRDefault="00440477" w:rsidP="00440477">
      <w:pPr>
        <w:numPr>
          <w:ilvl w:val="0"/>
          <w:numId w:val="10"/>
        </w:numPr>
        <w:rPr>
          <w:ins w:id="7208" w:author="Russ Ott" w:date="2022-04-29T10:09:00Z"/>
        </w:rPr>
      </w:pPr>
      <w:ins w:id="7209" w:author="Russ Ott" w:date="2022-04-29T10:09:00Z">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7210" w:name="C_4515-9041"/>
        <w:r>
          <w:t xml:space="preserve"> (CONF:4515-9041)</w:t>
        </w:r>
        <w:bookmarkEnd w:id="7210"/>
        <w:r>
          <w:t>.</w:t>
        </w:r>
      </w:ins>
    </w:p>
    <w:p w14:paraId="100B59E0" w14:textId="77777777" w:rsidR="00440477" w:rsidRDefault="00440477" w:rsidP="00440477">
      <w:pPr>
        <w:numPr>
          <w:ilvl w:val="0"/>
          <w:numId w:val="10"/>
        </w:numPr>
        <w:rPr>
          <w:ins w:id="7211" w:author="Russ Ott" w:date="2022-04-29T10:09:00Z"/>
        </w:rPr>
      </w:pPr>
      <w:ins w:id="7212" w:author="Russ Ott" w:date="2022-04-29T10:09:00Z">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7213" w:name="C_4515-9042"/>
        <w:r>
          <w:t xml:space="preserve"> (CONF:4515-9042)</w:t>
        </w:r>
        <w:bookmarkEnd w:id="7213"/>
        <w:r>
          <w:t>.</w:t>
        </w:r>
      </w:ins>
    </w:p>
    <w:p w14:paraId="1E83AE3C" w14:textId="77777777" w:rsidR="00440477" w:rsidRDefault="00440477" w:rsidP="00440477">
      <w:pPr>
        <w:pStyle w:val="BodyText"/>
        <w:spacing w:before="120"/>
        <w:rPr>
          <w:ins w:id="7214" w:author="Russ Ott" w:date="2022-04-29T10:09:00Z"/>
        </w:rPr>
      </w:pPr>
      <w:ins w:id="7215" w:author="Russ Ott" w:date="2022-04-29T10:09:00Z">
        <w:r>
          <w:t>The negationInd is used to indicate the absence of the condition in observation/value. A negationInd of "true" coupled with an observation/value of SNOMED code 64572001 "Disease (disorder)" indicates that the patient has no known conditions.</w:t>
        </w:r>
      </w:ins>
    </w:p>
    <w:p w14:paraId="3CBFEEB1" w14:textId="77777777" w:rsidR="00440477" w:rsidRDefault="00440477" w:rsidP="00440477">
      <w:pPr>
        <w:numPr>
          <w:ilvl w:val="0"/>
          <w:numId w:val="10"/>
        </w:numPr>
        <w:rPr>
          <w:ins w:id="7216" w:author="Russ Ott" w:date="2022-04-29T10:09:00Z"/>
        </w:rPr>
      </w:pPr>
      <w:ins w:id="7217" w:author="Russ Ott" w:date="2022-04-29T10:09:00Z">
        <w:r>
          <w:rPr>
            <w:rStyle w:val="keyword"/>
          </w:rPr>
          <w:t>MAY</w:t>
        </w:r>
        <w:r>
          <w:t xml:space="preserve"> contain zero or one [0..1] </w:t>
        </w:r>
        <w:r>
          <w:rPr>
            <w:rStyle w:val="XMLnameBold"/>
          </w:rPr>
          <w:t>@negationInd</w:t>
        </w:r>
        <w:bookmarkStart w:id="7218" w:name="C_4515-10139"/>
        <w:r>
          <w:t xml:space="preserve"> (CONF:4515-10139)</w:t>
        </w:r>
        <w:bookmarkEnd w:id="7218"/>
        <w:r>
          <w:t>.</w:t>
        </w:r>
      </w:ins>
    </w:p>
    <w:p w14:paraId="2A34CD4D" w14:textId="77777777" w:rsidR="00440477" w:rsidRDefault="00440477" w:rsidP="00440477">
      <w:pPr>
        <w:numPr>
          <w:ilvl w:val="0"/>
          <w:numId w:val="10"/>
        </w:numPr>
        <w:rPr>
          <w:ins w:id="7219" w:author="Russ Ott" w:date="2022-04-29T10:09:00Z"/>
        </w:rPr>
      </w:pPr>
      <w:ins w:id="7220" w:author="Russ Ott" w:date="2022-04-29T10:09:00Z">
        <w:r>
          <w:rPr>
            <w:rStyle w:val="keyword"/>
          </w:rPr>
          <w:t>SHALL</w:t>
        </w:r>
        <w:r>
          <w:t xml:space="preserve"> contain exactly one [1..1] </w:t>
        </w:r>
        <w:r>
          <w:rPr>
            <w:rStyle w:val="XMLnameBold"/>
          </w:rPr>
          <w:t>templateId</w:t>
        </w:r>
        <w:bookmarkStart w:id="7221" w:name="C_4515-14926"/>
        <w:r>
          <w:t xml:space="preserve"> (CONF:4515-14926)</w:t>
        </w:r>
        <w:bookmarkEnd w:id="7221"/>
        <w:r>
          <w:t xml:space="preserve"> such that it</w:t>
        </w:r>
      </w:ins>
    </w:p>
    <w:p w14:paraId="46B4C403" w14:textId="77777777" w:rsidR="00440477" w:rsidRDefault="00440477" w:rsidP="00440477">
      <w:pPr>
        <w:numPr>
          <w:ilvl w:val="1"/>
          <w:numId w:val="10"/>
        </w:numPr>
        <w:rPr>
          <w:ins w:id="7222" w:author="Russ Ott" w:date="2022-04-29T10:09:00Z"/>
        </w:rPr>
      </w:pPr>
      <w:ins w:id="7223" w:author="Russ Ott" w:date="2022-04-29T10:09:00Z">
        <w:r>
          <w:rPr>
            <w:rStyle w:val="keyword"/>
          </w:rPr>
          <w:t>SHALL</w:t>
        </w:r>
        <w:r>
          <w:t xml:space="preserve"> contain exactly one [1..1] </w:t>
        </w:r>
        <w:r>
          <w:rPr>
            <w:rStyle w:val="XMLnameBold"/>
          </w:rPr>
          <w:t>@root</w:t>
        </w:r>
        <w:r>
          <w:t>=</w:t>
        </w:r>
        <w:r>
          <w:rPr>
            <w:rStyle w:val="XMLname"/>
          </w:rPr>
          <w:t>"2.16.840.1.113883.10.20.22.4.4"</w:t>
        </w:r>
        <w:bookmarkStart w:id="7224" w:name="C_4515-14927"/>
        <w:r>
          <w:t xml:space="preserve"> (CONF:4515-14927)</w:t>
        </w:r>
        <w:bookmarkEnd w:id="7224"/>
        <w:r>
          <w:t>.</w:t>
        </w:r>
      </w:ins>
    </w:p>
    <w:p w14:paraId="1FD0740B" w14:textId="77777777" w:rsidR="00440477" w:rsidRDefault="00440477" w:rsidP="00440477">
      <w:pPr>
        <w:numPr>
          <w:ilvl w:val="1"/>
          <w:numId w:val="10"/>
        </w:numPr>
        <w:rPr>
          <w:ins w:id="7225" w:author="Russ Ott" w:date="2022-04-29T10:09:00Z"/>
        </w:rPr>
      </w:pPr>
      <w:ins w:id="7226" w:author="Russ Ott" w:date="2022-04-29T10:09:00Z">
        <w:r>
          <w:rPr>
            <w:rStyle w:val="keyword"/>
          </w:rPr>
          <w:t>SHALL</w:t>
        </w:r>
        <w:r>
          <w:t xml:space="preserve"> contain exactly one [1..1] </w:t>
        </w:r>
        <w:r>
          <w:rPr>
            <w:rStyle w:val="XMLnameBold"/>
          </w:rPr>
          <w:t>@extension</w:t>
        </w:r>
        <w:r>
          <w:t>=</w:t>
        </w:r>
        <w:r>
          <w:rPr>
            <w:rStyle w:val="XMLname"/>
          </w:rPr>
          <w:t>"2022-06-01"</w:t>
        </w:r>
        <w:bookmarkStart w:id="7227" w:name="C_4515-32508"/>
        <w:r>
          <w:t xml:space="preserve"> (CONF:4515-32508)</w:t>
        </w:r>
        <w:bookmarkEnd w:id="7227"/>
        <w:r>
          <w:t>.</w:t>
        </w:r>
      </w:ins>
    </w:p>
    <w:p w14:paraId="1B009261" w14:textId="77777777" w:rsidR="00440477" w:rsidRDefault="00440477" w:rsidP="00440477">
      <w:pPr>
        <w:numPr>
          <w:ilvl w:val="0"/>
          <w:numId w:val="10"/>
        </w:numPr>
        <w:rPr>
          <w:ins w:id="7228" w:author="Russ Ott" w:date="2022-04-29T10:09:00Z"/>
        </w:rPr>
      </w:pPr>
      <w:ins w:id="7229" w:author="Russ Ott" w:date="2022-04-29T10:09:00Z">
        <w:r>
          <w:rPr>
            <w:rStyle w:val="keyword"/>
          </w:rPr>
          <w:t>SHALL</w:t>
        </w:r>
        <w:r>
          <w:t xml:space="preserve"> contain at least one [1..*] </w:t>
        </w:r>
        <w:r>
          <w:rPr>
            <w:rStyle w:val="XMLnameBold"/>
          </w:rPr>
          <w:t>id</w:t>
        </w:r>
        <w:bookmarkStart w:id="7230" w:name="C_4515-9043"/>
        <w:r>
          <w:t xml:space="preserve"> (CONF:4515-9043)</w:t>
        </w:r>
        <w:bookmarkEnd w:id="7230"/>
        <w:r>
          <w:t>.</w:t>
        </w:r>
      </w:ins>
    </w:p>
    <w:p w14:paraId="7FFC588B" w14:textId="2DA29C04" w:rsidR="00440477" w:rsidRDefault="00440477" w:rsidP="00440477">
      <w:pPr>
        <w:numPr>
          <w:ilvl w:val="0"/>
          <w:numId w:val="10"/>
        </w:numPr>
        <w:rPr>
          <w:ins w:id="7231" w:author="Russ Ott" w:date="2022-04-29T10:09:00Z"/>
        </w:rPr>
      </w:pPr>
      <w:ins w:id="7232" w:author="Russ Ott" w:date="2022-04-29T10:09:00Z">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r w:rsidR="00002F64">
          <w:fldChar w:fldCharType="begin"/>
        </w:r>
        <w:r w:rsidR="00002F64">
          <w:instrText xml:space="preserve"> HYPERLINK \l "Problem_Type_SNOMEDCT" \h </w:instrText>
        </w:r>
        <w:r w:rsidR="00002F64">
          <w:fldChar w:fldCharType="separate"/>
        </w:r>
        <w:r>
          <w:rPr>
            <w:rStyle w:val="HyperlinkCourierBold"/>
          </w:rPr>
          <w:t>Problem Type (SNOMEDCT)</w:t>
        </w:r>
        <w:r w:rsidR="00002F64">
          <w:rPr>
            <w:rStyle w:val="HyperlinkCourierBold"/>
          </w:rPr>
          <w:fldChar w:fldCharType="end"/>
        </w:r>
        <w:r>
          <w:rPr>
            <w:rStyle w:val="XMLname"/>
          </w:rPr>
          <w:t xml:space="preserve"> urn:oid:2.16.840.1.113883.3.88.12.3221.7.2</w:t>
        </w:r>
        <w:r>
          <w:rPr>
            <w:rStyle w:val="keyword"/>
          </w:rPr>
          <w:t xml:space="preserve"> DYNAMIC</w:t>
        </w:r>
        <w:bookmarkStart w:id="7233" w:name="C_4515-9045"/>
        <w:r>
          <w:t xml:space="preserve"> (CONF:4515-9045)</w:t>
        </w:r>
        <w:bookmarkEnd w:id="7233"/>
        <w:r>
          <w:t>.</w:t>
        </w:r>
      </w:ins>
    </w:p>
    <w:p w14:paraId="0EDDCD60" w14:textId="77777777" w:rsidR="00440477" w:rsidRDefault="00440477" w:rsidP="00440477">
      <w:pPr>
        <w:numPr>
          <w:ilvl w:val="1"/>
          <w:numId w:val="10"/>
        </w:numPr>
        <w:rPr>
          <w:ins w:id="7234" w:author="Russ Ott" w:date="2022-04-29T10:09:00Z"/>
        </w:rPr>
      </w:pPr>
      <w:ins w:id="7235" w:author="Russ Ott" w:date="2022-04-29T10:09:00Z">
        <w:r>
          <w:t xml:space="preserve">If code is selected from ValueSet Problem Type (SNOMEDCT) urn:oid:2.16.840.1.113883.3.88.12.3221.7.2 </w:t>
        </w:r>
        <w:r>
          <w:rPr>
            <w:rStyle w:val="XMLnameBold"/>
          </w:rPr>
          <w:t>DYNAMIC</w:t>
        </w:r>
        <w:r>
          <w:t xml:space="preserve">, then it </w:t>
        </w:r>
        <w:r>
          <w:rPr>
            <w:rStyle w:val="keyword"/>
          </w:rPr>
          <w:t>SHALL</w:t>
        </w:r>
        <w:r>
          <w:t xml:space="preserve"> have at least one [1..*] translation, which </w:t>
        </w:r>
        <w:r>
          <w:rPr>
            <w:rStyle w:val="keyword"/>
          </w:rPr>
          <w:t>SHOULD</w:t>
        </w:r>
        <w:r>
          <w:t xml:space="preserve"> be selected from ValueSet Problem Type (LOINC) urn:oid:2.16.840.1.113762.1.4.1099.28 </w:t>
        </w:r>
        <w:r>
          <w:rPr>
            <w:rStyle w:val="XMLnameBold"/>
          </w:rPr>
          <w:t>DYNAMIC</w:t>
        </w:r>
        <w:r>
          <w:t xml:space="preserve"> (CONF:1198-32950) (CONF:4515-32950).</w:t>
        </w:r>
      </w:ins>
    </w:p>
    <w:p w14:paraId="6E1C9F88" w14:textId="77777777" w:rsidR="00440477" w:rsidRDefault="00440477" w:rsidP="00440477">
      <w:pPr>
        <w:numPr>
          <w:ilvl w:val="0"/>
          <w:numId w:val="10"/>
        </w:numPr>
        <w:rPr>
          <w:ins w:id="7236" w:author="Russ Ott" w:date="2022-04-29T10:09:00Z"/>
        </w:rPr>
      </w:pPr>
      <w:ins w:id="7237" w:author="Russ Ott" w:date="2022-04-29T10:09:00Z">
        <w:r>
          <w:rPr>
            <w:rStyle w:val="keyword"/>
          </w:rPr>
          <w:t>SHALL</w:t>
        </w:r>
        <w:r>
          <w:t xml:space="preserve"> contain exactly one [1..1] </w:t>
        </w:r>
        <w:r>
          <w:rPr>
            <w:rStyle w:val="XMLnameBold"/>
          </w:rPr>
          <w:t>statusCode</w:t>
        </w:r>
        <w:bookmarkStart w:id="7238" w:name="C_4515-9049"/>
        <w:r>
          <w:t xml:space="preserve"> (CONF:4515-9049)</w:t>
        </w:r>
        <w:bookmarkEnd w:id="7238"/>
        <w:r>
          <w:t>.</w:t>
        </w:r>
      </w:ins>
    </w:p>
    <w:p w14:paraId="5B21256E" w14:textId="77777777" w:rsidR="00440477" w:rsidRDefault="00440477" w:rsidP="00440477">
      <w:pPr>
        <w:numPr>
          <w:ilvl w:val="1"/>
          <w:numId w:val="10"/>
        </w:numPr>
        <w:rPr>
          <w:ins w:id="7239" w:author="Russ Ott" w:date="2022-04-29T10:09:00Z"/>
        </w:rPr>
      </w:pPr>
      <w:ins w:id="7240" w:author="Russ Ott" w:date="2022-04-29T10:09:00Z">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7241" w:name="C_4515-19112"/>
        <w:r>
          <w:t xml:space="preserve"> (CONF:4515-19112)</w:t>
        </w:r>
        <w:bookmarkEnd w:id="7241"/>
        <w:r>
          <w:t>.</w:t>
        </w:r>
      </w:ins>
    </w:p>
    <w:p w14:paraId="21A5E513" w14:textId="77777777" w:rsidR="00440477" w:rsidRDefault="00440477" w:rsidP="00440477">
      <w:pPr>
        <w:pStyle w:val="BodyText"/>
        <w:spacing w:before="120"/>
        <w:rPr>
          <w:ins w:id="7242" w:author="Russ Ott" w:date="2022-04-29T10:09:00Z"/>
        </w:rPr>
      </w:pPr>
      <w:ins w:id="7243" w:author="Russ Ott" w:date="2022-04-29T10:09:00Z">
        <w:r>
          <w:t xml:space="preserve">If the problem is known to be resolved, but the date of resolution is not known, then the high element </w:t>
        </w:r>
        <w:r>
          <w:rPr>
            <w:rStyle w:val="keyword"/>
          </w:rPr>
          <w:t>SHALL</w:t>
        </w:r>
        <w:r>
          <w:t xml:space="preserve"> be present, and the nullFlavor attribute </w:t>
        </w:r>
        <w:r>
          <w:rPr>
            <w:rStyle w:val="keyword"/>
          </w:rPr>
          <w:t>SHALL</w:t>
        </w:r>
        <w:r>
          <w:t xml:space="preserve"> be set to 'UNK'. Therefore, the existence of a high element within a problem does indicate that the problem has been resolved.</w:t>
        </w:r>
      </w:ins>
    </w:p>
    <w:p w14:paraId="7451C3E5" w14:textId="77777777" w:rsidR="00440477" w:rsidRDefault="00440477" w:rsidP="00440477">
      <w:pPr>
        <w:numPr>
          <w:ilvl w:val="0"/>
          <w:numId w:val="10"/>
        </w:numPr>
        <w:rPr>
          <w:ins w:id="7244" w:author="Russ Ott" w:date="2022-04-29T10:09:00Z"/>
        </w:rPr>
      </w:pPr>
      <w:ins w:id="7245" w:author="Russ Ott" w:date="2022-04-29T10:09:00Z">
        <w:r>
          <w:rPr>
            <w:rStyle w:val="keyword"/>
          </w:rPr>
          <w:t>SHALL</w:t>
        </w:r>
        <w:r>
          <w:t xml:space="preserve"> contain exactly one [1..1] </w:t>
        </w:r>
        <w:r>
          <w:rPr>
            <w:rStyle w:val="XMLnameBold"/>
          </w:rPr>
          <w:t>effectiveTime</w:t>
        </w:r>
        <w:bookmarkStart w:id="7246" w:name="C_4515-9050"/>
        <w:r>
          <w:t xml:space="preserve"> (CONF:4515-9050)</w:t>
        </w:r>
        <w:bookmarkEnd w:id="7246"/>
        <w:r>
          <w:t>.</w:t>
        </w:r>
      </w:ins>
    </w:p>
    <w:p w14:paraId="7FD518A8" w14:textId="77777777" w:rsidR="00440477" w:rsidRDefault="00440477" w:rsidP="00440477">
      <w:pPr>
        <w:pStyle w:val="BodyText"/>
        <w:spacing w:before="120"/>
        <w:rPr>
          <w:ins w:id="7247" w:author="Russ Ott" w:date="2022-04-29T10:09:00Z"/>
        </w:rPr>
      </w:pPr>
      <w:ins w:id="7248" w:author="Russ Ott" w:date="2022-04-29T10:09:00Z">
        <w:r>
          <w:t>The effectiveTime/low (a.k.a. "onset date") asserts when the condition became clinically active.</w:t>
        </w:r>
      </w:ins>
    </w:p>
    <w:p w14:paraId="2D1FD799" w14:textId="77777777" w:rsidR="00440477" w:rsidRDefault="00440477" w:rsidP="00440477">
      <w:pPr>
        <w:numPr>
          <w:ilvl w:val="1"/>
          <w:numId w:val="10"/>
        </w:numPr>
        <w:rPr>
          <w:ins w:id="7249" w:author="Russ Ott" w:date="2022-04-29T10:09:00Z"/>
        </w:rPr>
      </w:pPr>
      <w:ins w:id="7250" w:author="Russ Ott" w:date="2022-04-29T10:09:00Z">
        <w:r>
          <w:t xml:space="preserve">This effectiveTime </w:t>
        </w:r>
        <w:r>
          <w:rPr>
            <w:rStyle w:val="keyword"/>
          </w:rPr>
          <w:t>SHALL</w:t>
        </w:r>
        <w:r>
          <w:t xml:space="preserve"> contain exactly one [1..1] </w:t>
        </w:r>
        <w:r>
          <w:rPr>
            <w:rStyle w:val="XMLnameBold"/>
          </w:rPr>
          <w:t>low</w:t>
        </w:r>
        <w:bookmarkStart w:id="7251" w:name="C_4515-15603"/>
        <w:r>
          <w:t xml:space="preserve"> (CONF:4515-15603)</w:t>
        </w:r>
        <w:bookmarkEnd w:id="7251"/>
        <w:r>
          <w:t>.</w:t>
        </w:r>
      </w:ins>
    </w:p>
    <w:p w14:paraId="399ED815" w14:textId="77777777" w:rsidR="00440477" w:rsidRDefault="00440477" w:rsidP="00440477">
      <w:pPr>
        <w:pStyle w:val="BodyText"/>
        <w:spacing w:before="120"/>
        <w:rPr>
          <w:ins w:id="7252" w:author="Russ Ott" w:date="2022-04-29T10:09:00Z"/>
        </w:rPr>
      </w:pPr>
      <w:ins w:id="7253" w:author="Russ Ott" w:date="2022-04-29T10:09:00Z">
        <w:r>
          <w:t>The effectiveTime/high (a.k.a. "resolution date") asserts when the condition became clinically resolved.</w:t>
        </w:r>
      </w:ins>
    </w:p>
    <w:p w14:paraId="1DD46CC1" w14:textId="77777777" w:rsidR="00440477" w:rsidRDefault="00440477" w:rsidP="00440477">
      <w:pPr>
        <w:numPr>
          <w:ilvl w:val="1"/>
          <w:numId w:val="10"/>
        </w:numPr>
        <w:rPr>
          <w:ins w:id="7254" w:author="Russ Ott" w:date="2022-04-29T10:09:00Z"/>
        </w:rPr>
      </w:pPr>
      <w:ins w:id="7255" w:author="Russ Ott" w:date="2022-04-29T10:09:00Z">
        <w:r>
          <w:t xml:space="preserve">This effectiveTime </w:t>
        </w:r>
        <w:r>
          <w:rPr>
            <w:rStyle w:val="keyword"/>
          </w:rPr>
          <w:t>MAY</w:t>
        </w:r>
        <w:r>
          <w:t xml:space="preserve"> contain zero or one [0..1] </w:t>
        </w:r>
        <w:r>
          <w:rPr>
            <w:rStyle w:val="XMLnameBold"/>
          </w:rPr>
          <w:t>high</w:t>
        </w:r>
        <w:bookmarkStart w:id="7256" w:name="C_4515-15604"/>
        <w:r>
          <w:t xml:space="preserve"> (CONF:4515-15604)</w:t>
        </w:r>
        <w:bookmarkEnd w:id="7256"/>
        <w:r>
          <w:t>.</w:t>
        </w:r>
      </w:ins>
    </w:p>
    <w:p w14:paraId="795CFAC2" w14:textId="77777777" w:rsidR="00440477" w:rsidRDefault="00440477" w:rsidP="00440477">
      <w:pPr>
        <w:numPr>
          <w:ilvl w:val="1"/>
          <w:numId w:val="10"/>
        </w:numPr>
        <w:rPr>
          <w:ins w:id="7257" w:author="Russ Ott" w:date="2022-04-29T10:09:00Z"/>
        </w:rPr>
      </w:pPr>
      <w:ins w:id="7258" w:author="Russ Ott" w:date="2022-04-29T10:09:00Z">
        <w:r>
          <w:t>When an observation/value code concept name has a temporal aspect, ensure that observation/effectiveTime/value aligns with the temporal aspect of the code. Most often, a single time is appropriate, rather than low and high values. An example SNOMED CT code is 714093000 | Sexually active in last six months (finding) (CONF:4515-32964).</w:t>
        </w:r>
      </w:ins>
    </w:p>
    <w:p w14:paraId="7F0CCBB9" w14:textId="524822BD" w:rsidR="00440477" w:rsidRDefault="00440477" w:rsidP="00440477">
      <w:pPr>
        <w:numPr>
          <w:ilvl w:val="0"/>
          <w:numId w:val="10"/>
        </w:numPr>
        <w:rPr>
          <w:ins w:id="7259" w:author="Russ Ott" w:date="2022-04-29T10:09:00Z"/>
        </w:rPr>
      </w:pPr>
      <w:ins w:id="7260" w:author="Russ Ott" w:date="2022-04-29T10:09:00Z">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r w:rsidR="00002F64">
          <w:fldChar w:fldCharType="begin"/>
        </w:r>
        <w:r w:rsidR="00002F64">
          <w:instrText xml:space="preserve"> HYPERLINK \l "Problem" \h </w:instrText>
        </w:r>
        <w:r w:rsidR="00002F64">
          <w:fldChar w:fldCharType="separate"/>
        </w:r>
        <w:r>
          <w:rPr>
            <w:rStyle w:val="HyperlinkCourierBold"/>
          </w:rPr>
          <w:t>Problem</w:t>
        </w:r>
        <w:r w:rsidR="00002F64">
          <w:rPr>
            <w:rStyle w:val="HyperlinkCourierBold"/>
          </w:rPr>
          <w:fldChar w:fldCharType="end"/>
        </w:r>
        <w:r>
          <w:rPr>
            <w:rStyle w:val="XMLname"/>
          </w:rPr>
          <w:t xml:space="preserve"> urn:oid:2.16.840.1.113883.3.88.12.3221.7.4</w:t>
        </w:r>
        <w:r>
          <w:rPr>
            <w:rStyle w:val="keyword"/>
          </w:rPr>
          <w:t xml:space="preserve"> DYNAMIC</w:t>
        </w:r>
        <w:bookmarkStart w:id="7261" w:name="C_4515-9058"/>
        <w:r>
          <w:t xml:space="preserve"> (CONF:4515-9058)</w:t>
        </w:r>
        <w:bookmarkEnd w:id="7261"/>
        <w:r>
          <w:t>.</w:t>
        </w:r>
      </w:ins>
    </w:p>
    <w:p w14:paraId="28F0841A" w14:textId="77777777" w:rsidR="00440477" w:rsidRDefault="00440477" w:rsidP="00440477">
      <w:pPr>
        <w:pStyle w:val="BodyText"/>
        <w:spacing w:before="120"/>
        <w:rPr>
          <w:ins w:id="7262" w:author="Russ Ott" w:date="2022-04-29T10:09:00Z"/>
        </w:rPr>
      </w:pPr>
      <w:ins w:id="7263" w:author="Russ Ott" w:date="2022-04-29T10:09:00Z">
        <w:r>
          <w:t>A negationInd of "true" coupled with an observation/value/@code of SNOMED code 64572001 "Disease (disorder)" indicates that the patient has no known conditions.</w:t>
        </w:r>
      </w:ins>
    </w:p>
    <w:p w14:paraId="2E0891B8" w14:textId="77777777" w:rsidR="00440477" w:rsidRDefault="00440477" w:rsidP="00440477">
      <w:pPr>
        <w:numPr>
          <w:ilvl w:val="1"/>
          <w:numId w:val="10"/>
        </w:numPr>
        <w:rPr>
          <w:ins w:id="7264" w:author="Russ Ott" w:date="2022-04-29T10:09:00Z"/>
        </w:rPr>
      </w:pPr>
      <w:ins w:id="7265" w:author="Russ Ott" w:date="2022-04-29T10:09:00Z">
        <w:r>
          <w:t xml:space="preserve">This value </w:t>
        </w:r>
        <w:r>
          <w:rPr>
            <w:rStyle w:val="keyword"/>
          </w:rPr>
          <w:t>MAY</w:t>
        </w:r>
        <w:r>
          <w:t xml:space="preserve"> contain zero or one [0..1] </w:t>
        </w:r>
        <w:r>
          <w:rPr>
            <w:rStyle w:val="XMLnameBold"/>
          </w:rPr>
          <w:t>@code</w:t>
        </w:r>
        <w:bookmarkStart w:id="7266" w:name="C_4515-31871"/>
        <w:r>
          <w:t xml:space="preserve"> (CONF:4515-31871)</w:t>
        </w:r>
        <w:bookmarkEnd w:id="7266"/>
        <w:r>
          <w:t>.</w:t>
        </w:r>
      </w:ins>
    </w:p>
    <w:p w14:paraId="19CB0322" w14:textId="34698BF8" w:rsidR="00440477" w:rsidRDefault="00440477" w:rsidP="00440477">
      <w:pPr>
        <w:numPr>
          <w:ilvl w:val="2"/>
          <w:numId w:val="10"/>
        </w:numPr>
        <w:rPr>
          <w:ins w:id="7267" w:author="Russ Ott" w:date="2022-04-29T10:09:00Z"/>
        </w:rPr>
      </w:pPr>
      <w:ins w:id="7268" w:author="Russ Ott" w:date="2022-04-29T10:09:00Z">
        <w:r>
          <w:t xml:space="preserve">When the Problem is Social Determinant of Health Observation, the observation/value </w:t>
        </w:r>
        <w:r>
          <w:rPr>
            <w:rStyle w:val="keyword"/>
          </w:rPr>
          <w:t>SHOULD</w:t>
        </w:r>
        <w:r>
          <w:t xml:space="preserve"> be a SNOMED code selected from ValueSet  </w:t>
        </w:r>
        <w:r w:rsidR="00002F64">
          <w:fldChar w:fldCharType="begin"/>
        </w:r>
        <w:r w:rsidR="00002F64">
          <w:instrText xml:space="preserve"> HYPERLINK "https://vsac.nlm.nih.gov/valueset/2.16.840.1.113762.1.4.1196.788/expansion" </w:instrText>
        </w:r>
        <w:r w:rsidR="00002F64">
          <w:fldChar w:fldCharType="separate"/>
        </w:r>
        <w:r>
          <w:rPr>
            <w:rStyle w:val="HyperlinkCourierBold"/>
          </w:rPr>
          <w:t>Social Determinant of Health Conditions 2.16.840.1.113762.1.4.1196.788</w:t>
        </w:r>
        <w:r w:rsidR="00002F64">
          <w:rPr>
            <w:rStyle w:val="HyperlinkCourierBold"/>
          </w:rPr>
          <w:fldChar w:fldCharType="end"/>
        </w:r>
        <w:r>
          <w:rPr>
            <w:rStyle w:val="XMLnameBold"/>
          </w:rPr>
          <w:t>DYNAMIC</w:t>
        </w:r>
        <w:r>
          <w:t xml:space="preserve"> (CONF:4515-32951).</w:t>
        </w:r>
      </w:ins>
    </w:p>
    <w:p w14:paraId="1C43E72D" w14:textId="77777777" w:rsidR="00440477" w:rsidRDefault="00440477" w:rsidP="00440477">
      <w:pPr>
        <w:pStyle w:val="BodyText"/>
        <w:spacing w:before="120"/>
        <w:rPr>
          <w:ins w:id="7269" w:author="Russ Ott" w:date="2022-04-29T10:09:00Z"/>
        </w:rPr>
      </w:pPr>
      <w:ins w:id="7270" w:author="Russ Ott" w:date="2022-04-29T10:09:00Z">
        <w:r>
          <w:t>The observation/value and all the qualifiers together (often referred to as a post-coordinated expression) make up one concept. Qualifiers constrain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ins>
    </w:p>
    <w:p w14:paraId="7408692F" w14:textId="502B84BB" w:rsidR="00440477" w:rsidRDefault="00440477" w:rsidP="00440477">
      <w:pPr>
        <w:pStyle w:val="BodyText"/>
        <w:spacing w:before="120"/>
        <w:rPr>
          <w:ins w:id="7271" w:author="Russ Ott" w:date="2022-04-29T10:09:00Z"/>
        </w:rPr>
      </w:pPr>
      <w:ins w:id="7272" w:author="Russ Ott" w:date="2022-04-29T10:09:00Z">
        <w:r>
          <w:t xml:space="preserve">For example, SNOMED CT allows constructing concepts as a combination of multiple codes. SNOMED CT defines a concept "pneumonia (disorder)" (233604007) an attribute "finding site" (363698007) and another concept "left lower lobe of lung (body structure)" (41224006). In this example the observation value would contain "pneumonia (disorder)" (233604007), the qualifier name would contain "finding site" (363698007), and the qualifier value would contain "left lower lobe of lung (body structure)" (41224006). For more information on SNOMED CT expressions, see: </w:t>
        </w:r>
        <w:r w:rsidR="00002F64">
          <w:fldChar w:fldCharType="begin"/>
        </w:r>
        <w:r w:rsidR="00002F64">
          <w:instrText xml:space="preserve"> HYPERLINK "https://confluence.iht</w:instrText>
        </w:r>
        <w:r w:rsidR="00002F64">
          <w:instrText xml:space="preserve">sdotools.org/display/DOCSTART/7.+SNOMED+CT+Expressions" </w:instrText>
        </w:r>
        <w:r w:rsidR="00002F64">
          <w:fldChar w:fldCharType="separate"/>
        </w:r>
        <w:r>
          <w:rPr>
            <w:rStyle w:val="HyperlinkCourierBold"/>
          </w:rPr>
          <w:t>https://confluence.ihtsdotools.org/display/DOCSTART/7.+SNOMED+CT+Expressions</w:t>
        </w:r>
        <w:r w:rsidR="00002F64">
          <w:rPr>
            <w:rStyle w:val="HyperlinkCourierBold"/>
          </w:rPr>
          <w:fldChar w:fldCharType="end"/>
        </w:r>
        <w:r>
          <w:t>.</w:t>
        </w:r>
      </w:ins>
    </w:p>
    <w:p w14:paraId="01B826FD" w14:textId="77777777" w:rsidR="00440477" w:rsidRDefault="00440477" w:rsidP="00440477">
      <w:pPr>
        <w:numPr>
          <w:ilvl w:val="1"/>
          <w:numId w:val="10"/>
        </w:numPr>
        <w:rPr>
          <w:ins w:id="7273" w:author="Russ Ott" w:date="2022-04-29T10:09:00Z"/>
        </w:rPr>
      </w:pPr>
      <w:ins w:id="7274" w:author="Russ Ott" w:date="2022-04-29T10:09:00Z">
        <w:r>
          <w:t xml:space="preserve">This value </w:t>
        </w:r>
        <w:r>
          <w:rPr>
            <w:rStyle w:val="keyword"/>
          </w:rPr>
          <w:t>MAY</w:t>
        </w:r>
        <w:r>
          <w:t xml:space="preserve"> contain zero or more [0..*] </w:t>
        </w:r>
        <w:r>
          <w:rPr>
            <w:rStyle w:val="XMLnameBold"/>
          </w:rPr>
          <w:t>qualifier</w:t>
        </w:r>
        <w:bookmarkStart w:id="7275" w:name="C_4515-31870"/>
        <w:r>
          <w:t xml:space="preserve"> (CONF:4515-31870)</w:t>
        </w:r>
        <w:bookmarkEnd w:id="7275"/>
        <w:r>
          <w:t>.</w:t>
        </w:r>
      </w:ins>
    </w:p>
    <w:p w14:paraId="10BC7594" w14:textId="77777777" w:rsidR="00440477" w:rsidRDefault="00440477" w:rsidP="00440477">
      <w:pPr>
        <w:numPr>
          <w:ilvl w:val="1"/>
          <w:numId w:val="10"/>
        </w:numPr>
        <w:rPr>
          <w:ins w:id="7276" w:author="Russ Ott" w:date="2022-04-29T10:09:00Z"/>
        </w:rPr>
      </w:pPr>
      <w:ins w:id="7277" w:author="Russ Ott" w:date="2022-04-29T10:09:00Z">
        <w:r>
          <w:t xml:space="preserve">This value </w:t>
        </w:r>
        <w:r>
          <w:rPr>
            <w:rStyle w:val="keyword"/>
          </w:rPr>
          <w:t>MAY</w:t>
        </w:r>
        <w:r>
          <w:t xml:space="preserve"> contain zero or more [0..*] </w:t>
        </w:r>
        <w:r>
          <w:rPr>
            <w:rStyle w:val="XMLnameBold"/>
          </w:rPr>
          <w:t>translation</w:t>
        </w:r>
        <w:bookmarkStart w:id="7278" w:name="C_4515-16749"/>
        <w:r>
          <w:t xml:space="preserve"> (CONF:4515-16749)</w:t>
        </w:r>
        <w:bookmarkEnd w:id="7278"/>
        <w:r>
          <w:t xml:space="preserve"> such that it</w:t>
        </w:r>
      </w:ins>
    </w:p>
    <w:p w14:paraId="28F7750D" w14:textId="77777777" w:rsidR="00440477" w:rsidRDefault="00440477" w:rsidP="00440477">
      <w:pPr>
        <w:numPr>
          <w:ilvl w:val="2"/>
          <w:numId w:val="10"/>
        </w:numPr>
        <w:rPr>
          <w:ins w:id="7279" w:author="Russ Ott" w:date="2022-04-29T10:09:00Z"/>
        </w:rPr>
      </w:pPr>
      <w:ins w:id="7280" w:author="Russ Ott" w:date="2022-04-29T10:09:00Z">
        <w:r>
          <w:rPr>
            <w:rStyle w:val="keyword"/>
          </w:rPr>
          <w:t>MAY</w:t>
        </w:r>
        <w:r>
          <w:t xml:space="preserve"> contain zero or one [0..1] </w:t>
        </w:r>
        <w:r>
          <w:rPr>
            <w:rStyle w:val="XMLnameBold"/>
          </w:rPr>
          <w:t>@code</w:t>
        </w:r>
        <w:r>
          <w:t xml:space="preserve"> (CodeSystem: </w:t>
        </w:r>
        <w:r>
          <w:rPr>
            <w:rStyle w:val="XMLname"/>
          </w:rPr>
          <w:t>ICD-10-CM urn:oid:2.16.840.1.113883.6.90</w:t>
        </w:r>
        <w:r>
          <w:rPr>
            <w:rStyle w:val="keyword"/>
          </w:rPr>
          <w:t xml:space="preserve"> STATIC</w:t>
        </w:r>
        <w:r>
          <w:t>)</w:t>
        </w:r>
        <w:bookmarkStart w:id="7281" w:name="C_4515-16750"/>
        <w:r>
          <w:t xml:space="preserve"> (CONF:4515-16750)</w:t>
        </w:r>
        <w:bookmarkEnd w:id="7281"/>
        <w:r>
          <w:t>.</w:t>
        </w:r>
      </w:ins>
    </w:p>
    <w:p w14:paraId="38524CBD" w14:textId="77777777" w:rsidR="00440477" w:rsidRDefault="00440477" w:rsidP="00440477">
      <w:pPr>
        <w:numPr>
          <w:ilvl w:val="3"/>
          <w:numId w:val="10"/>
        </w:numPr>
        <w:rPr>
          <w:ins w:id="7282" w:author="Russ Ott" w:date="2022-04-29T10:09:00Z"/>
        </w:rPr>
      </w:pPr>
      <w:ins w:id="7283" w:author="Russ Ott" w:date="2022-04-29T10:09:00Z">
        <w:r>
          <w:t>When the Problem is Social Determinant of Health Observation, the observation/value/translation</w:t>
        </w:r>
        <w:r>
          <w:rPr>
            <w:rStyle w:val="keyword"/>
          </w:rPr>
          <w:t xml:space="preserve"> SHOULD </w:t>
        </w:r>
        <w:r>
          <w:t>be an ICD10 code selected from ValueSet Social Determinant of Health Conditions 2.16.840.1.113762.1.4.1196.788 DYNAMIC (CONF:4515-32952).</w:t>
        </w:r>
      </w:ins>
    </w:p>
    <w:p w14:paraId="4856C068" w14:textId="77777777" w:rsidR="00440477" w:rsidRDefault="00440477" w:rsidP="00440477">
      <w:pPr>
        <w:numPr>
          <w:ilvl w:val="0"/>
          <w:numId w:val="10"/>
        </w:numPr>
        <w:rPr>
          <w:ins w:id="7284" w:author="Russ Ott" w:date="2022-04-29T10:09:00Z"/>
        </w:rPr>
      </w:pPr>
      <w:ins w:id="7285" w:author="Russ Ott" w:date="2022-04-29T10:09:00Z">
        <w:r>
          <w:rPr>
            <w:rStyle w:val="keyword"/>
          </w:rPr>
          <w:t>SHOULD</w:t>
        </w:r>
        <w:r>
          <w:t xml:space="preserve"> contain zero or more [0..*] Author Participation</w:t>
        </w:r>
        <w:r>
          <w:rPr>
            <w:rStyle w:val="XMLname"/>
          </w:rPr>
          <w:t xml:space="preserve"> (identifier: urn:oid:2.16.840.1.113883.10.20.22.4.119)</w:t>
        </w:r>
        <w:bookmarkStart w:id="7286" w:name="C_4515-31147"/>
        <w:r>
          <w:t xml:space="preserve"> (CONF:4515-31147)</w:t>
        </w:r>
        <w:bookmarkEnd w:id="7286"/>
        <w:r>
          <w:t>.</w:t>
        </w:r>
      </w:ins>
    </w:p>
    <w:p w14:paraId="43203624" w14:textId="77777777" w:rsidR="00440477" w:rsidRDefault="00440477" w:rsidP="00440477">
      <w:pPr>
        <w:numPr>
          <w:ilvl w:val="0"/>
          <w:numId w:val="10"/>
        </w:numPr>
        <w:rPr>
          <w:ins w:id="7287" w:author="Russ Ott" w:date="2022-04-29T10:09:00Z"/>
        </w:rPr>
      </w:pPr>
      <w:ins w:id="7288" w:author="Russ Ott" w:date="2022-04-29T10:09:00Z">
        <w:r>
          <w:rPr>
            <w:rStyle w:val="keyword"/>
          </w:rPr>
          <w:t>MAY</w:t>
        </w:r>
        <w:r>
          <w:t xml:space="preserve"> contain zero or one [0..1] </w:t>
        </w:r>
        <w:r>
          <w:rPr>
            <w:rStyle w:val="XMLnameBold"/>
          </w:rPr>
          <w:t>entryRelationship</w:t>
        </w:r>
        <w:bookmarkStart w:id="7289" w:name="C_4515-9059"/>
        <w:r>
          <w:t xml:space="preserve"> (CONF:4515-9059)</w:t>
        </w:r>
        <w:bookmarkEnd w:id="7289"/>
        <w:r>
          <w:t xml:space="preserve"> such that it</w:t>
        </w:r>
      </w:ins>
    </w:p>
    <w:p w14:paraId="45C9CD2F" w14:textId="77777777" w:rsidR="00440477" w:rsidRDefault="00440477" w:rsidP="00440477">
      <w:pPr>
        <w:numPr>
          <w:ilvl w:val="1"/>
          <w:numId w:val="10"/>
        </w:numPr>
        <w:rPr>
          <w:ins w:id="7290" w:author="Russ Ott" w:date="2022-04-29T10:09:00Z"/>
        </w:rPr>
      </w:pPr>
      <w:ins w:id="7291" w:author="Russ Ott" w:date="2022-04-29T10:09:00Z">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7292" w:name="C_4515-9060"/>
        <w:r>
          <w:t xml:space="preserve"> (CONF:4515-9060)</w:t>
        </w:r>
        <w:bookmarkEnd w:id="7292"/>
        <w:r>
          <w:t>.</w:t>
        </w:r>
      </w:ins>
    </w:p>
    <w:p w14:paraId="69D15033" w14:textId="77777777" w:rsidR="00440477" w:rsidRDefault="00440477" w:rsidP="00440477">
      <w:pPr>
        <w:numPr>
          <w:ilvl w:val="1"/>
          <w:numId w:val="10"/>
        </w:numPr>
        <w:rPr>
          <w:ins w:id="7293" w:author="Russ Ott" w:date="2022-04-29T10:09:00Z"/>
        </w:rPr>
      </w:pPr>
      <w:ins w:id="7294" w:author="Russ Ott" w:date="2022-04-29T10:09:00Z">
        <w:r>
          <w:rPr>
            <w:rStyle w:val="keyword"/>
          </w:rPr>
          <w:t>SHALL</w:t>
        </w:r>
        <w:r>
          <w:t xml:space="preserve"> contain exactly one [1..1] </w:t>
        </w:r>
        <w:r>
          <w:rPr>
            <w:rStyle w:val="XMLnameBold"/>
          </w:rPr>
          <w:t>@inversionInd</w:t>
        </w:r>
        <w:r>
          <w:t>=</w:t>
        </w:r>
        <w:r>
          <w:rPr>
            <w:rStyle w:val="XMLname"/>
          </w:rPr>
          <w:t>"true"</w:t>
        </w:r>
        <w:r>
          <w:t xml:space="preserve"> True</w:t>
        </w:r>
        <w:bookmarkStart w:id="7295" w:name="C_4515-9069"/>
        <w:r>
          <w:t xml:space="preserve"> (CONF:4515-9069)</w:t>
        </w:r>
        <w:bookmarkEnd w:id="7295"/>
        <w:r>
          <w:t>.</w:t>
        </w:r>
      </w:ins>
    </w:p>
    <w:p w14:paraId="1DFEA359" w14:textId="77777777" w:rsidR="00440477" w:rsidRDefault="00440477" w:rsidP="00440477">
      <w:pPr>
        <w:numPr>
          <w:ilvl w:val="1"/>
          <w:numId w:val="10"/>
        </w:numPr>
        <w:rPr>
          <w:ins w:id="7296" w:author="Russ Ott" w:date="2022-04-29T10:09:00Z"/>
        </w:rPr>
      </w:pPr>
      <w:ins w:id="7297" w:author="Russ Ott" w:date="2022-04-29T10:09:00Z">
        <w:r>
          <w:rPr>
            <w:rStyle w:val="keyword"/>
          </w:rPr>
          <w:t>SHALL</w:t>
        </w:r>
        <w:r>
          <w:t xml:space="preserve"> contain exactly one [1..1] Age Observation</w:t>
        </w:r>
        <w:r>
          <w:rPr>
            <w:rStyle w:val="XMLname"/>
          </w:rPr>
          <w:t xml:space="preserve"> (identifier: urn:oid:2.16.840.1.113883.10.20.22.4.31)</w:t>
        </w:r>
        <w:bookmarkStart w:id="7298" w:name="C_4515-15590"/>
        <w:r>
          <w:t xml:space="preserve"> (CONF:4515-15590)</w:t>
        </w:r>
        <w:bookmarkEnd w:id="7298"/>
        <w:r>
          <w:t>.</w:t>
        </w:r>
      </w:ins>
    </w:p>
    <w:p w14:paraId="4CCD599C" w14:textId="77777777" w:rsidR="00440477" w:rsidRDefault="00440477" w:rsidP="00440477">
      <w:pPr>
        <w:numPr>
          <w:ilvl w:val="0"/>
          <w:numId w:val="10"/>
        </w:numPr>
        <w:rPr>
          <w:ins w:id="7299" w:author="Russ Ott" w:date="2022-04-29T10:09:00Z"/>
        </w:rPr>
      </w:pPr>
      <w:ins w:id="7300" w:author="Russ Ott" w:date="2022-04-29T10:09:00Z">
        <w:r>
          <w:rPr>
            <w:rStyle w:val="keyword"/>
          </w:rPr>
          <w:t>MAY</w:t>
        </w:r>
        <w:r>
          <w:t xml:space="preserve"> contain zero or one [0..1] </w:t>
        </w:r>
        <w:r>
          <w:rPr>
            <w:rStyle w:val="XMLnameBold"/>
          </w:rPr>
          <w:t>entryRelationship</w:t>
        </w:r>
        <w:bookmarkStart w:id="7301" w:name="C_4515-29951"/>
        <w:r>
          <w:t xml:space="preserve"> (CONF:4515-29951)</w:t>
        </w:r>
        <w:bookmarkEnd w:id="7301"/>
        <w:r>
          <w:t xml:space="preserve"> such that it</w:t>
        </w:r>
      </w:ins>
    </w:p>
    <w:p w14:paraId="7CF38C10" w14:textId="77777777" w:rsidR="00440477" w:rsidRDefault="00440477" w:rsidP="00440477">
      <w:pPr>
        <w:numPr>
          <w:ilvl w:val="1"/>
          <w:numId w:val="10"/>
        </w:numPr>
        <w:rPr>
          <w:ins w:id="7302" w:author="Russ Ott" w:date="2022-04-29T10:09:00Z"/>
        </w:rPr>
      </w:pPr>
      <w:ins w:id="7303"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304" w:name="C_4515-31531"/>
        <w:r>
          <w:t xml:space="preserve"> (CONF:4515-31531)</w:t>
        </w:r>
        <w:bookmarkEnd w:id="7304"/>
        <w:r>
          <w:t>.</w:t>
        </w:r>
      </w:ins>
    </w:p>
    <w:p w14:paraId="26512C36" w14:textId="77777777" w:rsidR="00440477" w:rsidRDefault="00440477" w:rsidP="00440477">
      <w:pPr>
        <w:numPr>
          <w:ilvl w:val="1"/>
          <w:numId w:val="10"/>
        </w:numPr>
        <w:rPr>
          <w:ins w:id="7305" w:author="Russ Ott" w:date="2022-04-29T10:09:00Z"/>
        </w:rPr>
      </w:pPr>
      <w:ins w:id="7306" w:author="Russ Ott" w:date="2022-04-29T10:09:00Z">
        <w:r>
          <w:rPr>
            <w:rStyle w:val="keyword"/>
          </w:rPr>
          <w:t>SHALL</w:t>
        </w:r>
        <w:r>
          <w:t xml:space="preserve"> contain exactly one [1..1] Prognosis Observation</w:t>
        </w:r>
        <w:r>
          <w:rPr>
            <w:rStyle w:val="XMLname"/>
          </w:rPr>
          <w:t xml:space="preserve"> (identifier: urn:oid:2.16.840.1.113883.10.20.22.4.113)</w:t>
        </w:r>
        <w:bookmarkStart w:id="7307" w:name="C_4515-29952"/>
        <w:r>
          <w:t xml:space="preserve"> (CONF:4515-29952)</w:t>
        </w:r>
        <w:bookmarkEnd w:id="7307"/>
        <w:r>
          <w:t>.</w:t>
        </w:r>
      </w:ins>
    </w:p>
    <w:p w14:paraId="1319EAC3" w14:textId="77777777" w:rsidR="00440477" w:rsidRDefault="00440477" w:rsidP="00440477">
      <w:pPr>
        <w:numPr>
          <w:ilvl w:val="0"/>
          <w:numId w:val="10"/>
        </w:numPr>
        <w:rPr>
          <w:ins w:id="7308" w:author="Russ Ott" w:date="2022-04-29T10:09:00Z"/>
        </w:rPr>
      </w:pPr>
      <w:ins w:id="7309" w:author="Russ Ott" w:date="2022-04-29T10:09:00Z">
        <w:r>
          <w:rPr>
            <w:rStyle w:val="keyword"/>
          </w:rPr>
          <w:t>MAY</w:t>
        </w:r>
        <w:r>
          <w:t xml:space="preserve"> contain zero or more [0..*] </w:t>
        </w:r>
        <w:r>
          <w:rPr>
            <w:rStyle w:val="XMLnameBold"/>
          </w:rPr>
          <w:t>entryRelationship</w:t>
        </w:r>
        <w:bookmarkStart w:id="7310" w:name="C_4515-31063"/>
        <w:r>
          <w:t xml:space="preserve"> (CONF:4515-31063)</w:t>
        </w:r>
        <w:bookmarkEnd w:id="7310"/>
        <w:r>
          <w:t xml:space="preserve"> such that it</w:t>
        </w:r>
      </w:ins>
    </w:p>
    <w:p w14:paraId="644FF7D4" w14:textId="77777777" w:rsidR="00440477" w:rsidRDefault="00440477" w:rsidP="00440477">
      <w:pPr>
        <w:numPr>
          <w:ilvl w:val="1"/>
          <w:numId w:val="10"/>
        </w:numPr>
        <w:rPr>
          <w:ins w:id="7311" w:author="Russ Ott" w:date="2022-04-29T10:09:00Z"/>
        </w:rPr>
      </w:pPr>
      <w:ins w:id="7312"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313" w:name="C_4515-31532"/>
        <w:r>
          <w:t xml:space="preserve"> (CONF:4515-31532)</w:t>
        </w:r>
        <w:bookmarkEnd w:id="7313"/>
        <w:r>
          <w:t>.</w:t>
        </w:r>
      </w:ins>
    </w:p>
    <w:p w14:paraId="6AE37AAC" w14:textId="77777777" w:rsidR="00440477" w:rsidRDefault="00440477" w:rsidP="00440477">
      <w:pPr>
        <w:numPr>
          <w:ilvl w:val="1"/>
          <w:numId w:val="10"/>
        </w:numPr>
        <w:rPr>
          <w:ins w:id="7314" w:author="Russ Ott" w:date="2022-04-29T10:09:00Z"/>
        </w:rPr>
      </w:pPr>
      <w:ins w:id="7315" w:author="Russ Ott" w:date="2022-04-29T10:09:00Z">
        <w:r>
          <w:rPr>
            <w:rStyle w:val="keyword"/>
          </w:rPr>
          <w:t>SHALL</w:t>
        </w:r>
        <w:r>
          <w:t xml:space="preserve"> contain exactly one [1..1] Priority Preference</w:t>
        </w:r>
        <w:r>
          <w:rPr>
            <w:rStyle w:val="XMLname"/>
          </w:rPr>
          <w:t xml:space="preserve"> (identifier: urn:oid:2.16.840.1.113883.10.20.22.4.143)</w:t>
        </w:r>
        <w:bookmarkStart w:id="7316" w:name="C_4515-31064"/>
        <w:r>
          <w:t xml:space="preserve"> (CONF:4515-31064)</w:t>
        </w:r>
        <w:bookmarkEnd w:id="7316"/>
        <w:r>
          <w:t>.</w:t>
        </w:r>
      </w:ins>
    </w:p>
    <w:p w14:paraId="33E5FF96" w14:textId="77777777" w:rsidR="00440477" w:rsidRDefault="00440477" w:rsidP="00440477">
      <w:pPr>
        <w:numPr>
          <w:ilvl w:val="0"/>
          <w:numId w:val="10"/>
        </w:numPr>
        <w:rPr>
          <w:ins w:id="7317" w:author="Russ Ott" w:date="2022-04-29T10:09:00Z"/>
        </w:rPr>
      </w:pPr>
      <w:ins w:id="7318" w:author="Russ Ott" w:date="2022-04-29T10:09:00Z">
        <w:r>
          <w:rPr>
            <w:rStyle w:val="keyword"/>
          </w:rPr>
          <w:t>MAY</w:t>
        </w:r>
        <w:r>
          <w:t xml:space="preserve"> contain zero or one [0..1] </w:t>
        </w:r>
        <w:r>
          <w:rPr>
            <w:rStyle w:val="XMLnameBold"/>
          </w:rPr>
          <w:t>entryRelationship</w:t>
        </w:r>
        <w:bookmarkStart w:id="7319" w:name="C_4515-9063"/>
        <w:r>
          <w:t xml:space="preserve"> (CONF:4515-9063)</w:t>
        </w:r>
        <w:bookmarkEnd w:id="7319"/>
        <w:r>
          <w:t xml:space="preserve"> such that it</w:t>
        </w:r>
      </w:ins>
    </w:p>
    <w:p w14:paraId="198AF4F0" w14:textId="77777777" w:rsidR="00440477" w:rsidRDefault="00440477" w:rsidP="00440477">
      <w:pPr>
        <w:numPr>
          <w:ilvl w:val="1"/>
          <w:numId w:val="10"/>
        </w:numPr>
        <w:rPr>
          <w:ins w:id="7320" w:author="Russ Ott" w:date="2022-04-29T10:09:00Z"/>
        </w:rPr>
      </w:pPr>
      <w:ins w:id="7321" w:author="Russ Ott" w:date="2022-04-29T10:09:00Z">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322" w:name="C_4515-9068"/>
        <w:r>
          <w:t xml:space="preserve"> (CONF:4515-9068)</w:t>
        </w:r>
        <w:bookmarkEnd w:id="7322"/>
        <w:r>
          <w:t>.</w:t>
        </w:r>
      </w:ins>
    </w:p>
    <w:p w14:paraId="02E34DB1" w14:textId="77777777" w:rsidR="00440477" w:rsidRDefault="00440477" w:rsidP="00440477">
      <w:pPr>
        <w:numPr>
          <w:ilvl w:val="1"/>
          <w:numId w:val="10"/>
        </w:numPr>
        <w:rPr>
          <w:ins w:id="7323" w:author="Russ Ott" w:date="2022-04-29T10:09:00Z"/>
        </w:rPr>
      </w:pPr>
      <w:ins w:id="7324" w:author="Russ Ott" w:date="2022-04-29T10:09:00Z">
        <w:r>
          <w:rPr>
            <w:rStyle w:val="keyword"/>
          </w:rPr>
          <w:t>SHALL</w:t>
        </w:r>
        <w:r>
          <w:t xml:space="preserve"> contain exactly one [1..1] Problem Status</w:t>
        </w:r>
        <w:r>
          <w:rPr>
            <w:rStyle w:val="XMLname"/>
          </w:rPr>
          <w:t xml:space="preserve"> (identifier: urn:hl7ii:2.16.840.1.113883.10.20.22.4.6:2019-06-20)</w:t>
        </w:r>
        <w:bookmarkStart w:id="7325" w:name="C_4515-15591"/>
        <w:r>
          <w:t xml:space="preserve"> (CONF:4515-15591)</w:t>
        </w:r>
        <w:bookmarkEnd w:id="7325"/>
        <w:r>
          <w:t>.</w:t>
        </w:r>
      </w:ins>
    </w:p>
    <w:p w14:paraId="6528431C" w14:textId="77777777" w:rsidR="00440477" w:rsidRDefault="00440477" w:rsidP="00440477">
      <w:pPr>
        <w:pStyle w:val="BodyText"/>
        <w:spacing w:before="120"/>
        <w:rPr>
          <w:ins w:id="7326" w:author="Russ Ott" w:date="2022-04-29T10:09:00Z"/>
        </w:rPr>
      </w:pPr>
      <w:ins w:id="7327" w:author="Russ Ott" w:date="2022-04-29T10:09:00Z">
        <w:r>
          <w:t xml:space="preserve">When an Entry Reference template is contained in a Problem Template instance that is a Social Determinant of Health problem, that Entry Reference </w:t>
        </w:r>
        <w:r>
          <w:rPr>
            <w:rStyle w:val="keyword"/>
          </w:rPr>
          <w:t>MAY</w:t>
        </w:r>
        <w:r>
          <w:t xml:space="preserve"> reference an Assessment Scale Observation elsewhere in the document. That Assessment Scale </w:t>
        </w:r>
        <w:r>
          <w:rPr>
            <w:rStyle w:val="keyword"/>
          </w:rPr>
          <w:t>MAY</w:t>
        </w:r>
        <w:r>
          <w:t xml:space="preserve"> contain assessment scale observations that represent LOINC question and answer pairs from SDOH screening instruments.</w:t>
        </w:r>
      </w:ins>
    </w:p>
    <w:p w14:paraId="54A371C6" w14:textId="77777777" w:rsidR="00440477" w:rsidRDefault="00440477" w:rsidP="00440477">
      <w:pPr>
        <w:numPr>
          <w:ilvl w:val="0"/>
          <w:numId w:val="10"/>
        </w:numPr>
        <w:rPr>
          <w:ins w:id="7328" w:author="Russ Ott" w:date="2022-04-29T10:09:00Z"/>
        </w:rPr>
      </w:pPr>
      <w:ins w:id="7329" w:author="Russ Ott" w:date="2022-04-29T10:09:00Z">
        <w:r>
          <w:rPr>
            <w:rStyle w:val="keyword"/>
          </w:rPr>
          <w:t>MAY</w:t>
        </w:r>
        <w:r>
          <w:t xml:space="preserve"> contain zero or more [0..*] </w:t>
        </w:r>
        <w:r>
          <w:rPr>
            <w:rStyle w:val="XMLnameBold"/>
          </w:rPr>
          <w:t>entryRelationship</w:t>
        </w:r>
        <w:bookmarkStart w:id="7330" w:name="C_4515-32965"/>
        <w:r>
          <w:t xml:space="preserve"> (CONF:4515-32965)</w:t>
        </w:r>
        <w:bookmarkEnd w:id="7330"/>
        <w:r>
          <w:t xml:space="preserve"> such that it</w:t>
        </w:r>
      </w:ins>
    </w:p>
    <w:p w14:paraId="1D50994A" w14:textId="77777777" w:rsidR="00440477" w:rsidRDefault="00440477" w:rsidP="00440477">
      <w:pPr>
        <w:numPr>
          <w:ilvl w:val="1"/>
          <w:numId w:val="10"/>
        </w:numPr>
        <w:rPr>
          <w:ins w:id="7331" w:author="Russ Ott" w:date="2022-04-29T10:09:00Z"/>
        </w:rPr>
      </w:pPr>
      <w:ins w:id="7332" w:author="Russ Ott" w:date="2022-04-29T10:09:00Z">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7333" w:name="C_4515-32968"/>
        <w:r>
          <w:t xml:space="preserve"> (CONF:4515-32968)</w:t>
        </w:r>
        <w:bookmarkEnd w:id="7333"/>
        <w:r>
          <w:t>.</w:t>
        </w:r>
      </w:ins>
    </w:p>
    <w:p w14:paraId="381575FD" w14:textId="77777777" w:rsidR="00440477" w:rsidRDefault="00440477" w:rsidP="00440477">
      <w:pPr>
        <w:numPr>
          <w:ilvl w:val="1"/>
          <w:numId w:val="10"/>
        </w:numPr>
        <w:rPr>
          <w:ins w:id="7334" w:author="Russ Ott" w:date="2022-04-29T10:09:00Z"/>
        </w:rPr>
      </w:pPr>
      <w:ins w:id="7335" w:author="Russ Ott" w:date="2022-04-29T10:09:00Z">
        <w:r>
          <w:rPr>
            <w:rStyle w:val="keyword"/>
          </w:rPr>
          <w:t>SHALL</w:t>
        </w:r>
        <w:r>
          <w:t xml:space="preserve"> contain exactly one [1..1] Entry Reference</w:t>
        </w:r>
        <w:r>
          <w:rPr>
            <w:rStyle w:val="XMLname"/>
          </w:rPr>
          <w:t xml:space="preserve"> (identifier: urn:oid:2.16.840.1.113883.10.20.22.4.122)</w:t>
        </w:r>
        <w:bookmarkStart w:id="7336" w:name="C_4515-32966"/>
        <w:r>
          <w:t xml:space="preserve"> (CONF:4515-32966)</w:t>
        </w:r>
        <w:bookmarkEnd w:id="7336"/>
        <w:r>
          <w:t>.</w:t>
        </w:r>
      </w:ins>
    </w:p>
    <w:p w14:paraId="2A5C370A" w14:textId="77777777" w:rsidR="00440477" w:rsidRDefault="00440477" w:rsidP="00440477">
      <w:pPr>
        <w:pStyle w:val="BodyText"/>
        <w:spacing w:before="120"/>
        <w:rPr>
          <w:ins w:id="7337" w:author="Russ Ott" w:date="2022-04-29T10:09:00Z"/>
        </w:rPr>
      </w:pPr>
      <w:ins w:id="7338" w:author="Russ Ott" w:date="2022-04-29T10:09:00Z">
        <w:r>
          <w:t xml:space="preserve">When an Assessment Scale Observation is contained in a Problem Template instance that is a Social Determinant of Health problem, that Assessment scale </w:t>
        </w:r>
        <w:r>
          <w:rPr>
            <w:rStyle w:val="keyword"/>
          </w:rPr>
          <w:t>MAY</w:t>
        </w:r>
        <w:r>
          <w:t xml:space="preserve"> contain assessment scale observations that represent LOINC question and answer pairs from SDOH screening instruments.</w:t>
        </w:r>
      </w:ins>
    </w:p>
    <w:p w14:paraId="2EB84317" w14:textId="77777777" w:rsidR="00440477" w:rsidRDefault="00440477" w:rsidP="00440477">
      <w:pPr>
        <w:numPr>
          <w:ilvl w:val="0"/>
          <w:numId w:val="10"/>
        </w:numPr>
        <w:rPr>
          <w:ins w:id="7339" w:author="Russ Ott" w:date="2022-04-29T10:09:00Z"/>
        </w:rPr>
      </w:pPr>
      <w:ins w:id="7340" w:author="Russ Ott" w:date="2022-04-29T10:09:00Z">
        <w:r>
          <w:rPr>
            <w:rStyle w:val="keyword"/>
          </w:rPr>
          <w:t>MAY</w:t>
        </w:r>
        <w:r>
          <w:t xml:space="preserve"> contain zero or more [0..*] </w:t>
        </w:r>
        <w:r>
          <w:rPr>
            <w:rStyle w:val="XMLnameBold"/>
          </w:rPr>
          <w:t>entryRelationship</w:t>
        </w:r>
        <w:bookmarkStart w:id="7341" w:name="C_4515-32953"/>
        <w:r>
          <w:t xml:space="preserve"> (CONF:4515-32953)</w:t>
        </w:r>
        <w:bookmarkEnd w:id="7341"/>
        <w:r>
          <w:t xml:space="preserve"> such that it</w:t>
        </w:r>
      </w:ins>
    </w:p>
    <w:p w14:paraId="6DF295A1" w14:textId="77777777" w:rsidR="00440477" w:rsidRDefault="00440477" w:rsidP="00440477">
      <w:pPr>
        <w:numPr>
          <w:ilvl w:val="1"/>
          <w:numId w:val="10"/>
        </w:numPr>
        <w:rPr>
          <w:ins w:id="7342" w:author="Russ Ott" w:date="2022-04-29T10:09:00Z"/>
        </w:rPr>
      </w:pPr>
      <w:ins w:id="7343" w:author="Russ Ott" w:date="2022-04-29T10:09:00Z">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7344" w:name="C_4515-32955"/>
        <w:r>
          <w:t xml:space="preserve"> (CONF:4515-32955)</w:t>
        </w:r>
        <w:bookmarkEnd w:id="7344"/>
        <w:r>
          <w:t>.</w:t>
        </w:r>
      </w:ins>
    </w:p>
    <w:p w14:paraId="0E633E3F" w14:textId="77777777" w:rsidR="00440477" w:rsidRDefault="00440477" w:rsidP="00440477">
      <w:pPr>
        <w:numPr>
          <w:ilvl w:val="1"/>
          <w:numId w:val="10"/>
        </w:numPr>
        <w:rPr>
          <w:ins w:id="7345" w:author="Russ Ott" w:date="2022-04-29T10:09:00Z"/>
        </w:rPr>
      </w:pPr>
      <w:ins w:id="7346" w:author="Russ Ott" w:date="2022-04-29T10:09:00Z">
        <w:r>
          <w:rPr>
            <w:rStyle w:val="keyword"/>
          </w:rPr>
          <w:t>SHALL</w:t>
        </w:r>
        <w:r>
          <w:t xml:space="preserve"> contain exactly one [1..1] Assessment Scale Observation</w:t>
        </w:r>
        <w:r>
          <w:rPr>
            <w:rStyle w:val="XMLname"/>
          </w:rPr>
          <w:t xml:space="preserve"> (identifier: urn:oid:2.16.840.1.113883.10.20.22.4.69)</w:t>
        </w:r>
        <w:bookmarkStart w:id="7347" w:name="C_4515-32954"/>
        <w:r>
          <w:t xml:space="preserve"> (CONF:4515-32954)</w:t>
        </w:r>
        <w:bookmarkEnd w:id="7347"/>
        <w:r>
          <w:t>.</w:t>
        </w:r>
      </w:ins>
    </w:p>
    <w:p w14:paraId="1057BB00" w14:textId="77777777" w:rsidR="00440477" w:rsidRDefault="00440477" w:rsidP="00440477">
      <w:pPr>
        <w:numPr>
          <w:ilvl w:val="0"/>
          <w:numId w:val="10"/>
        </w:numPr>
        <w:rPr>
          <w:ins w:id="7348" w:author="Russ Ott" w:date="2022-04-29T10:09:00Z"/>
        </w:rPr>
      </w:pPr>
      <w:ins w:id="7349" w:author="Russ Ott" w:date="2022-04-29T10:09:00Z">
        <w:r>
          <w:rPr>
            <w:rStyle w:val="keyword"/>
          </w:rPr>
          <w:t>MAY</w:t>
        </w:r>
        <w:r>
          <w:t xml:space="preserve"> contain zero or more [0..*] </w:t>
        </w:r>
        <w:r>
          <w:rPr>
            <w:rStyle w:val="XMLnameBold"/>
          </w:rPr>
          <w:t>entryRelationship</w:t>
        </w:r>
        <w:bookmarkStart w:id="7350" w:name="C_4515-33012"/>
        <w:r>
          <w:t xml:space="preserve"> (CONF:4515-33012)</w:t>
        </w:r>
        <w:bookmarkEnd w:id="7350"/>
        <w:r>
          <w:t xml:space="preserve"> such that it</w:t>
        </w:r>
      </w:ins>
    </w:p>
    <w:p w14:paraId="10ADA6C0" w14:textId="77777777" w:rsidR="00440477" w:rsidRDefault="00440477" w:rsidP="00440477">
      <w:pPr>
        <w:numPr>
          <w:ilvl w:val="1"/>
          <w:numId w:val="10"/>
        </w:numPr>
        <w:rPr>
          <w:ins w:id="7351" w:author="Russ Ott" w:date="2022-04-29T10:09:00Z"/>
        </w:rPr>
      </w:pPr>
      <w:ins w:id="7352" w:author="Russ Ott" w:date="2022-04-29T10:09:00Z">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7353" w:name="C_4515-33014"/>
        <w:r>
          <w:t xml:space="preserve"> (CONF:4515-33014)</w:t>
        </w:r>
        <w:bookmarkEnd w:id="7353"/>
        <w:r>
          <w:t>.</w:t>
        </w:r>
      </w:ins>
    </w:p>
    <w:p w14:paraId="70E2CC9E" w14:textId="308FD965" w:rsidR="00440477" w:rsidRDefault="00440477" w:rsidP="00440477">
      <w:pPr>
        <w:numPr>
          <w:ilvl w:val="1"/>
          <w:numId w:val="10"/>
        </w:numPr>
        <w:rPr>
          <w:ins w:id="7354" w:author="Russ Ott" w:date="2022-04-29T10:09:00Z"/>
        </w:rPr>
      </w:pPr>
      <w:ins w:id="7355" w:author="Russ Ott" w:date="2022-04-29T10:09:00Z">
        <w:r>
          <w:rPr>
            <w:rStyle w:val="keyword"/>
          </w:rPr>
          <w:t>SHALL</w:t>
        </w:r>
        <w:r>
          <w:t xml:space="preserve"> contain exactly one [1..1]  </w:t>
        </w:r>
        <w:r w:rsidR="00002F64">
          <w:fldChar w:fldCharType="begin"/>
        </w:r>
        <w:r w:rsidR="00002F64">
          <w:instrText xml:space="preserve"> HYPERLINK \l "E_Date_of_Diagnosis_Act" \h </w:instrText>
        </w:r>
        <w:r w:rsidR="00002F64">
          <w:fldChar w:fldCharType="separate"/>
        </w:r>
        <w:r>
          <w:rPr>
            <w:rStyle w:val="HyperlinkCourierBold"/>
          </w:rPr>
          <w:t>Date of Diagnosis Act</w:t>
        </w:r>
        <w:r w:rsidR="00002F64">
          <w:rPr>
            <w:rStyle w:val="HyperlinkCourierBold"/>
          </w:rPr>
          <w:fldChar w:fldCharType="end"/>
        </w:r>
        <w:r>
          <w:rPr>
            <w:rStyle w:val="XMLname"/>
          </w:rPr>
          <w:t xml:space="preserve"> (identifier: urn:hl7ii:2.16.840.1.113883.10.20.22.4.502:2022-06-01)</w:t>
        </w:r>
        <w:bookmarkStart w:id="7356" w:name="C_4515-33013"/>
        <w:r>
          <w:t xml:space="preserve"> (CONF:4515-33013)</w:t>
        </w:r>
        <w:bookmarkEnd w:id="7356"/>
        <w:r>
          <w:t>.</w:t>
        </w:r>
      </w:ins>
    </w:p>
    <w:p w14:paraId="47D0C46E" w14:textId="00D3F606" w:rsidR="00440477" w:rsidRDefault="00440477" w:rsidP="00440477">
      <w:pPr>
        <w:pStyle w:val="Caption"/>
        <w:ind w:left="130" w:right="115"/>
        <w:rPr>
          <w:ins w:id="7357" w:author="Russ Ott" w:date="2022-04-29T10:09:00Z"/>
        </w:rPr>
      </w:pPr>
      <w:bookmarkStart w:id="7358" w:name="_Toc101450698"/>
      <w:ins w:id="7359" w:author="Russ Ott" w:date="2022-04-29T10:09:00Z">
        <w:r>
          <w:t xml:space="preserve">Figure </w:t>
        </w:r>
        <w:r>
          <w:fldChar w:fldCharType="begin"/>
        </w:r>
        <w:r>
          <w:instrText>SEQ Figure \* ARABIC</w:instrText>
        </w:r>
        <w:r>
          <w:fldChar w:fldCharType="separate"/>
        </w:r>
        <w:r w:rsidR="00F1669B">
          <w:t>24</w:t>
        </w:r>
        <w:r>
          <w:fldChar w:fldCharType="end"/>
        </w:r>
        <w:r>
          <w:t>: Problem Observation Example</w:t>
        </w:r>
        <w:bookmarkEnd w:id="7358"/>
      </w:ins>
    </w:p>
    <w:p w14:paraId="2F0C93B1" w14:textId="77777777" w:rsidR="00440477" w:rsidRDefault="00440477" w:rsidP="00440477">
      <w:pPr>
        <w:pStyle w:val="Example"/>
        <w:ind w:left="130" w:right="115"/>
        <w:rPr>
          <w:ins w:id="7360" w:author="Russ Ott" w:date="2022-04-29T10:09:00Z"/>
        </w:rPr>
      </w:pPr>
      <w:ins w:id="7361" w:author="Russ Ott" w:date="2022-04-29T10:09:00Z">
        <w:r>
          <w:tab/>
        </w:r>
        <w:r>
          <w:tab/>
        </w:r>
        <w:r>
          <w:tab/>
        </w:r>
        <w:r>
          <w:tab/>
        </w:r>
        <w:r>
          <w:tab/>
        </w:r>
        <w:r>
          <w:tab/>
        </w:r>
      </w:ins>
    </w:p>
    <w:p w14:paraId="108ABE14" w14:textId="77777777" w:rsidR="00440477" w:rsidRDefault="00440477" w:rsidP="00440477">
      <w:pPr>
        <w:pStyle w:val="Example"/>
        <w:ind w:left="130" w:right="115"/>
        <w:rPr>
          <w:ins w:id="7362" w:author="Russ Ott" w:date="2022-04-29T10:09:00Z"/>
        </w:rPr>
      </w:pPr>
      <w:ins w:id="7363" w:author="Russ Ott" w:date="2022-04-29T10:09:00Z">
        <w:r>
          <w:t>&lt;observation classCode="OBS" moodCode="EVN"&gt;</w:t>
        </w:r>
      </w:ins>
    </w:p>
    <w:p w14:paraId="35AAB166" w14:textId="77777777" w:rsidR="00440477" w:rsidRDefault="00440477" w:rsidP="00440477">
      <w:pPr>
        <w:pStyle w:val="Example"/>
        <w:ind w:left="130" w:right="115"/>
        <w:rPr>
          <w:ins w:id="7364" w:author="Russ Ott" w:date="2022-04-29T10:09:00Z"/>
        </w:rPr>
      </w:pPr>
      <w:ins w:id="7365" w:author="Russ Ott" w:date="2022-04-29T10:09:00Z">
        <w:r>
          <w:t xml:space="preserve">    &lt;!-- ** Problem Observation ** --&gt;</w:t>
        </w:r>
      </w:ins>
    </w:p>
    <w:p w14:paraId="70646F5E" w14:textId="77777777" w:rsidR="00440477" w:rsidRDefault="00440477" w:rsidP="00440477">
      <w:pPr>
        <w:pStyle w:val="Example"/>
        <w:ind w:left="130" w:right="115"/>
        <w:rPr>
          <w:ins w:id="7366" w:author="Russ Ott" w:date="2022-04-29T10:09:00Z"/>
        </w:rPr>
      </w:pPr>
      <w:ins w:id="7367" w:author="Russ Ott" w:date="2022-04-29T10:09:00Z">
        <w:r>
          <w:t xml:space="preserve">    &lt;templateId root="2.16.840.1.113883.10.20.22.4.4" /&gt;</w:t>
        </w:r>
      </w:ins>
    </w:p>
    <w:p w14:paraId="581156C4" w14:textId="77777777" w:rsidR="00440477" w:rsidRDefault="00440477" w:rsidP="00440477">
      <w:pPr>
        <w:pStyle w:val="Example"/>
        <w:ind w:left="130" w:right="115"/>
        <w:rPr>
          <w:ins w:id="7368" w:author="Russ Ott" w:date="2022-04-29T10:09:00Z"/>
        </w:rPr>
      </w:pPr>
      <w:ins w:id="7369" w:author="Russ Ott" w:date="2022-04-29T10:09:00Z">
        <w:r>
          <w:t xml:space="preserve">    &lt;templateId root="2.16.840.1.113883.10.20.22.4.4" extension="2015-08-01" /&gt;</w:t>
        </w:r>
      </w:ins>
    </w:p>
    <w:p w14:paraId="2C3A9384" w14:textId="77777777" w:rsidR="00440477" w:rsidRDefault="00440477" w:rsidP="00440477">
      <w:pPr>
        <w:pStyle w:val="Example"/>
        <w:ind w:left="130" w:right="115"/>
        <w:rPr>
          <w:ins w:id="7370" w:author="Russ Ott" w:date="2022-04-29T10:09:00Z"/>
        </w:rPr>
      </w:pPr>
      <w:ins w:id="7371" w:author="Russ Ott" w:date="2022-04-29T10:09:00Z">
        <w:r>
          <w:t xml:space="preserve">    &lt;templateId root="2.16.840.1.113883.10.20.22.4.4" extension="2022-06-01" /&gt;</w:t>
        </w:r>
      </w:ins>
    </w:p>
    <w:p w14:paraId="5E3A0186" w14:textId="77777777" w:rsidR="00440477" w:rsidRDefault="00440477" w:rsidP="00440477">
      <w:pPr>
        <w:pStyle w:val="Example"/>
        <w:ind w:left="130" w:right="115"/>
        <w:rPr>
          <w:ins w:id="7372" w:author="Russ Ott" w:date="2022-04-29T10:09:00Z"/>
        </w:rPr>
      </w:pPr>
      <w:ins w:id="7373" w:author="Russ Ott" w:date="2022-04-29T10:09:00Z">
        <w:r>
          <w:t xml:space="preserve">    &lt;id root="ab1791b0-5c71-11db-b0de-0800200c9a66" /&gt;</w:t>
        </w:r>
      </w:ins>
    </w:p>
    <w:p w14:paraId="725951F6" w14:textId="77777777" w:rsidR="00440477" w:rsidRDefault="00440477" w:rsidP="00440477">
      <w:pPr>
        <w:pStyle w:val="Example"/>
        <w:ind w:left="130" w:right="115"/>
        <w:rPr>
          <w:ins w:id="7374" w:author="Russ Ott" w:date="2022-04-29T10:09:00Z"/>
        </w:rPr>
      </w:pPr>
      <w:ins w:id="7375" w:author="Russ Ott" w:date="2022-04-29T10:09:00Z">
        <w:r>
          <w:t xml:space="preserve">    &lt;code code="64572001" displayName="Condition" </w:t>
        </w:r>
      </w:ins>
    </w:p>
    <w:p w14:paraId="67AA33DD" w14:textId="77777777" w:rsidR="00440477" w:rsidRDefault="00440477" w:rsidP="00440477">
      <w:pPr>
        <w:pStyle w:val="Example"/>
        <w:ind w:left="130" w:right="115"/>
        <w:rPr>
          <w:ins w:id="7376" w:author="Russ Ott" w:date="2022-04-29T10:09:00Z"/>
        </w:rPr>
      </w:pPr>
      <w:ins w:id="7377" w:author="Russ Ott" w:date="2022-04-29T10:09:00Z">
        <w:r>
          <w:tab/>
        </w:r>
        <w:r>
          <w:tab/>
        </w:r>
        <w:r>
          <w:tab/>
        </w:r>
        <w:r>
          <w:tab/>
        </w:r>
        <w:r>
          <w:tab/>
        </w:r>
        <w:r>
          <w:tab/>
        </w:r>
        <w:r>
          <w:tab/>
        </w:r>
        <w:r>
          <w:tab/>
          <w:t>codeSystem="2.16.840.1.113883.6.96" codeSystemName="SNOMED CT"&gt;</w:t>
        </w:r>
      </w:ins>
    </w:p>
    <w:p w14:paraId="07949BE7" w14:textId="77777777" w:rsidR="00440477" w:rsidRDefault="00440477" w:rsidP="00440477">
      <w:pPr>
        <w:pStyle w:val="Example"/>
        <w:ind w:left="130" w:right="115"/>
        <w:rPr>
          <w:ins w:id="7378" w:author="Russ Ott" w:date="2022-04-29T10:09:00Z"/>
        </w:rPr>
      </w:pPr>
      <w:ins w:id="7379" w:author="Russ Ott" w:date="2022-04-29T10:09:00Z">
        <w:r>
          <w:t xml:space="preserve">        &lt;translation code="75323-6" </w:t>
        </w:r>
      </w:ins>
    </w:p>
    <w:p w14:paraId="6B2D8EA2" w14:textId="77777777" w:rsidR="00440477" w:rsidRDefault="00440477" w:rsidP="00440477">
      <w:pPr>
        <w:pStyle w:val="Example"/>
        <w:ind w:left="130" w:right="115"/>
        <w:rPr>
          <w:ins w:id="7380" w:author="Russ Ott" w:date="2022-04-29T10:09:00Z"/>
        </w:rPr>
      </w:pPr>
      <w:ins w:id="7381" w:author="Russ Ott" w:date="2022-04-29T10:09:00Z">
        <w:r>
          <w:tab/>
        </w:r>
        <w:r>
          <w:tab/>
        </w:r>
        <w:r>
          <w:tab/>
        </w:r>
        <w:r>
          <w:tab/>
        </w:r>
        <w:r>
          <w:tab/>
        </w:r>
        <w:r>
          <w:tab/>
        </w:r>
        <w:r>
          <w:tab/>
        </w:r>
        <w:r>
          <w:tab/>
        </w:r>
        <w:r>
          <w:tab/>
          <w:t xml:space="preserve">codeSystem="2.16.840.1.113883.6.1" </w:t>
        </w:r>
      </w:ins>
    </w:p>
    <w:p w14:paraId="4DC5D303" w14:textId="77777777" w:rsidR="00440477" w:rsidRDefault="00440477" w:rsidP="00440477">
      <w:pPr>
        <w:pStyle w:val="Example"/>
        <w:ind w:left="130" w:right="115"/>
        <w:rPr>
          <w:ins w:id="7382" w:author="Russ Ott" w:date="2022-04-29T10:09:00Z"/>
        </w:rPr>
      </w:pPr>
      <w:ins w:id="7383" w:author="Russ Ott" w:date="2022-04-29T10:09:00Z">
        <w:r>
          <w:tab/>
        </w:r>
        <w:r>
          <w:tab/>
        </w:r>
        <w:r>
          <w:tab/>
        </w:r>
        <w:r>
          <w:tab/>
        </w:r>
        <w:r>
          <w:tab/>
        </w:r>
        <w:r>
          <w:tab/>
        </w:r>
        <w:r>
          <w:tab/>
        </w:r>
        <w:r>
          <w:tab/>
        </w:r>
        <w:r>
          <w:tab/>
          <w:t xml:space="preserve">codeSystemName="LOINC" </w:t>
        </w:r>
      </w:ins>
    </w:p>
    <w:p w14:paraId="393D052A" w14:textId="77777777" w:rsidR="00440477" w:rsidRDefault="00440477" w:rsidP="00440477">
      <w:pPr>
        <w:pStyle w:val="Example"/>
        <w:ind w:left="130" w:right="115"/>
        <w:rPr>
          <w:ins w:id="7384" w:author="Russ Ott" w:date="2022-04-29T10:09:00Z"/>
        </w:rPr>
      </w:pPr>
      <w:ins w:id="7385" w:author="Russ Ott" w:date="2022-04-29T10:09:00Z">
        <w:r>
          <w:tab/>
        </w:r>
        <w:r>
          <w:tab/>
        </w:r>
        <w:r>
          <w:tab/>
        </w:r>
        <w:r>
          <w:tab/>
        </w:r>
        <w:r>
          <w:tab/>
        </w:r>
        <w:r>
          <w:tab/>
        </w:r>
        <w:r>
          <w:tab/>
        </w:r>
        <w:r>
          <w:tab/>
        </w:r>
        <w:r>
          <w:tab/>
          <w:t>displayName="Condition"/&gt;</w:t>
        </w:r>
      </w:ins>
    </w:p>
    <w:p w14:paraId="74FBE563" w14:textId="77777777" w:rsidR="00440477" w:rsidRDefault="00440477" w:rsidP="00440477">
      <w:pPr>
        <w:pStyle w:val="Example"/>
        <w:ind w:left="130" w:right="115"/>
        <w:rPr>
          <w:ins w:id="7386" w:author="Russ Ott" w:date="2022-04-29T10:09:00Z"/>
        </w:rPr>
      </w:pPr>
      <w:ins w:id="7387" w:author="Russ Ott" w:date="2022-04-29T10:09:00Z">
        <w:r>
          <w:t xml:space="preserve">    &lt;/code&gt;</w:t>
        </w:r>
      </w:ins>
    </w:p>
    <w:p w14:paraId="7E9BEB97" w14:textId="77777777" w:rsidR="00440477" w:rsidRDefault="00440477" w:rsidP="00440477">
      <w:pPr>
        <w:pStyle w:val="Example"/>
        <w:ind w:left="130" w:right="115"/>
        <w:rPr>
          <w:ins w:id="7388" w:author="Russ Ott" w:date="2022-04-29T10:09:00Z"/>
        </w:rPr>
      </w:pPr>
      <w:ins w:id="7389" w:author="Russ Ott" w:date="2022-04-29T10:09:00Z">
        <w:r>
          <w:t xml:space="preserve">    &lt;!-- The statusCode reflects the status of the observation itself --&gt;</w:t>
        </w:r>
      </w:ins>
    </w:p>
    <w:p w14:paraId="3EA9FDF6" w14:textId="77777777" w:rsidR="00440477" w:rsidRDefault="00440477" w:rsidP="00440477">
      <w:pPr>
        <w:pStyle w:val="Example"/>
        <w:ind w:left="130" w:right="115"/>
        <w:rPr>
          <w:ins w:id="7390" w:author="Russ Ott" w:date="2022-04-29T10:09:00Z"/>
        </w:rPr>
      </w:pPr>
      <w:ins w:id="7391" w:author="Russ Ott" w:date="2022-04-29T10:09:00Z">
        <w:r>
          <w:t xml:space="preserve">    &lt;statusCode code="completed" /&gt;</w:t>
        </w:r>
      </w:ins>
    </w:p>
    <w:p w14:paraId="1A8094D2" w14:textId="77777777" w:rsidR="00440477" w:rsidRDefault="00440477" w:rsidP="00440477">
      <w:pPr>
        <w:pStyle w:val="Example"/>
        <w:ind w:left="130" w:right="115"/>
        <w:rPr>
          <w:ins w:id="7392" w:author="Russ Ott" w:date="2022-04-29T10:09:00Z"/>
        </w:rPr>
      </w:pPr>
      <w:ins w:id="7393" w:author="Russ Ott" w:date="2022-04-29T10:09:00Z">
        <w:r>
          <w:t xml:space="preserve">    &lt;effectiveTime&gt;</w:t>
        </w:r>
      </w:ins>
    </w:p>
    <w:p w14:paraId="51D9F695" w14:textId="77777777" w:rsidR="00440477" w:rsidRDefault="00440477" w:rsidP="00440477">
      <w:pPr>
        <w:pStyle w:val="Example"/>
        <w:ind w:left="130" w:right="115"/>
        <w:rPr>
          <w:ins w:id="7394" w:author="Russ Ott" w:date="2022-04-29T10:09:00Z"/>
        </w:rPr>
      </w:pPr>
      <w:ins w:id="7395" w:author="Russ Ott" w:date="2022-04-29T10:09:00Z">
        <w:r>
          <w:t xml:space="preserve">        &lt;!-- The low value reflects the date of onset --&gt;</w:t>
        </w:r>
      </w:ins>
    </w:p>
    <w:p w14:paraId="31D5981C" w14:textId="77777777" w:rsidR="00440477" w:rsidRDefault="00440477" w:rsidP="00440477">
      <w:pPr>
        <w:pStyle w:val="Example"/>
        <w:ind w:left="130" w:right="115"/>
        <w:rPr>
          <w:ins w:id="7396" w:author="Russ Ott" w:date="2022-04-29T10:09:00Z"/>
        </w:rPr>
      </w:pPr>
      <w:ins w:id="7397" w:author="Russ Ott" w:date="2022-04-29T10:09:00Z">
        <w:r>
          <w:t xml:space="preserve">        &lt;!-- Based on patient symptoms, presumed onset is July 3, 2013 --&gt;</w:t>
        </w:r>
      </w:ins>
    </w:p>
    <w:p w14:paraId="6A3925D0" w14:textId="77777777" w:rsidR="00440477" w:rsidRDefault="00440477" w:rsidP="00440477">
      <w:pPr>
        <w:pStyle w:val="Example"/>
        <w:ind w:left="130" w:right="115"/>
        <w:rPr>
          <w:ins w:id="7398" w:author="Russ Ott" w:date="2022-04-29T10:09:00Z"/>
        </w:rPr>
      </w:pPr>
      <w:ins w:id="7399" w:author="Russ Ott" w:date="2022-04-29T10:09:00Z">
        <w:r>
          <w:t xml:space="preserve">        &lt;low value="20130703" /&gt;</w:t>
        </w:r>
      </w:ins>
    </w:p>
    <w:p w14:paraId="2D6C8CE2" w14:textId="77777777" w:rsidR="00440477" w:rsidRDefault="00440477" w:rsidP="00440477">
      <w:pPr>
        <w:pStyle w:val="Example"/>
        <w:ind w:left="130" w:right="115"/>
        <w:rPr>
          <w:ins w:id="7400" w:author="Russ Ott" w:date="2022-04-29T10:09:00Z"/>
        </w:rPr>
      </w:pPr>
      <w:ins w:id="7401" w:author="Russ Ott" w:date="2022-04-29T10:09:00Z">
        <w:r>
          <w:t xml:space="preserve">        &lt;!-- The high value reflects when the problem was known to be resolved --&gt;</w:t>
        </w:r>
      </w:ins>
    </w:p>
    <w:p w14:paraId="3865784B" w14:textId="77777777" w:rsidR="00440477" w:rsidRDefault="00440477" w:rsidP="00440477">
      <w:pPr>
        <w:pStyle w:val="Example"/>
        <w:ind w:left="130" w:right="115"/>
        <w:rPr>
          <w:ins w:id="7402" w:author="Russ Ott" w:date="2022-04-29T10:09:00Z"/>
        </w:rPr>
      </w:pPr>
      <w:ins w:id="7403" w:author="Russ Ott" w:date="2022-04-29T10:09:00Z">
        <w:r>
          <w:t xml:space="preserve">        &lt;!-- Based on signs and symptoms, appears to be resolved on Aug 14, 2013 --&gt;</w:t>
        </w:r>
      </w:ins>
    </w:p>
    <w:p w14:paraId="27C4A5F2" w14:textId="77777777" w:rsidR="00440477" w:rsidRDefault="00440477" w:rsidP="00440477">
      <w:pPr>
        <w:pStyle w:val="Example"/>
        <w:ind w:left="130" w:right="115"/>
        <w:rPr>
          <w:ins w:id="7404" w:author="Russ Ott" w:date="2022-04-29T10:09:00Z"/>
        </w:rPr>
      </w:pPr>
      <w:ins w:id="7405" w:author="Russ Ott" w:date="2022-04-29T10:09:00Z">
        <w:r>
          <w:t xml:space="preserve">        &lt;high value="20080814" /&gt;</w:t>
        </w:r>
      </w:ins>
    </w:p>
    <w:p w14:paraId="3E1F0071" w14:textId="77777777" w:rsidR="00440477" w:rsidRDefault="00440477" w:rsidP="00440477">
      <w:pPr>
        <w:pStyle w:val="Example"/>
        <w:ind w:left="130" w:right="115"/>
        <w:rPr>
          <w:ins w:id="7406" w:author="Russ Ott" w:date="2022-04-29T10:09:00Z"/>
        </w:rPr>
      </w:pPr>
      <w:ins w:id="7407" w:author="Russ Ott" w:date="2022-04-29T10:09:00Z">
        <w:r>
          <w:t xml:space="preserve">    &lt;/effectiveTime&gt;</w:t>
        </w:r>
      </w:ins>
    </w:p>
    <w:p w14:paraId="4660CC7C" w14:textId="77777777" w:rsidR="00440477" w:rsidRDefault="00440477" w:rsidP="00440477">
      <w:pPr>
        <w:pStyle w:val="Example"/>
        <w:ind w:left="130" w:right="115"/>
        <w:rPr>
          <w:ins w:id="7408" w:author="Russ Ott" w:date="2022-04-29T10:09:00Z"/>
        </w:rPr>
      </w:pPr>
      <w:ins w:id="7409" w:author="Russ Ott" w:date="2022-04-29T10:09:00Z">
        <w:r>
          <w:t xml:space="preserve">    &lt;value xsi:type="CD" </w:t>
        </w:r>
      </w:ins>
    </w:p>
    <w:p w14:paraId="0A919E4C" w14:textId="77777777" w:rsidR="00440477" w:rsidRDefault="00440477" w:rsidP="00440477">
      <w:pPr>
        <w:pStyle w:val="Example"/>
        <w:ind w:left="130" w:right="115"/>
        <w:rPr>
          <w:ins w:id="7410" w:author="Russ Ott" w:date="2022-04-29T10:09:00Z"/>
        </w:rPr>
      </w:pPr>
      <w:ins w:id="7411" w:author="Russ Ott" w:date="2022-04-29T10:09:00Z">
        <w:r>
          <w:tab/>
        </w:r>
        <w:r>
          <w:tab/>
        </w:r>
        <w:r>
          <w:tab/>
        </w:r>
        <w:r>
          <w:tab/>
        </w:r>
        <w:r>
          <w:tab/>
        </w:r>
        <w:r>
          <w:tab/>
        </w:r>
        <w:r>
          <w:tab/>
        </w:r>
        <w:r>
          <w:tab/>
          <w:t xml:space="preserve">code="233604007" </w:t>
        </w:r>
      </w:ins>
    </w:p>
    <w:p w14:paraId="0F7276A5" w14:textId="77777777" w:rsidR="00440477" w:rsidRDefault="00440477" w:rsidP="00440477">
      <w:pPr>
        <w:pStyle w:val="Example"/>
        <w:ind w:left="130" w:right="115"/>
        <w:rPr>
          <w:ins w:id="7412" w:author="Russ Ott" w:date="2022-04-29T10:09:00Z"/>
        </w:rPr>
      </w:pPr>
      <w:ins w:id="7413" w:author="Russ Ott" w:date="2022-04-29T10:09:00Z">
        <w:r>
          <w:tab/>
        </w:r>
        <w:r>
          <w:tab/>
        </w:r>
        <w:r>
          <w:tab/>
        </w:r>
        <w:r>
          <w:tab/>
        </w:r>
        <w:r>
          <w:tab/>
        </w:r>
        <w:r>
          <w:tab/>
        </w:r>
        <w:r>
          <w:tab/>
        </w:r>
        <w:r>
          <w:tab/>
          <w:t xml:space="preserve">codeSystem="2.16.840.1.113883.6.96"  </w:t>
        </w:r>
      </w:ins>
    </w:p>
    <w:p w14:paraId="353E51C9" w14:textId="77777777" w:rsidR="00440477" w:rsidRDefault="00440477" w:rsidP="00440477">
      <w:pPr>
        <w:pStyle w:val="Example"/>
        <w:ind w:left="130" w:right="115"/>
        <w:rPr>
          <w:ins w:id="7414" w:author="Russ Ott" w:date="2022-04-29T10:09:00Z"/>
        </w:rPr>
      </w:pPr>
      <w:ins w:id="7415" w:author="Russ Ott" w:date="2022-04-29T10:09:00Z">
        <w:r>
          <w:tab/>
        </w:r>
        <w:r>
          <w:tab/>
        </w:r>
        <w:r>
          <w:tab/>
        </w:r>
        <w:r>
          <w:tab/>
        </w:r>
        <w:r>
          <w:tab/>
        </w:r>
        <w:r>
          <w:tab/>
        </w:r>
        <w:r>
          <w:tab/>
        </w:r>
        <w:r>
          <w:tab/>
          <w:t>displayName="Pneumonia" /&gt;</w:t>
        </w:r>
      </w:ins>
    </w:p>
    <w:p w14:paraId="32D46E8D" w14:textId="77777777" w:rsidR="00440477" w:rsidRDefault="00440477" w:rsidP="00440477">
      <w:pPr>
        <w:pStyle w:val="Example"/>
        <w:ind w:left="130" w:right="115"/>
        <w:rPr>
          <w:ins w:id="7416" w:author="Russ Ott" w:date="2022-04-29T10:09:00Z"/>
        </w:rPr>
      </w:pPr>
      <w:ins w:id="7417" w:author="Russ Ott" w:date="2022-04-29T10:09:00Z">
        <w:r>
          <w:t xml:space="preserve">    &lt;author typeCode="AUT"&gt;</w:t>
        </w:r>
      </w:ins>
    </w:p>
    <w:p w14:paraId="1AA1EB98" w14:textId="77777777" w:rsidR="00440477" w:rsidRDefault="00440477" w:rsidP="00440477">
      <w:pPr>
        <w:pStyle w:val="Example"/>
        <w:ind w:left="130" w:right="115"/>
        <w:rPr>
          <w:ins w:id="7418" w:author="Russ Ott" w:date="2022-04-29T10:09:00Z"/>
        </w:rPr>
      </w:pPr>
      <w:ins w:id="7419" w:author="Russ Ott" w:date="2022-04-29T10:09:00Z">
        <w:r>
          <w:t xml:space="preserve">        &lt;templateId root="2.16.840.1.113883.10.20.22.4.119" /&gt;</w:t>
        </w:r>
      </w:ins>
    </w:p>
    <w:p w14:paraId="50D7EDED" w14:textId="77777777" w:rsidR="00440477" w:rsidRDefault="00440477" w:rsidP="00440477">
      <w:pPr>
        <w:pStyle w:val="Example"/>
        <w:ind w:left="130" w:right="115"/>
        <w:rPr>
          <w:ins w:id="7420" w:author="Russ Ott" w:date="2022-04-29T10:09:00Z"/>
        </w:rPr>
      </w:pPr>
      <w:ins w:id="7421" w:author="Russ Ott" w:date="2022-04-29T10:09:00Z">
        <w:r>
          <w:t xml:space="preserve">        &lt;time value="200808141030-0800" /&gt;</w:t>
        </w:r>
      </w:ins>
    </w:p>
    <w:p w14:paraId="06CF706C" w14:textId="77777777" w:rsidR="00440477" w:rsidRDefault="00440477" w:rsidP="00440477">
      <w:pPr>
        <w:pStyle w:val="Example"/>
        <w:ind w:left="130" w:right="115"/>
        <w:rPr>
          <w:ins w:id="7422" w:author="Russ Ott" w:date="2022-04-29T10:09:00Z"/>
        </w:rPr>
      </w:pPr>
      <w:ins w:id="7423" w:author="Russ Ott" w:date="2022-04-29T10:09:00Z">
        <w:r>
          <w:t xml:space="preserve">        &lt;assignedAuthor&gt;</w:t>
        </w:r>
      </w:ins>
    </w:p>
    <w:p w14:paraId="5F18921C" w14:textId="77777777" w:rsidR="00440477" w:rsidRDefault="00440477" w:rsidP="00440477">
      <w:pPr>
        <w:pStyle w:val="Example"/>
        <w:ind w:left="130" w:right="115"/>
        <w:rPr>
          <w:ins w:id="7424" w:author="Russ Ott" w:date="2022-04-29T10:09:00Z"/>
        </w:rPr>
      </w:pPr>
      <w:ins w:id="7425" w:author="Russ Ott" w:date="2022-04-29T10:09:00Z">
        <w:r>
          <w:t xml:space="preserve">            &lt;id extension="555555555" root="2.16.840.1.113883.4.6" /&gt;</w:t>
        </w:r>
      </w:ins>
    </w:p>
    <w:p w14:paraId="4CAA22D3" w14:textId="77777777" w:rsidR="00440477" w:rsidRDefault="00440477" w:rsidP="00440477">
      <w:pPr>
        <w:pStyle w:val="Example"/>
        <w:ind w:left="130" w:right="115"/>
        <w:rPr>
          <w:ins w:id="7426" w:author="Russ Ott" w:date="2022-04-29T10:09:00Z"/>
        </w:rPr>
      </w:pPr>
      <w:ins w:id="7427" w:author="Russ Ott" w:date="2022-04-29T10:09:00Z">
        <w:r>
          <w:t xml:space="preserve">            &lt;code code="207QA0505X" </w:t>
        </w:r>
      </w:ins>
    </w:p>
    <w:p w14:paraId="3606CCA6" w14:textId="77777777" w:rsidR="00440477" w:rsidRDefault="00440477" w:rsidP="00440477">
      <w:pPr>
        <w:pStyle w:val="Example"/>
        <w:ind w:left="130" w:right="115"/>
        <w:rPr>
          <w:ins w:id="7428" w:author="Russ Ott" w:date="2022-04-29T10:09:00Z"/>
        </w:rPr>
      </w:pPr>
      <w:ins w:id="7429" w:author="Russ Ott" w:date="2022-04-29T10:09:00Z">
        <w:r>
          <w:tab/>
        </w:r>
        <w:r>
          <w:tab/>
        </w:r>
        <w:r>
          <w:tab/>
        </w:r>
        <w:r>
          <w:tab/>
        </w:r>
        <w:r>
          <w:tab/>
        </w:r>
        <w:r>
          <w:tab/>
        </w:r>
        <w:r>
          <w:tab/>
        </w:r>
        <w:r>
          <w:tab/>
        </w:r>
        <w:r>
          <w:tab/>
        </w:r>
        <w:r>
          <w:tab/>
          <w:t xml:space="preserve">displayName="Adult Medicine" </w:t>
        </w:r>
      </w:ins>
    </w:p>
    <w:p w14:paraId="3DE5C788" w14:textId="77777777" w:rsidR="00440477" w:rsidRDefault="00440477" w:rsidP="00440477">
      <w:pPr>
        <w:pStyle w:val="Example"/>
        <w:ind w:left="130" w:right="115"/>
        <w:rPr>
          <w:ins w:id="7430" w:author="Russ Ott" w:date="2022-04-29T10:09:00Z"/>
        </w:rPr>
      </w:pPr>
      <w:ins w:id="7431" w:author="Russ Ott" w:date="2022-04-29T10:09:00Z">
        <w:r>
          <w:tab/>
        </w:r>
        <w:r>
          <w:tab/>
        </w:r>
        <w:r>
          <w:tab/>
        </w:r>
        <w:r>
          <w:tab/>
        </w:r>
        <w:r>
          <w:tab/>
        </w:r>
        <w:r>
          <w:tab/>
        </w:r>
        <w:r>
          <w:tab/>
        </w:r>
        <w:r>
          <w:tab/>
        </w:r>
        <w:r>
          <w:tab/>
        </w:r>
        <w:r>
          <w:tab/>
          <w:t>codeSystem="2.16.840.1.113883.6.101"</w:t>
        </w:r>
      </w:ins>
    </w:p>
    <w:p w14:paraId="33249455" w14:textId="77777777" w:rsidR="00440477" w:rsidRDefault="00440477" w:rsidP="00440477">
      <w:pPr>
        <w:pStyle w:val="Example"/>
        <w:ind w:left="130" w:right="115"/>
        <w:rPr>
          <w:ins w:id="7432" w:author="Russ Ott" w:date="2022-04-29T10:09:00Z"/>
        </w:rPr>
      </w:pPr>
      <w:ins w:id="7433" w:author="Russ Ott" w:date="2022-04-29T10:09:00Z">
        <w:r>
          <w:tab/>
        </w:r>
        <w:r>
          <w:tab/>
        </w:r>
        <w:r>
          <w:tab/>
        </w:r>
        <w:r>
          <w:tab/>
        </w:r>
        <w:r>
          <w:tab/>
        </w:r>
        <w:r>
          <w:tab/>
        </w:r>
        <w:r>
          <w:tab/>
        </w:r>
        <w:r>
          <w:tab/>
        </w:r>
        <w:r>
          <w:tab/>
        </w:r>
        <w:r>
          <w:tab/>
          <w:t>codeSystemName="Healthcare Provider Taxonomy (HIPAA)" /&gt;</w:t>
        </w:r>
      </w:ins>
    </w:p>
    <w:p w14:paraId="1D5B583F" w14:textId="77777777" w:rsidR="00440477" w:rsidRDefault="00440477" w:rsidP="00440477">
      <w:pPr>
        <w:pStyle w:val="Example"/>
        <w:ind w:left="130" w:right="115"/>
        <w:rPr>
          <w:ins w:id="7434" w:author="Russ Ott" w:date="2022-04-29T10:09:00Z"/>
        </w:rPr>
      </w:pPr>
      <w:ins w:id="7435" w:author="Russ Ott" w:date="2022-04-29T10:09:00Z">
        <w:r>
          <w:t xml:space="preserve">        &lt;/assignedAuthor&gt;</w:t>
        </w:r>
      </w:ins>
    </w:p>
    <w:p w14:paraId="54553AC8" w14:textId="77777777" w:rsidR="00440477" w:rsidRDefault="00440477" w:rsidP="00440477">
      <w:pPr>
        <w:pStyle w:val="Example"/>
        <w:ind w:left="130" w:right="115"/>
        <w:rPr>
          <w:ins w:id="7436" w:author="Russ Ott" w:date="2022-04-29T10:09:00Z"/>
        </w:rPr>
      </w:pPr>
      <w:ins w:id="7437" w:author="Russ Ott" w:date="2022-04-29T10:09:00Z">
        <w:r>
          <w:t xml:space="preserve">    &lt;/author&gt;</w:t>
        </w:r>
      </w:ins>
    </w:p>
    <w:p w14:paraId="64BCF8F3" w14:textId="77777777" w:rsidR="00440477" w:rsidRDefault="00440477" w:rsidP="00440477">
      <w:pPr>
        <w:pStyle w:val="Example"/>
        <w:ind w:left="130" w:right="115"/>
        <w:rPr>
          <w:ins w:id="7438" w:author="Russ Ott" w:date="2022-04-29T10:09:00Z"/>
        </w:rPr>
      </w:pPr>
      <w:ins w:id="7439" w:author="Russ Ott" w:date="2022-04-29T10:09:00Z">
        <w:r>
          <w:t>&lt;/observation&gt;</w:t>
        </w:r>
      </w:ins>
    </w:p>
    <w:p w14:paraId="40A76A81" w14:textId="77777777" w:rsidR="00440477" w:rsidRDefault="00440477" w:rsidP="00440477">
      <w:pPr>
        <w:pStyle w:val="BodyText"/>
        <w:rPr>
          <w:ins w:id="7440" w:author="Russ Ott" w:date="2022-04-29T10:09:00Z"/>
        </w:rPr>
      </w:pPr>
    </w:p>
    <w:p w14:paraId="71ADA3BD" w14:textId="188BC368" w:rsidR="00440477" w:rsidRDefault="00440477" w:rsidP="00440477">
      <w:pPr>
        <w:pStyle w:val="Caption"/>
        <w:ind w:left="130" w:right="115"/>
        <w:rPr>
          <w:ins w:id="7441" w:author="Russ Ott" w:date="2022-04-29T10:09:00Z"/>
        </w:rPr>
      </w:pPr>
      <w:bookmarkStart w:id="7442" w:name="_Toc101450699"/>
      <w:ins w:id="7443" w:author="Russ Ott" w:date="2022-04-29T10:09:00Z">
        <w:r>
          <w:t xml:space="preserve">Figure </w:t>
        </w:r>
        <w:r>
          <w:fldChar w:fldCharType="begin"/>
        </w:r>
        <w:r>
          <w:instrText>SEQ Figure \* ARABIC</w:instrText>
        </w:r>
        <w:r>
          <w:fldChar w:fldCharType="separate"/>
        </w:r>
        <w:r w:rsidR="00F1669B">
          <w:t>25</w:t>
        </w:r>
        <w:r>
          <w:fldChar w:fldCharType="end"/>
        </w:r>
        <w:r>
          <w:t>: Social Determinant of Health Problem Observation Example</w:t>
        </w:r>
        <w:bookmarkEnd w:id="7442"/>
      </w:ins>
    </w:p>
    <w:p w14:paraId="2D6F7170" w14:textId="77777777" w:rsidR="00440477" w:rsidRDefault="00440477" w:rsidP="00440477">
      <w:pPr>
        <w:pStyle w:val="Example"/>
        <w:ind w:left="130" w:right="115"/>
        <w:rPr>
          <w:ins w:id="7444" w:author="Russ Ott" w:date="2022-04-29T10:09:00Z"/>
        </w:rPr>
      </w:pPr>
      <w:ins w:id="7445" w:author="Russ Ott" w:date="2022-04-29T10:09:00Z">
        <w:r>
          <w:tab/>
        </w:r>
        <w:r>
          <w:tab/>
        </w:r>
        <w:r>
          <w:tab/>
        </w:r>
        <w:r>
          <w:tab/>
        </w:r>
        <w:r>
          <w:tab/>
        </w:r>
        <w:r>
          <w:tab/>
        </w:r>
      </w:ins>
    </w:p>
    <w:p w14:paraId="275F9F32" w14:textId="77777777" w:rsidR="00440477" w:rsidRDefault="00440477" w:rsidP="00440477">
      <w:pPr>
        <w:pStyle w:val="Example"/>
        <w:ind w:left="130" w:right="115"/>
        <w:rPr>
          <w:ins w:id="7446" w:author="Russ Ott" w:date="2022-04-29T10:09:00Z"/>
        </w:rPr>
      </w:pPr>
      <w:ins w:id="7447" w:author="Russ Ott" w:date="2022-04-29T10:09:00Z">
        <w:r>
          <w:t>&lt;!-- SDOH Problem --&gt;</w:t>
        </w:r>
      </w:ins>
    </w:p>
    <w:p w14:paraId="1A6AFBE9" w14:textId="77777777" w:rsidR="00440477" w:rsidRDefault="00440477" w:rsidP="00440477">
      <w:pPr>
        <w:pStyle w:val="Example"/>
        <w:ind w:left="130" w:right="115"/>
        <w:rPr>
          <w:ins w:id="7448" w:author="Russ Ott" w:date="2022-04-29T10:09:00Z"/>
        </w:rPr>
      </w:pPr>
      <w:ins w:id="7449" w:author="Russ Ott" w:date="2022-04-29T10:09:00Z">
        <w:r>
          <w:t>&lt;observation classCode="OBS" moodCode="EVN"&gt;</w:t>
        </w:r>
      </w:ins>
    </w:p>
    <w:p w14:paraId="154EDCB5" w14:textId="77777777" w:rsidR="00440477" w:rsidRDefault="00440477" w:rsidP="00440477">
      <w:pPr>
        <w:pStyle w:val="Example"/>
        <w:ind w:left="130" w:right="115"/>
        <w:rPr>
          <w:ins w:id="7450" w:author="Russ Ott" w:date="2022-04-29T10:09:00Z"/>
        </w:rPr>
      </w:pPr>
      <w:ins w:id="7451" w:author="Russ Ott" w:date="2022-04-29T10:09:00Z">
        <w:r>
          <w:t xml:space="preserve">    &lt;templateId root="2.16.840.1.113883.10.20.22.4.4"/&gt;</w:t>
        </w:r>
      </w:ins>
    </w:p>
    <w:p w14:paraId="0D75D50A" w14:textId="77777777" w:rsidR="00440477" w:rsidRDefault="00440477" w:rsidP="00440477">
      <w:pPr>
        <w:pStyle w:val="Example"/>
        <w:ind w:left="130" w:right="115"/>
        <w:rPr>
          <w:ins w:id="7452" w:author="Russ Ott" w:date="2022-04-29T10:09:00Z"/>
        </w:rPr>
      </w:pPr>
      <w:ins w:id="7453" w:author="Russ Ott" w:date="2022-04-29T10:09:00Z">
        <w:r>
          <w:t xml:space="preserve">    &lt;templateId root="2.16.840.1.113883.10.20.22.4.4" extension="2015-08-01"/&gt;</w:t>
        </w:r>
      </w:ins>
    </w:p>
    <w:p w14:paraId="7C7A8678" w14:textId="77777777" w:rsidR="00440477" w:rsidRDefault="00440477" w:rsidP="00440477">
      <w:pPr>
        <w:pStyle w:val="Example"/>
        <w:ind w:left="130" w:right="115"/>
        <w:rPr>
          <w:ins w:id="7454" w:author="Russ Ott" w:date="2022-04-29T10:09:00Z"/>
        </w:rPr>
      </w:pPr>
      <w:ins w:id="7455" w:author="Russ Ott" w:date="2022-04-29T10:09:00Z">
        <w:r>
          <w:t xml:space="preserve">    &lt;templateId root="2.16.840.1.113883.10.20.22.4.4" extension="2022-06-01"/&gt;</w:t>
        </w:r>
      </w:ins>
    </w:p>
    <w:p w14:paraId="03859F63" w14:textId="77777777" w:rsidR="00440477" w:rsidRDefault="00440477" w:rsidP="00440477">
      <w:pPr>
        <w:pStyle w:val="Example"/>
        <w:ind w:left="130" w:right="115"/>
        <w:rPr>
          <w:ins w:id="7456" w:author="Russ Ott" w:date="2022-04-29T10:09:00Z"/>
        </w:rPr>
      </w:pPr>
      <w:ins w:id="7457" w:author="Russ Ott" w:date="2022-04-29T10:09:00Z">
        <w:r>
          <w:t xml:space="preserve">    &lt;id extension="68993"</w:t>
        </w:r>
      </w:ins>
    </w:p>
    <w:p w14:paraId="38403AC2" w14:textId="77777777" w:rsidR="00440477" w:rsidRDefault="00440477" w:rsidP="00440477">
      <w:pPr>
        <w:pStyle w:val="Example"/>
        <w:ind w:left="130" w:right="115"/>
        <w:rPr>
          <w:ins w:id="7458" w:author="Russ Ott" w:date="2022-04-29T10:09:00Z"/>
        </w:rPr>
      </w:pPr>
      <w:ins w:id="7459" w:author="Russ Ott" w:date="2022-04-29T10:09:00Z">
        <w:r>
          <w:tab/>
        </w:r>
        <w:r>
          <w:tab/>
        </w:r>
        <w:r>
          <w:tab/>
        </w:r>
        <w:r>
          <w:tab/>
        </w:r>
        <w:r>
          <w:tab/>
        </w:r>
        <w:r>
          <w:tab/>
        </w:r>
        <w:r>
          <w:tab/>
        </w:r>
        <w:r>
          <w:tab/>
        </w:r>
        <w:r>
          <w:tab/>
        </w:r>
        <w:r>
          <w:tab/>
          <w:t>root="1.2.840.114350.1.13.6289.1.7.2.768076"/&gt;</w:t>
        </w:r>
      </w:ins>
    </w:p>
    <w:p w14:paraId="131AFB3F" w14:textId="77777777" w:rsidR="00440477" w:rsidRDefault="00440477" w:rsidP="00440477">
      <w:pPr>
        <w:pStyle w:val="Example"/>
        <w:ind w:left="130" w:right="115"/>
        <w:rPr>
          <w:ins w:id="7460" w:author="Russ Ott" w:date="2022-04-29T10:09:00Z"/>
        </w:rPr>
      </w:pPr>
      <w:ins w:id="7461" w:author="Russ Ott" w:date="2022-04-29T10:09:00Z">
        <w:r>
          <w:t xml:space="preserve">    &lt;id root="093A5380-00CE-11E6-B4C5-0050568B000B" extension="1.1"/&gt;</w:t>
        </w:r>
      </w:ins>
    </w:p>
    <w:p w14:paraId="0D256067" w14:textId="77777777" w:rsidR="00440477" w:rsidRDefault="00440477" w:rsidP="00440477">
      <w:pPr>
        <w:pStyle w:val="Example"/>
        <w:ind w:left="130" w:right="115"/>
        <w:rPr>
          <w:ins w:id="7462" w:author="Russ Ott" w:date="2022-04-29T10:09:00Z"/>
        </w:rPr>
      </w:pPr>
      <w:ins w:id="7463" w:author="Russ Ott" w:date="2022-04-29T10:09:00Z">
        <w:r>
          <w:t xml:space="preserve">    &lt;code code="55607006" codeSystem="2.16.840.1.113883.6.96"</w:t>
        </w:r>
      </w:ins>
    </w:p>
    <w:p w14:paraId="6DF011F4" w14:textId="77777777" w:rsidR="00440477" w:rsidRDefault="00440477" w:rsidP="00440477">
      <w:pPr>
        <w:pStyle w:val="Example"/>
        <w:ind w:left="130" w:right="115"/>
        <w:rPr>
          <w:ins w:id="7464" w:author="Russ Ott" w:date="2022-04-29T10:09:00Z"/>
        </w:rPr>
      </w:pPr>
      <w:ins w:id="7465" w:author="Russ Ott" w:date="2022-04-29T10:09:00Z">
        <w:r>
          <w:tab/>
        </w:r>
        <w:r>
          <w:tab/>
        </w:r>
        <w:r>
          <w:tab/>
        </w:r>
        <w:r>
          <w:tab/>
        </w:r>
        <w:r>
          <w:tab/>
        </w:r>
        <w:r>
          <w:tab/>
        </w:r>
        <w:r>
          <w:tab/>
        </w:r>
        <w:r>
          <w:tab/>
        </w:r>
        <w:r>
          <w:tab/>
        </w:r>
        <w:r>
          <w:tab/>
          <w:t>codeSystemName="SNOMED CT" displayName="Problem"&gt;</w:t>
        </w:r>
      </w:ins>
    </w:p>
    <w:p w14:paraId="2DEDA2DF" w14:textId="77777777" w:rsidR="00440477" w:rsidRDefault="00440477" w:rsidP="00440477">
      <w:pPr>
        <w:pStyle w:val="Example"/>
        <w:ind w:left="130" w:right="115"/>
        <w:rPr>
          <w:ins w:id="7466" w:author="Russ Ott" w:date="2022-04-29T10:09:00Z"/>
        </w:rPr>
      </w:pPr>
      <w:ins w:id="7467" w:author="Russ Ott" w:date="2022-04-29T10:09:00Z">
        <w:r>
          <w:t xml:space="preserve">        &lt;originalText&gt;</w:t>
        </w:r>
      </w:ins>
    </w:p>
    <w:p w14:paraId="108E07C7" w14:textId="77777777" w:rsidR="00440477" w:rsidRDefault="00440477" w:rsidP="00440477">
      <w:pPr>
        <w:pStyle w:val="Example"/>
        <w:ind w:left="130" w:right="115"/>
        <w:rPr>
          <w:ins w:id="7468" w:author="Russ Ott" w:date="2022-04-29T10:09:00Z"/>
        </w:rPr>
      </w:pPr>
      <w:ins w:id="7469" w:author="Russ Ott" w:date="2022-04-29T10:09:00Z">
        <w:r>
          <w:t xml:space="preserve">            &lt;reference value="#ProblemObs_1_PT1"/&gt;</w:t>
        </w:r>
      </w:ins>
    </w:p>
    <w:p w14:paraId="33CD0AB3" w14:textId="77777777" w:rsidR="00440477" w:rsidRDefault="00440477" w:rsidP="00440477">
      <w:pPr>
        <w:pStyle w:val="Example"/>
        <w:ind w:left="130" w:right="115"/>
        <w:rPr>
          <w:ins w:id="7470" w:author="Russ Ott" w:date="2022-04-29T10:09:00Z"/>
        </w:rPr>
      </w:pPr>
      <w:ins w:id="7471" w:author="Russ Ott" w:date="2022-04-29T10:09:00Z">
        <w:r>
          <w:t xml:space="preserve">        &lt;/originalText&gt;</w:t>
        </w:r>
      </w:ins>
    </w:p>
    <w:p w14:paraId="5C2051B6" w14:textId="77777777" w:rsidR="00440477" w:rsidRDefault="00440477" w:rsidP="00440477">
      <w:pPr>
        <w:pStyle w:val="Example"/>
        <w:ind w:left="130" w:right="115"/>
        <w:rPr>
          <w:ins w:id="7472" w:author="Russ Ott" w:date="2022-04-29T10:09:00Z"/>
        </w:rPr>
      </w:pPr>
      <w:ins w:id="7473" w:author="Russ Ott" w:date="2022-04-29T10:09:00Z">
        <w:r>
          <w:t xml:space="preserve">        &lt;translation code="75326-9"</w:t>
        </w:r>
      </w:ins>
    </w:p>
    <w:p w14:paraId="5EEBA768" w14:textId="77777777" w:rsidR="00440477" w:rsidRDefault="00440477" w:rsidP="00440477">
      <w:pPr>
        <w:pStyle w:val="Example"/>
        <w:ind w:left="130" w:right="115"/>
        <w:rPr>
          <w:ins w:id="7474" w:author="Russ Ott" w:date="2022-04-29T10:09:00Z"/>
        </w:rPr>
      </w:pPr>
      <w:ins w:id="7475" w:author="Russ Ott" w:date="2022-04-29T10:09:00Z">
        <w:r>
          <w:tab/>
        </w:r>
        <w:r>
          <w:tab/>
        </w:r>
        <w:r>
          <w:tab/>
        </w:r>
        <w:r>
          <w:tab/>
        </w:r>
        <w:r>
          <w:tab/>
        </w:r>
        <w:r>
          <w:tab/>
        </w:r>
        <w:r>
          <w:tab/>
        </w:r>
        <w:r>
          <w:tab/>
        </w:r>
        <w:r>
          <w:tab/>
        </w:r>
        <w:r>
          <w:tab/>
        </w:r>
        <w:r>
          <w:tab/>
          <w:t>codeSystem="2.16.840.1.113883.6.1"</w:t>
        </w:r>
      </w:ins>
    </w:p>
    <w:p w14:paraId="11821707" w14:textId="77777777" w:rsidR="00440477" w:rsidRDefault="00440477" w:rsidP="00440477">
      <w:pPr>
        <w:pStyle w:val="Example"/>
        <w:ind w:left="130" w:right="115"/>
        <w:rPr>
          <w:ins w:id="7476" w:author="Russ Ott" w:date="2022-04-29T10:09:00Z"/>
        </w:rPr>
      </w:pPr>
      <w:ins w:id="7477" w:author="Russ Ott" w:date="2022-04-29T10:09:00Z">
        <w:r>
          <w:tab/>
        </w:r>
        <w:r>
          <w:tab/>
        </w:r>
        <w:r>
          <w:tab/>
        </w:r>
        <w:r>
          <w:tab/>
        </w:r>
        <w:r>
          <w:tab/>
        </w:r>
        <w:r>
          <w:tab/>
        </w:r>
        <w:r>
          <w:tab/>
        </w:r>
        <w:r>
          <w:tab/>
        </w:r>
        <w:r>
          <w:tab/>
        </w:r>
        <w:r>
          <w:tab/>
        </w:r>
        <w:r>
          <w:tab/>
          <w:t>codeSystemName="LOINC" displayName="Problem"/&gt;</w:t>
        </w:r>
      </w:ins>
    </w:p>
    <w:p w14:paraId="46BA1DA4" w14:textId="77777777" w:rsidR="00440477" w:rsidRDefault="00440477" w:rsidP="00440477">
      <w:pPr>
        <w:pStyle w:val="Example"/>
        <w:ind w:left="130" w:right="115"/>
        <w:rPr>
          <w:ins w:id="7478" w:author="Russ Ott" w:date="2022-04-29T10:09:00Z"/>
        </w:rPr>
      </w:pPr>
      <w:ins w:id="7479" w:author="Russ Ott" w:date="2022-04-29T10:09:00Z">
        <w:r>
          <w:t xml:space="preserve">    &lt;/code&gt;</w:t>
        </w:r>
      </w:ins>
    </w:p>
    <w:p w14:paraId="6D0FFBF6" w14:textId="77777777" w:rsidR="00440477" w:rsidRDefault="00440477" w:rsidP="00440477">
      <w:pPr>
        <w:pStyle w:val="Example"/>
        <w:ind w:left="130" w:right="115"/>
        <w:rPr>
          <w:ins w:id="7480" w:author="Russ Ott" w:date="2022-04-29T10:09:00Z"/>
        </w:rPr>
      </w:pPr>
      <w:ins w:id="7481" w:author="Russ Ott" w:date="2022-04-29T10:09:00Z">
        <w:r>
          <w:t xml:space="preserve">    &lt;text&gt;</w:t>
        </w:r>
      </w:ins>
    </w:p>
    <w:p w14:paraId="1941EEFA" w14:textId="77777777" w:rsidR="00440477" w:rsidRDefault="00440477" w:rsidP="00440477">
      <w:pPr>
        <w:pStyle w:val="Example"/>
        <w:ind w:left="130" w:right="115"/>
        <w:rPr>
          <w:ins w:id="7482" w:author="Russ Ott" w:date="2022-04-29T10:09:00Z"/>
        </w:rPr>
      </w:pPr>
      <w:ins w:id="7483" w:author="Russ Ott" w:date="2022-04-29T10:09:00Z">
        <w:r>
          <w:t xml:space="preserve">        &lt;reference value="#ProblemObs1"/&gt;</w:t>
        </w:r>
      </w:ins>
    </w:p>
    <w:p w14:paraId="1179A1CC" w14:textId="77777777" w:rsidR="00440477" w:rsidRDefault="00440477" w:rsidP="00440477">
      <w:pPr>
        <w:pStyle w:val="Example"/>
        <w:ind w:left="130" w:right="115"/>
        <w:rPr>
          <w:ins w:id="7484" w:author="Russ Ott" w:date="2022-04-29T10:09:00Z"/>
        </w:rPr>
      </w:pPr>
      <w:ins w:id="7485" w:author="Russ Ott" w:date="2022-04-29T10:09:00Z">
        <w:r>
          <w:t xml:space="preserve">    &lt;/text&gt;</w:t>
        </w:r>
      </w:ins>
    </w:p>
    <w:p w14:paraId="0240D2B3" w14:textId="77777777" w:rsidR="00440477" w:rsidRDefault="00440477" w:rsidP="00440477">
      <w:pPr>
        <w:pStyle w:val="Example"/>
        <w:ind w:left="130" w:right="115"/>
        <w:rPr>
          <w:ins w:id="7486" w:author="Russ Ott" w:date="2022-04-29T10:09:00Z"/>
        </w:rPr>
      </w:pPr>
      <w:ins w:id="7487" w:author="Russ Ott" w:date="2022-04-29T10:09:00Z">
        <w:r>
          <w:t xml:space="preserve">    &lt;statusCode code="completed"/&gt;</w:t>
        </w:r>
      </w:ins>
    </w:p>
    <w:p w14:paraId="0BDFCA5D" w14:textId="77777777" w:rsidR="00440477" w:rsidRDefault="00440477" w:rsidP="00440477">
      <w:pPr>
        <w:pStyle w:val="Example"/>
        <w:ind w:left="130" w:right="115"/>
        <w:rPr>
          <w:ins w:id="7488" w:author="Russ Ott" w:date="2022-04-29T10:09:00Z"/>
        </w:rPr>
      </w:pPr>
      <w:ins w:id="7489" w:author="Russ Ott" w:date="2022-04-29T10:09:00Z">
        <w:r>
          <w:t xml:space="preserve">    &lt;effectiveTime&gt;</w:t>
        </w:r>
      </w:ins>
    </w:p>
    <w:p w14:paraId="23630125" w14:textId="77777777" w:rsidR="00440477" w:rsidRDefault="00440477" w:rsidP="00440477">
      <w:pPr>
        <w:pStyle w:val="Example"/>
        <w:ind w:left="130" w:right="115"/>
        <w:rPr>
          <w:ins w:id="7490" w:author="Russ Ott" w:date="2022-04-29T10:09:00Z"/>
        </w:rPr>
      </w:pPr>
      <w:ins w:id="7491" w:author="Russ Ott" w:date="2022-04-29T10:09:00Z">
        <w:r>
          <w:t xml:space="preserve">        &lt;low value="20140909"/&gt;</w:t>
        </w:r>
      </w:ins>
    </w:p>
    <w:p w14:paraId="282FAB1F" w14:textId="77777777" w:rsidR="00440477" w:rsidRDefault="00440477" w:rsidP="00440477">
      <w:pPr>
        <w:pStyle w:val="Example"/>
        <w:ind w:left="130" w:right="115"/>
        <w:rPr>
          <w:ins w:id="7492" w:author="Russ Ott" w:date="2022-04-29T10:09:00Z"/>
        </w:rPr>
      </w:pPr>
      <w:ins w:id="7493" w:author="Russ Ott" w:date="2022-04-29T10:09:00Z">
        <w:r>
          <w:t xml:space="preserve">    &lt;/effectiveTime&gt;</w:t>
        </w:r>
      </w:ins>
    </w:p>
    <w:p w14:paraId="47C481D1" w14:textId="77777777" w:rsidR="00440477" w:rsidRDefault="00440477" w:rsidP="00440477">
      <w:pPr>
        <w:pStyle w:val="Example"/>
        <w:ind w:left="130" w:right="115"/>
        <w:rPr>
          <w:ins w:id="7494" w:author="Russ Ott" w:date="2022-04-29T10:09:00Z"/>
        </w:rPr>
      </w:pPr>
      <w:ins w:id="7495" w:author="Russ Ott" w:date="2022-04-29T10:09:00Z">
        <w:r>
          <w:t xml:space="preserve">    &lt;value xsi:type="CD" code="445281000124101" displayName="Nutrition impaired due to limited access to healthful foods (finding)" codeSystem="2.16.840.1.113883.6.96" codeSystemName="SNOMED CT"&gt;</w:t>
        </w:r>
      </w:ins>
    </w:p>
    <w:p w14:paraId="58B4FDF0" w14:textId="77777777" w:rsidR="00440477" w:rsidRDefault="00440477" w:rsidP="00440477">
      <w:pPr>
        <w:pStyle w:val="Example"/>
        <w:ind w:left="130" w:right="115"/>
        <w:rPr>
          <w:ins w:id="7496" w:author="Russ Ott" w:date="2022-04-29T10:09:00Z"/>
        </w:rPr>
      </w:pPr>
      <w:ins w:id="7497" w:author="Russ Ott" w:date="2022-04-29T10:09:00Z">
        <w:r>
          <w:t xml:space="preserve">        &lt;translation code="Z59.48" codeSystem="2.16.840.1.113883.6.90" codeSystemName="ICD-10-CM" displayName="Other specified lack of adequate food"/&gt;</w:t>
        </w:r>
      </w:ins>
    </w:p>
    <w:p w14:paraId="327EBB9A" w14:textId="77777777" w:rsidR="00440477" w:rsidRDefault="00440477" w:rsidP="00440477">
      <w:pPr>
        <w:pStyle w:val="Example"/>
        <w:ind w:left="130" w:right="115"/>
        <w:rPr>
          <w:ins w:id="7498" w:author="Russ Ott" w:date="2022-04-29T10:09:00Z"/>
        </w:rPr>
      </w:pPr>
      <w:ins w:id="7499" w:author="Russ Ott" w:date="2022-04-29T10:09:00Z">
        <w:r>
          <w:t xml:space="preserve">    &lt;/value&gt;</w:t>
        </w:r>
      </w:ins>
    </w:p>
    <w:p w14:paraId="42EFCD80" w14:textId="77777777" w:rsidR="00440477" w:rsidRDefault="00440477" w:rsidP="00440477">
      <w:pPr>
        <w:pStyle w:val="Example"/>
        <w:ind w:left="130" w:right="115"/>
        <w:rPr>
          <w:ins w:id="7500" w:author="Russ Ott" w:date="2022-04-29T10:09:00Z"/>
        </w:rPr>
      </w:pPr>
      <w:ins w:id="7501" w:author="Russ Ott" w:date="2022-04-29T10:09:00Z">
        <w:r>
          <w:t>&lt;/observation&gt;</w:t>
        </w:r>
      </w:ins>
    </w:p>
    <w:p w14:paraId="04AB7714" w14:textId="77777777" w:rsidR="00440477" w:rsidRDefault="00440477" w:rsidP="00440477">
      <w:pPr>
        <w:pStyle w:val="BodyText"/>
        <w:rPr>
          <w:ins w:id="7502" w:author="Russ Ott" w:date="2022-04-29T10:09:00Z"/>
        </w:rPr>
      </w:pPr>
    </w:p>
    <w:p w14:paraId="4103E9FF" w14:textId="77777777" w:rsidR="00440477" w:rsidRDefault="00440477" w:rsidP="00440477">
      <w:pPr>
        <w:pStyle w:val="Heading2nospace"/>
        <w:rPr>
          <w:ins w:id="7503" w:author="Russ Ott" w:date="2022-04-29T10:09:00Z"/>
        </w:rPr>
      </w:pPr>
      <w:bookmarkStart w:id="7504" w:name="E_Procedure_Activity_Procedure_V3"/>
      <w:bookmarkStart w:id="7505" w:name="_Toc101450666"/>
      <w:ins w:id="7506" w:author="Russ Ott" w:date="2022-04-29T10:09:00Z">
        <w:r>
          <w:t>Procedure Activity Procedure (V3)</w:t>
        </w:r>
        <w:bookmarkEnd w:id="7504"/>
        <w:bookmarkEnd w:id="7505"/>
      </w:ins>
    </w:p>
    <w:p w14:paraId="4E34AA29" w14:textId="77777777" w:rsidR="00440477" w:rsidRDefault="00440477" w:rsidP="00440477">
      <w:pPr>
        <w:pStyle w:val="BracketData"/>
        <w:rPr>
          <w:ins w:id="7507" w:author="Russ Ott" w:date="2022-04-29T10:09:00Z"/>
        </w:rPr>
      </w:pPr>
      <w:ins w:id="7508" w:author="Russ Ott" w:date="2022-04-29T10:09:00Z">
        <w:r>
          <w:t>[procedure: identifier urn:hl7ii:2.16.840.1.113883.10.20.22.4.14:2022-06-01 (open)]</w:t>
        </w:r>
      </w:ins>
    </w:p>
    <w:p w14:paraId="5570CE85" w14:textId="77777777" w:rsidR="00440477" w:rsidRDefault="00440477" w:rsidP="00440477">
      <w:pPr>
        <w:rPr>
          <w:ins w:id="7509" w:author="Russ Ott" w:date="2022-04-29T10:09:00Z"/>
        </w:rPr>
      </w:pPr>
      <w:ins w:id="7510" w:author="Russ Ott" w:date="2022-04-29T10:09:00Z">
        <w:r>
          <w:t>The common notion of "procedure" is broader than that specified by the HL7 Version 3 Reference Information Model (RIM). Therefore procedure templates can be represented with various RIM classes: act (e.g., dressing change), observation (e.g., EEG), procedure (e.g., splenectomy).</w:t>
        </w:r>
        <w:r>
          <w:br/>
          <w:t>This template represents procedures whose immediate and primary outcome (post-condition) is the alteration of the physical condition of the patient. Examples of these procedures are an appendectomy, hip replacement, and a creation of a gastrostomy.</w:t>
        </w:r>
        <w:r>
          <w:br/>
          <w:t>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r>
        <w:r>
          <w:br/>
          <w:t>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ins>
    </w:p>
    <w:p w14:paraId="63AFA62C" w14:textId="1BB89CBA" w:rsidR="00440477" w:rsidRDefault="00440477" w:rsidP="00440477">
      <w:pPr>
        <w:pStyle w:val="Caption"/>
        <w:rPr>
          <w:ins w:id="7511" w:author="Russ Ott" w:date="2022-04-29T10:09:00Z"/>
        </w:rPr>
      </w:pPr>
      <w:bookmarkStart w:id="7512" w:name="_Toc101450732"/>
      <w:ins w:id="7513" w:author="Russ Ott" w:date="2022-04-29T10:09:00Z">
        <w:r>
          <w:t xml:space="preserve">Table </w:t>
        </w:r>
        <w:r>
          <w:fldChar w:fldCharType="begin"/>
        </w:r>
        <w:r>
          <w:instrText>SEQ Table \* ARABIC</w:instrText>
        </w:r>
        <w:r>
          <w:fldChar w:fldCharType="separate"/>
        </w:r>
        <w:r w:rsidR="00F1669B">
          <w:t>26</w:t>
        </w:r>
        <w:r>
          <w:fldChar w:fldCharType="end"/>
        </w:r>
        <w:r>
          <w:t>: Procedure Activity Procedure (V3) Constraints Overview</w:t>
        </w:r>
        <w:bookmarkEnd w:id="7512"/>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14B3C576" w14:textId="77777777" w:rsidTr="00BA7D84">
        <w:trPr>
          <w:cantSplit/>
          <w:tblHeader/>
          <w:jc w:val="center"/>
          <w:ins w:id="7514" w:author="Russ Ott" w:date="2022-04-29T10:09:00Z"/>
        </w:trPr>
        <w:tc>
          <w:tcPr>
            <w:tcW w:w="0" w:type="dxa"/>
            <w:shd w:val="clear" w:color="auto" w:fill="E6E6E6"/>
            <w:noWrap/>
          </w:tcPr>
          <w:p w14:paraId="6486C85D" w14:textId="77777777" w:rsidR="00440477" w:rsidRDefault="00440477" w:rsidP="00BA7D84">
            <w:pPr>
              <w:pStyle w:val="TableHead"/>
              <w:rPr>
                <w:ins w:id="7515" w:author="Russ Ott" w:date="2022-04-29T10:09:00Z"/>
              </w:rPr>
            </w:pPr>
            <w:ins w:id="7516" w:author="Russ Ott" w:date="2022-04-29T10:09:00Z">
              <w:r>
                <w:t>XPath</w:t>
              </w:r>
            </w:ins>
          </w:p>
        </w:tc>
        <w:tc>
          <w:tcPr>
            <w:tcW w:w="720" w:type="dxa"/>
            <w:shd w:val="clear" w:color="auto" w:fill="E6E6E6"/>
            <w:noWrap/>
          </w:tcPr>
          <w:p w14:paraId="21C18495" w14:textId="77777777" w:rsidR="00440477" w:rsidRDefault="00440477" w:rsidP="00BA7D84">
            <w:pPr>
              <w:pStyle w:val="TableHead"/>
              <w:rPr>
                <w:ins w:id="7517" w:author="Russ Ott" w:date="2022-04-29T10:09:00Z"/>
              </w:rPr>
            </w:pPr>
            <w:ins w:id="7518" w:author="Russ Ott" w:date="2022-04-29T10:09:00Z">
              <w:r>
                <w:t>Card.</w:t>
              </w:r>
            </w:ins>
          </w:p>
        </w:tc>
        <w:tc>
          <w:tcPr>
            <w:tcW w:w="1152" w:type="dxa"/>
            <w:shd w:val="clear" w:color="auto" w:fill="E6E6E6"/>
            <w:noWrap/>
          </w:tcPr>
          <w:p w14:paraId="18081815" w14:textId="77777777" w:rsidR="00440477" w:rsidRDefault="00440477" w:rsidP="00BA7D84">
            <w:pPr>
              <w:pStyle w:val="TableHead"/>
              <w:rPr>
                <w:ins w:id="7519" w:author="Russ Ott" w:date="2022-04-29T10:09:00Z"/>
              </w:rPr>
            </w:pPr>
            <w:ins w:id="7520" w:author="Russ Ott" w:date="2022-04-29T10:09:00Z">
              <w:r>
                <w:t>Verb</w:t>
              </w:r>
            </w:ins>
          </w:p>
        </w:tc>
        <w:tc>
          <w:tcPr>
            <w:tcW w:w="864" w:type="dxa"/>
            <w:shd w:val="clear" w:color="auto" w:fill="E6E6E6"/>
            <w:noWrap/>
          </w:tcPr>
          <w:p w14:paraId="099089D7" w14:textId="77777777" w:rsidR="00440477" w:rsidRDefault="00440477" w:rsidP="00BA7D84">
            <w:pPr>
              <w:pStyle w:val="TableHead"/>
              <w:rPr>
                <w:ins w:id="7521" w:author="Russ Ott" w:date="2022-04-29T10:09:00Z"/>
              </w:rPr>
            </w:pPr>
            <w:ins w:id="7522" w:author="Russ Ott" w:date="2022-04-29T10:09:00Z">
              <w:r>
                <w:t>Data Type</w:t>
              </w:r>
            </w:ins>
          </w:p>
        </w:tc>
        <w:tc>
          <w:tcPr>
            <w:tcW w:w="864" w:type="dxa"/>
            <w:shd w:val="clear" w:color="auto" w:fill="E6E6E6"/>
            <w:noWrap/>
          </w:tcPr>
          <w:p w14:paraId="0904B707" w14:textId="77777777" w:rsidR="00440477" w:rsidRDefault="00440477" w:rsidP="00BA7D84">
            <w:pPr>
              <w:pStyle w:val="TableHead"/>
              <w:rPr>
                <w:ins w:id="7523" w:author="Russ Ott" w:date="2022-04-29T10:09:00Z"/>
              </w:rPr>
            </w:pPr>
            <w:ins w:id="7524" w:author="Russ Ott" w:date="2022-04-29T10:09:00Z">
              <w:r>
                <w:t>CONF#</w:t>
              </w:r>
            </w:ins>
          </w:p>
        </w:tc>
        <w:tc>
          <w:tcPr>
            <w:tcW w:w="864" w:type="dxa"/>
            <w:shd w:val="clear" w:color="auto" w:fill="E6E6E6"/>
            <w:noWrap/>
          </w:tcPr>
          <w:p w14:paraId="14EE4AAF" w14:textId="77777777" w:rsidR="00440477" w:rsidRDefault="00440477" w:rsidP="00BA7D84">
            <w:pPr>
              <w:pStyle w:val="TableHead"/>
              <w:rPr>
                <w:ins w:id="7525" w:author="Russ Ott" w:date="2022-04-29T10:09:00Z"/>
              </w:rPr>
            </w:pPr>
            <w:ins w:id="7526" w:author="Russ Ott" w:date="2022-04-29T10:09:00Z">
              <w:r>
                <w:t>Value</w:t>
              </w:r>
            </w:ins>
          </w:p>
        </w:tc>
      </w:tr>
      <w:tr w:rsidR="00440477" w14:paraId="6F5CC513" w14:textId="77777777" w:rsidTr="00BA7D84">
        <w:trPr>
          <w:jc w:val="center"/>
          <w:ins w:id="7527" w:author="Russ Ott" w:date="2022-04-29T10:09:00Z"/>
        </w:trPr>
        <w:tc>
          <w:tcPr>
            <w:tcW w:w="10160" w:type="dxa"/>
            <w:gridSpan w:val="6"/>
          </w:tcPr>
          <w:p w14:paraId="4FAB07F3" w14:textId="77777777" w:rsidR="00440477" w:rsidRDefault="00440477" w:rsidP="00BA7D84">
            <w:pPr>
              <w:pStyle w:val="TableText"/>
              <w:rPr>
                <w:ins w:id="7528" w:author="Russ Ott" w:date="2022-04-29T10:09:00Z"/>
              </w:rPr>
            </w:pPr>
            <w:ins w:id="7529" w:author="Russ Ott" w:date="2022-04-29T10:09:00Z">
              <w:r>
                <w:t>procedure (identifier: urn:hl7ii:2.16.840.1.113883.10.20.22.4.14:2022-06-01)</w:t>
              </w:r>
            </w:ins>
          </w:p>
        </w:tc>
      </w:tr>
      <w:tr w:rsidR="00440477" w14:paraId="3342E92C" w14:textId="77777777" w:rsidTr="00BA7D84">
        <w:trPr>
          <w:jc w:val="center"/>
          <w:ins w:id="7530" w:author="Russ Ott" w:date="2022-04-29T10:09:00Z"/>
        </w:trPr>
        <w:tc>
          <w:tcPr>
            <w:tcW w:w="3345" w:type="dxa"/>
          </w:tcPr>
          <w:p w14:paraId="550154E6" w14:textId="77777777" w:rsidR="00440477" w:rsidRDefault="00440477" w:rsidP="00BA7D84">
            <w:pPr>
              <w:pStyle w:val="TableText"/>
              <w:rPr>
                <w:ins w:id="7531" w:author="Russ Ott" w:date="2022-04-29T10:09:00Z"/>
              </w:rPr>
            </w:pPr>
            <w:ins w:id="7532" w:author="Russ Ott" w:date="2022-04-29T10:09:00Z">
              <w:r>
                <w:tab/>
                <w:t>@classCode</w:t>
              </w:r>
            </w:ins>
          </w:p>
        </w:tc>
        <w:tc>
          <w:tcPr>
            <w:tcW w:w="720" w:type="dxa"/>
          </w:tcPr>
          <w:p w14:paraId="2F22E415" w14:textId="77777777" w:rsidR="00440477" w:rsidRDefault="00440477" w:rsidP="00BA7D84">
            <w:pPr>
              <w:pStyle w:val="TableText"/>
              <w:rPr>
                <w:ins w:id="7533" w:author="Russ Ott" w:date="2022-04-29T10:09:00Z"/>
              </w:rPr>
            </w:pPr>
            <w:ins w:id="7534" w:author="Russ Ott" w:date="2022-04-29T10:09:00Z">
              <w:r>
                <w:t>1..1</w:t>
              </w:r>
            </w:ins>
          </w:p>
        </w:tc>
        <w:tc>
          <w:tcPr>
            <w:tcW w:w="1152" w:type="dxa"/>
          </w:tcPr>
          <w:p w14:paraId="6894BC03" w14:textId="77777777" w:rsidR="00440477" w:rsidRDefault="00440477" w:rsidP="00BA7D84">
            <w:pPr>
              <w:pStyle w:val="TableText"/>
              <w:rPr>
                <w:ins w:id="7535" w:author="Russ Ott" w:date="2022-04-29T10:09:00Z"/>
              </w:rPr>
            </w:pPr>
            <w:ins w:id="7536" w:author="Russ Ott" w:date="2022-04-29T10:09:00Z">
              <w:r>
                <w:t>SHALL</w:t>
              </w:r>
            </w:ins>
          </w:p>
        </w:tc>
        <w:tc>
          <w:tcPr>
            <w:tcW w:w="864" w:type="dxa"/>
          </w:tcPr>
          <w:p w14:paraId="2CFDBCBF" w14:textId="77777777" w:rsidR="00440477" w:rsidRDefault="00440477" w:rsidP="00BA7D84">
            <w:pPr>
              <w:pStyle w:val="TableText"/>
              <w:rPr>
                <w:ins w:id="7537" w:author="Russ Ott" w:date="2022-04-29T10:09:00Z"/>
              </w:rPr>
            </w:pPr>
          </w:p>
        </w:tc>
        <w:tc>
          <w:tcPr>
            <w:tcW w:w="1104" w:type="dxa"/>
          </w:tcPr>
          <w:p w14:paraId="1D3EB651" w14:textId="14614797" w:rsidR="00440477" w:rsidRDefault="00002F64" w:rsidP="00BA7D84">
            <w:pPr>
              <w:pStyle w:val="TableText"/>
              <w:rPr>
                <w:ins w:id="7538" w:author="Russ Ott" w:date="2022-04-29T10:09:00Z"/>
              </w:rPr>
            </w:pPr>
            <w:ins w:id="7539" w:author="Russ Ott" w:date="2022-04-29T10:09:00Z">
              <w:r>
                <w:fldChar w:fldCharType="begin"/>
              </w:r>
              <w:r>
                <w:instrText xml:space="preserve"> HYPERLINK \l "C_4515-7652" \h </w:instrText>
              </w:r>
              <w:r>
                <w:fldChar w:fldCharType="separate"/>
              </w:r>
              <w:r w:rsidR="00440477">
                <w:rPr>
                  <w:rStyle w:val="HyperlinkText9pt"/>
                </w:rPr>
                <w:t>4515-7652</w:t>
              </w:r>
              <w:r>
                <w:rPr>
                  <w:rStyle w:val="HyperlinkText9pt"/>
                </w:rPr>
                <w:fldChar w:fldCharType="end"/>
              </w:r>
            </w:ins>
          </w:p>
        </w:tc>
        <w:tc>
          <w:tcPr>
            <w:tcW w:w="2975" w:type="dxa"/>
          </w:tcPr>
          <w:p w14:paraId="09E50D7B" w14:textId="77777777" w:rsidR="00440477" w:rsidRDefault="00440477" w:rsidP="00BA7D84">
            <w:pPr>
              <w:pStyle w:val="TableText"/>
              <w:rPr>
                <w:ins w:id="7540" w:author="Russ Ott" w:date="2022-04-29T10:09:00Z"/>
              </w:rPr>
            </w:pPr>
            <w:ins w:id="7541" w:author="Russ Ott" w:date="2022-04-29T10:09:00Z">
              <w:r>
                <w:t>urn:oid:2.16.840.1.113883.5.6 (HL7ActClass) = PROC</w:t>
              </w:r>
            </w:ins>
          </w:p>
        </w:tc>
      </w:tr>
      <w:tr w:rsidR="00440477" w14:paraId="2A011F64" w14:textId="77777777" w:rsidTr="00BA7D84">
        <w:trPr>
          <w:jc w:val="center"/>
          <w:ins w:id="7542" w:author="Russ Ott" w:date="2022-04-29T10:09:00Z"/>
        </w:trPr>
        <w:tc>
          <w:tcPr>
            <w:tcW w:w="3345" w:type="dxa"/>
          </w:tcPr>
          <w:p w14:paraId="28F80D62" w14:textId="77777777" w:rsidR="00440477" w:rsidRDefault="00440477" w:rsidP="00BA7D84">
            <w:pPr>
              <w:pStyle w:val="TableText"/>
              <w:rPr>
                <w:ins w:id="7543" w:author="Russ Ott" w:date="2022-04-29T10:09:00Z"/>
              </w:rPr>
            </w:pPr>
            <w:ins w:id="7544" w:author="Russ Ott" w:date="2022-04-29T10:09:00Z">
              <w:r>
                <w:tab/>
                <w:t>@moodCode</w:t>
              </w:r>
            </w:ins>
          </w:p>
        </w:tc>
        <w:tc>
          <w:tcPr>
            <w:tcW w:w="720" w:type="dxa"/>
          </w:tcPr>
          <w:p w14:paraId="4F263E9E" w14:textId="77777777" w:rsidR="00440477" w:rsidRDefault="00440477" w:rsidP="00BA7D84">
            <w:pPr>
              <w:pStyle w:val="TableText"/>
              <w:rPr>
                <w:ins w:id="7545" w:author="Russ Ott" w:date="2022-04-29T10:09:00Z"/>
              </w:rPr>
            </w:pPr>
            <w:ins w:id="7546" w:author="Russ Ott" w:date="2022-04-29T10:09:00Z">
              <w:r>
                <w:t>1..1</w:t>
              </w:r>
            </w:ins>
          </w:p>
        </w:tc>
        <w:tc>
          <w:tcPr>
            <w:tcW w:w="1152" w:type="dxa"/>
          </w:tcPr>
          <w:p w14:paraId="093D2152" w14:textId="77777777" w:rsidR="00440477" w:rsidRDefault="00440477" w:rsidP="00BA7D84">
            <w:pPr>
              <w:pStyle w:val="TableText"/>
              <w:rPr>
                <w:ins w:id="7547" w:author="Russ Ott" w:date="2022-04-29T10:09:00Z"/>
              </w:rPr>
            </w:pPr>
            <w:ins w:id="7548" w:author="Russ Ott" w:date="2022-04-29T10:09:00Z">
              <w:r>
                <w:t>SHALL</w:t>
              </w:r>
            </w:ins>
          </w:p>
        </w:tc>
        <w:tc>
          <w:tcPr>
            <w:tcW w:w="864" w:type="dxa"/>
          </w:tcPr>
          <w:p w14:paraId="09340C2D" w14:textId="77777777" w:rsidR="00440477" w:rsidRDefault="00440477" w:rsidP="00BA7D84">
            <w:pPr>
              <w:pStyle w:val="TableText"/>
              <w:rPr>
                <w:ins w:id="7549" w:author="Russ Ott" w:date="2022-04-29T10:09:00Z"/>
              </w:rPr>
            </w:pPr>
          </w:p>
        </w:tc>
        <w:tc>
          <w:tcPr>
            <w:tcW w:w="1104" w:type="dxa"/>
          </w:tcPr>
          <w:p w14:paraId="2CC3D578" w14:textId="73043249" w:rsidR="00440477" w:rsidRDefault="00002F64" w:rsidP="00BA7D84">
            <w:pPr>
              <w:pStyle w:val="TableText"/>
              <w:rPr>
                <w:ins w:id="7550" w:author="Russ Ott" w:date="2022-04-29T10:09:00Z"/>
              </w:rPr>
            </w:pPr>
            <w:ins w:id="7551" w:author="Russ Ott" w:date="2022-04-29T10:09:00Z">
              <w:r>
                <w:fldChar w:fldCharType="begin"/>
              </w:r>
              <w:r>
                <w:instrText xml:space="preserve"> HYPERLINK \l "C_4515-7653" \h </w:instrText>
              </w:r>
              <w:r>
                <w:fldChar w:fldCharType="separate"/>
              </w:r>
              <w:r w:rsidR="00440477">
                <w:rPr>
                  <w:rStyle w:val="HyperlinkText9pt"/>
                </w:rPr>
                <w:t>4515-7653</w:t>
              </w:r>
              <w:r>
                <w:rPr>
                  <w:rStyle w:val="HyperlinkText9pt"/>
                </w:rPr>
                <w:fldChar w:fldCharType="end"/>
              </w:r>
            </w:ins>
          </w:p>
        </w:tc>
        <w:tc>
          <w:tcPr>
            <w:tcW w:w="2975" w:type="dxa"/>
          </w:tcPr>
          <w:p w14:paraId="6FE11C21" w14:textId="77777777" w:rsidR="00440477" w:rsidRDefault="00440477" w:rsidP="00BA7D84">
            <w:pPr>
              <w:pStyle w:val="TableText"/>
              <w:rPr>
                <w:ins w:id="7552" w:author="Russ Ott" w:date="2022-04-29T10:09:00Z"/>
              </w:rPr>
            </w:pPr>
            <w:ins w:id="7553" w:author="Russ Ott" w:date="2022-04-29T10:09:00Z">
              <w:r>
                <w:t>urn:oid:2.16.840.1.113883.5.1001 (HL7ActMood) = EVN</w:t>
              </w:r>
            </w:ins>
          </w:p>
        </w:tc>
      </w:tr>
      <w:tr w:rsidR="00440477" w14:paraId="41E8555A" w14:textId="77777777" w:rsidTr="00BA7D84">
        <w:trPr>
          <w:jc w:val="center"/>
          <w:ins w:id="7554" w:author="Russ Ott" w:date="2022-04-29T10:09:00Z"/>
        </w:trPr>
        <w:tc>
          <w:tcPr>
            <w:tcW w:w="3345" w:type="dxa"/>
          </w:tcPr>
          <w:p w14:paraId="081E0D7B" w14:textId="77777777" w:rsidR="00440477" w:rsidRDefault="00440477" w:rsidP="00BA7D84">
            <w:pPr>
              <w:pStyle w:val="TableText"/>
              <w:rPr>
                <w:ins w:id="7555" w:author="Russ Ott" w:date="2022-04-29T10:09:00Z"/>
              </w:rPr>
            </w:pPr>
            <w:ins w:id="7556" w:author="Russ Ott" w:date="2022-04-29T10:09:00Z">
              <w:r>
                <w:tab/>
                <w:t>templateId</w:t>
              </w:r>
            </w:ins>
          </w:p>
        </w:tc>
        <w:tc>
          <w:tcPr>
            <w:tcW w:w="720" w:type="dxa"/>
          </w:tcPr>
          <w:p w14:paraId="03F7EC79" w14:textId="77777777" w:rsidR="00440477" w:rsidRDefault="00440477" w:rsidP="00BA7D84">
            <w:pPr>
              <w:pStyle w:val="TableText"/>
              <w:rPr>
                <w:ins w:id="7557" w:author="Russ Ott" w:date="2022-04-29T10:09:00Z"/>
              </w:rPr>
            </w:pPr>
            <w:ins w:id="7558" w:author="Russ Ott" w:date="2022-04-29T10:09:00Z">
              <w:r>
                <w:t>1..1</w:t>
              </w:r>
            </w:ins>
          </w:p>
        </w:tc>
        <w:tc>
          <w:tcPr>
            <w:tcW w:w="1152" w:type="dxa"/>
          </w:tcPr>
          <w:p w14:paraId="593787B1" w14:textId="77777777" w:rsidR="00440477" w:rsidRDefault="00440477" w:rsidP="00BA7D84">
            <w:pPr>
              <w:pStyle w:val="TableText"/>
              <w:rPr>
                <w:ins w:id="7559" w:author="Russ Ott" w:date="2022-04-29T10:09:00Z"/>
              </w:rPr>
            </w:pPr>
            <w:ins w:id="7560" w:author="Russ Ott" w:date="2022-04-29T10:09:00Z">
              <w:r>
                <w:t>SHALL</w:t>
              </w:r>
            </w:ins>
          </w:p>
        </w:tc>
        <w:tc>
          <w:tcPr>
            <w:tcW w:w="864" w:type="dxa"/>
          </w:tcPr>
          <w:p w14:paraId="425D71CF" w14:textId="77777777" w:rsidR="00440477" w:rsidRDefault="00440477" w:rsidP="00BA7D84">
            <w:pPr>
              <w:pStyle w:val="TableText"/>
              <w:rPr>
                <w:ins w:id="7561" w:author="Russ Ott" w:date="2022-04-29T10:09:00Z"/>
              </w:rPr>
            </w:pPr>
          </w:p>
        </w:tc>
        <w:tc>
          <w:tcPr>
            <w:tcW w:w="1104" w:type="dxa"/>
          </w:tcPr>
          <w:p w14:paraId="15E3EA3E" w14:textId="030A10D6" w:rsidR="00440477" w:rsidRDefault="00002F64" w:rsidP="00BA7D84">
            <w:pPr>
              <w:pStyle w:val="TableText"/>
              <w:rPr>
                <w:ins w:id="7562" w:author="Russ Ott" w:date="2022-04-29T10:09:00Z"/>
              </w:rPr>
            </w:pPr>
            <w:ins w:id="7563" w:author="Russ Ott" w:date="2022-04-29T10:09:00Z">
              <w:r>
                <w:fldChar w:fldCharType="begin"/>
              </w:r>
              <w:r>
                <w:instrText xml:space="preserve"> HYPERLINK \l "C_4515-7654" \h </w:instrText>
              </w:r>
              <w:r>
                <w:fldChar w:fldCharType="separate"/>
              </w:r>
              <w:r w:rsidR="00440477">
                <w:rPr>
                  <w:rStyle w:val="HyperlinkText9pt"/>
                </w:rPr>
                <w:t>4515-7654</w:t>
              </w:r>
              <w:r>
                <w:rPr>
                  <w:rStyle w:val="HyperlinkText9pt"/>
                </w:rPr>
                <w:fldChar w:fldCharType="end"/>
              </w:r>
            </w:ins>
          </w:p>
        </w:tc>
        <w:tc>
          <w:tcPr>
            <w:tcW w:w="2975" w:type="dxa"/>
          </w:tcPr>
          <w:p w14:paraId="639E1068" w14:textId="77777777" w:rsidR="00440477" w:rsidRDefault="00440477" w:rsidP="00BA7D84">
            <w:pPr>
              <w:pStyle w:val="TableText"/>
              <w:rPr>
                <w:ins w:id="7564" w:author="Russ Ott" w:date="2022-04-29T10:09:00Z"/>
              </w:rPr>
            </w:pPr>
          </w:p>
        </w:tc>
      </w:tr>
      <w:tr w:rsidR="00440477" w14:paraId="3BE15A26" w14:textId="77777777" w:rsidTr="00BA7D84">
        <w:trPr>
          <w:jc w:val="center"/>
          <w:ins w:id="7565" w:author="Russ Ott" w:date="2022-04-29T10:09:00Z"/>
        </w:trPr>
        <w:tc>
          <w:tcPr>
            <w:tcW w:w="3345" w:type="dxa"/>
          </w:tcPr>
          <w:p w14:paraId="091F22EF" w14:textId="77777777" w:rsidR="00440477" w:rsidRDefault="00440477" w:rsidP="00BA7D84">
            <w:pPr>
              <w:pStyle w:val="TableText"/>
              <w:rPr>
                <w:ins w:id="7566" w:author="Russ Ott" w:date="2022-04-29T10:09:00Z"/>
              </w:rPr>
            </w:pPr>
            <w:ins w:id="7567" w:author="Russ Ott" w:date="2022-04-29T10:09:00Z">
              <w:r>
                <w:tab/>
              </w:r>
              <w:r>
                <w:tab/>
                <w:t>@root</w:t>
              </w:r>
            </w:ins>
          </w:p>
        </w:tc>
        <w:tc>
          <w:tcPr>
            <w:tcW w:w="720" w:type="dxa"/>
          </w:tcPr>
          <w:p w14:paraId="0A8BD802" w14:textId="77777777" w:rsidR="00440477" w:rsidRDefault="00440477" w:rsidP="00BA7D84">
            <w:pPr>
              <w:pStyle w:val="TableText"/>
              <w:rPr>
                <w:ins w:id="7568" w:author="Russ Ott" w:date="2022-04-29T10:09:00Z"/>
              </w:rPr>
            </w:pPr>
            <w:ins w:id="7569" w:author="Russ Ott" w:date="2022-04-29T10:09:00Z">
              <w:r>
                <w:t>1..1</w:t>
              </w:r>
            </w:ins>
          </w:p>
        </w:tc>
        <w:tc>
          <w:tcPr>
            <w:tcW w:w="1152" w:type="dxa"/>
          </w:tcPr>
          <w:p w14:paraId="31EA8C82" w14:textId="77777777" w:rsidR="00440477" w:rsidRDefault="00440477" w:rsidP="00BA7D84">
            <w:pPr>
              <w:pStyle w:val="TableText"/>
              <w:rPr>
                <w:ins w:id="7570" w:author="Russ Ott" w:date="2022-04-29T10:09:00Z"/>
              </w:rPr>
            </w:pPr>
            <w:ins w:id="7571" w:author="Russ Ott" w:date="2022-04-29T10:09:00Z">
              <w:r>
                <w:t>SHALL</w:t>
              </w:r>
            </w:ins>
          </w:p>
        </w:tc>
        <w:tc>
          <w:tcPr>
            <w:tcW w:w="864" w:type="dxa"/>
          </w:tcPr>
          <w:p w14:paraId="0E1D3185" w14:textId="77777777" w:rsidR="00440477" w:rsidRDefault="00440477" w:rsidP="00BA7D84">
            <w:pPr>
              <w:pStyle w:val="TableText"/>
              <w:rPr>
                <w:ins w:id="7572" w:author="Russ Ott" w:date="2022-04-29T10:09:00Z"/>
              </w:rPr>
            </w:pPr>
          </w:p>
        </w:tc>
        <w:tc>
          <w:tcPr>
            <w:tcW w:w="1104" w:type="dxa"/>
          </w:tcPr>
          <w:p w14:paraId="11016A13" w14:textId="34348E07" w:rsidR="00440477" w:rsidRDefault="00002F64" w:rsidP="00BA7D84">
            <w:pPr>
              <w:pStyle w:val="TableText"/>
              <w:rPr>
                <w:ins w:id="7573" w:author="Russ Ott" w:date="2022-04-29T10:09:00Z"/>
              </w:rPr>
            </w:pPr>
            <w:ins w:id="7574" w:author="Russ Ott" w:date="2022-04-29T10:09:00Z">
              <w:r>
                <w:fldChar w:fldCharType="begin"/>
              </w:r>
              <w:r>
                <w:instrText xml:space="preserve"> HYPERLINK \l "C_4515-10521" \h </w:instrText>
              </w:r>
              <w:r>
                <w:fldChar w:fldCharType="separate"/>
              </w:r>
              <w:r w:rsidR="00440477">
                <w:rPr>
                  <w:rStyle w:val="HyperlinkText9pt"/>
                </w:rPr>
                <w:t>4515-10521</w:t>
              </w:r>
              <w:r>
                <w:rPr>
                  <w:rStyle w:val="HyperlinkText9pt"/>
                </w:rPr>
                <w:fldChar w:fldCharType="end"/>
              </w:r>
            </w:ins>
          </w:p>
        </w:tc>
        <w:tc>
          <w:tcPr>
            <w:tcW w:w="2975" w:type="dxa"/>
          </w:tcPr>
          <w:p w14:paraId="7E4F1B90" w14:textId="77777777" w:rsidR="00440477" w:rsidRDefault="00440477" w:rsidP="00BA7D84">
            <w:pPr>
              <w:pStyle w:val="TableText"/>
              <w:rPr>
                <w:ins w:id="7575" w:author="Russ Ott" w:date="2022-04-29T10:09:00Z"/>
              </w:rPr>
            </w:pPr>
            <w:ins w:id="7576" w:author="Russ Ott" w:date="2022-04-29T10:09:00Z">
              <w:r>
                <w:t>2.16.840.1.113883.10.20.22.4.14</w:t>
              </w:r>
            </w:ins>
          </w:p>
        </w:tc>
      </w:tr>
      <w:tr w:rsidR="00440477" w14:paraId="06A52429" w14:textId="77777777" w:rsidTr="00BA7D84">
        <w:trPr>
          <w:jc w:val="center"/>
          <w:ins w:id="7577" w:author="Russ Ott" w:date="2022-04-29T10:09:00Z"/>
        </w:trPr>
        <w:tc>
          <w:tcPr>
            <w:tcW w:w="3345" w:type="dxa"/>
          </w:tcPr>
          <w:p w14:paraId="4F4C40F1" w14:textId="77777777" w:rsidR="00440477" w:rsidRDefault="00440477" w:rsidP="00BA7D84">
            <w:pPr>
              <w:pStyle w:val="TableText"/>
              <w:rPr>
                <w:ins w:id="7578" w:author="Russ Ott" w:date="2022-04-29T10:09:00Z"/>
              </w:rPr>
            </w:pPr>
            <w:ins w:id="7579" w:author="Russ Ott" w:date="2022-04-29T10:09:00Z">
              <w:r>
                <w:tab/>
              </w:r>
              <w:r>
                <w:tab/>
                <w:t>@extension</w:t>
              </w:r>
            </w:ins>
          </w:p>
        </w:tc>
        <w:tc>
          <w:tcPr>
            <w:tcW w:w="720" w:type="dxa"/>
          </w:tcPr>
          <w:p w14:paraId="3B642EEC" w14:textId="77777777" w:rsidR="00440477" w:rsidRDefault="00440477" w:rsidP="00BA7D84">
            <w:pPr>
              <w:pStyle w:val="TableText"/>
              <w:rPr>
                <w:ins w:id="7580" w:author="Russ Ott" w:date="2022-04-29T10:09:00Z"/>
              </w:rPr>
            </w:pPr>
            <w:ins w:id="7581" w:author="Russ Ott" w:date="2022-04-29T10:09:00Z">
              <w:r>
                <w:t>1..1</w:t>
              </w:r>
            </w:ins>
          </w:p>
        </w:tc>
        <w:tc>
          <w:tcPr>
            <w:tcW w:w="1152" w:type="dxa"/>
          </w:tcPr>
          <w:p w14:paraId="0D68F79E" w14:textId="77777777" w:rsidR="00440477" w:rsidRDefault="00440477" w:rsidP="00BA7D84">
            <w:pPr>
              <w:pStyle w:val="TableText"/>
              <w:rPr>
                <w:ins w:id="7582" w:author="Russ Ott" w:date="2022-04-29T10:09:00Z"/>
              </w:rPr>
            </w:pPr>
            <w:ins w:id="7583" w:author="Russ Ott" w:date="2022-04-29T10:09:00Z">
              <w:r>
                <w:t>SHALL</w:t>
              </w:r>
            </w:ins>
          </w:p>
        </w:tc>
        <w:tc>
          <w:tcPr>
            <w:tcW w:w="864" w:type="dxa"/>
          </w:tcPr>
          <w:p w14:paraId="0EF020BF" w14:textId="77777777" w:rsidR="00440477" w:rsidRDefault="00440477" w:rsidP="00BA7D84">
            <w:pPr>
              <w:pStyle w:val="TableText"/>
              <w:rPr>
                <w:ins w:id="7584" w:author="Russ Ott" w:date="2022-04-29T10:09:00Z"/>
              </w:rPr>
            </w:pPr>
          </w:p>
        </w:tc>
        <w:tc>
          <w:tcPr>
            <w:tcW w:w="1104" w:type="dxa"/>
          </w:tcPr>
          <w:p w14:paraId="2D2509A4" w14:textId="5F39636E" w:rsidR="00440477" w:rsidRDefault="00002F64" w:rsidP="00BA7D84">
            <w:pPr>
              <w:pStyle w:val="TableText"/>
              <w:rPr>
                <w:ins w:id="7585" w:author="Russ Ott" w:date="2022-04-29T10:09:00Z"/>
              </w:rPr>
            </w:pPr>
            <w:ins w:id="7586" w:author="Russ Ott" w:date="2022-04-29T10:09:00Z">
              <w:r>
                <w:fldChar w:fldCharType="begin"/>
              </w:r>
              <w:r>
                <w:instrText xml:space="preserve"> HYPERLINK \l "C_4515-32506" \h </w:instrText>
              </w:r>
              <w:r>
                <w:fldChar w:fldCharType="separate"/>
              </w:r>
              <w:r w:rsidR="00440477">
                <w:rPr>
                  <w:rStyle w:val="HyperlinkText9pt"/>
                </w:rPr>
                <w:t>4515-32506</w:t>
              </w:r>
              <w:r>
                <w:rPr>
                  <w:rStyle w:val="HyperlinkText9pt"/>
                </w:rPr>
                <w:fldChar w:fldCharType="end"/>
              </w:r>
            </w:ins>
          </w:p>
        </w:tc>
        <w:tc>
          <w:tcPr>
            <w:tcW w:w="2975" w:type="dxa"/>
          </w:tcPr>
          <w:p w14:paraId="00EFB2A5" w14:textId="77777777" w:rsidR="00440477" w:rsidRDefault="00440477" w:rsidP="00BA7D84">
            <w:pPr>
              <w:pStyle w:val="TableText"/>
              <w:rPr>
                <w:ins w:id="7587" w:author="Russ Ott" w:date="2022-04-29T10:09:00Z"/>
              </w:rPr>
            </w:pPr>
            <w:ins w:id="7588" w:author="Russ Ott" w:date="2022-04-29T10:09:00Z">
              <w:r>
                <w:t>2022-06-01</w:t>
              </w:r>
            </w:ins>
          </w:p>
        </w:tc>
      </w:tr>
      <w:tr w:rsidR="00440477" w14:paraId="6EA5CE94" w14:textId="77777777" w:rsidTr="00BA7D84">
        <w:trPr>
          <w:jc w:val="center"/>
          <w:ins w:id="7589" w:author="Russ Ott" w:date="2022-04-29T10:09:00Z"/>
        </w:trPr>
        <w:tc>
          <w:tcPr>
            <w:tcW w:w="3345" w:type="dxa"/>
          </w:tcPr>
          <w:p w14:paraId="0868DF90" w14:textId="77777777" w:rsidR="00440477" w:rsidRDefault="00440477" w:rsidP="00BA7D84">
            <w:pPr>
              <w:pStyle w:val="TableText"/>
              <w:rPr>
                <w:ins w:id="7590" w:author="Russ Ott" w:date="2022-04-29T10:09:00Z"/>
              </w:rPr>
            </w:pPr>
            <w:ins w:id="7591" w:author="Russ Ott" w:date="2022-04-29T10:09:00Z">
              <w:r>
                <w:tab/>
                <w:t>id</w:t>
              </w:r>
            </w:ins>
          </w:p>
        </w:tc>
        <w:tc>
          <w:tcPr>
            <w:tcW w:w="720" w:type="dxa"/>
          </w:tcPr>
          <w:p w14:paraId="3A554BCC" w14:textId="77777777" w:rsidR="00440477" w:rsidRDefault="00440477" w:rsidP="00BA7D84">
            <w:pPr>
              <w:pStyle w:val="TableText"/>
              <w:rPr>
                <w:ins w:id="7592" w:author="Russ Ott" w:date="2022-04-29T10:09:00Z"/>
              </w:rPr>
            </w:pPr>
            <w:ins w:id="7593" w:author="Russ Ott" w:date="2022-04-29T10:09:00Z">
              <w:r>
                <w:t>1..*</w:t>
              </w:r>
            </w:ins>
          </w:p>
        </w:tc>
        <w:tc>
          <w:tcPr>
            <w:tcW w:w="1152" w:type="dxa"/>
          </w:tcPr>
          <w:p w14:paraId="75499952" w14:textId="77777777" w:rsidR="00440477" w:rsidRDefault="00440477" w:rsidP="00BA7D84">
            <w:pPr>
              <w:pStyle w:val="TableText"/>
              <w:rPr>
                <w:ins w:id="7594" w:author="Russ Ott" w:date="2022-04-29T10:09:00Z"/>
              </w:rPr>
            </w:pPr>
            <w:ins w:id="7595" w:author="Russ Ott" w:date="2022-04-29T10:09:00Z">
              <w:r>
                <w:t>SHALL</w:t>
              </w:r>
            </w:ins>
          </w:p>
        </w:tc>
        <w:tc>
          <w:tcPr>
            <w:tcW w:w="864" w:type="dxa"/>
          </w:tcPr>
          <w:p w14:paraId="238BC465" w14:textId="77777777" w:rsidR="00440477" w:rsidRDefault="00440477" w:rsidP="00BA7D84">
            <w:pPr>
              <w:pStyle w:val="TableText"/>
              <w:rPr>
                <w:ins w:id="7596" w:author="Russ Ott" w:date="2022-04-29T10:09:00Z"/>
              </w:rPr>
            </w:pPr>
          </w:p>
        </w:tc>
        <w:tc>
          <w:tcPr>
            <w:tcW w:w="1104" w:type="dxa"/>
          </w:tcPr>
          <w:p w14:paraId="43FA15DB" w14:textId="37A86F58" w:rsidR="00440477" w:rsidRDefault="00002F64" w:rsidP="00BA7D84">
            <w:pPr>
              <w:pStyle w:val="TableText"/>
              <w:rPr>
                <w:ins w:id="7597" w:author="Russ Ott" w:date="2022-04-29T10:09:00Z"/>
              </w:rPr>
            </w:pPr>
            <w:ins w:id="7598" w:author="Russ Ott" w:date="2022-04-29T10:09:00Z">
              <w:r>
                <w:fldChar w:fldCharType="begin"/>
              </w:r>
              <w:r>
                <w:instrText xml:space="preserve"> HYPERLINK \l "C_4515-7655" \h </w:instrText>
              </w:r>
              <w:r>
                <w:fldChar w:fldCharType="separate"/>
              </w:r>
              <w:r w:rsidR="00440477">
                <w:rPr>
                  <w:rStyle w:val="HyperlinkText9pt"/>
                </w:rPr>
                <w:t>4515-7655</w:t>
              </w:r>
              <w:r>
                <w:rPr>
                  <w:rStyle w:val="HyperlinkText9pt"/>
                </w:rPr>
                <w:fldChar w:fldCharType="end"/>
              </w:r>
            </w:ins>
          </w:p>
        </w:tc>
        <w:tc>
          <w:tcPr>
            <w:tcW w:w="2975" w:type="dxa"/>
          </w:tcPr>
          <w:p w14:paraId="6C25511E" w14:textId="77777777" w:rsidR="00440477" w:rsidRDefault="00440477" w:rsidP="00BA7D84">
            <w:pPr>
              <w:pStyle w:val="TableText"/>
              <w:rPr>
                <w:ins w:id="7599" w:author="Russ Ott" w:date="2022-04-29T10:09:00Z"/>
              </w:rPr>
            </w:pPr>
          </w:p>
        </w:tc>
      </w:tr>
      <w:tr w:rsidR="00440477" w14:paraId="15C930A4" w14:textId="77777777" w:rsidTr="00BA7D84">
        <w:trPr>
          <w:jc w:val="center"/>
          <w:ins w:id="7600" w:author="Russ Ott" w:date="2022-04-29T10:09:00Z"/>
        </w:trPr>
        <w:tc>
          <w:tcPr>
            <w:tcW w:w="3345" w:type="dxa"/>
          </w:tcPr>
          <w:p w14:paraId="69F2E625" w14:textId="77777777" w:rsidR="00440477" w:rsidRDefault="00440477" w:rsidP="00BA7D84">
            <w:pPr>
              <w:pStyle w:val="TableText"/>
              <w:rPr>
                <w:ins w:id="7601" w:author="Russ Ott" w:date="2022-04-29T10:09:00Z"/>
              </w:rPr>
            </w:pPr>
            <w:ins w:id="7602" w:author="Russ Ott" w:date="2022-04-29T10:09:00Z">
              <w:r>
                <w:tab/>
                <w:t>code</w:t>
              </w:r>
            </w:ins>
          </w:p>
        </w:tc>
        <w:tc>
          <w:tcPr>
            <w:tcW w:w="720" w:type="dxa"/>
          </w:tcPr>
          <w:p w14:paraId="26740650" w14:textId="77777777" w:rsidR="00440477" w:rsidRDefault="00440477" w:rsidP="00BA7D84">
            <w:pPr>
              <w:pStyle w:val="TableText"/>
              <w:rPr>
                <w:ins w:id="7603" w:author="Russ Ott" w:date="2022-04-29T10:09:00Z"/>
              </w:rPr>
            </w:pPr>
            <w:ins w:id="7604" w:author="Russ Ott" w:date="2022-04-29T10:09:00Z">
              <w:r>
                <w:t>1..1</w:t>
              </w:r>
            </w:ins>
          </w:p>
        </w:tc>
        <w:tc>
          <w:tcPr>
            <w:tcW w:w="1152" w:type="dxa"/>
          </w:tcPr>
          <w:p w14:paraId="4C2301FB" w14:textId="77777777" w:rsidR="00440477" w:rsidRDefault="00440477" w:rsidP="00BA7D84">
            <w:pPr>
              <w:pStyle w:val="TableText"/>
              <w:rPr>
                <w:ins w:id="7605" w:author="Russ Ott" w:date="2022-04-29T10:09:00Z"/>
              </w:rPr>
            </w:pPr>
            <w:ins w:id="7606" w:author="Russ Ott" w:date="2022-04-29T10:09:00Z">
              <w:r>
                <w:t>SHALL</w:t>
              </w:r>
            </w:ins>
          </w:p>
        </w:tc>
        <w:tc>
          <w:tcPr>
            <w:tcW w:w="864" w:type="dxa"/>
          </w:tcPr>
          <w:p w14:paraId="760FC8A1" w14:textId="77777777" w:rsidR="00440477" w:rsidRDefault="00440477" w:rsidP="00BA7D84">
            <w:pPr>
              <w:pStyle w:val="TableText"/>
              <w:rPr>
                <w:ins w:id="7607" w:author="Russ Ott" w:date="2022-04-29T10:09:00Z"/>
              </w:rPr>
            </w:pPr>
          </w:p>
        </w:tc>
        <w:tc>
          <w:tcPr>
            <w:tcW w:w="1104" w:type="dxa"/>
          </w:tcPr>
          <w:p w14:paraId="5690CF82" w14:textId="53C44A86" w:rsidR="00440477" w:rsidRDefault="00002F64" w:rsidP="00BA7D84">
            <w:pPr>
              <w:pStyle w:val="TableText"/>
              <w:rPr>
                <w:ins w:id="7608" w:author="Russ Ott" w:date="2022-04-29T10:09:00Z"/>
              </w:rPr>
            </w:pPr>
            <w:ins w:id="7609" w:author="Russ Ott" w:date="2022-04-29T10:09:00Z">
              <w:r>
                <w:fldChar w:fldCharType="begin"/>
              </w:r>
              <w:r>
                <w:instrText xml:space="preserve"> HYPERLINK \l "C_4515-7656" \h </w:instrText>
              </w:r>
              <w:r>
                <w:fldChar w:fldCharType="separate"/>
              </w:r>
              <w:r w:rsidR="00440477">
                <w:rPr>
                  <w:rStyle w:val="HyperlinkText9pt"/>
                </w:rPr>
                <w:t>4515-7656</w:t>
              </w:r>
              <w:r>
                <w:rPr>
                  <w:rStyle w:val="HyperlinkText9pt"/>
                </w:rPr>
                <w:fldChar w:fldCharType="end"/>
              </w:r>
            </w:ins>
          </w:p>
        </w:tc>
        <w:tc>
          <w:tcPr>
            <w:tcW w:w="2975" w:type="dxa"/>
          </w:tcPr>
          <w:p w14:paraId="0C75945B" w14:textId="77777777" w:rsidR="00440477" w:rsidRDefault="00440477" w:rsidP="00BA7D84">
            <w:pPr>
              <w:pStyle w:val="TableText"/>
              <w:rPr>
                <w:ins w:id="7610" w:author="Russ Ott" w:date="2022-04-29T10:09:00Z"/>
              </w:rPr>
            </w:pPr>
          </w:p>
        </w:tc>
      </w:tr>
      <w:tr w:rsidR="00440477" w14:paraId="58C2A034" w14:textId="77777777" w:rsidTr="00BA7D84">
        <w:trPr>
          <w:jc w:val="center"/>
          <w:ins w:id="7611" w:author="Russ Ott" w:date="2022-04-29T10:09:00Z"/>
        </w:trPr>
        <w:tc>
          <w:tcPr>
            <w:tcW w:w="3345" w:type="dxa"/>
          </w:tcPr>
          <w:p w14:paraId="625BC54A" w14:textId="77777777" w:rsidR="00440477" w:rsidRDefault="00440477" w:rsidP="00BA7D84">
            <w:pPr>
              <w:pStyle w:val="TableText"/>
              <w:rPr>
                <w:ins w:id="7612" w:author="Russ Ott" w:date="2022-04-29T10:09:00Z"/>
              </w:rPr>
            </w:pPr>
            <w:ins w:id="7613" w:author="Russ Ott" w:date="2022-04-29T10:09:00Z">
              <w:r>
                <w:tab/>
              </w:r>
              <w:r>
                <w:tab/>
                <w:t>originalText</w:t>
              </w:r>
            </w:ins>
          </w:p>
        </w:tc>
        <w:tc>
          <w:tcPr>
            <w:tcW w:w="720" w:type="dxa"/>
          </w:tcPr>
          <w:p w14:paraId="75AC8D2F" w14:textId="77777777" w:rsidR="00440477" w:rsidRDefault="00440477" w:rsidP="00BA7D84">
            <w:pPr>
              <w:pStyle w:val="TableText"/>
              <w:rPr>
                <w:ins w:id="7614" w:author="Russ Ott" w:date="2022-04-29T10:09:00Z"/>
              </w:rPr>
            </w:pPr>
            <w:ins w:id="7615" w:author="Russ Ott" w:date="2022-04-29T10:09:00Z">
              <w:r>
                <w:t>0..1</w:t>
              </w:r>
            </w:ins>
          </w:p>
        </w:tc>
        <w:tc>
          <w:tcPr>
            <w:tcW w:w="1152" w:type="dxa"/>
          </w:tcPr>
          <w:p w14:paraId="77B13417" w14:textId="77777777" w:rsidR="00440477" w:rsidRDefault="00440477" w:rsidP="00BA7D84">
            <w:pPr>
              <w:pStyle w:val="TableText"/>
              <w:rPr>
                <w:ins w:id="7616" w:author="Russ Ott" w:date="2022-04-29T10:09:00Z"/>
              </w:rPr>
            </w:pPr>
            <w:ins w:id="7617" w:author="Russ Ott" w:date="2022-04-29T10:09:00Z">
              <w:r>
                <w:t>SHOULD</w:t>
              </w:r>
            </w:ins>
          </w:p>
        </w:tc>
        <w:tc>
          <w:tcPr>
            <w:tcW w:w="864" w:type="dxa"/>
          </w:tcPr>
          <w:p w14:paraId="64284579" w14:textId="77777777" w:rsidR="00440477" w:rsidRDefault="00440477" w:rsidP="00BA7D84">
            <w:pPr>
              <w:pStyle w:val="TableText"/>
              <w:rPr>
                <w:ins w:id="7618" w:author="Russ Ott" w:date="2022-04-29T10:09:00Z"/>
              </w:rPr>
            </w:pPr>
          </w:p>
        </w:tc>
        <w:tc>
          <w:tcPr>
            <w:tcW w:w="1104" w:type="dxa"/>
          </w:tcPr>
          <w:p w14:paraId="77FE1B2E" w14:textId="2C6BE26E" w:rsidR="00440477" w:rsidRDefault="00002F64" w:rsidP="00BA7D84">
            <w:pPr>
              <w:pStyle w:val="TableText"/>
              <w:rPr>
                <w:ins w:id="7619" w:author="Russ Ott" w:date="2022-04-29T10:09:00Z"/>
              </w:rPr>
            </w:pPr>
            <w:ins w:id="7620" w:author="Russ Ott" w:date="2022-04-29T10:09:00Z">
              <w:r>
                <w:fldChar w:fldCharType="begin"/>
              </w:r>
              <w:r>
                <w:instrText xml:space="preserve"> HYPERLINK \l "C_4515-19203" \h </w:instrText>
              </w:r>
              <w:r>
                <w:fldChar w:fldCharType="separate"/>
              </w:r>
              <w:r w:rsidR="00440477">
                <w:rPr>
                  <w:rStyle w:val="HyperlinkText9pt"/>
                </w:rPr>
                <w:t>4515-19203</w:t>
              </w:r>
              <w:r>
                <w:rPr>
                  <w:rStyle w:val="HyperlinkText9pt"/>
                </w:rPr>
                <w:fldChar w:fldCharType="end"/>
              </w:r>
            </w:ins>
          </w:p>
        </w:tc>
        <w:tc>
          <w:tcPr>
            <w:tcW w:w="2975" w:type="dxa"/>
          </w:tcPr>
          <w:p w14:paraId="6A65A6F3" w14:textId="77777777" w:rsidR="00440477" w:rsidRDefault="00440477" w:rsidP="00BA7D84">
            <w:pPr>
              <w:pStyle w:val="TableText"/>
              <w:rPr>
                <w:ins w:id="7621" w:author="Russ Ott" w:date="2022-04-29T10:09:00Z"/>
              </w:rPr>
            </w:pPr>
          </w:p>
        </w:tc>
      </w:tr>
      <w:tr w:rsidR="00440477" w14:paraId="29806969" w14:textId="77777777" w:rsidTr="00BA7D84">
        <w:trPr>
          <w:jc w:val="center"/>
          <w:ins w:id="7622" w:author="Russ Ott" w:date="2022-04-29T10:09:00Z"/>
        </w:trPr>
        <w:tc>
          <w:tcPr>
            <w:tcW w:w="3345" w:type="dxa"/>
          </w:tcPr>
          <w:p w14:paraId="3D88C242" w14:textId="77777777" w:rsidR="00440477" w:rsidRDefault="00440477" w:rsidP="00BA7D84">
            <w:pPr>
              <w:pStyle w:val="TableText"/>
              <w:rPr>
                <w:ins w:id="7623" w:author="Russ Ott" w:date="2022-04-29T10:09:00Z"/>
              </w:rPr>
            </w:pPr>
            <w:ins w:id="7624" w:author="Russ Ott" w:date="2022-04-29T10:09:00Z">
              <w:r>
                <w:tab/>
              </w:r>
              <w:r>
                <w:tab/>
              </w:r>
              <w:r>
                <w:tab/>
                <w:t>reference</w:t>
              </w:r>
            </w:ins>
          </w:p>
        </w:tc>
        <w:tc>
          <w:tcPr>
            <w:tcW w:w="720" w:type="dxa"/>
          </w:tcPr>
          <w:p w14:paraId="42912FE0" w14:textId="77777777" w:rsidR="00440477" w:rsidRDefault="00440477" w:rsidP="00BA7D84">
            <w:pPr>
              <w:pStyle w:val="TableText"/>
              <w:rPr>
                <w:ins w:id="7625" w:author="Russ Ott" w:date="2022-04-29T10:09:00Z"/>
              </w:rPr>
            </w:pPr>
            <w:ins w:id="7626" w:author="Russ Ott" w:date="2022-04-29T10:09:00Z">
              <w:r>
                <w:t>0..1</w:t>
              </w:r>
            </w:ins>
          </w:p>
        </w:tc>
        <w:tc>
          <w:tcPr>
            <w:tcW w:w="1152" w:type="dxa"/>
          </w:tcPr>
          <w:p w14:paraId="56E66C4E" w14:textId="77777777" w:rsidR="00440477" w:rsidRDefault="00440477" w:rsidP="00BA7D84">
            <w:pPr>
              <w:pStyle w:val="TableText"/>
              <w:rPr>
                <w:ins w:id="7627" w:author="Russ Ott" w:date="2022-04-29T10:09:00Z"/>
              </w:rPr>
            </w:pPr>
            <w:ins w:id="7628" w:author="Russ Ott" w:date="2022-04-29T10:09:00Z">
              <w:r>
                <w:t>SHOULD</w:t>
              </w:r>
            </w:ins>
          </w:p>
        </w:tc>
        <w:tc>
          <w:tcPr>
            <w:tcW w:w="864" w:type="dxa"/>
          </w:tcPr>
          <w:p w14:paraId="60D5D48F" w14:textId="77777777" w:rsidR="00440477" w:rsidRDefault="00440477" w:rsidP="00BA7D84">
            <w:pPr>
              <w:pStyle w:val="TableText"/>
              <w:rPr>
                <w:ins w:id="7629" w:author="Russ Ott" w:date="2022-04-29T10:09:00Z"/>
              </w:rPr>
            </w:pPr>
          </w:p>
        </w:tc>
        <w:tc>
          <w:tcPr>
            <w:tcW w:w="1104" w:type="dxa"/>
          </w:tcPr>
          <w:p w14:paraId="06486531" w14:textId="41DA5114" w:rsidR="00440477" w:rsidRDefault="00002F64" w:rsidP="00BA7D84">
            <w:pPr>
              <w:pStyle w:val="TableText"/>
              <w:rPr>
                <w:ins w:id="7630" w:author="Russ Ott" w:date="2022-04-29T10:09:00Z"/>
              </w:rPr>
            </w:pPr>
            <w:ins w:id="7631" w:author="Russ Ott" w:date="2022-04-29T10:09:00Z">
              <w:r>
                <w:fldChar w:fldCharType="begin"/>
              </w:r>
              <w:r>
                <w:instrText xml:space="preserve"> HYPERLINK \l "C_4515-19204" \h </w:instrText>
              </w:r>
              <w:r>
                <w:fldChar w:fldCharType="separate"/>
              </w:r>
              <w:r w:rsidR="00440477">
                <w:rPr>
                  <w:rStyle w:val="HyperlinkText9pt"/>
                </w:rPr>
                <w:t>4515-19204</w:t>
              </w:r>
              <w:r>
                <w:rPr>
                  <w:rStyle w:val="HyperlinkText9pt"/>
                </w:rPr>
                <w:fldChar w:fldCharType="end"/>
              </w:r>
            </w:ins>
          </w:p>
        </w:tc>
        <w:tc>
          <w:tcPr>
            <w:tcW w:w="2975" w:type="dxa"/>
          </w:tcPr>
          <w:p w14:paraId="225ECA37" w14:textId="77777777" w:rsidR="00440477" w:rsidRDefault="00440477" w:rsidP="00BA7D84">
            <w:pPr>
              <w:pStyle w:val="TableText"/>
              <w:rPr>
                <w:ins w:id="7632" w:author="Russ Ott" w:date="2022-04-29T10:09:00Z"/>
              </w:rPr>
            </w:pPr>
          </w:p>
        </w:tc>
      </w:tr>
      <w:tr w:rsidR="00440477" w14:paraId="2D3BC591" w14:textId="77777777" w:rsidTr="00BA7D84">
        <w:trPr>
          <w:jc w:val="center"/>
          <w:ins w:id="7633" w:author="Russ Ott" w:date="2022-04-29T10:09:00Z"/>
        </w:trPr>
        <w:tc>
          <w:tcPr>
            <w:tcW w:w="3345" w:type="dxa"/>
          </w:tcPr>
          <w:p w14:paraId="3E58BB49" w14:textId="77777777" w:rsidR="00440477" w:rsidRDefault="00440477" w:rsidP="00BA7D84">
            <w:pPr>
              <w:pStyle w:val="TableText"/>
              <w:rPr>
                <w:ins w:id="7634" w:author="Russ Ott" w:date="2022-04-29T10:09:00Z"/>
              </w:rPr>
            </w:pPr>
            <w:ins w:id="7635" w:author="Russ Ott" w:date="2022-04-29T10:09:00Z">
              <w:r>
                <w:tab/>
              </w:r>
              <w:r>
                <w:tab/>
              </w:r>
              <w:r>
                <w:tab/>
              </w:r>
              <w:r>
                <w:tab/>
                <w:t>@value</w:t>
              </w:r>
            </w:ins>
          </w:p>
        </w:tc>
        <w:tc>
          <w:tcPr>
            <w:tcW w:w="720" w:type="dxa"/>
          </w:tcPr>
          <w:p w14:paraId="6D15A6B3" w14:textId="77777777" w:rsidR="00440477" w:rsidRDefault="00440477" w:rsidP="00BA7D84">
            <w:pPr>
              <w:pStyle w:val="TableText"/>
              <w:rPr>
                <w:ins w:id="7636" w:author="Russ Ott" w:date="2022-04-29T10:09:00Z"/>
              </w:rPr>
            </w:pPr>
            <w:ins w:id="7637" w:author="Russ Ott" w:date="2022-04-29T10:09:00Z">
              <w:r>
                <w:t>0..1</w:t>
              </w:r>
            </w:ins>
          </w:p>
        </w:tc>
        <w:tc>
          <w:tcPr>
            <w:tcW w:w="1152" w:type="dxa"/>
          </w:tcPr>
          <w:p w14:paraId="72A9104B" w14:textId="77777777" w:rsidR="00440477" w:rsidRDefault="00440477" w:rsidP="00BA7D84">
            <w:pPr>
              <w:pStyle w:val="TableText"/>
              <w:rPr>
                <w:ins w:id="7638" w:author="Russ Ott" w:date="2022-04-29T10:09:00Z"/>
              </w:rPr>
            </w:pPr>
            <w:ins w:id="7639" w:author="Russ Ott" w:date="2022-04-29T10:09:00Z">
              <w:r>
                <w:t>SHOULD</w:t>
              </w:r>
            </w:ins>
          </w:p>
        </w:tc>
        <w:tc>
          <w:tcPr>
            <w:tcW w:w="864" w:type="dxa"/>
          </w:tcPr>
          <w:p w14:paraId="5AE30368" w14:textId="77777777" w:rsidR="00440477" w:rsidRDefault="00440477" w:rsidP="00BA7D84">
            <w:pPr>
              <w:pStyle w:val="TableText"/>
              <w:rPr>
                <w:ins w:id="7640" w:author="Russ Ott" w:date="2022-04-29T10:09:00Z"/>
              </w:rPr>
            </w:pPr>
          </w:p>
        </w:tc>
        <w:tc>
          <w:tcPr>
            <w:tcW w:w="1104" w:type="dxa"/>
          </w:tcPr>
          <w:p w14:paraId="520697DA" w14:textId="6F65522A" w:rsidR="00440477" w:rsidRDefault="00002F64" w:rsidP="00BA7D84">
            <w:pPr>
              <w:pStyle w:val="TableText"/>
              <w:rPr>
                <w:ins w:id="7641" w:author="Russ Ott" w:date="2022-04-29T10:09:00Z"/>
              </w:rPr>
            </w:pPr>
            <w:ins w:id="7642" w:author="Russ Ott" w:date="2022-04-29T10:09:00Z">
              <w:r>
                <w:fldChar w:fldCharType="begin"/>
              </w:r>
              <w:r>
                <w:instrText xml:space="preserve"> HYPERLINK \l "C_4515-19205" \h </w:instrText>
              </w:r>
              <w:r>
                <w:fldChar w:fldCharType="separate"/>
              </w:r>
              <w:r w:rsidR="00440477">
                <w:rPr>
                  <w:rStyle w:val="HyperlinkText9pt"/>
                </w:rPr>
                <w:t>4515-19205</w:t>
              </w:r>
              <w:r>
                <w:rPr>
                  <w:rStyle w:val="HyperlinkText9pt"/>
                </w:rPr>
                <w:fldChar w:fldCharType="end"/>
              </w:r>
            </w:ins>
          </w:p>
        </w:tc>
        <w:tc>
          <w:tcPr>
            <w:tcW w:w="2975" w:type="dxa"/>
          </w:tcPr>
          <w:p w14:paraId="61FC75B0" w14:textId="77777777" w:rsidR="00440477" w:rsidRDefault="00440477" w:rsidP="00BA7D84">
            <w:pPr>
              <w:pStyle w:val="TableText"/>
              <w:rPr>
                <w:ins w:id="7643" w:author="Russ Ott" w:date="2022-04-29T10:09:00Z"/>
              </w:rPr>
            </w:pPr>
          </w:p>
        </w:tc>
      </w:tr>
      <w:tr w:rsidR="00440477" w14:paraId="7D3DA5F3" w14:textId="77777777" w:rsidTr="00BA7D84">
        <w:trPr>
          <w:jc w:val="center"/>
          <w:ins w:id="7644" w:author="Russ Ott" w:date="2022-04-29T10:09:00Z"/>
        </w:trPr>
        <w:tc>
          <w:tcPr>
            <w:tcW w:w="3345" w:type="dxa"/>
          </w:tcPr>
          <w:p w14:paraId="69172357" w14:textId="77777777" w:rsidR="00440477" w:rsidRDefault="00440477" w:rsidP="00BA7D84">
            <w:pPr>
              <w:pStyle w:val="TableText"/>
              <w:rPr>
                <w:ins w:id="7645" w:author="Russ Ott" w:date="2022-04-29T10:09:00Z"/>
              </w:rPr>
            </w:pPr>
            <w:ins w:id="7646" w:author="Russ Ott" w:date="2022-04-29T10:09:00Z">
              <w:r>
                <w:tab/>
                <w:t>statusCode</w:t>
              </w:r>
            </w:ins>
          </w:p>
        </w:tc>
        <w:tc>
          <w:tcPr>
            <w:tcW w:w="720" w:type="dxa"/>
          </w:tcPr>
          <w:p w14:paraId="37B3AE60" w14:textId="77777777" w:rsidR="00440477" w:rsidRDefault="00440477" w:rsidP="00BA7D84">
            <w:pPr>
              <w:pStyle w:val="TableText"/>
              <w:rPr>
                <w:ins w:id="7647" w:author="Russ Ott" w:date="2022-04-29T10:09:00Z"/>
              </w:rPr>
            </w:pPr>
            <w:ins w:id="7648" w:author="Russ Ott" w:date="2022-04-29T10:09:00Z">
              <w:r>
                <w:t>1..1</w:t>
              </w:r>
            </w:ins>
          </w:p>
        </w:tc>
        <w:tc>
          <w:tcPr>
            <w:tcW w:w="1152" w:type="dxa"/>
          </w:tcPr>
          <w:p w14:paraId="033576B0" w14:textId="77777777" w:rsidR="00440477" w:rsidRDefault="00440477" w:rsidP="00BA7D84">
            <w:pPr>
              <w:pStyle w:val="TableText"/>
              <w:rPr>
                <w:ins w:id="7649" w:author="Russ Ott" w:date="2022-04-29T10:09:00Z"/>
              </w:rPr>
            </w:pPr>
            <w:ins w:id="7650" w:author="Russ Ott" w:date="2022-04-29T10:09:00Z">
              <w:r>
                <w:t>SHALL</w:t>
              </w:r>
            </w:ins>
          </w:p>
        </w:tc>
        <w:tc>
          <w:tcPr>
            <w:tcW w:w="864" w:type="dxa"/>
          </w:tcPr>
          <w:p w14:paraId="3517014D" w14:textId="77777777" w:rsidR="00440477" w:rsidRDefault="00440477" w:rsidP="00BA7D84">
            <w:pPr>
              <w:pStyle w:val="TableText"/>
              <w:rPr>
                <w:ins w:id="7651" w:author="Russ Ott" w:date="2022-04-29T10:09:00Z"/>
              </w:rPr>
            </w:pPr>
          </w:p>
        </w:tc>
        <w:tc>
          <w:tcPr>
            <w:tcW w:w="1104" w:type="dxa"/>
          </w:tcPr>
          <w:p w14:paraId="4E99A5C4" w14:textId="1D0E16A9" w:rsidR="00440477" w:rsidRDefault="00002F64" w:rsidP="00BA7D84">
            <w:pPr>
              <w:pStyle w:val="TableText"/>
              <w:rPr>
                <w:ins w:id="7652" w:author="Russ Ott" w:date="2022-04-29T10:09:00Z"/>
              </w:rPr>
            </w:pPr>
            <w:ins w:id="7653" w:author="Russ Ott" w:date="2022-04-29T10:09:00Z">
              <w:r>
                <w:fldChar w:fldCharType="begin"/>
              </w:r>
              <w:r>
                <w:instrText xml:space="preserve"> HYPERLINK \l "C_4515-7661" \h </w:instrText>
              </w:r>
              <w:r>
                <w:fldChar w:fldCharType="separate"/>
              </w:r>
              <w:r w:rsidR="00440477">
                <w:rPr>
                  <w:rStyle w:val="HyperlinkText9pt"/>
                </w:rPr>
                <w:t>4515-7661</w:t>
              </w:r>
              <w:r>
                <w:rPr>
                  <w:rStyle w:val="HyperlinkText9pt"/>
                </w:rPr>
                <w:fldChar w:fldCharType="end"/>
              </w:r>
            </w:ins>
          </w:p>
        </w:tc>
        <w:tc>
          <w:tcPr>
            <w:tcW w:w="2975" w:type="dxa"/>
          </w:tcPr>
          <w:p w14:paraId="777922EC" w14:textId="77777777" w:rsidR="00440477" w:rsidRDefault="00440477" w:rsidP="00BA7D84">
            <w:pPr>
              <w:pStyle w:val="TableText"/>
              <w:rPr>
                <w:ins w:id="7654" w:author="Russ Ott" w:date="2022-04-29T10:09:00Z"/>
              </w:rPr>
            </w:pPr>
          </w:p>
        </w:tc>
      </w:tr>
      <w:tr w:rsidR="00440477" w14:paraId="788C399B" w14:textId="77777777" w:rsidTr="00BA7D84">
        <w:trPr>
          <w:jc w:val="center"/>
          <w:ins w:id="7655" w:author="Russ Ott" w:date="2022-04-29T10:09:00Z"/>
        </w:trPr>
        <w:tc>
          <w:tcPr>
            <w:tcW w:w="3345" w:type="dxa"/>
          </w:tcPr>
          <w:p w14:paraId="411462F9" w14:textId="77777777" w:rsidR="00440477" w:rsidRDefault="00440477" w:rsidP="00BA7D84">
            <w:pPr>
              <w:pStyle w:val="TableText"/>
              <w:rPr>
                <w:ins w:id="7656" w:author="Russ Ott" w:date="2022-04-29T10:09:00Z"/>
              </w:rPr>
            </w:pPr>
            <w:ins w:id="7657" w:author="Russ Ott" w:date="2022-04-29T10:09:00Z">
              <w:r>
                <w:tab/>
              </w:r>
              <w:r>
                <w:tab/>
                <w:t>@code</w:t>
              </w:r>
            </w:ins>
          </w:p>
        </w:tc>
        <w:tc>
          <w:tcPr>
            <w:tcW w:w="720" w:type="dxa"/>
          </w:tcPr>
          <w:p w14:paraId="4625C27F" w14:textId="77777777" w:rsidR="00440477" w:rsidRDefault="00440477" w:rsidP="00BA7D84">
            <w:pPr>
              <w:pStyle w:val="TableText"/>
              <w:rPr>
                <w:ins w:id="7658" w:author="Russ Ott" w:date="2022-04-29T10:09:00Z"/>
              </w:rPr>
            </w:pPr>
            <w:ins w:id="7659" w:author="Russ Ott" w:date="2022-04-29T10:09:00Z">
              <w:r>
                <w:t>1..1</w:t>
              </w:r>
            </w:ins>
          </w:p>
        </w:tc>
        <w:tc>
          <w:tcPr>
            <w:tcW w:w="1152" w:type="dxa"/>
          </w:tcPr>
          <w:p w14:paraId="31A36C63" w14:textId="77777777" w:rsidR="00440477" w:rsidRDefault="00440477" w:rsidP="00BA7D84">
            <w:pPr>
              <w:pStyle w:val="TableText"/>
              <w:rPr>
                <w:ins w:id="7660" w:author="Russ Ott" w:date="2022-04-29T10:09:00Z"/>
              </w:rPr>
            </w:pPr>
            <w:ins w:id="7661" w:author="Russ Ott" w:date="2022-04-29T10:09:00Z">
              <w:r>
                <w:t>SHALL</w:t>
              </w:r>
            </w:ins>
          </w:p>
        </w:tc>
        <w:tc>
          <w:tcPr>
            <w:tcW w:w="864" w:type="dxa"/>
          </w:tcPr>
          <w:p w14:paraId="6581DB2B" w14:textId="77777777" w:rsidR="00440477" w:rsidRDefault="00440477" w:rsidP="00BA7D84">
            <w:pPr>
              <w:pStyle w:val="TableText"/>
              <w:rPr>
                <w:ins w:id="7662" w:author="Russ Ott" w:date="2022-04-29T10:09:00Z"/>
              </w:rPr>
            </w:pPr>
          </w:p>
        </w:tc>
        <w:tc>
          <w:tcPr>
            <w:tcW w:w="1104" w:type="dxa"/>
          </w:tcPr>
          <w:p w14:paraId="41C1EC38" w14:textId="40881F8C" w:rsidR="00440477" w:rsidRDefault="00002F64" w:rsidP="00BA7D84">
            <w:pPr>
              <w:pStyle w:val="TableText"/>
              <w:rPr>
                <w:ins w:id="7663" w:author="Russ Ott" w:date="2022-04-29T10:09:00Z"/>
              </w:rPr>
            </w:pPr>
            <w:ins w:id="7664" w:author="Russ Ott" w:date="2022-04-29T10:09:00Z">
              <w:r>
                <w:fldChar w:fldCharType="begin"/>
              </w:r>
              <w:r>
                <w:instrText xml:space="preserve"> HYPERLINK \l "C_4515-32366" \h </w:instrText>
              </w:r>
              <w:r>
                <w:fldChar w:fldCharType="separate"/>
              </w:r>
              <w:r w:rsidR="00440477">
                <w:rPr>
                  <w:rStyle w:val="HyperlinkText9pt"/>
                </w:rPr>
                <w:t>4515-32366</w:t>
              </w:r>
              <w:r>
                <w:rPr>
                  <w:rStyle w:val="HyperlinkText9pt"/>
                </w:rPr>
                <w:fldChar w:fldCharType="end"/>
              </w:r>
            </w:ins>
          </w:p>
        </w:tc>
        <w:tc>
          <w:tcPr>
            <w:tcW w:w="2975" w:type="dxa"/>
          </w:tcPr>
          <w:p w14:paraId="478FF3E3" w14:textId="77777777" w:rsidR="00440477" w:rsidRDefault="00440477" w:rsidP="00BA7D84">
            <w:pPr>
              <w:pStyle w:val="TableText"/>
              <w:rPr>
                <w:ins w:id="7665" w:author="Russ Ott" w:date="2022-04-29T10:09:00Z"/>
              </w:rPr>
            </w:pPr>
            <w:ins w:id="7666" w:author="Russ Ott" w:date="2022-04-29T10:09:00Z">
              <w:r>
                <w:t>urn:oid:2.16.840.1.113883.11.20.9.22 (ProcedureAct statusCode)</w:t>
              </w:r>
            </w:ins>
          </w:p>
        </w:tc>
      </w:tr>
      <w:tr w:rsidR="00440477" w14:paraId="5FF0AB5F" w14:textId="77777777" w:rsidTr="00BA7D84">
        <w:trPr>
          <w:jc w:val="center"/>
          <w:ins w:id="7667" w:author="Russ Ott" w:date="2022-04-29T10:09:00Z"/>
        </w:trPr>
        <w:tc>
          <w:tcPr>
            <w:tcW w:w="3345" w:type="dxa"/>
          </w:tcPr>
          <w:p w14:paraId="368AEFF6" w14:textId="77777777" w:rsidR="00440477" w:rsidRDefault="00440477" w:rsidP="00BA7D84">
            <w:pPr>
              <w:pStyle w:val="TableText"/>
              <w:rPr>
                <w:ins w:id="7668" w:author="Russ Ott" w:date="2022-04-29T10:09:00Z"/>
              </w:rPr>
            </w:pPr>
            <w:ins w:id="7669" w:author="Russ Ott" w:date="2022-04-29T10:09:00Z">
              <w:r>
                <w:tab/>
                <w:t>effectiveTime</w:t>
              </w:r>
            </w:ins>
          </w:p>
        </w:tc>
        <w:tc>
          <w:tcPr>
            <w:tcW w:w="720" w:type="dxa"/>
          </w:tcPr>
          <w:p w14:paraId="0B248590" w14:textId="77777777" w:rsidR="00440477" w:rsidRDefault="00440477" w:rsidP="00BA7D84">
            <w:pPr>
              <w:pStyle w:val="TableText"/>
              <w:rPr>
                <w:ins w:id="7670" w:author="Russ Ott" w:date="2022-04-29T10:09:00Z"/>
              </w:rPr>
            </w:pPr>
            <w:ins w:id="7671" w:author="Russ Ott" w:date="2022-04-29T10:09:00Z">
              <w:r>
                <w:t>0..1</w:t>
              </w:r>
            </w:ins>
          </w:p>
        </w:tc>
        <w:tc>
          <w:tcPr>
            <w:tcW w:w="1152" w:type="dxa"/>
          </w:tcPr>
          <w:p w14:paraId="1324ACF2" w14:textId="77777777" w:rsidR="00440477" w:rsidRDefault="00440477" w:rsidP="00BA7D84">
            <w:pPr>
              <w:pStyle w:val="TableText"/>
              <w:rPr>
                <w:ins w:id="7672" w:author="Russ Ott" w:date="2022-04-29T10:09:00Z"/>
              </w:rPr>
            </w:pPr>
            <w:ins w:id="7673" w:author="Russ Ott" w:date="2022-04-29T10:09:00Z">
              <w:r>
                <w:t>SHOULD</w:t>
              </w:r>
            </w:ins>
          </w:p>
        </w:tc>
        <w:tc>
          <w:tcPr>
            <w:tcW w:w="864" w:type="dxa"/>
          </w:tcPr>
          <w:p w14:paraId="010B8C45" w14:textId="77777777" w:rsidR="00440477" w:rsidRDefault="00440477" w:rsidP="00BA7D84">
            <w:pPr>
              <w:pStyle w:val="TableText"/>
              <w:rPr>
                <w:ins w:id="7674" w:author="Russ Ott" w:date="2022-04-29T10:09:00Z"/>
              </w:rPr>
            </w:pPr>
          </w:p>
        </w:tc>
        <w:tc>
          <w:tcPr>
            <w:tcW w:w="1104" w:type="dxa"/>
          </w:tcPr>
          <w:p w14:paraId="3310EA11" w14:textId="412F02A5" w:rsidR="00440477" w:rsidRDefault="00002F64" w:rsidP="00BA7D84">
            <w:pPr>
              <w:pStyle w:val="TableText"/>
              <w:rPr>
                <w:ins w:id="7675" w:author="Russ Ott" w:date="2022-04-29T10:09:00Z"/>
              </w:rPr>
            </w:pPr>
            <w:ins w:id="7676" w:author="Russ Ott" w:date="2022-04-29T10:09:00Z">
              <w:r>
                <w:fldChar w:fldCharType="begin"/>
              </w:r>
              <w:r>
                <w:instrText xml:space="preserve"> HYPERLINK \l "C_4515-7662" \h </w:instrText>
              </w:r>
              <w:r>
                <w:fldChar w:fldCharType="separate"/>
              </w:r>
              <w:r w:rsidR="00440477">
                <w:rPr>
                  <w:rStyle w:val="HyperlinkText9pt"/>
                </w:rPr>
                <w:t>4515-7662</w:t>
              </w:r>
              <w:r>
                <w:rPr>
                  <w:rStyle w:val="HyperlinkText9pt"/>
                </w:rPr>
                <w:fldChar w:fldCharType="end"/>
              </w:r>
            </w:ins>
          </w:p>
        </w:tc>
        <w:tc>
          <w:tcPr>
            <w:tcW w:w="2975" w:type="dxa"/>
          </w:tcPr>
          <w:p w14:paraId="2AF04E18" w14:textId="77777777" w:rsidR="00440477" w:rsidRDefault="00440477" w:rsidP="00BA7D84">
            <w:pPr>
              <w:pStyle w:val="TableText"/>
              <w:rPr>
                <w:ins w:id="7677" w:author="Russ Ott" w:date="2022-04-29T10:09:00Z"/>
              </w:rPr>
            </w:pPr>
          </w:p>
        </w:tc>
      </w:tr>
      <w:tr w:rsidR="00440477" w14:paraId="64EE4A0A" w14:textId="77777777" w:rsidTr="00BA7D84">
        <w:trPr>
          <w:jc w:val="center"/>
          <w:ins w:id="7678" w:author="Russ Ott" w:date="2022-04-29T10:09:00Z"/>
        </w:trPr>
        <w:tc>
          <w:tcPr>
            <w:tcW w:w="3345" w:type="dxa"/>
          </w:tcPr>
          <w:p w14:paraId="2EEB49FF" w14:textId="77777777" w:rsidR="00440477" w:rsidRDefault="00440477" w:rsidP="00BA7D84">
            <w:pPr>
              <w:pStyle w:val="TableText"/>
              <w:rPr>
                <w:ins w:id="7679" w:author="Russ Ott" w:date="2022-04-29T10:09:00Z"/>
              </w:rPr>
            </w:pPr>
            <w:ins w:id="7680" w:author="Russ Ott" w:date="2022-04-29T10:09:00Z">
              <w:r>
                <w:tab/>
                <w:t>priorityCode</w:t>
              </w:r>
            </w:ins>
          </w:p>
        </w:tc>
        <w:tc>
          <w:tcPr>
            <w:tcW w:w="720" w:type="dxa"/>
          </w:tcPr>
          <w:p w14:paraId="13827BC7" w14:textId="77777777" w:rsidR="00440477" w:rsidRDefault="00440477" w:rsidP="00BA7D84">
            <w:pPr>
              <w:pStyle w:val="TableText"/>
              <w:rPr>
                <w:ins w:id="7681" w:author="Russ Ott" w:date="2022-04-29T10:09:00Z"/>
              </w:rPr>
            </w:pPr>
            <w:ins w:id="7682" w:author="Russ Ott" w:date="2022-04-29T10:09:00Z">
              <w:r>
                <w:t>0..1</w:t>
              </w:r>
            </w:ins>
          </w:p>
        </w:tc>
        <w:tc>
          <w:tcPr>
            <w:tcW w:w="1152" w:type="dxa"/>
          </w:tcPr>
          <w:p w14:paraId="0FD3475B" w14:textId="77777777" w:rsidR="00440477" w:rsidRDefault="00440477" w:rsidP="00BA7D84">
            <w:pPr>
              <w:pStyle w:val="TableText"/>
              <w:rPr>
                <w:ins w:id="7683" w:author="Russ Ott" w:date="2022-04-29T10:09:00Z"/>
              </w:rPr>
            </w:pPr>
            <w:ins w:id="7684" w:author="Russ Ott" w:date="2022-04-29T10:09:00Z">
              <w:r>
                <w:t>MAY</w:t>
              </w:r>
            </w:ins>
          </w:p>
        </w:tc>
        <w:tc>
          <w:tcPr>
            <w:tcW w:w="864" w:type="dxa"/>
          </w:tcPr>
          <w:p w14:paraId="37651B2B" w14:textId="77777777" w:rsidR="00440477" w:rsidRDefault="00440477" w:rsidP="00BA7D84">
            <w:pPr>
              <w:pStyle w:val="TableText"/>
              <w:rPr>
                <w:ins w:id="7685" w:author="Russ Ott" w:date="2022-04-29T10:09:00Z"/>
              </w:rPr>
            </w:pPr>
          </w:p>
        </w:tc>
        <w:tc>
          <w:tcPr>
            <w:tcW w:w="1104" w:type="dxa"/>
          </w:tcPr>
          <w:p w14:paraId="3CD0016F" w14:textId="4385440A" w:rsidR="00440477" w:rsidRDefault="00002F64" w:rsidP="00BA7D84">
            <w:pPr>
              <w:pStyle w:val="TableText"/>
              <w:rPr>
                <w:ins w:id="7686" w:author="Russ Ott" w:date="2022-04-29T10:09:00Z"/>
              </w:rPr>
            </w:pPr>
            <w:ins w:id="7687" w:author="Russ Ott" w:date="2022-04-29T10:09:00Z">
              <w:r>
                <w:fldChar w:fldCharType="begin"/>
              </w:r>
              <w:r>
                <w:instrText xml:space="preserve"> HYPERLINK \l "C_4515-7668" \h </w:instrText>
              </w:r>
              <w:r>
                <w:fldChar w:fldCharType="separate"/>
              </w:r>
              <w:r w:rsidR="00440477">
                <w:rPr>
                  <w:rStyle w:val="HyperlinkText9pt"/>
                </w:rPr>
                <w:t>4515-7668</w:t>
              </w:r>
              <w:r>
                <w:rPr>
                  <w:rStyle w:val="HyperlinkText9pt"/>
                </w:rPr>
                <w:fldChar w:fldCharType="end"/>
              </w:r>
            </w:ins>
          </w:p>
        </w:tc>
        <w:tc>
          <w:tcPr>
            <w:tcW w:w="2975" w:type="dxa"/>
          </w:tcPr>
          <w:p w14:paraId="12D3DDBD" w14:textId="77777777" w:rsidR="00440477" w:rsidRDefault="00440477" w:rsidP="00BA7D84">
            <w:pPr>
              <w:pStyle w:val="TableText"/>
              <w:rPr>
                <w:ins w:id="7688" w:author="Russ Ott" w:date="2022-04-29T10:09:00Z"/>
              </w:rPr>
            </w:pPr>
            <w:ins w:id="7689" w:author="Russ Ott" w:date="2022-04-29T10:09:00Z">
              <w:r>
                <w:t>urn:oid:2.16.840.1.113883.1.11.16866 (ActPriority)</w:t>
              </w:r>
            </w:ins>
          </w:p>
        </w:tc>
      </w:tr>
      <w:tr w:rsidR="00440477" w14:paraId="5684F365" w14:textId="77777777" w:rsidTr="00BA7D84">
        <w:trPr>
          <w:jc w:val="center"/>
          <w:ins w:id="7690" w:author="Russ Ott" w:date="2022-04-29T10:09:00Z"/>
        </w:trPr>
        <w:tc>
          <w:tcPr>
            <w:tcW w:w="3345" w:type="dxa"/>
          </w:tcPr>
          <w:p w14:paraId="249B4C2F" w14:textId="77777777" w:rsidR="00440477" w:rsidRDefault="00440477" w:rsidP="00BA7D84">
            <w:pPr>
              <w:pStyle w:val="TableText"/>
              <w:rPr>
                <w:ins w:id="7691" w:author="Russ Ott" w:date="2022-04-29T10:09:00Z"/>
              </w:rPr>
            </w:pPr>
            <w:ins w:id="7692" w:author="Russ Ott" w:date="2022-04-29T10:09:00Z">
              <w:r>
                <w:tab/>
                <w:t>methodCode</w:t>
              </w:r>
            </w:ins>
          </w:p>
        </w:tc>
        <w:tc>
          <w:tcPr>
            <w:tcW w:w="720" w:type="dxa"/>
          </w:tcPr>
          <w:p w14:paraId="74C665C9" w14:textId="77777777" w:rsidR="00440477" w:rsidRDefault="00440477" w:rsidP="00BA7D84">
            <w:pPr>
              <w:pStyle w:val="TableText"/>
              <w:rPr>
                <w:ins w:id="7693" w:author="Russ Ott" w:date="2022-04-29T10:09:00Z"/>
              </w:rPr>
            </w:pPr>
            <w:ins w:id="7694" w:author="Russ Ott" w:date="2022-04-29T10:09:00Z">
              <w:r>
                <w:t>0..1</w:t>
              </w:r>
            </w:ins>
          </w:p>
        </w:tc>
        <w:tc>
          <w:tcPr>
            <w:tcW w:w="1152" w:type="dxa"/>
          </w:tcPr>
          <w:p w14:paraId="7A3BD17E" w14:textId="77777777" w:rsidR="00440477" w:rsidRDefault="00440477" w:rsidP="00BA7D84">
            <w:pPr>
              <w:pStyle w:val="TableText"/>
              <w:rPr>
                <w:ins w:id="7695" w:author="Russ Ott" w:date="2022-04-29T10:09:00Z"/>
              </w:rPr>
            </w:pPr>
            <w:ins w:id="7696" w:author="Russ Ott" w:date="2022-04-29T10:09:00Z">
              <w:r>
                <w:t>MAY</w:t>
              </w:r>
            </w:ins>
          </w:p>
        </w:tc>
        <w:tc>
          <w:tcPr>
            <w:tcW w:w="864" w:type="dxa"/>
          </w:tcPr>
          <w:p w14:paraId="63E0CA2E" w14:textId="77777777" w:rsidR="00440477" w:rsidRDefault="00440477" w:rsidP="00BA7D84">
            <w:pPr>
              <w:pStyle w:val="TableText"/>
              <w:rPr>
                <w:ins w:id="7697" w:author="Russ Ott" w:date="2022-04-29T10:09:00Z"/>
              </w:rPr>
            </w:pPr>
          </w:p>
        </w:tc>
        <w:tc>
          <w:tcPr>
            <w:tcW w:w="1104" w:type="dxa"/>
          </w:tcPr>
          <w:p w14:paraId="41B926D8" w14:textId="6A901423" w:rsidR="00440477" w:rsidRDefault="00002F64" w:rsidP="00BA7D84">
            <w:pPr>
              <w:pStyle w:val="TableText"/>
              <w:rPr>
                <w:ins w:id="7698" w:author="Russ Ott" w:date="2022-04-29T10:09:00Z"/>
              </w:rPr>
            </w:pPr>
            <w:ins w:id="7699" w:author="Russ Ott" w:date="2022-04-29T10:09:00Z">
              <w:r>
                <w:fldChar w:fldCharType="begin"/>
              </w:r>
              <w:r>
                <w:instrText xml:space="preserve"> HYPERLINK \l "C_4515-7670" \h </w:instrText>
              </w:r>
              <w:r>
                <w:fldChar w:fldCharType="separate"/>
              </w:r>
              <w:r w:rsidR="00440477">
                <w:rPr>
                  <w:rStyle w:val="HyperlinkText9pt"/>
                </w:rPr>
                <w:t>4515-7670</w:t>
              </w:r>
              <w:r>
                <w:rPr>
                  <w:rStyle w:val="HyperlinkText9pt"/>
                </w:rPr>
                <w:fldChar w:fldCharType="end"/>
              </w:r>
            </w:ins>
          </w:p>
        </w:tc>
        <w:tc>
          <w:tcPr>
            <w:tcW w:w="2975" w:type="dxa"/>
          </w:tcPr>
          <w:p w14:paraId="77140807" w14:textId="77777777" w:rsidR="00440477" w:rsidRDefault="00440477" w:rsidP="00BA7D84">
            <w:pPr>
              <w:pStyle w:val="TableText"/>
              <w:rPr>
                <w:ins w:id="7700" w:author="Russ Ott" w:date="2022-04-29T10:09:00Z"/>
              </w:rPr>
            </w:pPr>
          </w:p>
        </w:tc>
      </w:tr>
      <w:tr w:rsidR="00440477" w14:paraId="0CEF12E3" w14:textId="77777777" w:rsidTr="00BA7D84">
        <w:trPr>
          <w:jc w:val="center"/>
          <w:ins w:id="7701" w:author="Russ Ott" w:date="2022-04-29T10:09:00Z"/>
        </w:trPr>
        <w:tc>
          <w:tcPr>
            <w:tcW w:w="3345" w:type="dxa"/>
          </w:tcPr>
          <w:p w14:paraId="457A5776" w14:textId="77777777" w:rsidR="00440477" w:rsidRDefault="00440477" w:rsidP="00BA7D84">
            <w:pPr>
              <w:pStyle w:val="TableText"/>
              <w:rPr>
                <w:ins w:id="7702" w:author="Russ Ott" w:date="2022-04-29T10:09:00Z"/>
              </w:rPr>
            </w:pPr>
            <w:ins w:id="7703" w:author="Russ Ott" w:date="2022-04-29T10:09:00Z">
              <w:r>
                <w:tab/>
                <w:t>targetSiteCode</w:t>
              </w:r>
            </w:ins>
          </w:p>
        </w:tc>
        <w:tc>
          <w:tcPr>
            <w:tcW w:w="720" w:type="dxa"/>
          </w:tcPr>
          <w:p w14:paraId="017A27AE" w14:textId="77777777" w:rsidR="00440477" w:rsidRDefault="00440477" w:rsidP="00BA7D84">
            <w:pPr>
              <w:pStyle w:val="TableText"/>
              <w:rPr>
                <w:ins w:id="7704" w:author="Russ Ott" w:date="2022-04-29T10:09:00Z"/>
              </w:rPr>
            </w:pPr>
            <w:ins w:id="7705" w:author="Russ Ott" w:date="2022-04-29T10:09:00Z">
              <w:r>
                <w:t>0..*</w:t>
              </w:r>
            </w:ins>
          </w:p>
        </w:tc>
        <w:tc>
          <w:tcPr>
            <w:tcW w:w="1152" w:type="dxa"/>
          </w:tcPr>
          <w:p w14:paraId="46510192" w14:textId="77777777" w:rsidR="00440477" w:rsidRDefault="00440477" w:rsidP="00BA7D84">
            <w:pPr>
              <w:pStyle w:val="TableText"/>
              <w:rPr>
                <w:ins w:id="7706" w:author="Russ Ott" w:date="2022-04-29T10:09:00Z"/>
              </w:rPr>
            </w:pPr>
            <w:ins w:id="7707" w:author="Russ Ott" w:date="2022-04-29T10:09:00Z">
              <w:r>
                <w:t>SHOULD</w:t>
              </w:r>
            </w:ins>
          </w:p>
        </w:tc>
        <w:tc>
          <w:tcPr>
            <w:tcW w:w="864" w:type="dxa"/>
          </w:tcPr>
          <w:p w14:paraId="2CB62332" w14:textId="77777777" w:rsidR="00440477" w:rsidRDefault="00440477" w:rsidP="00BA7D84">
            <w:pPr>
              <w:pStyle w:val="TableText"/>
              <w:rPr>
                <w:ins w:id="7708" w:author="Russ Ott" w:date="2022-04-29T10:09:00Z"/>
              </w:rPr>
            </w:pPr>
          </w:p>
        </w:tc>
        <w:tc>
          <w:tcPr>
            <w:tcW w:w="1104" w:type="dxa"/>
          </w:tcPr>
          <w:p w14:paraId="6270FC58" w14:textId="3461811F" w:rsidR="00440477" w:rsidRDefault="00002F64" w:rsidP="00BA7D84">
            <w:pPr>
              <w:pStyle w:val="TableText"/>
              <w:rPr>
                <w:ins w:id="7709" w:author="Russ Ott" w:date="2022-04-29T10:09:00Z"/>
              </w:rPr>
            </w:pPr>
            <w:ins w:id="7710" w:author="Russ Ott" w:date="2022-04-29T10:09:00Z">
              <w:r>
                <w:fldChar w:fldCharType="begin"/>
              </w:r>
              <w:r>
                <w:instrText xml:space="preserve"> HYPERLINK \l "C_4515-7683" \h </w:instrText>
              </w:r>
              <w:r>
                <w:fldChar w:fldCharType="separate"/>
              </w:r>
              <w:r w:rsidR="00440477">
                <w:rPr>
                  <w:rStyle w:val="HyperlinkText9pt"/>
                </w:rPr>
                <w:t>4515-7683</w:t>
              </w:r>
              <w:r>
                <w:rPr>
                  <w:rStyle w:val="HyperlinkText9pt"/>
                </w:rPr>
                <w:fldChar w:fldCharType="end"/>
              </w:r>
            </w:ins>
          </w:p>
        </w:tc>
        <w:tc>
          <w:tcPr>
            <w:tcW w:w="2975" w:type="dxa"/>
          </w:tcPr>
          <w:p w14:paraId="238DAB3D" w14:textId="77777777" w:rsidR="00440477" w:rsidRDefault="00440477" w:rsidP="00BA7D84">
            <w:pPr>
              <w:pStyle w:val="TableText"/>
              <w:rPr>
                <w:ins w:id="7711" w:author="Russ Ott" w:date="2022-04-29T10:09:00Z"/>
              </w:rPr>
            </w:pPr>
            <w:ins w:id="7712" w:author="Russ Ott" w:date="2022-04-29T10:09:00Z">
              <w:r>
                <w:t>urn:oid:2.16.840.1.113883.3.88.12.3221.8.9 (Body Site Value Set)</w:t>
              </w:r>
            </w:ins>
          </w:p>
        </w:tc>
      </w:tr>
      <w:tr w:rsidR="00440477" w14:paraId="5CAD5A4B" w14:textId="77777777" w:rsidTr="00BA7D84">
        <w:trPr>
          <w:jc w:val="center"/>
          <w:ins w:id="7713" w:author="Russ Ott" w:date="2022-04-29T10:09:00Z"/>
        </w:trPr>
        <w:tc>
          <w:tcPr>
            <w:tcW w:w="3345" w:type="dxa"/>
          </w:tcPr>
          <w:p w14:paraId="4AB44C21" w14:textId="77777777" w:rsidR="00440477" w:rsidRDefault="00440477" w:rsidP="00BA7D84">
            <w:pPr>
              <w:pStyle w:val="TableText"/>
              <w:rPr>
                <w:ins w:id="7714" w:author="Russ Ott" w:date="2022-04-29T10:09:00Z"/>
              </w:rPr>
            </w:pPr>
            <w:ins w:id="7715" w:author="Russ Ott" w:date="2022-04-29T10:09:00Z">
              <w:r>
                <w:tab/>
                <w:t>specimen</w:t>
              </w:r>
            </w:ins>
          </w:p>
        </w:tc>
        <w:tc>
          <w:tcPr>
            <w:tcW w:w="720" w:type="dxa"/>
          </w:tcPr>
          <w:p w14:paraId="01D97AA3" w14:textId="77777777" w:rsidR="00440477" w:rsidRDefault="00440477" w:rsidP="00BA7D84">
            <w:pPr>
              <w:pStyle w:val="TableText"/>
              <w:rPr>
                <w:ins w:id="7716" w:author="Russ Ott" w:date="2022-04-29T10:09:00Z"/>
              </w:rPr>
            </w:pPr>
            <w:ins w:id="7717" w:author="Russ Ott" w:date="2022-04-29T10:09:00Z">
              <w:r>
                <w:t>0..*</w:t>
              </w:r>
            </w:ins>
          </w:p>
        </w:tc>
        <w:tc>
          <w:tcPr>
            <w:tcW w:w="1152" w:type="dxa"/>
          </w:tcPr>
          <w:p w14:paraId="0F42813B" w14:textId="77777777" w:rsidR="00440477" w:rsidRDefault="00440477" w:rsidP="00BA7D84">
            <w:pPr>
              <w:pStyle w:val="TableText"/>
              <w:rPr>
                <w:ins w:id="7718" w:author="Russ Ott" w:date="2022-04-29T10:09:00Z"/>
              </w:rPr>
            </w:pPr>
            <w:ins w:id="7719" w:author="Russ Ott" w:date="2022-04-29T10:09:00Z">
              <w:r>
                <w:t>MAY</w:t>
              </w:r>
            </w:ins>
          </w:p>
        </w:tc>
        <w:tc>
          <w:tcPr>
            <w:tcW w:w="864" w:type="dxa"/>
          </w:tcPr>
          <w:p w14:paraId="056468E4" w14:textId="77777777" w:rsidR="00440477" w:rsidRDefault="00440477" w:rsidP="00BA7D84">
            <w:pPr>
              <w:pStyle w:val="TableText"/>
              <w:rPr>
                <w:ins w:id="7720" w:author="Russ Ott" w:date="2022-04-29T10:09:00Z"/>
              </w:rPr>
            </w:pPr>
          </w:p>
        </w:tc>
        <w:tc>
          <w:tcPr>
            <w:tcW w:w="1104" w:type="dxa"/>
          </w:tcPr>
          <w:p w14:paraId="78189CA3" w14:textId="1BA34626" w:rsidR="00440477" w:rsidRDefault="00002F64" w:rsidP="00BA7D84">
            <w:pPr>
              <w:pStyle w:val="TableText"/>
              <w:rPr>
                <w:ins w:id="7721" w:author="Russ Ott" w:date="2022-04-29T10:09:00Z"/>
              </w:rPr>
            </w:pPr>
            <w:ins w:id="7722" w:author="Russ Ott" w:date="2022-04-29T10:09:00Z">
              <w:r>
                <w:fldChar w:fldCharType="begin"/>
              </w:r>
              <w:r>
                <w:instrText xml:space="preserve"> HYPERLINK \l "C_4515-7697" \h </w:instrText>
              </w:r>
              <w:r>
                <w:fldChar w:fldCharType="separate"/>
              </w:r>
              <w:r w:rsidR="00440477">
                <w:rPr>
                  <w:rStyle w:val="HyperlinkText9pt"/>
                </w:rPr>
                <w:t>4515-7697</w:t>
              </w:r>
              <w:r>
                <w:rPr>
                  <w:rStyle w:val="HyperlinkText9pt"/>
                </w:rPr>
                <w:fldChar w:fldCharType="end"/>
              </w:r>
            </w:ins>
          </w:p>
        </w:tc>
        <w:tc>
          <w:tcPr>
            <w:tcW w:w="2975" w:type="dxa"/>
          </w:tcPr>
          <w:p w14:paraId="633E00B0" w14:textId="77777777" w:rsidR="00440477" w:rsidRDefault="00440477" w:rsidP="00BA7D84">
            <w:pPr>
              <w:pStyle w:val="TableText"/>
              <w:rPr>
                <w:ins w:id="7723" w:author="Russ Ott" w:date="2022-04-29T10:09:00Z"/>
              </w:rPr>
            </w:pPr>
          </w:p>
        </w:tc>
      </w:tr>
      <w:tr w:rsidR="00440477" w14:paraId="67FB7B66" w14:textId="77777777" w:rsidTr="00BA7D84">
        <w:trPr>
          <w:jc w:val="center"/>
          <w:ins w:id="7724" w:author="Russ Ott" w:date="2022-04-29T10:09:00Z"/>
        </w:trPr>
        <w:tc>
          <w:tcPr>
            <w:tcW w:w="3345" w:type="dxa"/>
          </w:tcPr>
          <w:p w14:paraId="016DE0D7" w14:textId="77777777" w:rsidR="00440477" w:rsidRDefault="00440477" w:rsidP="00BA7D84">
            <w:pPr>
              <w:pStyle w:val="TableText"/>
              <w:rPr>
                <w:ins w:id="7725" w:author="Russ Ott" w:date="2022-04-29T10:09:00Z"/>
              </w:rPr>
            </w:pPr>
            <w:ins w:id="7726" w:author="Russ Ott" w:date="2022-04-29T10:09:00Z">
              <w:r>
                <w:tab/>
              </w:r>
              <w:r>
                <w:tab/>
                <w:t>specimenRole</w:t>
              </w:r>
            </w:ins>
          </w:p>
        </w:tc>
        <w:tc>
          <w:tcPr>
            <w:tcW w:w="720" w:type="dxa"/>
          </w:tcPr>
          <w:p w14:paraId="6F5759AA" w14:textId="77777777" w:rsidR="00440477" w:rsidRDefault="00440477" w:rsidP="00BA7D84">
            <w:pPr>
              <w:pStyle w:val="TableText"/>
              <w:rPr>
                <w:ins w:id="7727" w:author="Russ Ott" w:date="2022-04-29T10:09:00Z"/>
              </w:rPr>
            </w:pPr>
            <w:ins w:id="7728" w:author="Russ Ott" w:date="2022-04-29T10:09:00Z">
              <w:r>
                <w:t>1..1</w:t>
              </w:r>
            </w:ins>
          </w:p>
        </w:tc>
        <w:tc>
          <w:tcPr>
            <w:tcW w:w="1152" w:type="dxa"/>
          </w:tcPr>
          <w:p w14:paraId="0517CC7E" w14:textId="77777777" w:rsidR="00440477" w:rsidRDefault="00440477" w:rsidP="00BA7D84">
            <w:pPr>
              <w:pStyle w:val="TableText"/>
              <w:rPr>
                <w:ins w:id="7729" w:author="Russ Ott" w:date="2022-04-29T10:09:00Z"/>
              </w:rPr>
            </w:pPr>
            <w:ins w:id="7730" w:author="Russ Ott" w:date="2022-04-29T10:09:00Z">
              <w:r>
                <w:t>SHALL</w:t>
              </w:r>
            </w:ins>
          </w:p>
        </w:tc>
        <w:tc>
          <w:tcPr>
            <w:tcW w:w="864" w:type="dxa"/>
          </w:tcPr>
          <w:p w14:paraId="7D0CB4D8" w14:textId="77777777" w:rsidR="00440477" w:rsidRDefault="00440477" w:rsidP="00BA7D84">
            <w:pPr>
              <w:pStyle w:val="TableText"/>
              <w:rPr>
                <w:ins w:id="7731" w:author="Russ Ott" w:date="2022-04-29T10:09:00Z"/>
              </w:rPr>
            </w:pPr>
          </w:p>
        </w:tc>
        <w:tc>
          <w:tcPr>
            <w:tcW w:w="1104" w:type="dxa"/>
          </w:tcPr>
          <w:p w14:paraId="6B82AFB6" w14:textId="61C6E902" w:rsidR="00440477" w:rsidRDefault="00002F64" w:rsidP="00BA7D84">
            <w:pPr>
              <w:pStyle w:val="TableText"/>
              <w:rPr>
                <w:ins w:id="7732" w:author="Russ Ott" w:date="2022-04-29T10:09:00Z"/>
              </w:rPr>
            </w:pPr>
            <w:ins w:id="7733" w:author="Russ Ott" w:date="2022-04-29T10:09:00Z">
              <w:r>
                <w:fldChar w:fldCharType="begin"/>
              </w:r>
              <w:r>
                <w:instrText xml:space="preserve"> HYPERLINK \l "C_4515-7704" \h </w:instrText>
              </w:r>
              <w:r>
                <w:fldChar w:fldCharType="separate"/>
              </w:r>
              <w:r w:rsidR="00440477">
                <w:rPr>
                  <w:rStyle w:val="HyperlinkText9pt"/>
                </w:rPr>
                <w:t>4515-7704</w:t>
              </w:r>
              <w:r>
                <w:rPr>
                  <w:rStyle w:val="HyperlinkText9pt"/>
                </w:rPr>
                <w:fldChar w:fldCharType="end"/>
              </w:r>
            </w:ins>
          </w:p>
        </w:tc>
        <w:tc>
          <w:tcPr>
            <w:tcW w:w="2975" w:type="dxa"/>
          </w:tcPr>
          <w:p w14:paraId="0F9BD307" w14:textId="77777777" w:rsidR="00440477" w:rsidRDefault="00440477" w:rsidP="00BA7D84">
            <w:pPr>
              <w:pStyle w:val="TableText"/>
              <w:rPr>
                <w:ins w:id="7734" w:author="Russ Ott" w:date="2022-04-29T10:09:00Z"/>
              </w:rPr>
            </w:pPr>
          </w:p>
        </w:tc>
      </w:tr>
      <w:tr w:rsidR="00440477" w14:paraId="74C850F0" w14:textId="77777777" w:rsidTr="00BA7D84">
        <w:trPr>
          <w:jc w:val="center"/>
          <w:ins w:id="7735" w:author="Russ Ott" w:date="2022-04-29T10:09:00Z"/>
        </w:trPr>
        <w:tc>
          <w:tcPr>
            <w:tcW w:w="3345" w:type="dxa"/>
          </w:tcPr>
          <w:p w14:paraId="35B9D950" w14:textId="77777777" w:rsidR="00440477" w:rsidRDefault="00440477" w:rsidP="00BA7D84">
            <w:pPr>
              <w:pStyle w:val="TableText"/>
              <w:rPr>
                <w:ins w:id="7736" w:author="Russ Ott" w:date="2022-04-29T10:09:00Z"/>
              </w:rPr>
            </w:pPr>
            <w:ins w:id="7737" w:author="Russ Ott" w:date="2022-04-29T10:09:00Z">
              <w:r>
                <w:tab/>
              </w:r>
              <w:r>
                <w:tab/>
              </w:r>
              <w:r>
                <w:tab/>
                <w:t>id</w:t>
              </w:r>
            </w:ins>
          </w:p>
        </w:tc>
        <w:tc>
          <w:tcPr>
            <w:tcW w:w="720" w:type="dxa"/>
          </w:tcPr>
          <w:p w14:paraId="35D2A310" w14:textId="77777777" w:rsidR="00440477" w:rsidRDefault="00440477" w:rsidP="00BA7D84">
            <w:pPr>
              <w:pStyle w:val="TableText"/>
              <w:rPr>
                <w:ins w:id="7738" w:author="Russ Ott" w:date="2022-04-29T10:09:00Z"/>
              </w:rPr>
            </w:pPr>
            <w:ins w:id="7739" w:author="Russ Ott" w:date="2022-04-29T10:09:00Z">
              <w:r>
                <w:t>0..*</w:t>
              </w:r>
            </w:ins>
          </w:p>
        </w:tc>
        <w:tc>
          <w:tcPr>
            <w:tcW w:w="1152" w:type="dxa"/>
          </w:tcPr>
          <w:p w14:paraId="6CC65DD9" w14:textId="77777777" w:rsidR="00440477" w:rsidRDefault="00440477" w:rsidP="00BA7D84">
            <w:pPr>
              <w:pStyle w:val="TableText"/>
              <w:rPr>
                <w:ins w:id="7740" w:author="Russ Ott" w:date="2022-04-29T10:09:00Z"/>
              </w:rPr>
            </w:pPr>
            <w:ins w:id="7741" w:author="Russ Ott" w:date="2022-04-29T10:09:00Z">
              <w:r>
                <w:t>SHOULD</w:t>
              </w:r>
            </w:ins>
          </w:p>
        </w:tc>
        <w:tc>
          <w:tcPr>
            <w:tcW w:w="864" w:type="dxa"/>
          </w:tcPr>
          <w:p w14:paraId="110B4126" w14:textId="77777777" w:rsidR="00440477" w:rsidRDefault="00440477" w:rsidP="00BA7D84">
            <w:pPr>
              <w:pStyle w:val="TableText"/>
              <w:rPr>
                <w:ins w:id="7742" w:author="Russ Ott" w:date="2022-04-29T10:09:00Z"/>
              </w:rPr>
            </w:pPr>
          </w:p>
        </w:tc>
        <w:tc>
          <w:tcPr>
            <w:tcW w:w="1104" w:type="dxa"/>
          </w:tcPr>
          <w:p w14:paraId="77CF1742" w14:textId="26E5DD53" w:rsidR="00440477" w:rsidRDefault="00002F64" w:rsidP="00BA7D84">
            <w:pPr>
              <w:pStyle w:val="TableText"/>
              <w:rPr>
                <w:ins w:id="7743" w:author="Russ Ott" w:date="2022-04-29T10:09:00Z"/>
              </w:rPr>
            </w:pPr>
            <w:ins w:id="7744" w:author="Russ Ott" w:date="2022-04-29T10:09:00Z">
              <w:r>
                <w:fldChar w:fldCharType="begin"/>
              </w:r>
              <w:r>
                <w:instrText xml:space="preserve"> HYPERLINK \l "C_4515-7716" \h </w:instrText>
              </w:r>
              <w:r>
                <w:fldChar w:fldCharType="separate"/>
              </w:r>
              <w:r w:rsidR="00440477">
                <w:rPr>
                  <w:rStyle w:val="HyperlinkText9pt"/>
                </w:rPr>
                <w:t>4515-7716</w:t>
              </w:r>
              <w:r>
                <w:rPr>
                  <w:rStyle w:val="HyperlinkText9pt"/>
                </w:rPr>
                <w:fldChar w:fldCharType="end"/>
              </w:r>
            </w:ins>
          </w:p>
        </w:tc>
        <w:tc>
          <w:tcPr>
            <w:tcW w:w="2975" w:type="dxa"/>
          </w:tcPr>
          <w:p w14:paraId="5EBC319E" w14:textId="77777777" w:rsidR="00440477" w:rsidRDefault="00440477" w:rsidP="00BA7D84">
            <w:pPr>
              <w:pStyle w:val="TableText"/>
              <w:rPr>
                <w:ins w:id="7745" w:author="Russ Ott" w:date="2022-04-29T10:09:00Z"/>
              </w:rPr>
            </w:pPr>
          </w:p>
        </w:tc>
      </w:tr>
      <w:tr w:rsidR="00440477" w14:paraId="4DF8B6AE" w14:textId="77777777" w:rsidTr="00BA7D84">
        <w:trPr>
          <w:jc w:val="center"/>
          <w:ins w:id="7746" w:author="Russ Ott" w:date="2022-04-29T10:09:00Z"/>
        </w:trPr>
        <w:tc>
          <w:tcPr>
            <w:tcW w:w="3345" w:type="dxa"/>
          </w:tcPr>
          <w:p w14:paraId="43D5FF86" w14:textId="77777777" w:rsidR="00440477" w:rsidRDefault="00440477" w:rsidP="00BA7D84">
            <w:pPr>
              <w:pStyle w:val="TableText"/>
              <w:rPr>
                <w:ins w:id="7747" w:author="Russ Ott" w:date="2022-04-29T10:09:00Z"/>
              </w:rPr>
            </w:pPr>
            <w:ins w:id="7748" w:author="Russ Ott" w:date="2022-04-29T10:09:00Z">
              <w:r>
                <w:tab/>
                <w:t>performer</w:t>
              </w:r>
            </w:ins>
          </w:p>
        </w:tc>
        <w:tc>
          <w:tcPr>
            <w:tcW w:w="720" w:type="dxa"/>
          </w:tcPr>
          <w:p w14:paraId="03B886BC" w14:textId="77777777" w:rsidR="00440477" w:rsidRDefault="00440477" w:rsidP="00BA7D84">
            <w:pPr>
              <w:pStyle w:val="TableText"/>
              <w:rPr>
                <w:ins w:id="7749" w:author="Russ Ott" w:date="2022-04-29T10:09:00Z"/>
              </w:rPr>
            </w:pPr>
            <w:ins w:id="7750" w:author="Russ Ott" w:date="2022-04-29T10:09:00Z">
              <w:r>
                <w:t>0..*</w:t>
              </w:r>
            </w:ins>
          </w:p>
        </w:tc>
        <w:tc>
          <w:tcPr>
            <w:tcW w:w="1152" w:type="dxa"/>
          </w:tcPr>
          <w:p w14:paraId="59157F9C" w14:textId="77777777" w:rsidR="00440477" w:rsidRDefault="00440477" w:rsidP="00BA7D84">
            <w:pPr>
              <w:pStyle w:val="TableText"/>
              <w:rPr>
                <w:ins w:id="7751" w:author="Russ Ott" w:date="2022-04-29T10:09:00Z"/>
              </w:rPr>
            </w:pPr>
            <w:ins w:id="7752" w:author="Russ Ott" w:date="2022-04-29T10:09:00Z">
              <w:r>
                <w:t>SHOULD</w:t>
              </w:r>
            </w:ins>
          </w:p>
        </w:tc>
        <w:tc>
          <w:tcPr>
            <w:tcW w:w="864" w:type="dxa"/>
          </w:tcPr>
          <w:p w14:paraId="28CD6F0C" w14:textId="77777777" w:rsidR="00440477" w:rsidRDefault="00440477" w:rsidP="00BA7D84">
            <w:pPr>
              <w:pStyle w:val="TableText"/>
              <w:rPr>
                <w:ins w:id="7753" w:author="Russ Ott" w:date="2022-04-29T10:09:00Z"/>
              </w:rPr>
            </w:pPr>
          </w:p>
        </w:tc>
        <w:tc>
          <w:tcPr>
            <w:tcW w:w="1104" w:type="dxa"/>
          </w:tcPr>
          <w:p w14:paraId="6C29DDFF" w14:textId="5B688CB2" w:rsidR="00440477" w:rsidRDefault="00002F64" w:rsidP="00BA7D84">
            <w:pPr>
              <w:pStyle w:val="TableText"/>
              <w:rPr>
                <w:ins w:id="7754" w:author="Russ Ott" w:date="2022-04-29T10:09:00Z"/>
              </w:rPr>
            </w:pPr>
            <w:ins w:id="7755" w:author="Russ Ott" w:date="2022-04-29T10:09:00Z">
              <w:r>
                <w:fldChar w:fldCharType="begin"/>
              </w:r>
              <w:r>
                <w:instrText xml:space="preserve"> HYPERLINK \l "C_4515-7718" \h </w:instrText>
              </w:r>
              <w:r>
                <w:fldChar w:fldCharType="separate"/>
              </w:r>
              <w:r w:rsidR="00440477">
                <w:rPr>
                  <w:rStyle w:val="HyperlinkText9pt"/>
                </w:rPr>
                <w:t>4515-7718</w:t>
              </w:r>
              <w:r>
                <w:rPr>
                  <w:rStyle w:val="HyperlinkText9pt"/>
                </w:rPr>
                <w:fldChar w:fldCharType="end"/>
              </w:r>
            </w:ins>
          </w:p>
        </w:tc>
        <w:tc>
          <w:tcPr>
            <w:tcW w:w="2975" w:type="dxa"/>
          </w:tcPr>
          <w:p w14:paraId="1D367A26" w14:textId="77777777" w:rsidR="00440477" w:rsidRDefault="00440477" w:rsidP="00BA7D84">
            <w:pPr>
              <w:pStyle w:val="TableText"/>
              <w:rPr>
                <w:ins w:id="7756" w:author="Russ Ott" w:date="2022-04-29T10:09:00Z"/>
              </w:rPr>
            </w:pPr>
          </w:p>
        </w:tc>
      </w:tr>
      <w:tr w:rsidR="00440477" w14:paraId="5523B303" w14:textId="77777777" w:rsidTr="00BA7D84">
        <w:trPr>
          <w:jc w:val="center"/>
          <w:ins w:id="7757" w:author="Russ Ott" w:date="2022-04-29T10:09:00Z"/>
        </w:trPr>
        <w:tc>
          <w:tcPr>
            <w:tcW w:w="3345" w:type="dxa"/>
          </w:tcPr>
          <w:p w14:paraId="598517DD" w14:textId="77777777" w:rsidR="00440477" w:rsidRDefault="00440477" w:rsidP="00BA7D84">
            <w:pPr>
              <w:pStyle w:val="TableText"/>
              <w:rPr>
                <w:ins w:id="7758" w:author="Russ Ott" w:date="2022-04-29T10:09:00Z"/>
              </w:rPr>
            </w:pPr>
            <w:ins w:id="7759" w:author="Russ Ott" w:date="2022-04-29T10:09:00Z">
              <w:r>
                <w:tab/>
              </w:r>
              <w:r>
                <w:tab/>
                <w:t>assignedEntity</w:t>
              </w:r>
            </w:ins>
          </w:p>
        </w:tc>
        <w:tc>
          <w:tcPr>
            <w:tcW w:w="720" w:type="dxa"/>
          </w:tcPr>
          <w:p w14:paraId="61F14D47" w14:textId="77777777" w:rsidR="00440477" w:rsidRDefault="00440477" w:rsidP="00BA7D84">
            <w:pPr>
              <w:pStyle w:val="TableText"/>
              <w:rPr>
                <w:ins w:id="7760" w:author="Russ Ott" w:date="2022-04-29T10:09:00Z"/>
              </w:rPr>
            </w:pPr>
            <w:ins w:id="7761" w:author="Russ Ott" w:date="2022-04-29T10:09:00Z">
              <w:r>
                <w:t>1..1</w:t>
              </w:r>
            </w:ins>
          </w:p>
        </w:tc>
        <w:tc>
          <w:tcPr>
            <w:tcW w:w="1152" w:type="dxa"/>
          </w:tcPr>
          <w:p w14:paraId="012E8E63" w14:textId="77777777" w:rsidR="00440477" w:rsidRDefault="00440477" w:rsidP="00BA7D84">
            <w:pPr>
              <w:pStyle w:val="TableText"/>
              <w:rPr>
                <w:ins w:id="7762" w:author="Russ Ott" w:date="2022-04-29T10:09:00Z"/>
              </w:rPr>
            </w:pPr>
            <w:ins w:id="7763" w:author="Russ Ott" w:date="2022-04-29T10:09:00Z">
              <w:r>
                <w:t>SHALL</w:t>
              </w:r>
            </w:ins>
          </w:p>
        </w:tc>
        <w:tc>
          <w:tcPr>
            <w:tcW w:w="864" w:type="dxa"/>
          </w:tcPr>
          <w:p w14:paraId="72192D86" w14:textId="77777777" w:rsidR="00440477" w:rsidRDefault="00440477" w:rsidP="00BA7D84">
            <w:pPr>
              <w:pStyle w:val="TableText"/>
              <w:rPr>
                <w:ins w:id="7764" w:author="Russ Ott" w:date="2022-04-29T10:09:00Z"/>
              </w:rPr>
            </w:pPr>
          </w:p>
        </w:tc>
        <w:tc>
          <w:tcPr>
            <w:tcW w:w="1104" w:type="dxa"/>
          </w:tcPr>
          <w:p w14:paraId="4AF46B69" w14:textId="54EA76CF" w:rsidR="00440477" w:rsidRDefault="00002F64" w:rsidP="00BA7D84">
            <w:pPr>
              <w:pStyle w:val="TableText"/>
              <w:rPr>
                <w:ins w:id="7765" w:author="Russ Ott" w:date="2022-04-29T10:09:00Z"/>
              </w:rPr>
            </w:pPr>
            <w:ins w:id="7766" w:author="Russ Ott" w:date="2022-04-29T10:09:00Z">
              <w:r>
                <w:fldChar w:fldCharType="begin"/>
              </w:r>
              <w:r>
                <w:instrText xml:space="preserve"> HYPERLINK \l "C_4515-7720" \h </w:instrText>
              </w:r>
              <w:r>
                <w:fldChar w:fldCharType="separate"/>
              </w:r>
              <w:r w:rsidR="00440477">
                <w:rPr>
                  <w:rStyle w:val="HyperlinkText9pt"/>
                </w:rPr>
                <w:t>4515-7720</w:t>
              </w:r>
              <w:r>
                <w:rPr>
                  <w:rStyle w:val="HyperlinkText9pt"/>
                </w:rPr>
                <w:fldChar w:fldCharType="end"/>
              </w:r>
            </w:ins>
          </w:p>
        </w:tc>
        <w:tc>
          <w:tcPr>
            <w:tcW w:w="2975" w:type="dxa"/>
          </w:tcPr>
          <w:p w14:paraId="1DC97895" w14:textId="77777777" w:rsidR="00440477" w:rsidRDefault="00440477" w:rsidP="00BA7D84">
            <w:pPr>
              <w:pStyle w:val="TableText"/>
              <w:rPr>
                <w:ins w:id="7767" w:author="Russ Ott" w:date="2022-04-29T10:09:00Z"/>
              </w:rPr>
            </w:pPr>
          </w:p>
        </w:tc>
      </w:tr>
      <w:tr w:rsidR="00440477" w14:paraId="4208C0EE" w14:textId="77777777" w:rsidTr="00BA7D84">
        <w:trPr>
          <w:jc w:val="center"/>
          <w:ins w:id="7768" w:author="Russ Ott" w:date="2022-04-29T10:09:00Z"/>
        </w:trPr>
        <w:tc>
          <w:tcPr>
            <w:tcW w:w="3345" w:type="dxa"/>
          </w:tcPr>
          <w:p w14:paraId="55974D7C" w14:textId="77777777" w:rsidR="00440477" w:rsidRDefault="00440477" w:rsidP="00BA7D84">
            <w:pPr>
              <w:pStyle w:val="TableText"/>
              <w:rPr>
                <w:ins w:id="7769" w:author="Russ Ott" w:date="2022-04-29T10:09:00Z"/>
              </w:rPr>
            </w:pPr>
            <w:ins w:id="7770" w:author="Russ Ott" w:date="2022-04-29T10:09:00Z">
              <w:r>
                <w:tab/>
              </w:r>
              <w:r>
                <w:tab/>
              </w:r>
              <w:r>
                <w:tab/>
                <w:t>id</w:t>
              </w:r>
            </w:ins>
          </w:p>
        </w:tc>
        <w:tc>
          <w:tcPr>
            <w:tcW w:w="720" w:type="dxa"/>
          </w:tcPr>
          <w:p w14:paraId="28846E42" w14:textId="77777777" w:rsidR="00440477" w:rsidRDefault="00440477" w:rsidP="00BA7D84">
            <w:pPr>
              <w:pStyle w:val="TableText"/>
              <w:rPr>
                <w:ins w:id="7771" w:author="Russ Ott" w:date="2022-04-29T10:09:00Z"/>
              </w:rPr>
            </w:pPr>
            <w:ins w:id="7772" w:author="Russ Ott" w:date="2022-04-29T10:09:00Z">
              <w:r>
                <w:t>1..*</w:t>
              </w:r>
            </w:ins>
          </w:p>
        </w:tc>
        <w:tc>
          <w:tcPr>
            <w:tcW w:w="1152" w:type="dxa"/>
          </w:tcPr>
          <w:p w14:paraId="7B869624" w14:textId="77777777" w:rsidR="00440477" w:rsidRDefault="00440477" w:rsidP="00BA7D84">
            <w:pPr>
              <w:pStyle w:val="TableText"/>
              <w:rPr>
                <w:ins w:id="7773" w:author="Russ Ott" w:date="2022-04-29T10:09:00Z"/>
              </w:rPr>
            </w:pPr>
            <w:ins w:id="7774" w:author="Russ Ott" w:date="2022-04-29T10:09:00Z">
              <w:r>
                <w:t>SHALL</w:t>
              </w:r>
            </w:ins>
          </w:p>
        </w:tc>
        <w:tc>
          <w:tcPr>
            <w:tcW w:w="864" w:type="dxa"/>
          </w:tcPr>
          <w:p w14:paraId="753ADDCF" w14:textId="77777777" w:rsidR="00440477" w:rsidRDefault="00440477" w:rsidP="00BA7D84">
            <w:pPr>
              <w:pStyle w:val="TableText"/>
              <w:rPr>
                <w:ins w:id="7775" w:author="Russ Ott" w:date="2022-04-29T10:09:00Z"/>
              </w:rPr>
            </w:pPr>
          </w:p>
        </w:tc>
        <w:tc>
          <w:tcPr>
            <w:tcW w:w="1104" w:type="dxa"/>
          </w:tcPr>
          <w:p w14:paraId="6E5C3C6B" w14:textId="41DCBD7D" w:rsidR="00440477" w:rsidRDefault="00002F64" w:rsidP="00BA7D84">
            <w:pPr>
              <w:pStyle w:val="TableText"/>
              <w:rPr>
                <w:ins w:id="7776" w:author="Russ Ott" w:date="2022-04-29T10:09:00Z"/>
              </w:rPr>
            </w:pPr>
            <w:ins w:id="7777" w:author="Russ Ott" w:date="2022-04-29T10:09:00Z">
              <w:r>
                <w:fldChar w:fldCharType="begin"/>
              </w:r>
              <w:r>
                <w:instrText xml:space="preserve"> HYPERLINK \l "C_4515-7722" \h </w:instrText>
              </w:r>
              <w:r>
                <w:fldChar w:fldCharType="separate"/>
              </w:r>
              <w:r w:rsidR="00440477">
                <w:rPr>
                  <w:rStyle w:val="HyperlinkText9pt"/>
                </w:rPr>
                <w:t>4515-7722</w:t>
              </w:r>
              <w:r>
                <w:rPr>
                  <w:rStyle w:val="HyperlinkText9pt"/>
                </w:rPr>
                <w:fldChar w:fldCharType="end"/>
              </w:r>
            </w:ins>
          </w:p>
        </w:tc>
        <w:tc>
          <w:tcPr>
            <w:tcW w:w="2975" w:type="dxa"/>
          </w:tcPr>
          <w:p w14:paraId="6386B633" w14:textId="77777777" w:rsidR="00440477" w:rsidRDefault="00440477" w:rsidP="00BA7D84">
            <w:pPr>
              <w:pStyle w:val="TableText"/>
              <w:rPr>
                <w:ins w:id="7778" w:author="Russ Ott" w:date="2022-04-29T10:09:00Z"/>
              </w:rPr>
            </w:pPr>
          </w:p>
        </w:tc>
      </w:tr>
      <w:tr w:rsidR="00440477" w14:paraId="2E0E0FA2" w14:textId="77777777" w:rsidTr="00BA7D84">
        <w:trPr>
          <w:jc w:val="center"/>
          <w:ins w:id="7779" w:author="Russ Ott" w:date="2022-04-29T10:09:00Z"/>
        </w:trPr>
        <w:tc>
          <w:tcPr>
            <w:tcW w:w="3345" w:type="dxa"/>
          </w:tcPr>
          <w:p w14:paraId="64DE54B5" w14:textId="77777777" w:rsidR="00440477" w:rsidRDefault="00440477" w:rsidP="00BA7D84">
            <w:pPr>
              <w:pStyle w:val="TableText"/>
              <w:rPr>
                <w:ins w:id="7780" w:author="Russ Ott" w:date="2022-04-29T10:09:00Z"/>
              </w:rPr>
            </w:pPr>
            <w:ins w:id="7781" w:author="Russ Ott" w:date="2022-04-29T10:09:00Z">
              <w:r>
                <w:tab/>
              </w:r>
              <w:r>
                <w:tab/>
              </w:r>
              <w:r>
                <w:tab/>
                <w:t>addr</w:t>
              </w:r>
            </w:ins>
          </w:p>
        </w:tc>
        <w:tc>
          <w:tcPr>
            <w:tcW w:w="720" w:type="dxa"/>
          </w:tcPr>
          <w:p w14:paraId="40649353" w14:textId="77777777" w:rsidR="00440477" w:rsidRDefault="00440477" w:rsidP="00BA7D84">
            <w:pPr>
              <w:pStyle w:val="TableText"/>
              <w:rPr>
                <w:ins w:id="7782" w:author="Russ Ott" w:date="2022-04-29T10:09:00Z"/>
              </w:rPr>
            </w:pPr>
            <w:ins w:id="7783" w:author="Russ Ott" w:date="2022-04-29T10:09:00Z">
              <w:r>
                <w:t>1..*</w:t>
              </w:r>
            </w:ins>
          </w:p>
        </w:tc>
        <w:tc>
          <w:tcPr>
            <w:tcW w:w="1152" w:type="dxa"/>
          </w:tcPr>
          <w:p w14:paraId="6D749C62" w14:textId="77777777" w:rsidR="00440477" w:rsidRDefault="00440477" w:rsidP="00BA7D84">
            <w:pPr>
              <w:pStyle w:val="TableText"/>
              <w:rPr>
                <w:ins w:id="7784" w:author="Russ Ott" w:date="2022-04-29T10:09:00Z"/>
              </w:rPr>
            </w:pPr>
            <w:ins w:id="7785" w:author="Russ Ott" w:date="2022-04-29T10:09:00Z">
              <w:r>
                <w:t>SHALL</w:t>
              </w:r>
            </w:ins>
          </w:p>
        </w:tc>
        <w:tc>
          <w:tcPr>
            <w:tcW w:w="864" w:type="dxa"/>
          </w:tcPr>
          <w:p w14:paraId="2DA05583" w14:textId="77777777" w:rsidR="00440477" w:rsidRDefault="00440477" w:rsidP="00BA7D84">
            <w:pPr>
              <w:pStyle w:val="TableText"/>
              <w:rPr>
                <w:ins w:id="7786" w:author="Russ Ott" w:date="2022-04-29T10:09:00Z"/>
              </w:rPr>
            </w:pPr>
          </w:p>
        </w:tc>
        <w:tc>
          <w:tcPr>
            <w:tcW w:w="1104" w:type="dxa"/>
          </w:tcPr>
          <w:p w14:paraId="7AFD4A71" w14:textId="4C5E3987" w:rsidR="00440477" w:rsidRDefault="00002F64" w:rsidP="00BA7D84">
            <w:pPr>
              <w:pStyle w:val="TableText"/>
              <w:rPr>
                <w:ins w:id="7787" w:author="Russ Ott" w:date="2022-04-29T10:09:00Z"/>
              </w:rPr>
            </w:pPr>
            <w:ins w:id="7788" w:author="Russ Ott" w:date="2022-04-29T10:09:00Z">
              <w:r>
                <w:fldChar w:fldCharType="begin"/>
              </w:r>
              <w:r>
                <w:instrText xml:space="preserve"> HYPERLINK \l "C_4515-7731" \h </w:instrText>
              </w:r>
              <w:r>
                <w:fldChar w:fldCharType="separate"/>
              </w:r>
              <w:r w:rsidR="00440477">
                <w:rPr>
                  <w:rStyle w:val="HyperlinkText9pt"/>
                </w:rPr>
                <w:t>4515-7731</w:t>
              </w:r>
              <w:r>
                <w:rPr>
                  <w:rStyle w:val="HyperlinkText9pt"/>
                </w:rPr>
                <w:fldChar w:fldCharType="end"/>
              </w:r>
            </w:ins>
          </w:p>
        </w:tc>
        <w:tc>
          <w:tcPr>
            <w:tcW w:w="2975" w:type="dxa"/>
          </w:tcPr>
          <w:p w14:paraId="621DD8AB" w14:textId="77777777" w:rsidR="00440477" w:rsidRDefault="00440477" w:rsidP="00BA7D84">
            <w:pPr>
              <w:pStyle w:val="TableText"/>
              <w:rPr>
                <w:ins w:id="7789" w:author="Russ Ott" w:date="2022-04-29T10:09:00Z"/>
              </w:rPr>
            </w:pPr>
          </w:p>
        </w:tc>
      </w:tr>
      <w:tr w:rsidR="00440477" w14:paraId="72A04580" w14:textId="77777777" w:rsidTr="00BA7D84">
        <w:trPr>
          <w:jc w:val="center"/>
          <w:ins w:id="7790" w:author="Russ Ott" w:date="2022-04-29T10:09:00Z"/>
        </w:trPr>
        <w:tc>
          <w:tcPr>
            <w:tcW w:w="3345" w:type="dxa"/>
          </w:tcPr>
          <w:p w14:paraId="6C7A88D3" w14:textId="77777777" w:rsidR="00440477" w:rsidRDefault="00440477" w:rsidP="00BA7D84">
            <w:pPr>
              <w:pStyle w:val="TableText"/>
              <w:rPr>
                <w:ins w:id="7791" w:author="Russ Ott" w:date="2022-04-29T10:09:00Z"/>
              </w:rPr>
            </w:pPr>
            <w:ins w:id="7792" w:author="Russ Ott" w:date="2022-04-29T10:09:00Z">
              <w:r>
                <w:tab/>
              </w:r>
              <w:r>
                <w:tab/>
              </w:r>
              <w:r>
                <w:tab/>
                <w:t>telecom</w:t>
              </w:r>
            </w:ins>
          </w:p>
        </w:tc>
        <w:tc>
          <w:tcPr>
            <w:tcW w:w="720" w:type="dxa"/>
          </w:tcPr>
          <w:p w14:paraId="33DFF1BA" w14:textId="77777777" w:rsidR="00440477" w:rsidRDefault="00440477" w:rsidP="00BA7D84">
            <w:pPr>
              <w:pStyle w:val="TableText"/>
              <w:rPr>
                <w:ins w:id="7793" w:author="Russ Ott" w:date="2022-04-29T10:09:00Z"/>
              </w:rPr>
            </w:pPr>
            <w:ins w:id="7794" w:author="Russ Ott" w:date="2022-04-29T10:09:00Z">
              <w:r>
                <w:t>1..*</w:t>
              </w:r>
            </w:ins>
          </w:p>
        </w:tc>
        <w:tc>
          <w:tcPr>
            <w:tcW w:w="1152" w:type="dxa"/>
          </w:tcPr>
          <w:p w14:paraId="314935C7" w14:textId="77777777" w:rsidR="00440477" w:rsidRDefault="00440477" w:rsidP="00BA7D84">
            <w:pPr>
              <w:pStyle w:val="TableText"/>
              <w:rPr>
                <w:ins w:id="7795" w:author="Russ Ott" w:date="2022-04-29T10:09:00Z"/>
              </w:rPr>
            </w:pPr>
            <w:ins w:id="7796" w:author="Russ Ott" w:date="2022-04-29T10:09:00Z">
              <w:r>
                <w:t>SHALL</w:t>
              </w:r>
            </w:ins>
          </w:p>
        </w:tc>
        <w:tc>
          <w:tcPr>
            <w:tcW w:w="864" w:type="dxa"/>
          </w:tcPr>
          <w:p w14:paraId="60A0D886" w14:textId="77777777" w:rsidR="00440477" w:rsidRDefault="00440477" w:rsidP="00BA7D84">
            <w:pPr>
              <w:pStyle w:val="TableText"/>
              <w:rPr>
                <w:ins w:id="7797" w:author="Russ Ott" w:date="2022-04-29T10:09:00Z"/>
              </w:rPr>
            </w:pPr>
          </w:p>
        </w:tc>
        <w:tc>
          <w:tcPr>
            <w:tcW w:w="1104" w:type="dxa"/>
          </w:tcPr>
          <w:p w14:paraId="159F8697" w14:textId="55D1D712" w:rsidR="00440477" w:rsidRDefault="00002F64" w:rsidP="00BA7D84">
            <w:pPr>
              <w:pStyle w:val="TableText"/>
              <w:rPr>
                <w:ins w:id="7798" w:author="Russ Ott" w:date="2022-04-29T10:09:00Z"/>
              </w:rPr>
            </w:pPr>
            <w:ins w:id="7799" w:author="Russ Ott" w:date="2022-04-29T10:09:00Z">
              <w:r>
                <w:fldChar w:fldCharType="begin"/>
              </w:r>
              <w:r>
                <w:instrText xml:space="preserve"> HYPERLINK \l "C_4515-7732" \h </w:instrText>
              </w:r>
              <w:r>
                <w:fldChar w:fldCharType="separate"/>
              </w:r>
              <w:r w:rsidR="00440477">
                <w:rPr>
                  <w:rStyle w:val="HyperlinkText9pt"/>
                </w:rPr>
                <w:t>4515-7732</w:t>
              </w:r>
              <w:r>
                <w:rPr>
                  <w:rStyle w:val="HyperlinkText9pt"/>
                </w:rPr>
                <w:fldChar w:fldCharType="end"/>
              </w:r>
            </w:ins>
          </w:p>
        </w:tc>
        <w:tc>
          <w:tcPr>
            <w:tcW w:w="2975" w:type="dxa"/>
          </w:tcPr>
          <w:p w14:paraId="23FB16A4" w14:textId="77777777" w:rsidR="00440477" w:rsidRDefault="00440477" w:rsidP="00BA7D84">
            <w:pPr>
              <w:pStyle w:val="TableText"/>
              <w:rPr>
                <w:ins w:id="7800" w:author="Russ Ott" w:date="2022-04-29T10:09:00Z"/>
              </w:rPr>
            </w:pPr>
          </w:p>
        </w:tc>
      </w:tr>
      <w:tr w:rsidR="00440477" w14:paraId="2C09A0FC" w14:textId="77777777" w:rsidTr="00BA7D84">
        <w:trPr>
          <w:jc w:val="center"/>
          <w:ins w:id="7801" w:author="Russ Ott" w:date="2022-04-29T10:09:00Z"/>
        </w:trPr>
        <w:tc>
          <w:tcPr>
            <w:tcW w:w="3345" w:type="dxa"/>
          </w:tcPr>
          <w:p w14:paraId="09973AFC" w14:textId="77777777" w:rsidR="00440477" w:rsidRDefault="00440477" w:rsidP="00BA7D84">
            <w:pPr>
              <w:pStyle w:val="TableText"/>
              <w:rPr>
                <w:ins w:id="7802" w:author="Russ Ott" w:date="2022-04-29T10:09:00Z"/>
              </w:rPr>
            </w:pPr>
            <w:ins w:id="7803" w:author="Russ Ott" w:date="2022-04-29T10:09:00Z">
              <w:r>
                <w:tab/>
              </w:r>
              <w:r>
                <w:tab/>
              </w:r>
              <w:r>
                <w:tab/>
                <w:t>representedOrganization</w:t>
              </w:r>
            </w:ins>
          </w:p>
        </w:tc>
        <w:tc>
          <w:tcPr>
            <w:tcW w:w="720" w:type="dxa"/>
          </w:tcPr>
          <w:p w14:paraId="09BE9637" w14:textId="77777777" w:rsidR="00440477" w:rsidRDefault="00440477" w:rsidP="00BA7D84">
            <w:pPr>
              <w:pStyle w:val="TableText"/>
              <w:rPr>
                <w:ins w:id="7804" w:author="Russ Ott" w:date="2022-04-29T10:09:00Z"/>
              </w:rPr>
            </w:pPr>
            <w:ins w:id="7805" w:author="Russ Ott" w:date="2022-04-29T10:09:00Z">
              <w:r>
                <w:t>0..1</w:t>
              </w:r>
            </w:ins>
          </w:p>
        </w:tc>
        <w:tc>
          <w:tcPr>
            <w:tcW w:w="1152" w:type="dxa"/>
          </w:tcPr>
          <w:p w14:paraId="6F956616" w14:textId="77777777" w:rsidR="00440477" w:rsidRDefault="00440477" w:rsidP="00BA7D84">
            <w:pPr>
              <w:pStyle w:val="TableText"/>
              <w:rPr>
                <w:ins w:id="7806" w:author="Russ Ott" w:date="2022-04-29T10:09:00Z"/>
              </w:rPr>
            </w:pPr>
            <w:ins w:id="7807" w:author="Russ Ott" w:date="2022-04-29T10:09:00Z">
              <w:r>
                <w:t>SHOULD</w:t>
              </w:r>
            </w:ins>
          </w:p>
        </w:tc>
        <w:tc>
          <w:tcPr>
            <w:tcW w:w="864" w:type="dxa"/>
          </w:tcPr>
          <w:p w14:paraId="517A5D57" w14:textId="77777777" w:rsidR="00440477" w:rsidRDefault="00440477" w:rsidP="00BA7D84">
            <w:pPr>
              <w:pStyle w:val="TableText"/>
              <w:rPr>
                <w:ins w:id="7808" w:author="Russ Ott" w:date="2022-04-29T10:09:00Z"/>
              </w:rPr>
            </w:pPr>
          </w:p>
        </w:tc>
        <w:tc>
          <w:tcPr>
            <w:tcW w:w="1104" w:type="dxa"/>
          </w:tcPr>
          <w:p w14:paraId="5E5BBC7A" w14:textId="6E349E02" w:rsidR="00440477" w:rsidRDefault="00002F64" w:rsidP="00BA7D84">
            <w:pPr>
              <w:pStyle w:val="TableText"/>
              <w:rPr>
                <w:ins w:id="7809" w:author="Russ Ott" w:date="2022-04-29T10:09:00Z"/>
              </w:rPr>
            </w:pPr>
            <w:ins w:id="7810" w:author="Russ Ott" w:date="2022-04-29T10:09:00Z">
              <w:r>
                <w:fldChar w:fldCharType="begin"/>
              </w:r>
              <w:r>
                <w:instrText xml:space="preserve"> HYPERLINK \l "C_4515-7733" \h </w:instrText>
              </w:r>
              <w:r>
                <w:fldChar w:fldCharType="separate"/>
              </w:r>
              <w:r w:rsidR="00440477">
                <w:rPr>
                  <w:rStyle w:val="HyperlinkText9pt"/>
                </w:rPr>
                <w:t>4515-7733</w:t>
              </w:r>
              <w:r>
                <w:rPr>
                  <w:rStyle w:val="HyperlinkText9pt"/>
                </w:rPr>
                <w:fldChar w:fldCharType="end"/>
              </w:r>
            </w:ins>
          </w:p>
        </w:tc>
        <w:tc>
          <w:tcPr>
            <w:tcW w:w="2975" w:type="dxa"/>
          </w:tcPr>
          <w:p w14:paraId="005A876A" w14:textId="77777777" w:rsidR="00440477" w:rsidRDefault="00440477" w:rsidP="00BA7D84">
            <w:pPr>
              <w:pStyle w:val="TableText"/>
              <w:rPr>
                <w:ins w:id="7811" w:author="Russ Ott" w:date="2022-04-29T10:09:00Z"/>
              </w:rPr>
            </w:pPr>
          </w:p>
        </w:tc>
      </w:tr>
      <w:tr w:rsidR="00440477" w14:paraId="161A541E" w14:textId="77777777" w:rsidTr="00BA7D84">
        <w:trPr>
          <w:jc w:val="center"/>
          <w:ins w:id="7812" w:author="Russ Ott" w:date="2022-04-29T10:09:00Z"/>
        </w:trPr>
        <w:tc>
          <w:tcPr>
            <w:tcW w:w="3345" w:type="dxa"/>
          </w:tcPr>
          <w:p w14:paraId="0871B539" w14:textId="77777777" w:rsidR="00440477" w:rsidRDefault="00440477" w:rsidP="00BA7D84">
            <w:pPr>
              <w:pStyle w:val="TableText"/>
              <w:rPr>
                <w:ins w:id="7813" w:author="Russ Ott" w:date="2022-04-29T10:09:00Z"/>
              </w:rPr>
            </w:pPr>
            <w:ins w:id="7814" w:author="Russ Ott" w:date="2022-04-29T10:09:00Z">
              <w:r>
                <w:tab/>
              </w:r>
              <w:r>
                <w:tab/>
              </w:r>
              <w:r>
                <w:tab/>
              </w:r>
              <w:r>
                <w:tab/>
                <w:t>id</w:t>
              </w:r>
            </w:ins>
          </w:p>
        </w:tc>
        <w:tc>
          <w:tcPr>
            <w:tcW w:w="720" w:type="dxa"/>
          </w:tcPr>
          <w:p w14:paraId="0D420D1F" w14:textId="77777777" w:rsidR="00440477" w:rsidRDefault="00440477" w:rsidP="00BA7D84">
            <w:pPr>
              <w:pStyle w:val="TableText"/>
              <w:rPr>
                <w:ins w:id="7815" w:author="Russ Ott" w:date="2022-04-29T10:09:00Z"/>
              </w:rPr>
            </w:pPr>
            <w:ins w:id="7816" w:author="Russ Ott" w:date="2022-04-29T10:09:00Z">
              <w:r>
                <w:t>0..*</w:t>
              </w:r>
            </w:ins>
          </w:p>
        </w:tc>
        <w:tc>
          <w:tcPr>
            <w:tcW w:w="1152" w:type="dxa"/>
          </w:tcPr>
          <w:p w14:paraId="39FE27B1" w14:textId="77777777" w:rsidR="00440477" w:rsidRDefault="00440477" w:rsidP="00BA7D84">
            <w:pPr>
              <w:pStyle w:val="TableText"/>
              <w:rPr>
                <w:ins w:id="7817" w:author="Russ Ott" w:date="2022-04-29T10:09:00Z"/>
              </w:rPr>
            </w:pPr>
            <w:ins w:id="7818" w:author="Russ Ott" w:date="2022-04-29T10:09:00Z">
              <w:r>
                <w:t>SHOULD</w:t>
              </w:r>
            </w:ins>
          </w:p>
        </w:tc>
        <w:tc>
          <w:tcPr>
            <w:tcW w:w="864" w:type="dxa"/>
          </w:tcPr>
          <w:p w14:paraId="66458B70" w14:textId="77777777" w:rsidR="00440477" w:rsidRDefault="00440477" w:rsidP="00BA7D84">
            <w:pPr>
              <w:pStyle w:val="TableText"/>
              <w:rPr>
                <w:ins w:id="7819" w:author="Russ Ott" w:date="2022-04-29T10:09:00Z"/>
              </w:rPr>
            </w:pPr>
          </w:p>
        </w:tc>
        <w:tc>
          <w:tcPr>
            <w:tcW w:w="1104" w:type="dxa"/>
          </w:tcPr>
          <w:p w14:paraId="1503353C" w14:textId="739EB613" w:rsidR="00440477" w:rsidRDefault="00002F64" w:rsidP="00BA7D84">
            <w:pPr>
              <w:pStyle w:val="TableText"/>
              <w:rPr>
                <w:ins w:id="7820" w:author="Russ Ott" w:date="2022-04-29T10:09:00Z"/>
              </w:rPr>
            </w:pPr>
            <w:ins w:id="7821" w:author="Russ Ott" w:date="2022-04-29T10:09:00Z">
              <w:r>
                <w:fldChar w:fldCharType="begin"/>
              </w:r>
              <w:r>
                <w:instrText xml:space="preserve"> HYPERLINK \l "C_4515-7734" \h </w:instrText>
              </w:r>
              <w:r>
                <w:fldChar w:fldCharType="separate"/>
              </w:r>
              <w:r w:rsidR="00440477">
                <w:rPr>
                  <w:rStyle w:val="HyperlinkText9pt"/>
                </w:rPr>
                <w:t>4515-7734</w:t>
              </w:r>
              <w:r>
                <w:rPr>
                  <w:rStyle w:val="HyperlinkText9pt"/>
                </w:rPr>
                <w:fldChar w:fldCharType="end"/>
              </w:r>
            </w:ins>
          </w:p>
        </w:tc>
        <w:tc>
          <w:tcPr>
            <w:tcW w:w="2975" w:type="dxa"/>
          </w:tcPr>
          <w:p w14:paraId="371E07B4" w14:textId="77777777" w:rsidR="00440477" w:rsidRDefault="00440477" w:rsidP="00BA7D84">
            <w:pPr>
              <w:pStyle w:val="TableText"/>
              <w:rPr>
                <w:ins w:id="7822" w:author="Russ Ott" w:date="2022-04-29T10:09:00Z"/>
              </w:rPr>
            </w:pPr>
          </w:p>
        </w:tc>
      </w:tr>
      <w:tr w:rsidR="00440477" w14:paraId="4BB63CD4" w14:textId="77777777" w:rsidTr="00BA7D84">
        <w:trPr>
          <w:jc w:val="center"/>
          <w:ins w:id="7823" w:author="Russ Ott" w:date="2022-04-29T10:09:00Z"/>
        </w:trPr>
        <w:tc>
          <w:tcPr>
            <w:tcW w:w="3345" w:type="dxa"/>
          </w:tcPr>
          <w:p w14:paraId="0B19C091" w14:textId="77777777" w:rsidR="00440477" w:rsidRDefault="00440477" w:rsidP="00BA7D84">
            <w:pPr>
              <w:pStyle w:val="TableText"/>
              <w:rPr>
                <w:ins w:id="7824" w:author="Russ Ott" w:date="2022-04-29T10:09:00Z"/>
              </w:rPr>
            </w:pPr>
            <w:ins w:id="7825" w:author="Russ Ott" w:date="2022-04-29T10:09:00Z">
              <w:r>
                <w:tab/>
              </w:r>
              <w:r>
                <w:tab/>
              </w:r>
              <w:r>
                <w:tab/>
              </w:r>
              <w:r>
                <w:tab/>
                <w:t>name</w:t>
              </w:r>
            </w:ins>
          </w:p>
        </w:tc>
        <w:tc>
          <w:tcPr>
            <w:tcW w:w="720" w:type="dxa"/>
          </w:tcPr>
          <w:p w14:paraId="75FD40F5" w14:textId="77777777" w:rsidR="00440477" w:rsidRDefault="00440477" w:rsidP="00BA7D84">
            <w:pPr>
              <w:pStyle w:val="TableText"/>
              <w:rPr>
                <w:ins w:id="7826" w:author="Russ Ott" w:date="2022-04-29T10:09:00Z"/>
              </w:rPr>
            </w:pPr>
            <w:ins w:id="7827" w:author="Russ Ott" w:date="2022-04-29T10:09:00Z">
              <w:r>
                <w:t>0..*</w:t>
              </w:r>
            </w:ins>
          </w:p>
        </w:tc>
        <w:tc>
          <w:tcPr>
            <w:tcW w:w="1152" w:type="dxa"/>
          </w:tcPr>
          <w:p w14:paraId="0FB1DF62" w14:textId="77777777" w:rsidR="00440477" w:rsidRDefault="00440477" w:rsidP="00BA7D84">
            <w:pPr>
              <w:pStyle w:val="TableText"/>
              <w:rPr>
                <w:ins w:id="7828" w:author="Russ Ott" w:date="2022-04-29T10:09:00Z"/>
              </w:rPr>
            </w:pPr>
            <w:ins w:id="7829" w:author="Russ Ott" w:date="2022-04-29T10:09:00Z">
              <w:r>
                <w:t>MAY</w:t>
              </w:r>
            </w:ins>
          </w:p>
        </w:tc>
        <w:tc>
          <w:tcPr>
            <w:tcW w:w="864" w:type="dxa"/>
          </w:tcPr>
          <w:p w14:paraId="35D36721" w14:textId="77777777" w:rsidR="00440477" w:rsidRDefault="00440477" w:rsidP="00BA7D84">
            <w:pPr>
              <w:pStyle w:val="TableText"/>
              <w:rPr>
                <w:ins w:id="7830" w:author="Russ Ott" w:date="2022-04-29T10:09:00Z"/>
              </w:rPr>
            </w:pPr>
          </w:p>
        </w:tc>
        <w:tc>
          <w:tcPr>
            <w:tcW w:w="1104" w:type="dxa"/>
          </w:tcPr>
          <w:p w14:paraId="0A281D21" w14:textId="2ABBE0C7" w:rsidR="00440477" w:rsidRDefault="00002F64" w:rsidP="00BA7D84">
            <w:pPr>
              <w:pStyle w:val="TableText"/>
              <w:rPr>
                <w:ins w:id="7831" w:author="Russ Ott" w:date="2022-04-29T10:09:00Z"/>
              </w:rPr>
            </w:pPr>
            <w:ins w:id="7832" w:author="Russ Ott" w:date="2022-04-29T10:09:00Z">
              <w:r>
                <w:fldChar w:fldCharType="begin"/>
              </w:r>
              <w:r>
                <w:instrText xml:space="preserve"> HYPERLINK \l "C_4515-7735" \h </w:instrText>
              </w:r>
              <w:r>
                <w:fldChar w:fldCharType="separate"/>
              </w:r>
              <w:r w:rsidR="00440477">
                <w:rPr>
                  <w:rStyle w:val="HyperlinkText9pt"/>
                </w:rPr>
                <w:t>4515-7735</w:t>
              </w:r>
              <w:r>
                <w:rPr>
                  <w:rStyle w:val="HyperlinkText9pt"/>
                </w:rPr>
                <w:fldChar w:fldCharType="end"/>
              </w:r>
            </w:ins>
          </w:p>
        </w:tc>
        <w:tc>
          <w:tcPr>
            <w:tcW w:w="2975" w:type="dxa"/>
          </w:tcPr>
          <w:p w14:paraId="3FF2410C" w14:textId="77777777" w:rsidR="00440477" w:rsidRDefault="00440477" w:rsidP="00BA7D84">
            <w:pPr>
              <w:pStyle w:val="TableText"/>
              <w:rPr>
                <w:ins w:id="7833" w:author="Russ Ott" w:date="2022-04-29T10:09:00Z"/>
              </w:rPr>
            </w:pPr>
          </w:p>
        </w:tc>
      </w:tr>
      <w:tr w:rsidR="00440477" w14:paraId="26EC0321" w14:textId="77777777" w:rsidTr="00BA7D84">
        <w:trPr>
          <w:jc w:val="center"/>
          <w:ins w:id="7834" w:author="Russ Ott" w:date="2022-04-29T10:09:00Z"/>
        </w:trPr>
        <w:tc>
          <w:tcPr>
            <w:tcW w:w="3345" w:type="dxa"/>
          </w:tcPr>
          <w:p w14:paraId="29487832" w14:textId="77777777" w:rsidR="00440477" w:rsidRDefault="00440477" w:rsidP="00BA7D84">
            <w:pPr>
              <w:pStyle w:val="TableText"/>
              <w:rPr>
                <w:ins w:id="7835" w:author="Russ Ott" w:date="2022-04-29T10:09:00Z"/>
              </w:rPr>
            </w:pPr>
            <w:ins w:id="7836" w:author="Russ Ott" w:date="2022-04-29T10:09:00Z">
              <w:r>
                <w:tab/>
              </w:r>
              <w:r>
                <w:tab/>
              </w:r>
              <w:r>
                <w:tab/>
              </w:r>
              <w:r>
                <w:tab/>
                <w:t>telecom</w:t>
              </w:r>
            </w:ins>
          </w:p>
        </w:tc>
        <w:tc>
          <w:tcPr>
            <w:tcW w:w="720" w:type="dxa"/>
          </w:tcPr>
          <w:p w14:paraId="5C37CE36" w14:textId="77777777" w:rsidR="00440477" w:rsidRDefault="00440477" w:rsidP="00BA7D84">
            <w:pPr>
              <w:pStyle w:val="TableText"/>
              <w:rPr>
                <w:ins w:id="7837" w:author="Russ Ott" w:date="2022-04-29T10:09:00Z"/>
              </w:rPr>
            </w:pPr>
            <w:ins w:id="7838" w:author="Russ Ott" w:date="2022-04-29T10:09:00Z">
              <w:r>
                <w:t>1..1</w:t>
              </w:r>
            </w:ins>
          </w:p>
        </w:tc>
        <w:tc>
          <w:tcPr>
            <w:tcW w:w="1152" w:type="dxa"/>
          </w:tcPr>
          <w:p w14:paraId="63EEC25C" w14:textId="77777777" w:rsidR="00440477" w:rsidRDefault="00440477" w:rsidP="00BA7D84">
            <w:pPr>
              <w:pStyle w:val="TableText"/>
              <w:rPr>
                <w:ins w:id="7839" w:author="Russ Ott" w:date="2022-04-29T10:09:00Z"/>
              </w:rPr>
            </w:pPr>
            <w:ins w:id="7840" w:author="Russ Ott" w:date="2022-04-29T10:09:00Z">
              <w:r>
                <w:t>SHALL</w:t>
              </w:r>
            </w:ins>
          </w:p>
        </w:tc>
        <w:tc>
          <w:tcPr>
            <w:tcW w:w="864" w:type="dxa"/>
          </w:tcPr>
          <w:p w14:paraId="59A32DF8" w14:textId="77777777" w:rsidR="00440477" w:rsidRDefault="00440477" w:rsidP="00BA7D84">
            <w:pPr>
              <w:pStyle w:val="TableText"/>
              <w:rPr>
                <w:ins w:id="7841" w:author="Russ Ott" w:date="2022-04-29T10:09:00Z"/>
              </w:rPr>
            </w:pPr>
          </w:p>
        </w:tc>
        <w:tc>
          <w:tcPr>
            <w:tcW w:w="1104" w:type="dxa"/>
          </w:tcPr>
          <w:p w14:paraId="6427682C" w14:textId="04AAFF19" w:rsidR="00440477" w:rsidRDefault="00002F64" w:rsidP="00BA7D84">
            <w:pPr>
              <w:pStyle w:val="TableText"/>
              <w:rPr>
                <w:ins w:id="7842" w:author="Russ Ott" w:date="2022-04-29T10:09:00Z"/>
              </w:rPr>
            </w:pPr>
            <w:ins w:id="7843" w:author="Russ Ott" w:date="2022-04-29T10:09:00Z">
              <w:r>
                <w:fldChar w:fldCharType="begin"/>
              </w:r>
              <w:r>
                <w:instrText xml:space="preserve"> HYPERLINK \l "C_4515-7737" \h </w:instrText>
              </w:r>
              <w:r>
                <w:fldChar w:fldCharType="separate"/>
              </w:r>
              <w:r w:rsidR="00440477">
                <w:rPr>
                  <w:rStyle w:val="HyperlinkText9pt"/>
                </w:rPr>
                <w:t>4515-7737</w:t>
              </w:r>
              <w:r>
                <w:rPr>
                  <w:rStyle w:val="HyperlinkText9pt"/>
                </w:rPr>
                <w:fldChar w:fldCharType="end"/>
              </w:r>
            </w:ins>
          </w:p>
        </w:tc>
        <w:tc>
          <w:tcPr>
            <w:tcW w:w="2975" w:type="dxa"/>
          </w:tcPr>
          <w:p w14:paraId="56D43B19" w14:textId="77777777" w:rsidR="00440477" w:rsidRDefault="00440477" w:rsidP="00BA7D84">
            <w:pPr>
              <w:pStyle w:val="TableText"/>
              <w:rPr>
                <w:ins w:id="7844" w:author="Russ Ott" w:date="2022-04-29T10:09:00Z"/>
              </w:rPr>
            </w:pPr>
          </w:p>
        </w:tc>
      </w:tr>
      <w:tr w:rsidR="00440477" w14:paraId="5FD36CC3" w14:textId="77777777" w:rsidTr="00BA7D84">
        <w:trPr>
          <w:jc w:val="center"/>
          <w:ins w:id="7845" w:author="Russ Ott" w:date="2022-04-29T10:09:00Z"/>
        </w:trPr>
        <w:tc>
          <w:tcPr>
            <w:tcW w:w="3345" w:type="dxa"/>
          </w:tcPr>
          <w:p w14:paraId="4740C2AF" w14:textId="77777777" w:rsidR="00440477" w:rsidRDefault="00440477" w:rsidP="00BA7D84">
            <w:pPr>
              <w:pStyle w:val="TableText"/>
              <w:rPr>
                <w:ins w:id="7846" w:author="Russ Ott" w:date="2022-04-29T10:09:00Z"/>
              </w:rPr>
            </w:pPr>
            <w:ins w:id="7847" w:author="Russ Ott" w:date="2022-04-29T10:09:00Z">
              <w:r>
                <w:tab/>
              </w:r>
              <w:r>
                <w:tab/>
              </w:r>
              <w:r>
                <w:tab/>
              </w:r>
              <w:r>
                <w:tab/>
                <w:t>addr</w:t>
              </w:r>
            </w:ins>
          </w:p>
        </w:tc>
        <w:tc>
          <w:tcPr>
            <w:tcW w:w="720" w:type="dxa"/>
          </w:tcPr>
          <w:p w14:paraId="1A79882C" w14:textId="77777777" w:rsidR="00440477" w:rsidRDefault="00440477" w:rsidP="00BA7D84">
            <w:pPr>
              <w:pStyle w:val="TableText"/>
              <w:rPr>
                <w:ins w:id="7848" w:author="Russ Ott" w:date="2022-04-29T10:09:00Z"/>
              </w:rPr>
            </w:pPr>
            <w:ins w:id="7849" w:author="Russ Ott" w:date="2022-04-29T10:09:00Z">
              <w:r>
                <w:t>1..1</w:t>
              </w:r>
            </w:ins>
          </w:p>
        </w:tc>
        <w:tc>
          <w:tcPr>
            <w:tcW w:w="1152" w:type="dxa"/>
          </w:tcPr>
          <w:p w14:paraId="4369B63C" w14:textId="77777777" w:rsidR="00440477" w:rsidRDefault="00440477" w:rsidP="00BA7D84">
            <w:pPr>
              <w:pStyle w:val="TableText"/>
              <w:rPr>
                <w:ins w:id="7850" w:author="Russ Ott" w:date="2022-04-29T10:09:00Z"/>
              </w:rPr>
            </w:pPr>
            <w:ins w:id="7851" w:author="Russ Ott" w:date="2022-04-29T10:09:00Z">
              <w:r>
                <w:t>SHALL</w:t>
              </w:r>
            </w:ins>
          </w:p>
        </w:tc>
        <w:tc>
          <w:tcPr>
            <w:tcW w:w="864" w:type="dxa"/>
          </w:tcPr>
          <w:p w14:paraId="4980E2C1" w14:textId="77777777" w:rsidR="00440477" w:rsidRDefault="00440477" w:rsidP="00BA7D84">
            <w:pPr>
              <w:pStyle w:val="TableText"/>
              <w:rPr>
                <w:ins w:id="7852" w:author="Russ Ott" w:date="2022-04-29T10:09:00Z"/>
              </w:rPr>
            </w:pPr>
          </w:p>
        </w:tc>
        <w:tc>
          <w:tcPr>
            <w:tcW w:w="1104" w:type="dxa"/>
          </w:tcPr>
          <w:p w14:paraId="7087E079" w14:textId="2F091C87" w:rsidR="00440477" w:rsidRDefault="00002F64" w:rsidP="00BA7D84">
            <w:pPr>
              <w:pStyle w:val="TableText"/>
              <w:rPr>
                <w:ins w:id="7853" w:author="Russ Ott" w:date="2022-04-29T10:09:00Z"/>
              </w:rPr>
            </w:pPr>
            <w:ins w:id="7854" w:author="Russ Ott" w:date="2022-04-29T10:09:00Z">
              <w:r>
                <w:fldChar w:fldCharType="begin"/>
              </w:r>
              <w:r>
                <w:instrText xml:space="preserve"> HYPERLINK \l "C_4515-7736" \h </w:instrText>
              </w:r>
              <w:r>
                <w:fldChar w:fldCharType="separate"/>
              </w:r>
              <w:r w:rsidR="00440477">
                <w:rPr>
                  <w:rStyle w:val="HyperlinkText9pt"/>
                </w:rPr>
                <w:t>4515-7736</w:t>
              </w:r>
              <w:r>
                <w:rPr>
                  <w:rStyle w:val="HyperlinkText9pt"/>
                </w:rPr>
                <w:fldChar w:fldCharType="end"/>
              </w:r>
            </w:ins>
          </w:p>
        </w:tc>
        <w:tc>
          <w:tcPr>
            <w:tcW w:w="2975" w:type="dxa"/>
          </w:tcPr>
          <w:p w14:paraId="27BB8469" w14:textId="77777777" w:rsidR="00440477" w:rsidRDefault="00440477" w:rsidP="00BA7D84">
            <w:pPr>
              <w:pStyle w:val="TableText"/>
              <w:rPr>
                <w:ins w:id="7855" w:author="Russ Ott" w:date="2022-04-29T10:09:00Z"/>
              </w:rPr>
            </w:pPr>
          </w:p>
        </w:tc>
      </w:tr>
      <w:tr w:rsidR="00440477" w14:paraId="6C443CF5" w14:textId="77777777" w:rsidTr="00BA7D84">
        <w:trPr>
          <w:jc w:val="center"/>
          <w:ins w:id="7856" w:author="Russ Ott" w:date="2022-04-29T10:09:00Z"/>
        </w:trPr>
        <w:tc>
          <w:tcPr>
            <w:tcW w:w="3345" w:type="dxa"/>
          </w:tcPr>
          <w:p w14:paraId="4D004CA8" w14:textId="77777777" w:rsidR="00440477" w:rsidRDefault="00440477" w:rsidP="00BA7D84">
            <w:pPr>
              <w:pStyle w:val="TableText"/>
              <w:rPr>
                <w:ins w:id="7857" w:author="Russ Ott" w:date="2022-04-29T10:09:00Z"/>
              </w:rPr>
            </w:pPr>
            <w:ins w:id="7858" w:author="Russ Ott" w:date="2022-04-29T10:09:00Z">
              <w:r>
                <w:tab/>
                <w:t>author</w:t>
              </w:r>
            </w:ins>
          </w:p>
        </w:tc>
        <w:tc>
          <w:tcPr>
            <w:tcW w:w="720" w:type="dxa"/>
          </w:tcPr>
          <w:p w14:paraId="1F899E60" w14:textId="77777777" w:rsidR="00440477" w:rsidRDefault="00440477" w:rsidP="00BA7D84">
            <w:pPr>
              <w:pStyle w:val="TableText"/>
              <w:rPr>
                <w:ins w:id="7859" w:author="Russ Ott" w:date="2022-04-29T10:09:00Z"/>
              </w:rPr>
            </w:pPr>
            <w:ins w:id="7860" w:author="Russ Ott" w:date="2022-04-29T10:09:00Z">
              <w:r>
                <w:t>0..*</w:t>
              </w:r>
            </w:ins>
          </w:p>
        </w:tc>
        <w:tc>
          <w:tcPr>
            <w:tcW w:w="1152" w:type="dxa"/>
          </w:tcPr>
          <w:p w14:paraId="7D8D9E71" w14:textId="77777777" w:rsidR="00440477" w:rsidRDefault="00440477" w:rsidP="00BA7D84">
            <w:pPr>
              <w:pStyle w:val="TableText"/>
              <w:rPr>
                <w:ins w:id="7861" w:author="Russ Ott" w:date="2022-04-29T10:09:00Z"/>
              </w:rPr>
            </w:pPr>
            <w:ins w:id="7862" w:author="Russ Ott" w:date="2022-04-29T10:09:00Z">
              <w:r>
                <w:t>SHOULD</w:t>
              </w:r>
            </w:ins>
          </w:p>
        </w:tc>
        <w:tc>
          <w:tcPr>
            <w:tcW w:w="864" w:type="dxa"/>
          </w:tcPr>
          <w:p w14:paraId="3D043F86" w14:textId="77777777" w:rsidR="00440477" w:rsidRDefault="00440477" w:rsidP="00BA7D84">
            <w:pPr>
              <w:pStyle w:val="TableText"/>
              <w:rPr>
                <w:ins w:id="7863" w:author="Russ Ott" w:date="2022-04-29T10:09:00Z"/>
              </w:rPr>
            </w:pPr>
          </w:p>
        </w:tc>
        <w:tc>
          <w:tcPr>
            <w:tcW w:w="1104" w:type="dxa"/>
          </w:tcPr>
          <w:p w14:paraId="6705D5DD" w14:textId="0B983499" w:rsidR="00440477" w:rsidRDefault="00002F64" w:rsidP="00BA7D84">
            <w:pPr>
              <w:pStyle w:val="TableText"/>
              <w:rPr>
                <w:ins w:id="7864" w:author="Russ Ott" w:date="2022-04-29T10:09:00Z"/>
              </w:rPr>
            </w:pPr>
            <w:ins w:id="7865" w:author="Russ Ott" w:date="2022-04-29T10:09:00Z">
              <w:r>
                <w:fldChar w:fldCharType="begin"/>
              </w:r>
              <w:r>
                <w:instrText xml:space="preserve"> HYPERLINK \l "C_4515-32479" \h </w:instrText>
              </w:r>
              <w:r>
                <w:fldChar w:fldCharType="separate"/>
              </w:r>
              <w:r w:rsidR="00440477">
                <w:rPr>
                  <w:rStyle w:val="HyperlinkText9pt"/>
                </w:rPr>
                <w:t>4515-32479</w:t>
              </w:r>
              <w:r>
                <w:rPr>
                  <w:rStyle w:val="HyperlinkText9pt"/>
                </w:rPr>
                <w:fldChar w:fldCharType="end"/>
              </w:r>
            </w:ins>
          </w:p>
        </w:tc>
        <w:tc>
          <w:tcPr>
            <w:tcW w:w="2975" w:type="dxa"/>
          </w:tcPr>
          <w:p w14:paraId="65EA657C" w14:textId="77777777" w:rsidR="00440477" w:rsidRDefault="00440477" w:rsidP="00BA7D84">
            <w:pPr>
              <w:pStyle w:val="TableText"/>
              <w:rPr>
                <w:ins w:id="7866" w:author="Russ Ott" w:date="2022-04-29T10:09:00Z"/>
              </w:rPr>
            </w:pPr>
            <w:ins w:id="7867" w:author="Russ Ott" w:date="2022-04-29T10:09:00Z">
              <w:r>
                <w:t>Author Participation (identifier: urn:oid:2.16.840.1.113883.10.20.22.4.119</w:t>
              </w:r>
            </w:ins>
          </w:p>
        </w:tc>
      </w:tr>
      <w:tr w:rsidR="00440477" w14:paraId="69051468" w14:textId="77777777" w:rsidTr="00BA7D84">
        <w:trPr>
          <w:jc w:val="center"/>
          <w:ins w:id="7868" w:author="Russ Ott" w:date="2022-04-29T10:09:00Z"/>
        </w:trPr>
        <w:tc>
          <w:tcPr>
            <w:tcW w:w="3345" w:type="dxa"/>
          </w:tcPr>
          <w:p w14:paraId="10E366F6" w14:textId="77777777" w:rsidR="00440477" w:rsidRDefault="00440477" w:rsidP="00BA7D84">
            <w:pPr>
              <w:pStyle w:val="TableText"/>
              <w:rPr>
                <w:ins w:id="7869" w:author="Russ Ott" w:date="2022-04-29T10:09:00Z"/>
              </w:rPr>
            </w:pPr>
            <w:ins w:id="7870" w:author="Russ Ott" w:date="2022-04-29T10:09:00Z">
              <w:r>
                <w:tab/>
                <w:t>participant</w:t>
              </w:r>
            </w:ins>
          </w:p>
        </w:tc>
        <w:tc>
          <w:tcPr>
            <w:tcW w:w="720" w:type="dxa"/>
          </w:tcPr>
          <w:p w14:paraId="7EF1AAD4" w14:textId="77777777" w:rsidR="00440477" w:rsidRDefault="00440477" w:rsidP="00BA7D84">
            <w:pPr>
              <w:pStyle w:val="TableText"/>
              <w:rPr>
                <w:ins w:id="7871" w:author="Russ Ott" w:date="2022-04-29T10:09:00Z"/>
              </w:rPr>
            </w:pPr>
            <w:ins w:id="7872" w:author="Russ Ott" w:date="2022-04-29T10:09:00Z">
              <w:r>
                <w:t>0..*</w:t>
              </w:r>
            </w:ins>
          </w:p>
        </w:tc>
        <w:tc>
          <w:tcPr>
            <w:tcW w:w="1152" w:type="dxa"/>
          </w:tcPr>
          <w:p w14:paraId="18338174" w14:textId="77777777" w:rsidR="00440477" w:rsidRDefault="00440477" w:rsidP="00BA7D84">
            <w:pPr>
              <w:pStyle w:val="TableText"/>
              <w:rPr>
                <w:ins w:id="7873" w:author="Russ Ott" w:date="2022-04-29T10:09:00Z"/>
              </w:rPr>
            </w:pPr>
            <w:ins w:id="7874" w:author="Russ Ott" w:date="2022-04-29T10:09:00Z">
              <w:r>
                <w:t>MAY</w:t>
              </w:r>
            </w:ins>
          </w:p>
        </w:tc>
        <w:tc>
          <w:tcPr>
            <w:tcW w:w="864" w:type="dxa"/>
          </w:tcPr>
          <w:p w14:paraId="0AF9EB21" w14:textId="77777777" w:rsidR="00440477" w:rsidRDefault="00440477" w:rsidP="00BA7D84">
            <w:pPr>
              <w:pStyle w:val="TableText"/>
              <w:rPr>
                <w:ins w:id="7875" w:author="Russ Ott" w:date="2022-04-29T10:09:00Z"/>
              </w:rPr>
            </w:pPr>
          </w:p>
        </w:tc>
        <w:tc>
          <w:tcPr>
            <w:tcW w:w="1104" w:type="dxa"/>
          </w:tcPr>
          <w:p w14:paraId="30BDF601" w14:textId="692684FB" w:rsidR="00440477" w:rsidRDefault="00002F64" w:rsidP="00BA7D84">
            <w:pPr>
              <w:pStyle w:val="TableText"/>
              <w:rPr>
                <w:ins w:id="7876" w:author="Russ Ott" w:date="2022-04-29T10:09:00Z"/>
              </w:rPr>
            </w:pPr>
            <w:ins w:id="7877" w:author="Russ Ott" w:date="2022-04-29T10:09:00Z">
              <w:r>
                <w:fldChar w:fldCharType="begin"/>
              </w:r>
              <w:r>
                <w:instrText xml:space="preserve"> HYPERLINK \l "C_4515-7751" \h </w:instrText>
              </w:r>
              <w:r>
                <w:fldChar w:fldCharType="separate"/>
              </w:r>
              <w:r w:rsidR="00440477">
                <w:rPr>
                  <w:rStyle w:val="HyperlinkText9pt"/>
                </w:rPr>
                <w:t>4515-7751</w:t>
              </w:r>
              <w:r>
                <w:rPr>
                  <w:rStyle w:val="HyperlinkText9pt"/>
                </w:rPr>
                <w:fldChar w:fldCharType="end"/>
              </w:r>
            </w:ins>
          </w:p>
        </w:tc>
        <w:tc>
          <w:tcPr>
            <w:tcW w:w="2975" w:type="dxa"/>
          </w:tcPr>
          <w:p w14:paraId="029353DE" w14:textId="77777777" w:rsidR="00440477" w:rsidRDefault="00440477" w:rsidP="00BA7D84">
            <w:pPr>
              <w:pStyle w:val="TableText"/>
              <w:rPr>
                <w:ins w:id="7878" w:author="Russ Ott" w:date="2022-04-29T10:09:00Z"/>
              </w:rPr>
            </w:pPr>
          </w:p>
        </w:tc>
      </w:tr>
      <w:tr w:rsidR="00440477" w14:paraId="155E4D6D" w14:textId="77777777" w:rsidTr="00BA7D84">
        <w:trPr>
          <w:jc w:val="center"/>
          <w:ins w:id="7879" w:author="Russ Ott" w:date="2022-04-29T10:09:00Z"/>
        </w:trPr>
        <w:tc>
          <w:tcPr>
            <w:tcW w:w="3345" w:type="dxa"/>
          </w:tcPr>
          <w:p w14:paraId="02ECD2CC" w14:textId="77777777" w:rsidR="00440477" w:rsidRDefault="00440477" w:rsidP="00BA7D84">
            <w:pPr>
              <w:pStyle w:val="TableText"/>
              <w:rPr>
                <w:ins w:id="7880" w:author="Russ Ott" w:date="2022-04-29T10:09:00Z"/>
              </w:rPr>
            </w:pPr>
            <w:ins w:id="7881" w:author="Russ Ott" w:date="2022-04-29T10:09:00Z">
              <w:r>
                <w:tab/>
              </w:r>
              <w:r>
                <w:tab/>
                <w:t>@typeCode</w:t>
              </w:r>
            </w:ins>
          </w:p>
        </w:tc>
        <w:tc>
          <w:tcPr>
            <w:tcW w:w="720" w:type="dxa"/>
          </w:tcPr>
          <w:p w14:paraId="525F8DA3" w14:textId="77777777" w:rsidR="00440477" w:rsidRDefault="00440477" w:rsidP="00BA7D84">
            <w:pPr>
              <w:pStyle w:val="TableText"/>
              <w:rPr>
                <w:ins w:id="7882" w:author="Russ Ott" w:date="2022-04-29T10:09:00Z"/>
              </w:rPr>
            </w:pPr>
            <w:ins w:id="7883" w:author="Russ Ott" w:date="2022-04-29T10:09:00Z">
              <w:r>
                <w:t>1..1</w:t>
              </w:r>
            </w:ins>
          </w:p>
        </w:tc>
        <w:tc>
          <w:tcPr>
            <w:tcW w:w="1152" w:type="dxa"/>
          </w:tcPr>
          <w:p w14:paraId="36C98288" w14:textId="77777777" w:rsidR="00440477" w:rsidRDefault="00440477" w:rsidP="00BA7D84">
            <w:pPr>
              <w:pStyle w:val="TableText"/>
              <w:rPr>
                <w:ins w:id="7884" w:author="Russ Ott" w:date="2022-04-29T10:09:00Z"/>
              </w:rPr>
            </w:pPr>
            <w:ins w:id="7885" w:author="Russ Ott" w:date="2022-04-29T10:09:00Z">
              <w:r>
                <w:t>SHALL</w:t>
              </w:r>
            </w:ins>
          </w:p>
        </w:tc>
        <w:tc>
          <w:tcPr>
            <w:tcW w:w="864" w:type="dxa"/>
          </w:tcPr>
          <w:p w14:paraId="6BA15D7E" w14:textId="77777777" w:rsidR="00440477" w:rsidRDefault="00440477" w:rsidP="00BA7D84">
            <w:pPr>
              <w:pStyle w:val="TableText"/>
              <w:rPr>
                <w:ins w:id="7886" w:author="Russ Ott" w:date="2022-04-29T10:09:00Z"/>
              </w:rPr>
            </w:pPr>
          </w:p>
        </w:tc>
        <w:tc>
          <w:tcPr>
            <w:tcW w:w="1104" w:type="dxa"/>
          </w:tcPr>
          <w:p w14:paraId="288C8C8E" w14:textId="05C88241" w:rsidR="00440477" w:rsidRDefault="00002F64" w:rsidP="00BA7D84">
            <w:pPr>
              <w:pStyle w:val="TableText"/>
              <w:rPr>
                <w:ins w:id="7887" w:author="Russ Ott" w:date="2022-04-29T10:09:00Z"/>
              </w:rPr>
            </w:pPr>
            <w:ins w:id="7888" w:author="Russ Ott" w:date="2022-04-29T10:09:00Z">
              <w:r>
                <w:fldChar w:fldCharType="begin"/>
              </w:r>
              <w:r>
                <w:instrText xml:space="preserve"> HYPERLINK \l "C_4515-7752" \h </w:instrText>
              </w:r>
              <w:r>
                <w:fldChar w:fldCharType="separate"/>
              </w:r>
              <w:r w:rsidR="00440477">
                <w:rPr>
                  <w:rStyle w:val="HyperlinkText9pt"/>
                </w:rPr>
                <w:t>4515-7752</w:t>
              </w:r>
              <w:r>
                <w:rPr>
                  <w:rStyle w:val="HyperlinkText9pt"/>
                </w:rPr>
                <w:fldChar w:fldCharType="end"/>
              </w:r>
            </w:ins>
          </w:p>
        </w:tc>
        <w:tc>
          <w:tcPr>
            <w:tcW w:w="2975" w:type="dxa"/>
          </w:tcPr>
          <w:p w14:paraId="32F8FF13" w14:textId="77777777" w:rsidR="00440477" w:rsidRDefault="00440477" w:rsidP="00BA7D84">
            <w:pPr>
              <w:pStyle w:val="TableText"/>
              <w:rPr>
                <w:ins w:id="7889" w:author="Russ Ott" w:date="2022-04-29T10:09:00Z"/>
              </w:rPr>
            </w:pPr>
            <w:ins w:id="7890" w:author="Russ Ott" w:date="2022-04-29T10:09:00Z">
              <w:r>
                <w:t>urn:oid:2.16.840.1.113883.5.1002 (HL7ActRelationshipType) = DEV</w:t>
              </w:r>
            </w:ins>
          </w:p>
        </w:tc>
      </w:tr>
      <w:tr w:rsidR="00440477" w14:paraId="7856DD86" w14:textId="77777777" w:rsidTr="00BA7D84">
        <w:trPr>
          <w:jc w:val="center"/>
          <w:ins w:id="7891" w:author="Russ Ott" w:date="2022-04-29T10:09:00Z"/>
        </w:trPr>
        <w:tc>
          <w:tcPr>
            <w:tcW w:w="3345" w:type="dxa"/>
          </w:tcPr>
          <w:p w14:paraId="5DCD1A0D" w14:textId="77777777" w:rsidR="00440477" w:rsidRDefault="00440477" w:rsidP="00BA7D84">
            <w:pPr>
              <w:pStyle w:val="TableText"/>
              <w:rPr>
                <w:ins w:id="7892" w:author="Russ Ott" w:date="2022-04-29T10:09:00Z"/>
              </w:rPr>
            </w:pPr>
            <w:ins w:id="7893" w:author="Russ Ott" w:date="2022-04-29T10:09:00Z">
              <w:r>
                <w:tab/>
              </w:r>
              <w:r>
                <w:tab/>
                <w:t>participantRole</w:t>
              </w:r>
            </w:ins>
          </w:p>
        </w:tc>
        <w:tc>
          <w:tcPr>
            <w:tcW w:w="720" w:type="dxa"/>
          </w:tcPr>
          <w:p w14:paraId="206D3B31" w14:textId="77777777" w:rsidR="00440477" w:rsidRDefault="00440477" w:rsidP="00BA7D84">
            <w:pPr>
              <w:pStyle w:val="TableText"/>
              <w:rPr>
                <w:ins w:id="7894" w:author="Russ Ott" w:date="2022-04-29T10:09:00Z"/>
              </w:rPr>
            </w:pPr>
            <w:ins w:id="7895" w:author="Russ Ott" w:date="2022-04-29T10:09:00Z">
              <w:r>
                <w:t>1..1</w:t>
              </w:r>
            </w:ins>
          </w:p>
        </w:tc>
        <w:tc>
          <w:tcPr>
            <w:tcW w:w="1152" w:type="dxa"/>
          </w:tcPr>
          <w:p w14:paraId="198491CF" w14:textId="77777777" w:rsidR="00440477" w:rsidRDefault="00440477" w:rsidP="00BA7D84">
            <w:pPr>
              <w:pStyle w:val="TableText"/>
              <w:rPr>
                <w:ins w:id="7896" w:author="Russ Ott" w:date="2022-04-29T10:09:00Z"/>
              </w:rPr>
            </w:pPr>
            <w:ins w:id="7897" w:author="Russ Ott" w:date="2022-04-29T10:09:00Z">
              <w:r>
                <w:t>SHALL</w:t>
              </w:r>
            </w:ins>
          </w:p>
        </w:tc>
        <w:tc>
          <w:tcPr>
            <w:tcW w:w="864" w:type="dxa"/>
          </w:tcPr>
          <w:p w14:paraId="0DDA5EDC" w14:textId="77777777" w:rsidR="00440477" w:rsidRDefault="00440477" w:rsidP="00BA7D84">
            <w:pPr>
              <w:pStyle w:val="TableText"/>
              <w:rPr>
                <w:ins w:id="7898" w:author="Russ Ott" w:date="2022-04-29T10:09:00Z"/>
              </w:rPr>
            </w:pPr>
          </w:p>
        </w:tc>
        <w:tc>
          <w:tcPr>
            <w:tcW w:w="1104" w:type="dxa"/>
          </w:tcPr>
          <w:p w14:paraId="0D75DB4B" w14:textId="7839AEC2" w:rsidR="00440477" w:rsidRDefault="00002F64" w:rsidP="00BA7D84">
            <w:pPr>
              <w:pStyle w:val="TableText"/>
              <w:rPr>
                <w:ins w:id="7899" w:author="Russ Ott" w:date="2022-04-29T10:09:00Z"/>
              </w:rPr>
            </w:pPr>
            <w:ins w:id="7900" w:author="Russ Ott" w:date="2022-04-29T10:09:00Z">
              <w:r>
                <w:fldChar w:fldCharType="begin"/>
              </w:r>
              <w:r>
                <w:instrText xml:space="preserve"> HYPERLINK \l "C_4515-15911" \h </w:instrText>
              </w:r>
              <w:r>
                <w:fldChar w:fldCharType="separate"/>
              </w:r>
              <w:r w:rsidR="00440477">
                <w:rPr>
                  <w:rStyle w:val="HyperlinkText9pt"/>
                </w:rPr>
                <w:t>4515-15911</w:t>
              </w:r>
              <w:r>
                <w:rPr>
                  <w:rStyle w:val="HyperlinkText9pt"/>
                </w:rPr>
                <w:fldChar w:fldCharType="end"/>
              </w:r>
            </w:ins>
          </w:p>
        </w:tc>
        <w:tc>
          <w:tcPr>
            <w:tcW w:w="2975" w:type="dxa"/>
          </w:tcPr>
          <w:p w14:paraId="7D6A76A7" w14:textId="77777777" w:rsidR="00440477" w:rsidRDefault="00440477" w:rsidP="00BA7D84">
            <w:pPr>
              <w:pStyle w:val="TableText"/>
              <w:rPr>
                <w:ins w:id="7901" w:author="Russ Ott" w:date="2022-04-29T10:09:00Z"/>
              </w:rPr>
            </w:pPr>
            <w:ins w:id="7902" w:author="Russ Ott" w:date="2022-04-29T10:09:00Z">
              <w:r>
                <w:t>Product Instance (identifier: urn:oid:2.16.840.1.113883.10.20.22.4.37</w:t>
              </w:r>
            </w:ins>
          </w:p>
        </w:tc>
      </w:tr>
      <w:tr w:rsidR="00440477" w14:paraId="37AC954C" w14:textId="77777777" w:rsidTr="00BA7D84">
        <w:trPr>
          <w:jc w:val="center"/>
          <w:ins w:id="7903" w:author="Russ Ott" w:date="2022-04-29T10:09:00Z"/>
        </w:trPr>
        <w:tc>
          <w:tcPr>
            <w:tcW w:w="3345" w:type="dxa"/>
          </w:tcPr>
          <w:p w14:paraId="377D5D6F" w14:textId="77777777" w:rsidR="00440477" w:rsidRDefault="00440477" w:rsidP="00BA7D84">
            <w:pPr>
              <w:pStyle w:val="TableText"/>
              <w:rPr>
                <w:ins w:id="7904" w:author="Russ Ott" w:date="2022-04-29T10:09:00Z"/>
              </w:rPr>
            </w:pPr>
            <w:ins w:id="7905" w:author="Russ Ott" w:date="2022-04-29T10:09:00Z">
              <w:r>
                <w:tab/>
                <w:t>participant</w:t>
              </w:r>
            </w:ins>
          </w:p>
        </w:tc>
        <w:tc>
          <w:tcPr>
            <w:tcW w:w="720" w:type="dxa"/>
          </w:tcPr>
          <w:p w14:paraId="5F76399F" w14:textId="77777777" w:rsidR="00440477" w:rsidRDefault="00440477" w:rsidP="00BA7D84">
            <w:pPr>
              <w:pStyle w:val="TableText"/>
              <w:rPr>
                <w:ins w:id="7906" w:author="Russ Ott" w:date="2022-04-29T10:09:00Z"/>
              </w:rPr>
            </w:pPr>
            <w:ins w:id="7907" w:author="Russ Ott" w:date="2022-04-29T10:09:00Z">
              <w:r>
                <w:t>0..*</w:t>
              </w:r>
            </w:ins>
          </w:p>
        </w:tc>
        <w:tc>
          <w:tcPr>
            <w:tcW w:w="1152" w:type="dxa"/>
          </w:tcPr>
          <w:p w14:paraId="558D81D8" w14:textId="77777777" w:rsidR="00440477" w:rsidRDefault="00440477" w:rsidP="00BA7D84">
            <w:pPr>
              <w:pStyle w:val="TableText"/>
              <w:rPr>
                <w:ins w:id="7908" w:author="Russ Ott" w:date="2022-04-29T10:09:00Z"/>
              </w:rPr>
            </w:pPr>
            <w:ins w:id="7909" w:author="Russ Ott" w:date="2022-04-29T10:09:00Z">
              <w:r>
                <w:t>MAY</w:t>
              </w:r>
            </w:ins>
          </w:p>
        </w:tc>
        <w:tc>
          <w:tcPr>
            <w:tcW w:w="864" w:type="dxa"/>
          </w:tcPr>
          <w:p w14:paraId="30BB29B1" w14:textId="77777777" w:rsidR="00440477" w:rsidRDefault="00440477" w:rsidP="00BA7D84">
            <w:pPr>
              <w:pStyle w:val="TableText"/>
              <w:rPr>
                <w:ins w:id="7910" w:author="Russ Ott" w:date="2022-04-29T10:09:00Z"/>
              </w:rPr>
            </w:pPr>
          </w:p>
        </w:tc>
        <w:tc>
          <w:tcPr>
            <w:tcW w:w="1104" w:type="dxa"/>
          </w:tcPr>
          <w:p w14:paraId="173B2632" w14:textId="57F23CB0" w:rsidR="00440477" w:rsidRDefault="00002F64" w:rsidP="00BA7D84">
            <w:pPr>
              <w:pStyle w:val="TableText"/>
              <w:rPr>
                <w:ins w:id="7911" w:author="Russ Ott" w:date="2022-04-29T10:09:00Z"/>
              </w:rPr>
            </w:pPr>
            <w:ins w:id="7912" w:author="Russ Ott" w:date="2022-04-29T10:09:00Z">
              <w:r>
                <w:fldChar w:fldCharType="begin"/>
              </w:r>
              <w:r>
                <w:instrText xml:space="preserve"> HYPERLINK \l "C_4515-7765" \h </w:instrText>
              </w:r>
              <w:r>
                <w:fldChar w:fldCharType="separate"/>
              </w:r>
              <w:r w:rsidR="00440477">
                <w:rPr>
                  <w:rStyle w:val="HyperlinkText9pt"/>
                </w:rPr>
                <w:t>4515-7765</w:t>
              </w:r>
              <w:r>
                <w:rPr>
                  <w:rStyle w:val="HyperlinkText9pt"/>
                </w:rPr>
                <w:fldChar w:fldCharType="end"/>
              </w:r>
            </w:ins>
          </w:p>
        </w:tc>
        <w:tc>
          <w:tcPr>
            <w:tcW w:w="2975" w:type="dxa"/>
          </w:tcPr>
          <w:p w14:paraId="53351D29" w14:textId="77777777" w:rsidR="00440477" w:rsidRDefault="00440477" w:rsidP="00BA7D84">
            <w:pPr>
              <w:pStyle w:val="TableText"/>
              <w:rPr>
                <w:ins w:id="7913" w:author="Russ Ott" w:date="2022-04-29T10:09:00Z"/>
              </w:rPr>
            </w:pPr>
          </w:p>
        </w:tc>
      </w:tr>
      <w:tr w:rsidR="00440477" w14:paraId="425145A6" w14:textId="77777777" w:rsidTr="00BA7D84">
        <w:trPr>
          <w:jc w:val="center"/>
          <w:ins w:id="7914" w:author="Russ Ott" w:date="2022-04-29T10:09:00Z"/>
        </w:trPr>
        <w:tc>
          <w:tcPr>
            <w:tcW w:w="3345" w:type="dxa"/>
          </w:tcPr>
          <w:p w14:paraId="72E8518F" w14:textId="77777777" w:rsidR="00440477" w:rsidRDefault="00440477" w:rsidP="00BA7D84">
            <w:pPr>
              <w:pStyle w:val="TableText"/>
              <w:rPr>
                <w:ins w:id="7915" w:author="Russ Ott" w:date="2022-04-29T10:09:00Z"/>
              </w:rPr>
            </w:pPr>
            <w:ins w:id="7916" w:author="Russ Ott" w:date="2022-04-29T10:09:00Z">
              <w:r>
                <w:tab/>
              </w:r>
              <w:r>
                <w:tab/>
                <w:t>@typeCode</w:t>
              </w:r>
            </w:ins>
          </w:p>
        </w:tc>
        <w:tc>
          <w:tcPr>
            <w:tcW w:w="720" w:type="dxa"/>
          </w:tcPr>
          <w:p w14:paraId="558DC9B1" w14:textId="77777777" w:rsidR="00440477" w:rsidRDefault="00440477" w:rsidP="00BA7D84">
            <w:pPr>
              <w:pStyle w:val="TableText"/>
              <w:rPr>
                <w:ins w:id="7917" w:author="Russ Ott" w:date="2022-04-29T10:09:00Z"/>
              </w:rPr>
            </w:pPr>
            <w:ins w:id="7918" w:author="Russ Ott" w:date="2022-04-29T10:09:00Z">
              <w:r>
                <w:t>1..1</w:t>
              </w:r>
            </w:ins>
          </w:p>
        </w:tc>
        <w:tc>
          <w:tcPr>
            <w:tcW w:w="1152" w:type="dxa"/>
          </w:tcPr>
          <w:p w14:paraId="3B7F7720" w14:textId="77777777" w:rsidR="00440477" w:rsidRDefault="00440477" w:rsidP="00BA7D84">
            <w:pPr>
              <w:pStyle w:val="TableText"/>
              <w:rPr>
                <w:ins w:id="7919" w:author="Russ Ott" w:date="2022-04-29T10:09:00Z"/>
              </w:rPr>
            </w:pPr>
            <w:ins w:id="7920" w:author="Russ Ott" w:date="2022-04-29T10:09:00Z">
              <w:r>
                <w:t>SHALL</w:t>
              </w:r>
            </w:ins>
          </w:p>
        </w:tc>
        <w:tc>
          <w:tcPr>
            <w:tcW w:w="864" w:type="dxa"/>
          </w:tcPr>
          <w:p w14:paraId="2409C8B7" w14:textId="77777777" w:rsidR="00440477" w:rsidRDefault="00440477" w:rsidP="00BA7D84">
            <w:pPr>
              <w:pStyle w:val="TableText"/>
              <w:rPr>
                <w:ins w:id="7921" w:author="Russ Ott" w:date="2022-04-29T10:09:00Z"/>
              </w:rPr>
            </w:pPr>
          </w:p>
        </w:tc>
        <w:tc>
          <w:tcPr>
            <w:tcW w:w="1104" w:type="dxa"/>
          </w:tcPr>
          <w:p w14:paraId="2665CFE7" w14:textId="030F21A7" w:rsidR="00440477" w:rsidRDefault="00002F64" w:rsidP="00BA7D84">
            <w:pPr>
              <w:pStyle w:val="TableText"/>
              <w:rPr>
                <w:ins w:id="7922" w:author="Russ Ott" w:date="2022-04-29T10:09:00Z"/>
              </w:rPr>
            </w:pPr>
            <w:ins w:id="7923" w:author="Russ Ott" w:date="2022-04-29T10:09:00Z">
              <w:r>
                <w:fldChar w:fldCharType="begin"/>
              </w:r>
              <w:r>
                <w:instrText xml:space="preserve"> HYPERLINK \l "C_4515-7766" \h </w:instrText>
              </w:r>
              <w:r>
                <w:fldChar w:fldCharType="separate"/>
              </w:r>
              <w:r w:rsidR="00440477">
                <w:rPr>
                  <w:rStyle w:val="HyperlinkText9pt"/>
                </w:rPr>
                <w:t>4515-7766</w:t>
              </w:r>
              <w:r>
                <w:rPr>
                  <w:rStyle w:val="HyperlinkText9pt"/>
                </w:rPr>
                <w:fldChar w:fldCharType="end"/>
              </w:r>
            </w:ins>
          </w:p>
        </w:tc>
        <w:tc>
          <w:tcPr>
            <w:tcW w:w="2975" w:type="dxa"/>
          </w:tcPr>
          <w:p w14:paraId="2AE585F8" w14:textId="77777777" w:rsidR="00440477" w:rsidRDefault="00440477" w:rsidP="00BA7D84">
            <w:pPr>
              <w:pStyle w:val="TableText"/>
              <w:rPr>
                <w:ins w:id="7924" w:author="Russ Ott" w:date="2022-04-29T10:09:00Z"/>
              </w:rPr>
            </w:pPr>
            <w:ins w:id="7925" w:author="Russ Ott" w:date="2022-04-29T10:09:00Z">
              <w:r>
                <w:t>urn:oid:2.16.840.1.113883.5.90 (HL7ParticipationType) = LOC</w:t>
              </w:r>
            </w:ins>
          </w:p>
        </w:tc>
      </w:tr>
      <w:tr w:rsidR="00440477" w14:paraId="51D419B3" w14:textId="77777777" w:rsidTr="00BA7D84">
        <w:trPr>
          <w:jc w:val="center"/>
          <w:ins w:id="7926" w:author="Russ Ott" w:date="2022-04-29T10:09:00Z"/>
        </w:trPr>
        <w:tc>
          <w:tcPr>
            <w:tcW w:w="3345" w:type="dxa"/>
          </w:tcPr>
          <w:p w14:paraId="42E9C0E1" w14:textId="77777777" w:rsidR="00440477" w:rsidRDefault="00440477" w:rsidP="00BA7D84">
            <w:pPr>
              <w:pStyle w:val="TableText"/>
              <w:rPr>
                <w:ins w:id="7927" w:author="Russ Ott" w:date="2022-04-29T10:09:00Z"/>
              </w:rPr>
            </w:pPr>
            <w:ins w:id="7928" w:author="Russ Ott" w:date="2022-04-29T10:09:00Z">
              <w:r>
                <w:tab/>
              </w:r>
              <w:r>
                <w:tab/>
                <w:t>participantRole</w:t>
              </w:r>
            </w:ins>
          </w:p>
        </w:tc>
        <w:tc>
          <w:tcPr>
            <w:tcW w:w="720" w:type="dxa"/>
          </w:tcPr>
          <w:p w14:paraId="1C994DD5" w14:textId="77777777" w:rsidR="00440477" w:rsidRDefault="00440477" w:rsidP="00BA7D84">
            <w:pPr>
              <w:pStyle w:val="TableText"/>
              <w:rPr>
                <w:ins w:id="7929" w:author="Russ Ott" w:date="2022-04-29T10:09:00Z"/>
              </w:rPr>
            </w:pPr>
            <w:ins w:id="7930" w:author="Russ Ott" w:date="2022-04-29T10:09:00Z">
              <w:r>
                <w:t>1..1</w:t>
              </w:r>
            </w:ins>
          </w:p>
        </w:tc>
        <w:tc>
          <w:tcPr>
            <w:tcW w:w="1152" w:type="dxa"/>
          </w:tcPr>
          <w:p w14:paraId="404BB2E7" w14:textId="77777777" w:rsidR="00440477" w:rsidRDefault="00440477" w:rsidP="00BA7D84">
            <w:pPr>
              <w:pStyle w:val="TableText"/>
              <w:rPr>
                <w:ins w:id="7931" w:author="Russ Ott" w:date="2022-04-29T10:09:00Z"/>
              </w:rPr>
            </w:pPr>
            <w:ins w:id="7932" w:author="Russ Ott" w:date="2022-04-29T10:09:00Z">
              <w:r>
                <w:t>SHALL</w:t>
              </w:r>
            </w:ins>
          </w:p>
        </w:tc>
        <w:tc>
          <w:tcPr>
            <w:tcW w:w="864" w:type="dxa"/>
          </w:tcPr>
          <w:p w14:paraId="331B2F8B" w14:textId="77777777" w:rsidR="00440477" w:rsidRDefault="00440477" w:rsidP="00BA7D84">
            <w:pPr>
              <w:pStyle w:val="TableText"/>
              <w:rPr>
                <w:ins w:id="7933" w:author="Russ Ott" w:date="2022-04-29T10:09:00Z"/>
              </w:rPr>
            </w:pPr>
          </w:p>
        </w:tc>
        <w:tc>
          <w:tcPr>
            <w:tcW w:w="1104" w:type="dxa"/>
          </w:tcPr>
          <w:p w14:paraId="34FBC95A" w14:textId="768AC4DA" w:rsidR="00440477" w:rsidRDefault="00002F64" w:rsidP="00BA7D84">
            <w:pPr>
              <w:pStyle w:val="TableText"/>
              <w:rPr>
                <w:ins w:id="7934" w:author="Russ Ott" w:date="2022-04-29T10:09:00Z"/>
              </w:rPr>
            </w:pPr>
            <w:ins w:id="7935" w:author="Russ Ott" w:date="2022-04-29T10:09:00Z">
              <w:r>
                <w:fldChar w:fldCharType="begin"/>
              </w:r>
              <w:r>
                <w:instrText xml:space="preserve"> HYPERLINK \l "C_4515-15912" \h </w:instrText>
              </w:r>
              <w:r>
                <w:fldChar w:fldCharType="separate"/>
              </w:r>
              <w:r w:rsidR="00440477">
                <w:rPr>
                  <w:rStyle w:val="HyperlinkText9pt"/>
                </w:rPr>
                <w:t>4515-15912</w:t>
              </w:r>
              <w:r>
                <w:rPr>
                  <w:rStyle w:val="HyperlinkText9pt"/>
                </w:rPr>
                <w:fldChar w:fldCharType="end"/>
              </w:r>
            </w:ins>
          </w:p>
        </w:tc>
        <w:tc>
          <w:tcPr>
            <w:tcW w:w="2975" w:type="dxa"/>
          </w:tcPr>
          <w:p w14:paraId="3A686414" w14:textId="77777777" w:rsidR="00440477" w:rsidRDefault="00440477" w:rsidP="00BA7D84">
            <w:pPr>
              <w:pStyle w:val="TableText"/>
              <w:rPr>
                <w:ins w:id="7936" w:author="Russ Ott" w:date="2022-04-29T10:09:00Z"/>
              </w:rPr>
            </w:pPr>
            <w:ins w:id="7937" w:author="Russ Ott" w:date="2022-04-29T10:09:00Z">
              <w:r>
                <w:t>Service Delivery Location (identifier: urn:oid:2.16.840.1.113883.10.20.22.4.32</w:t>
              </w:r>
            </w:ins>
          </w:p>
        </w:tc>
      </w:tr>
      <w:tr w:rsidR="00440477" w14:paraId="79E74289" w14:textId="77777777" w:rsidTr="00BA7D84">
        <w:trPr>
          <w:jc w:val="center"/>
          <w:ins w:id="7938" w:author="Russ Ott" w:date="2022-04-29T10:09:00Z"/>
        </w:trPr>
        <w:tc>
          <w:tcPr>
            <w:tcW w:w="3345" w:type="dxa"/>
          </w:tcPr>
          <w:p w14:paraId="50EAB7FA" w14:textId="77777777" w:rsidR="00440477" w:rsidRDefault="00440477" w:rsidP="00BA7D84">
            <w:pPr>
              <w:pStyle w:val="TableText"/>
              <w:rPr>
                <w:ins w:id="7939" w:author="Russ Ott" w:date="2022-04-29T10:09:00Z"/>
              </w:rPr>
            </w:pPr>
            <w:ins w:id="7940" w:author="Russ Ott" w:date="2022-04-29T10:09:00Z">
              <w:r>
                <w:tab/>
                <w:t>entryRelationship</w:t>
              </w:r>
            </w:ins>
          </w:p>
        </w:tc>
        <w:tc>
          <w:tcPr>
            <w:tcW w:w="720" w:type="dxa"/>
          </w:tcPr>
          <w:p w14:paraId="57A0C464" w14:textId="77777777" w:rsidR="00440477" w:rsidRDefault="00440477" w:rsidP="00BA7D84">
            <w:pPr>
              <w:pStyle w:val="TableText"/>
              <w:rPr>
                <w:ins w:id="7941" w:author="Russ Ott" w:date="2022-04-29T10:09:00Z"/>
              </w:rPr>
            </w:pPr>
            <w:ins w:id="7942" w:author="Russ Ott" w:date="2022-04-29T10:09:00Z">
              <w:r>
                <w:t>0..*</w:t>
              </w:r>
            </w:ins>
          </w:p>
        </w:tc>
        <w:tc>
          <w:tcPr>
            <w:tcW w:w="1152" w:type="dxa"/>
          </w:tcPr>
          <w:p w14:paraId="4D9B109C" w14:textId="77777777" w:rsidR="00440477" w:rsidRDefault="00440477" w:rsidP="00BA7D84">
            <w:pPr>
              <w:pStyle w:val="TableText"/>
              <w:rPr>
                <w:ins w:id="7943" w:author="Russ Ott" w:date="2022-04-29T10:09:00Z"/>
              </w:rPr>
            </w:pPr>
            <w:ins w:id="7944" w:author="Russ Ott" w:date="2022-04-29T10:09:00Z">
              <w:r>
                <w:t>MAY</w:t>
              </w:r>
            </w:ins>
          </w:p>
        </w:tc>
        <w:tc>
          <w:tcPr>
            <w:tcW w:w="864" w:type="dxa"/>
          </w:tcPr>
          <w:p w14:paraId="50D91A2C" w14:textId="77777777" w:rsidR="00440477" w:rsidRDefault="00440477" w:rsidP="00BA7D84">
            <w:pPr>
              <w:pStyle w:val="TableText"/>
              <w:rPr>
                <w:ins w:id="7945" w:author="Russ Ott" w:date="2022-04-29T10:09:00Z"/>
              </w:rPr>
            </w:pPr>
          </w:p>
        </w:tc>
        <w:tc>
          <w:tcPr>
            <w:tcW w:w="1104" w:type="dxa"/>
          </w:tcPr>
          <w:p w14:paraId="33CDDA3C" w14:textId="44AEE073" w:rsidR="00440477" w:rsidRDefault="00002F64" w:rsidP="00BA7D84">
            <w:pPr>
              <w:pStyle w:val="TableText"/>
              <w:rPr>
                <w:ins w:id="7946" w:author="Russ Ott" w:date="2022-04-29T10:09:00Z"/>
              </w:rPr>
            </w:pPr>
            <w:ins w:id="7947" w:author="Russ Ott" w:date="2022-04-29T10:09:00Z">
              <w:r>
                <w:fldChar w:fldCharType="begin"/>
              </w:r>
              <w:r>
                <w:instrText xml:space="preserve"> HYPERLINK \l "C_4515-7768" \h </w:instrText>
              </w:r>
              <w:r>
                <w:fldChar w:fldCharType="separate"/>
              </w:r>
              <w:r w:rsidR="00440477">
                <w:rPr>
                  <w:rStyle w:val="HyperlinkText9pt"/>
                </w:rPr>
                <w:t>4515-7768</w:t>
              </w:r>
              <w:r>
                <w:rPr>
                  <w:rStyle w:val="HyperlinkText9pt"/>
                </w:rPr>
                <w:fldChar w:fldCharType="end"/>
              </w:r>
            </w:ins>
          </w:p>
        </w:tc>
        <w:tc>
          <w:tcPr>
            <w:tcW w:w="2975" w:type="dxa"/>
          </w:tcPr>
          <w:p w14:paraId="7B39F7E0" w14:textId="77777777" w:rsidR="00440477" w:rsidRDefault="00440477" w:rsidP="00BA7D84">
            <w:pPr>
              <w:pStyle w:val="TableText"/>
              <w:rPr>
                <w:ins w:id="7948" w:author="Russ Ott" w:date="2022-04-29T10:09:00Z"/>
              </w:rPr>
            </w:pPr>
          </w:p>
        </w:tc>
      </w:tr>
      <w:tr w:rsidR="00440477" w14:paraId="31D760A7" w14:textId="77777777" w:rsidTr="00BA7D84">
        <w:trPr>
          <w:jc w:val="center"/>
          <w:ins w:id="7949" w:author="Russ Ott" w:date="2022-04-29T10:09:00Z"/>
        </w:trPr>
        <w:tc>
          <w:tcPr>
            <w:tcW w:w="3345" w:type="dxa"/>
          </w:tcPr>
          <w:p w14:paraId="37F06CD8" w14:textId="77777777" w:rsidR="00440477" w:rsidRDefault="00440477" w:rsidP="00BA7D84">
            <w:pPr>
              <w:pStyle w:val="TableText"/>
              <w:rPr>
                <w:ins w:id="7950" w:author="Russ Ott" w:date="2022-04-29T10:09:00Z"/>
              </w:rPr>
            </w:pPr>
            <w:ins w:id="7951" w:author="Russ Ott" w:date="2022-04-29T10:09:00Z">
              <w:r>
                <w:tab/>
              </w:r>
              <w:r>
                <w:tab/>
                <w:t>@typeCode</w:t>
              </w:r>
            </w:ins>
          </w:p>
        </w:tc>
        <w:tc>
          <w:tcPr>
            <w:tcW w:w="720" w:type="dxa"/>
          </w:tcPr>
          <w:p w14:paraId="1D8C63AD" w14:textId="77777777" w:rsidR="00440477" w:rsidRDefault="00440477" w:rsidP="00BA7D84">
            <w:pPr>
              <w:pStyle w:val="TableText"/>
              <w:rPr>
                <w:ins w:id="7952" w:author="Russ Ott" w:date="2022-04-29T10:09:00Z"/>
              </w:rPr>
            </w:pPr>
            <w:ins w:id="7953" w:author="Russ Ott" w:date="2022-04-29T10:09:00Z">
              <w:r>
                <w:t>1..1</w:t>
              </w:r>
            </w:ins>
          </w:p>
        </w:tc>
        <w:tc>
          <w:tcPr>
            <w:tcW w:w="1152" w:type="dxa"/>
          </w:tcPr>
          <w:p w14:paraId="2DD8A915" w14:textId="77777777" w:rsidR="00440477" w:rsidRDefault="00440477" w:rsidP="00BA7D84">
            <w:pPr>
              <w:pStyle w:val="TableText"/>
              <w:rPr>
                <w:ins w:id="7954" w:author="Russ Ott" w:date="2022-04-29T10:09:00Z"/>
              </w:rPr>
            </w:pPr>
            <w:ins w:id="7955" w:author="Russ Ott" w:date="2022-04-29T10:09:00Z">
              <w:r>
                <w:t>SHALL</w:t>
              </w:r>
            </w:ins>
          </w:p>
        </w:tc>
        <w:tc>
          <w:tcPr>
            <w:tcW w:w="864" w:type="dxa"/>
          </w:tcPr>
          <w:p w14:paraId="6BDB5E2C" w14:textId="77777777" w:rsidR="00440477" w:rsidRDefault="00440477" w:rsidP="00BA7D84">
            <w:pPr>
              <w:pStyle w:val="TableText"/>
              <w:rPr>
                <w:ins w:id="7956" w:author="Russ Ott" w:date="2022-04-29T10:09:00Z"/>
              </w:rPr>
            </w:pPr>
          </w:p>
        </w:tc>
        <w:tc>
          <w:tcPr>
            <w:tcW w:w="1104" w:type="dxa"/>
          </w:tcPr>
          <w:p w14:paraId="59B8AC21" w14:textId="03E572EC" w:rsidR="00440477" w:rsidRDefault="00002F64" w:rsidP="00BA7D84">
            <w:pPr>
              <w:pStyle w:val="TableText"/>
              <w:rPr>
                <w:ins w:id="7957" w:author="Russ Ott" w:date="2022-04-29T10:09:00Z"/>
              </w:rPr>
            </w:pPr>
            <w:ins w:id="7958" w:author="Russ Ott" w:date="2022-04-29T10:09:00Z">
              <w:r>
                <w:fldChar w:fldCharType="begin"/>
              </w:r>
              <w:r>
                <w:instrText xml:space="preserve"> HYPERLINK \l "C_4515-7769" \h </w:instrText>
              </w:r>
              <w:r>
                <w:fldChar w:fldCharType="separate"/>
              </w:r>
              <w:r w:rsidR="00440477">
                <w:rPr>
                  <w:rStyle w:val="HyperlinkText9pt"/>
                </w:rPr>
                <w:t>4515-7769</w:t>
              </w:r>
              <w:r>
                <w:rPr>
                  <w:rStyle w:val="HyperlinkText9pt"/>
                </w:rPr>
                <w:fldChar w:fldCharType="end"/>
              </w:r>
            </w:ins>
          </w:p>
        </w:tc>
        <w:tc>
          <w:tcPr>
            <w:tcW w:w="2975" w:type="dxa"/>
          </w:tcPr>
          <w:p w14:paraId="1CB0486E" w14:textId="77777777" w:rsidR="00440477" w:rsidRDefault="00440477" w:rsidP="00BA7D84">
            <w:pPr>
              <w:pStyle w:val="TableText"/>
              <w:rPr>
                <w:ins w:id="7959" w:author="Russ Ott" w:date="2022-04-29T10:09:00Z"/>
              </w:rPr>
            </w:pPr>
            <w:ins w:id="7960" w:author="Russ Ott" w:date="2022-04-29T10:09:00Z">
              <w:r>
                <w:t>urn:oid:2.16.840.1.113883.5.1002 (HL7ActRelationshipType) = COMP</w:t>
              </w:r>
            </w:ins>
          </w:p>
        </w:tc>
      </w:tr>
      <w:tr w:rsidR="00440477" w14:paraId="79AAD2EA" w14:textId="77777777" w:rsidTr="00BA7D84">
        <w:trPr>
          <w:jc w:val="center"/>
          <w:ins w:id="7961" w:author="Russ Ott" w:date="2022-04-29T10:09:00Z"/>
        </w:trPr>
        <w:tc>
          <w:tcPr>
            <w:tcW w:w="3345" w:type="dxa"/>
          </w:tcPr>
          <w:p w14:paraId="2EA3C574" w14:textId="77777777" w:rsidR="00440477" w:rsidRDefault="00440477" w:rsidP="00BA7D84">
            <w:pPr>
              <w:pStyle w:val="TableText"/>
              <w:rPr>
                <w:ins w:id="7962" w:author="Russ Ott" w:date="2022-04-29T10:09:00Z"/>
              </w:rPr>
            </w:pPr>
            <w:ins w:id="7963" w:author="Russ Ott" w:date="2022-04-29T10:09:00Z">
              <w:r>
                <w:tab/>
              </w:r>
              <w:r>
                <w:tab/>
                <w:t>@inversionInd</w:t>
              </w:r>
            </w:ins>
          </w:p>
        </w:tc>
        <w:tc>
          <w:tcPr>
            <w:tcW w:w="720" w:type="dxa"/>
          </w:tcPr>
          <w:p w14:paraId="5BDAC45D" w14:textId="77777777" w:rsidR="00440477" w:rsidRDefault="00440477" w:rsidP="00BA7D84">
            <w:pPr>
              <w:pStyle w:val="TableText"/>
              <w:rPr>
                <w:ins w:id="7964" w:author="Russ Ott" w:date="2022-04-29T10:09:00Z"/>
              </w:rPr>
            </w:pPr>
            <w:ins w:id="7965" w:author="Russ Ott" w:date="2022-04-29T10:09:00Z">
              <w:r>
                <w:t>1..1</w:t>
              </w:r>
            </w:ins>
          </w:p>
        </w:tc>
        <w:tc>
          <w:tcPr>
            <w:tcW w:w="1152" w:type="dxa"/>
          </w:tcPr>
          <w:p w14:paraId="72ABF9BA" w14:textId="77777777" w:rsidR="00440477" w:rsidRDefault="00440477" w:rsidP="00BA7D84">
            <w:pPr>
              <w:pStyle w:val="TableText"/>
              <w:rPr>
                <w:ins w:id="7966" w:author="Russ Ott" w:date="2022-04-29T10:09:00Z"/>
              </w:rPr>
            </w:pPr>
            <w:ins w:id="7967" w:author="Russ Ott" w:date="2022-04-29T10:09:00Z">
              <w:r>
                <w:t>SHALL</w:t>
              </w:r>
            </w:ins>
          </w:p>
        </w:tc>
        <w:tc>
          <w:tcPr>
            <w:tcW w:w="864" w:type="dxa"/>
          </w:tcPr>
          <w:p w14:paraId="4A983B85" w14:textId="77777777" w:rsidR="00440477" w:rsidRDefault="00440477" w:rsidP="00BA7D84">
            <w:pPr>
              <w:pStyle w:val="TableText"/>
              <w:rPr>
                <w:ins w:id="7968" w:author="Russ Ott" w:date="2022-04-29T10:09:00Z"/>
              </w:rPr>
            </w:pPr>
          </w:p>
        </w:tc>
        <w:tc>
          <w:tcPr>
            <w:tcW w:w="1104" w:type="dxa"/>
          </w:tcPr>
          <w:p w14:paraId="4D304D55" w14:textId="147684BB" w:rsidR="00440477" w:rsidRDefault="00002F64" w:rsidP="00BA7D84">
            <w:pPr>
              <w:pStyle w:val="TableText"/>
              <w:rPr>
                <w:ins w:id="7969" w:author="Russ Ott" w:date="2022-04-29T10:09:00Z"/>
              </w:rPr>
            </w:pPr>
            <w:ins w:id="7970" w:author="Russ Ott" w:date="2022-04-29T10:09:00Z">
              <w:r>
                <w:fldChar w:fldCharType="begin"/>
              </w:r>
              <w:r>
                <w:instrText xml:space="preserve"> HYPERLINK \l "C_4515-8009" \h </w:instrText>
              </w:r>
              <w:r>
                <w:fldChar w:fldCharType="separate"/>
              </w:r>
              <w:r w:rsidR="00440477">
                <w:rPr>
                  <w:rStyle w:val="HyperlinkText9pt"/>
                </w:rPr>
                <w:t>4515-8009</w:t>
              </w:r>
              <w:r>
                <w:rPr>
                  <w:rStyle w:val="HyperlinkText9pt"/>
                </w:rPr>
                <w:fldChar w:fldCharType="end"/>
              </w:r>
            </w:ins>
          </w:p>
        </w:tc>
        <w:tc>
          <w:tcPr>
            <w:tcW w:w="2975" w:type="dxa"/>
          </w:tcPr>
          <w:p w14:paraId="5113A4EC" w14:textId="77777777" w:rsidR="00440477" w:rsidRDefault="00440477" w:rsidP="00BA7D84">
            <w:pPr>
              <w:pStyle w:val="TableText"/>
              <w:rPr>
                <w:ins w:id="7971" w:author="Russ Ott" w:date="2022-04-29T10:09:00Z"/>
              </w:rPr>
            </w:pPr>
            <w:ins w:id="7972" w:author="Russ Ott" w:date="2022-04-29T10:09:00Z">
              <w:r>
                <w:t>true</w:t>
              </w:r>
            </w:ins>
          </w:p>
        </w:tc>
      </w:tr>
      <w:tr w:rsidR="00440477" w14:paraId="20DE1056" w14:textId="77777777" w:rsidTr="00BA7D84">
        <w:trPr>
          <w:jc w:val="center"/>
          <w:ins w:id="7973" w:author="Russ Ott" w:date="2022-04-29T10:09:00Z"/>
        </w:trPr>
        <w:tc>
          <w:tcPr>
            <w:tcW w:w="3345" w:type="dxa"/>
          </w:tcPr>
          <w:p w14:paraId="296A4B67" w14:textId="77777777" w:rsidR="00440477" w:rsidRDefault="00440477" w:rsidP="00BA7D84">
            <w:pPr>
              <w:pStyle w:val="TableText"/>
              <w:rPr>
                <w:ins w:id="7974" w:author="Russ Ott" w:date="2022-04-29T10:09:00Z"/>
              </w:rPr>
            </w:pPr>
            <w:ins w:id="7975" w:author="Russ Ott" w:date="2022-04-29T10:09:00Z">
              <w:r>
                <w:tab/>
              </w:r>
              <w:r>
                <w:tab/>
                <w:t>encounter</w:t>
              </w:r>
            </w:ins>
          </w:p>
        </w:tc>
        <w:tc>
          <w:tcPr>
            <w:tcW w:w="720" w:type="dxa"/>
          </w:tcPr>
          <w:p w14:paraId="6DDB7393" w14:textId="77777777" w:rsidR="00440477" w:rsidRDefault="00440477" w:rsidP="00BA7D84">
            <w:pPr>
              <w:pStyle w:val="TableText"/>
              <w:rPr>
                <w:ins w:id="7976" w:author="Russ Ott" w:date="2022-04-29T10:09:00Z"/>
              </w:rPr>
            </w:pPr>
            <w:ins w:id="7977" w:author="Russ Ott" w:date="2022-04-29T10:09:00Z">
              <w:r>
                <w:t>1..1</w:t>
              </w:r>
            </w:ins>
          </w:p>
        </w:tc>
        <w:tc>
          <w:tcPr>
            <w:tcW w:w="1152" w:type="dxa"/>
          </w:tcPr>
          <w:p w14:paraId="16EDC158" w14:textId="77777777" w:rsidR="00440477" w:rsidRDefault="00440477" w:rsidP="00BA7D84">
            <w:pPr>
              <w:pStyle w:val="TableText"/>
              <w:rPr>
                <w:ins w:id="7978" w:author="Russ Ott" w:date="2022-04-29T10:09:00Z"/>
              </w:rPr>
            </w:pPr>
            <w:ins w:id="7979" w:author="Russ Ott" w:date="2022-04-29T10:09:00Z">
              <w:r>
                <w:t>SHALL</w:t>
              </w:r>
            </w:ins>
          </w:p>
        </w:tc>
        <w:tc>
          <w:tcPr>
            <w:tcW w:w="864" w:type="dxa"/>
          </w:tcPr>
          <w:p w14:paraId="3A1F1906" w14:textId="77777777" w:rsidR="00440477" w:rsidRDefault="00440477" w:rsidP="00BA7D84">
            <w:pPr>
              <w:pStyle w:val="TableText"/>
              <w:rPr>
                <w:ins w:id="7980" w:author="Russ Ott" w:date="2022-04-29T10:09:00Z"/>
              </w:rPr>
            </w:pPr>
          </w:p>
        </w:tc>
        <w:tc>
          <w:tcPr>
            <w:tcW w:w="1104" w:type="dxa"/>
          </w:tcPr>
          <w:p w14:paraId="560FBCAA" w14:textId="21CEA7DE" w:rsidR="00440477" w:rsidRDefault="00002F64" w:rsidP="00BA7D84">
            <w:pPr>
              <w:pStyle w:val="TableText"/>
              <w:rPr>
                <w:ins w:id="7981" w:author="Russ Ott" w:date="2022-04-29T10:09:00Z"/>
              </w:rPr>
            </w:pPr>
            <w:ins w:id="7982" w:author="Russ Ott" w:date="2022-04-29T10:09:00Z">
              <w:r>
                <w:fldChar w:fldCharType="begin"/>
              </w:r>
              <w:r>
                <w:instrText xml:space="preserve"> HYPERLINK \l "C_4515-7770" \h </w:instrText>
              </w:r>
              <w:r>
                <w:fldChar w:fldCharType="separate"/>
              </w:r>
              <w:r w:rsidR="00440477">
                <w:rPr>
                  <w:rStyle w:val="HyperlinkText9pt"/>
                </w:rPr>
                <w:t>4515-7770</w:t>
              </w:r>
              <w:r>
                <w:rPr>
                  <w:rStyle w:val="HyperlinkText9pt"/>
                </w:rPr>
                <w:fldChar w:fldCharType="end"/>
              </w:r>
            </w:ins>
          </w:p>
        </w:tc>
        <w:tc>
          <w:tcPr>
            <w:tcW w:w="2975" w:type="dxa"/>
          </w:tcPr>
          <w:p w14:paraId="34C5BC85" w14:textId="77777777" w:rsidR="00440477" w:rsidRDefault="00440477" w:rsidP="00BA7D84">
            <w:pPr>
              <w:pStyle w:val="TableText"/>
              <w:rPr>
                <w:ins w:id="7983" w:author="Russ Ott" w:date="2022-04-29T10:09:00Z"/>
              </w:rPr>
            </w:pPr>
          </w:p>
        </w:tc>
      </w:tr>
      <w:tr w:rsidR="00440477" w14:paraId="10C4E7DC" w14:textId="77777777" w:rsidTr="00BA7D84">
        <w:trPr>
          <w:jc w:val="center"/>
          <w:ins w:id="7984" w:author="Russ Ott" w:date="2022-04-29T10:09:00Z"/>
        </w:trPr>
        <w:tc>
          <w:tcPr>
            <w:tcW w:w="3345" w:type="dxa"/>
          </w:tcPr>
          <w:p w14:paraId="02257ACE" w14:textId="77777777" w:rsidR="00440477" w:rsidRDefault="00440477" w:rsidP="00BA7D84">
            <w:pPr>
              <w:pStyle w:val="TableText"/>
              <w:rPr>
                <w:ins w:id="7985" w:author="Russ Ott" w:date="2022-04-29T10:09:00Z"/>
              </w:rPr>
            </w:pPr>
            <w:ins w:id="7986" w:author="Russ Ott" w:date="2022-04-29T10:09:00Z">
              <w:r>
                <w:tab/>
              </w:r>
              <w:r>
                <w:tab/>
              </w:r>
              <w:r>
                <w:tab/>
                <w:t>@classCode</w:t>
              </w:r>
            </w:ins>
          </w:p>
        </w:tc>
        <w:tc>
          <w:tcPr>
            <w:tcW w:w="720" w:type="dxa"/>
          </w:tcPr>
          <w:p w14:paraId="72E4CFDA" w14:textId="77777777" w:rsidR="00440477" w:rsidRDefault="00440477" w:rsidP="00BA7D84">
            <w:pPr>
              <w:pStyle w:val="TableText"/>
              <w:rPr>
                <w:ins w:id="7987" w:author="Russ Ott" w:date="2022-04-29T10:09:00Z"/>
              </w:rPr>
            </w:pPr>
            <w:ins w:id="7988" w:author="Russ Ott" w:date="2022-04-29T10:09:00Z">
              <w:r>
                <w:t>1..1</w:t>
              </w:r>
            </w:ins>
          </w:p>
        </w:tc>
        <w:tc>
          <w:tcPr>
            <w:tcW w:w="1152" w:type="dxa"/>
          </w:tcPr>
          <w:p w14:paraId="4F06E60B" w14:textId="77777777" w:rsidR="00440477" w:rsidRDefault="00440477" w:rsidP="00BA7D84">
            <w:pPr>
              <w:pStyle w:val="TableText"/>
              <w:rPr>
                <w:ins w:id="7989" w:author="Russ Ott" w:date="2022-04-29T10:09:00Z"/>
              </w:rPr>
            </w:pPr>
            <w:ins w:id="7990" w:author="Russ Ott" w:date="2022-04-29T10:09:00Z">
              <w:r>
                <w:t>SHALL</w:t>
              </w:r>
            </w:ins>
          </w:p>
        </w:tc>
        <w:tc>
          <w:tcPr>
            <w:tcW w:w="864" w:type="dxa"/>
          </w:tcPr>
          <w:p w14:paraId="56B40A8A" w14:textId="77777777" w:rsidR="00440477" w:rsidRDefault="00440477" w:rsidP="00BA7D84">
            <w:pPr>
              <w:pStyle w:val="TableText"/>
              <w:rPr>
                <w:ins w:id="7991" w:author="Russ Ott" w:date="2022-04-29T10:09:00Z"/>
              </w:rPr>
            </w:pPr>
          </w:p>
        </w:tc>
        <w:tc>
          <w:tcPr>
            <w:tcW w:w="1104" w:type="dxa"/>
          </w:tcPr>
          <w:p w14:paraId="5405221A" w14:textId="100AB064" w:rsidR="00440477" w:rsidRDefault="00002F64" w:rsidP="00BA7D84">
            <w:pPr>
              <w:pStyle w:val="TableText"/>
              <w:rPr>
                <w:ins w:id="7992" w:author="Russ Ott" w:date="2022-04-29T10:09:00Z"/>
              </w:rPr>
            </w:pPr>
            <w:ins w:id="7993" w:author="Russ Ott" w:date="2022-04-29T10:09:00Z">
              <w:r>
                <w:fldChar w:fldCharType="begin"/>
              </w:r>
              <w:r>
                <w:instrText xml:space="preserve"> HYPERLINK \l "C_4515-7771" \h </w:instrText>
              </w:r>
              <w:r>
                <w:fldChar w:fldCharType="separate"/>
              </w:r>
              <w:r w:rsidR="00440477">
                <w:rPr>
                  <w:rStyle w:val="HyperlinkText9pt"/>
                </w:rPr>
                <w:t>4515-7771</w:t>
              </w:r>
              <w:r>
                <w:rPr>
                  <w:rStyle w:val="HyperlinkText9pt"/>
                </w:rPr>
                <w:fldChar w:fldCharType="end"/>
              </w:r>
            </w:ins>
          </w:p>
        </w:tc>
        <w:tc>
          <w:tcPr>
            <w:tcW w:w="2975" w:type="dxa"/>
          </w:tcPr>
          <w:p w14:paraId="63FA34B5" w14:textId="77777777" w:rsidR="00440477" w:rsidRDefault="00440477" w:rsidP="00BA7D84">
            <w:pPr>
              <w:pStyle w:val="TableText"/>
              <w:rPr>
                <w:ins w:id="7994" w:author="Russ Ott" w:date="2022-04-29T10:09:00Z"/>
              </w:rPr>
            </w:pPr>
            <w:ins w:id="7995" w:author="Russ Ott" w:date="2022-04-29T10:09:00Z">
              <w:r>
                <w:t>urn:oid:2.16.840.1.113883.5.6 (HL7ActClass) = ENC</w:t>
              </w:r>
            </w:ins>
          </w:p>
        </w:tc>
      </w:tr>
      <w:tr w:rsidR="00440477" w14:paraId="33AA4FDC" w14:textId="77777777" w:rsidTr="00BA7D84">
        <w:trPr>
          <w:jc w:val="center"/>
          <w:ins w:id="7996" w:author="Russ Ott" w:date="2022-04-29T10:09:00Z"/>
        </w:trPr>
        <w:tc>
          <w:tcPr>
            <w:tcW w:w="3345" w:type="dxa"/>
          </w:tcPr>
          <w:p w14:paraId="6CFFB02C" w14:textId="77777777" w:rsidR="00440477" w:rsidRDefault="00440477" w:rsidP="00BA7D84">
            <w:pPr>
              <w:pStyle w:val="TableText"/>
              <w:rPr>
                <w:ins w:id="7997" w:author="Russ Ott" w:date="2022-04-29T10:09:00Z"/>
              </w:rPr>
            </w:pPr>
            <w:ins w:id="7998" w:author="Russ Ott" w:date="2022-04-29T10:09:00Z">
              <w:r>
                <w:tab/>
              </w:r>
              <w:r>
                <w:tab/>
              </w:r>
              <w:r>
                <w:tab/>
                <w:t>@moodCode</w:t>
              </w:r>
            </w:ins>
          </w:p>
        </w:tc>
        <w:tc>
          <w:tcPr>
            <w:tcW w:w="720" w:type="dxa"/>
          </w:tcPr>
          <w:p w14:paraId="28166C3D" w14:textId="77777777" w:rsidR="00440477" w:rsidRDefault="00440477" w:rsidP="00BA7D84">
            <w:pPr>
              <w:pStyle w:val="TableText"/>
              <w:rPr>
                <w:ins w:id="7999" w:author="Russ Ott" w:date="2022-04-29T10:09:00Z"/>
              </w:rPr>
            </w:pPr>
            <w:ins w:id="8000" w:author="Russ Ott" w:date="2022-04-29T10:09:00Z">
              <w:r>
                <w:t>1..1</w:t>
              </w:r>
            </w:ins>
          </w:p>
        </w:tc>
        <w:tc>
          <w:tcPr>
            <w:tcW w:w="1152" w:type="dxa"/>
          </w:tcPr>
          <w:p w14:paraId="7F433B7F" w14:textId="77777777" w:rsidR="00440477" w:rsidRDefault="00440477" w:rsidP="00BA7D84">
            <w:pPr>
              <w:pStyle w:val="TableText"/>
              <w:rPr>
                <w:ins w:id="8001" w:author="Russ Ott" w:date="2022-04-29T10:09:00Z"/>
              </w:rPr>
            </w:pPr>
            <w:ins w:id="8002" w:author="Russ Ott" w:date="2022-04-29T10:09:00Z">
              <w:r>
                <w:t>SHALL</w:t>
              </w:r>
            </w:ins>
          </w:p>
        </w:tc>
        <w:tc>
          <w:tcPr>
            <w:tcW w:w="864" w:type="dxa"/>
          </w:tcPr>
          <w:p w14:paraId="514E6116" w14:textId="77777777" w:rsidR="00440477" w:rsidRDefault="00440477" w:rsidP="00BA7D84">
            <w:pPr>
              <w:pStyle w:val="TableText"/>
              <w:rPr>
                <w:ins w:id="8003" w:author="Russ Ott" w:date="2022-04-29T10:09:00Z"/>
              </w:rPr>
            </w:pPr>
          </w:p>
        </w:tc>
        <w:tc>
          <w:tcPr>
            <w:tcW w:w="1104" w:type="dxa"/>
          </w:tcPr>
          <w:p w14:paraId="46EF5CD6" w14:textId="051D9D69" w:rsidR="00440477" w:rsidRDefault="00002F64" w:rsidP="00BA7D84">
            <w:pPr>
              <w:pStyle w:val="TableText"/>
              <w:rPr>
                <w:ins w:id="8004" w:author="Russ Ott" w:date="2022-04-29T10:09:00Z"/>
              </w:rPr>
            </w:pPr>
            <w:ins w:id="8005" w:author="Russ Ott" w:date="2022-04-29T10:09:00Z">
              <w:r>
                <w:fldChar w:fldCharType="begin"/>
              </w:r>
              <w:r>
                <w:instrText xml:space="preserve"> HYPERLINK \l "C_4515-7772" \h </w:instrText>
              </w:r>
              <w:r>
                <w:fldChar w:fldCharType="separate"/>
              </w:r>
              <w:r w:rsidR="00440477">
                <w:rPr>
                  <w:rStyle w:val="HyperlinkText9pt"/>
                </w:rPr>
                <w:t>4515-7772</w:t>
              </w:r>
              <w:r>
                <w:rPr>
                  <w:rStyle w:val="HyperlinkText9pt"/>
                </w:rPr>
                <w:fldChar w:fldCharType="end"/>
              </w:r>
            </w:ins>
          </w:p>
        </w:tc>
        <w:tc>
          <w:tcPr>
            <w:tcW w:w="2975" w:type="dxa"/>
          </w:tcPr>
          <w:p w14:paraId="67C96165" w14:textId="77777777" w:rsidR="00440477" w:rsidRDefault="00440477" w:rsidP="00BA7D84">
            <w:pPr>
              <w:pStyle w:val="TableText"/>
              <w:rPr>
                <w:ins w:id="8006" w:author="Russ Ott" w:date="2022-04-29T10:09:00Z"/>
              </w:rPr>
            </w:pPr>
            <w:ins w:id="8007" w:author="Russ Ott" w:date="2022-04-29T10:09:00Z">
              <w:r>
                <w:t>urn:oid:2.16.840.1.113883.5.1001 (HL7ActMood) = EVN</w:t>
              </w:r>
            </w:ins>
          </w:p>
        </w:tc>
      </w:tr>
      <w:tr w:rsidR="00440477" w14:paraId="792D9289" w14:textId="77777777" w:rsidTr="00BA7D84">
        <w:trPr>
          <w:jc w:val="center"/>
          <w:ins w:id="8008" w:author="Russ Ott" w:date="2022-04-29T10:09:00Z"/>
        </w:trPr>
        <w:tc>
          <w:tcPr>
            <w:tcW w:w="3345" w:type="dxa"/>
          </w:tcPr>
          <w:p w14:paraId="27C6818A" w14:textId="77777777" w:rsidR="00440477" w:rsidRDefault="00440477" w:rsidP="00BA7D84">
            <w:pPr>
              <w:pStyle w:val="TableText"/>
              <w:rPr>
                <w:ins w:id="8009" w:author="Russ Ott" w:date="2022-04-29T10:09:00Z"/>
              </w:rPr>
            </w:pPr>
            <w:ins w:id="8010" w:author="Russ Ott" w:date="2022-04-29T10:09:00Z">
              <w:r>
                <w:tab/>
              </w:r>
              <w:r>
                <w:tab/>
              </w:r>
              <w:r>
                <w:tab/>
                <w:t>id</w:t>
              </w:r>
            </w:ins>
          </w:p>
        </w:tc>
        <w:tc>
          <w:tcPr>
            <w:tcW w:w="720" w:type="dxa"/>
          </w:tcPr>
          <w:p w14:paraId="05646414" w14:textId="77777777" w:rsidR="00440477" w:rsidRDefault="00440477" w:rsidP="00BA7D84">
            <w:pPr>
              <w:pStyle w:val="TableText"/>
              <w:rPr>
                <w:ins w:id="8011" w:author="Russ Ott" w:date="2022-04-29T10:09:00Z"/>
              </w:rPr>
            </w:pPr>
            <w:ins w:id="8012" w:author="Russ Ott" w:date="2022-04-29T10:09:00Z">
              <w:r>
                <w:t>1..1</w:t>
              </w:r>
            </w:ins>
          </w:p>
        </w:tc>
        <w:tc>
          <w:tcPr>
            <w:tcW w:w="1152" w:type="dxa"/>
          </w:tcPr>
          <w:p w14:paraId="775FF7AD" w14:textId="77777777" w:rsidR="00440477" w:rsidRDefault="00440477" w:rsidP="00BA7D84">
            <w:pPr>
              <w:pStyle w:val="TableText"/>
              <w:rPr>
                <w:ins w:id="8013" w:author="Russ Ott" w:date="2022-04-29T10:09:00Z"/>
              </w:rPr>
            </w:pPr>
            <w:ins w:id="8014" w:author="Russ Ott" w:date="2022-04-29T10:09:00Z">
              <w:r>
                <w:t>SHALL</w:t>
              </w:r>
            </w:ins>
          </w:p>
        </w:tc>
        <w:tc>
          <w:tcPr>
            <w:tcW w:w="864" w:type="dxa"/>
          </w:tcPr>
          <w:p w14:paraId="37ADB2B1" w14:textId="77777777" w:rsidR="00440477" w:rsidRDefault="00440477" w:rsidP="00BA7D84">
            <w:pPr>
              <w:pStyle w:val="TableText"/>
              <w:rPr>
                <w:ins w:id="8015" w:author="Russ Ott" w:date="2022-04-29T10:09:00Z"/>
              </w:rPr>
            </w:pPr>
          </w:p>
        </w:tc>
        <w:tc>
          <w:tcPr>
            <w:tcW w:w="1104" w:type="dxa"/>
          </w:tcPr>
          <w:p w14:paraId="1DACFA1C" w14:textId="5C2C77A5" w:rsidR="00440477" w:rsidRDefault="00002F64" w:rsidP="00BA7D84">
            <w:pPr>
              <w:pStyle w:val="TableText"/>
              <w:rPr>
                <w:ins w:id="8016" w:author="Russ Ott" w:date="2022-04-29T10:09:00Z"/>
              </w:rPr>
            </w:pPr>
            <w:ins w:id="8017" w:author="Russ Ott" w:date="2022-04-29T10:09:00Z">
              <w:r>
                <w:fldChar w:fldCharType="begin"/>
              </w:r>
              <w:r>
                <w:instrText xml:space="preserve"> HYPERLINK \l "C_4515-7773" \h </w:instrText>
              </w:r>
              <w:r>
                <w:fldChar w:fldCharType="separate"/>
              </w:r>
              <w:r w:rsidR="00440477">
                <w:rPr>
                  <w:rStyle w:val="HyperlinkText9pt"/>
                </w:rPr>
                <w:t>4515-7773</w:t>
              </w:r>
              <w:r>
                <w:rPr>
                  <w:rStyle w:val="HyperlinkText9pt"/>
                </w:rPr>
                <w:fldChar w:fldCharType="end"/>
              </w:r>
            </w:ins>
          </w:p>
        </w:tc>
        <w:tc>
          <w:tcPr>
            <w:tcW w:w="2975" w:type="dxa"/>
          </w:tcPr>
          <w:p w14:paraId="1003B46E" w14:textId="77777777" w:rsidR="00440477" w:rsidRDefault="00440477" w:rsidP="00BA7D84">
            <w:pPr>
              <w:pStyle w:val="TableText"/>
              <w:rPr>
                <w:ins w:id="8018" w:author="Russ Ott" w:date="2022-04-29T10:09:00Z"/>
              </w:rPr>
            </w:pPr>
          </w:p>
        </w:tc>
      </w:tr>
      <w:tr w:rsidR="00440477" w14:paraId="7D83AA37" w14:textId="77777777" w:rsidTr="00BA7D84">
        <w:trPr>
          <w:jc w:val="center"/>
          <w:ins w:id="8019" w:author="Russ Ott" w:date="2022-04-29T10:09:00Z"/>
        </w:trPr>
        <w:tc>
          <w:tcPr>
            <w:tcW w:w="3345" w:type="dxa"/>
          </w:tcPr>
          <w:p w14:paraId="645B82E9" w14:textId="77777777" w:rsidR="00440477" w:rsidRDefault="00440477" w:rsidP="00BA7D84">
            <w:pPr>
              <w:pStyle w:val="TableText"/>
              <w:rPr>
                <w:ins w:id="8020" w:author="Russ Ott" w:date="2022-04-29T10:09:00Z"/>
              </w:rPr>
            </w:pPr>
            <w:ins w:id="8021" w:author="Russ Ott" w:date="2022-04-29T10:09:00Z">
              <w:r>
                <w:tab/>
                <w:t>entryRelationship</w:t>
              </w:r>
            </w:ins>
          </w:p>
        </w:tc>
        <w:tc>
          <w:tcPr>
            <w:tcW w:w="720" w:type="dxa"/>
          </w:tcPr>
          <w:p w14:paraId="25BA0946" w14:textId="77777777" w:rsidR="00440477" w:rsidRDefault="00440477" w:rsidP="00BA7D84">
            <w:pPr>
              <w:pStyle w:val="TableText"/>
              <w:rPr>
                <w:ins w:id="8022" w:author="Russ Ott" w:date="2022-04-29T10:09:00Z"/>
              </w:rPr>
            </w:pPr>
            <w:ins w:id="8023" w:author="Russ Ott" w:date="2022-04-29T10:09:00Z">
              <w:r>
                <w:t>0..1</w:t>
              </w:r>
            </w:ins>
          </w:p>
        </w:tc>
        <w:tc>
          <w:tcPr>
            <w:tcW w:w="1152" w:type="dxa"/>
          </w:tcPr>
          <w:p w14:paraId="6D029A18" w14:textId="77777777" w:rsidR="00440477" w:rsidRDefault="00440477" w:rsidP="00BA7D84">
            <w:pPr>
              <w:pStyle w:val="TableText"/>
              <w:rPr>
                <w:ins w:id="8024" w:author="Russ Ott" w:date="2022-04-29T10:09:00Z"/>
              </w:rPr>
            </w:pPr>
            <w:ins w:id="8025" w:author="Russ Ott" w:date="2022-04-29T10:09:00Z">
              <w:r>
                <w:t>MAY</w:t>
              </w:r>
            </w:ins>
          </w:p>
        </w:tc>
        <w:tc>
          <w:tcPr>
            <w:tcW w:w="864" w:type="dxa"/>
          </w:tcPr>
          <w:p w14:paraId="17DE787E" w14:textId="77777777" w:rsidR="00440477" w:rsidRDefault="00440477" w:rsidP="00BA7D84">
            <w:pPr>
              <w:pStyle w:val="TableText"/>
              <w:rPr>
                <w:ins w:id="8026" w:author="Russ Ott" w:date="2022-04-29T10:09:00Z"/>
              </w:rPr>
            </w:pPr>
          </w:p>
        </w:tc>
        <w:tc>
          <w:tcPr>
            <w:tcW w:w="1104" w:type="dxa"/>
          </w:tcPr>
          <w:p w14:paraId="4CC1314B" w14:textId="30F6DF1E" w:rsidR="00440477" w:rsidRDefault="00002F64" w:rsidP="00BA7D84">
            <w:pPr>
              <w:pStyle w:val="TableText"/>
              <w:rPr>
                <w:ins w:id="8027" w:author="Russ Ott" w:date="2022-04-29T10:09:00Z"/>
              </w:rPr>
            </w:pPr>
            <w:ins w:id="8028" w:author="Russ Ott" w:date="2022-04-29T10:09:00Z">
              <w:r>
                <w:fldChar w:fldCharType="begin"/>
              </w:r>
              <w:r>
                <w:instrText xml:space="preserve"> HYPERLINK \l "C_4515-7775" \h </w:instrText>
              </w:r>
              <w:r>
                <w:fldChar w:fldCharType="separate"/>
              </w:r>
              <w:r w:rsidR="00440477">
                <w:rPr>
                  <w:rStyle w:val="HyperlinkText9pt"/>
                </w:rPr>
                <w:t>4515-7775</w:t>
              </w:r>
              <w:r>
                <w:rPr>
                  <w:rStyle w:val="HyperlinkText9pt"/>
                </w:rPr>
                <w:fldChar w:fldCharType="end"/>
              </w:r>
            </w:ins>
          </w:p>
        </w:tc>
        <w:tc>
          <w:tcPr>
            <w:tcW w:w="2975" w:type="dxa"/>
          </w:tcPr>
          <w:p w14:paraId="2A8CFAF1" w14:textId="77777777" w:rsidR="00440477" w:rsidRDefault="00440477" w:rsidP="00BA7D84">
            <w:pPr>
              <w:pStyle w:val="TableText"/>
              <w:rPr>
                <w:ins w:id="8029" w:author="Russ Ott" w:date="2022-04-29T10:09:00Z"/>
              </w:rPr>
            </w:pPr>
          </w:p>
        </w:tc>
      </w:tr>
      <w:tr w:rsidR="00440477" w14:paraId="1E39147D" w14:textId="77777777" w:rsidTr="00BA7D84">
        <w:trPr>
          <w:jc w:val="center"/>
          <w:ins w:id="8030" w:author="Russ Ott" w:date="2022-04-29T10:09:00Z"/>
        </w:trPr>
        <w:tc>
          <w:tcPr>
            <w:tcW w:w="3345" w:type="dxa"/>
          </w:tcPr>
          <w:p w14:paraId="3F2608CD" w14:textId="77777777" w:rsidR="00440477" w:rsidRDefault="00440477" w:rsidP="00BA7D84">
            <w:pPr>
              <w:pStyle w:val="TableText"/>
              <w:rPr>
                <w:ins w:id="8031" w:author="Russ Ott" w:date="2022-04-29T10:09:00Z"/>
              </w:rPr>
            </w:pPr>
            <w:ins w:id="8032" w:author="Russ Ott" w:date="2022-04-29T10:09:00Z">
              <w:r>
                <w:tab/>
              </w:r>
              <w:r>
                <w:tab/>
                <w:t>@typeCode</w:t>
              </w:r>
            </w:ins>
          </w:p>
        </w:tc>
        <w:tc>
          <w:tcPr>
            <w:tcW w:w="720" w:type="dxa"/>
          </w:tcPr>
          <w:p w14:paraId="312C6E06" w14:textId="77777777" w:rsidR="00440477" w:rsidRDefault="00440477" w:rsidP="00BA7D84">
            <w:pPr>
              <w:pStyle w:val="TableText"/>
              <w:rPr>
                <w:ins w:id="8033" w:author="Russ Ott" w:date="2022-04-29T10:09:00Z"/>
              </w:rPr>
            </w:pPr>
            <w:ins w:id="8034" w:author="Russ Ott" w:date="2022-04-29T10:09:00Z">
              <w:r>
                <w:t>1..1</w:t>
              </w:r>
            </w:ins>
          </w:p>
        </w:tc>
        <w:tc>
          <w:tcPr>
            <w:tcW w:w="1152" w:type="dxa"/>
          </w:tcPr>
          <w:p w14:paraId="1085B5F2" w14:textId="77777777" w:rsidR="00440477" w:rsidRDefault="00440477" w:rsidP="00BA7D84">
            <w:pPr>
              <w:pStyle w:val="TableText"/>
              <w:rPr>
                <w:ins w:id="8035" w:author="Russ Ott" w:date="2022-04-29T10:09:00Z"/>
              </w:rPr>
            </w:pPr>
            <w:ins w:id="8036" w:author="Russ Ott" w:date="2022-04-29T10:09:00Z">
              <w:r>
                <w:t>SHALL</w:t>
              </w:r>
            </w:ins>
          </w:p>
        </w:tc>
        <w:tc>
          <w:tcPr>
            <w:tcW w:w="864" w:type="dxa"/>
          </w:tcPr>
          <w:p w14:paraId="74A1CF9D" w14:textId="77777777" w:rsidR="00440477" w:rsidRDefault="00440477" w:rsidP="00BA7D84">
            <w:pPr>
              <w:pStyle w:val="TableText"/>
              <w:rPr>
                <w:ins w:id="8037" w:author="Russ Ott" w:date="2022-04-29T10:09:00Z"/>
              </w:rPr>
            </w:pPr>
          </w:p>
        </w:tc>
        <w:tc>
          <w:tcPr>
            <w:tcW w:w="1104" w:type="dxa"/>
          </w:tcPr>
          <w:p w14:paraId="7EA6BDE8" w14:textId="09DA4424" w:rsidR="00440477" w:rsidRDefault="00002F64" w:rsidP="00BA7D84">
            <w:pPr>
              <w:pStyle w:val="TableText"/>
              <w:rPr>
                <w:ins w:id="8038" w:author="Russ Ott" w:date="2022-04-29T10:09:00Z"/>
              </w:rPr>
            </w:pPr>
            <w:ins w:id="8039" w:author="Russ Ott" w:date="2022-04-29T10:09:00Z">
              <w:r>
                <w:fldChar w:fldCharType="begin"/>
              </w:r>
              <w:r>
                <w:instrText xml:space="preserve"> HYPERLINK \l "C_4515-7776" \h </w:instrText>
              </w:r>
              <w:r>
                <w:fldChar w:fldCharType="separate"/>
              </w:r>
              <w:r w:rsidR="00440477">
                <w:rPr>
                  <w:rStyle w:val="HyperlinkText9pt"/>
                </w:rPr>
                <w:t>4515-7776</w:t>
              </w:r>
              <w:r>
                <w:rPr>
                  <w:rStyle w:val="HyperlinkText9pt"/>
                </w:rPr>
                <w:fldChar w:fldCharType="end"/>
              </w:r>
            </w:ins>
          </w:p>
        </w:tc>
        <w:tc>
          <w:tcPr>
            <w:tcW w:w="2975" w:type="dxa"/>
          </w:tcPr>
          <w:p w14:paraId="5DD0617E" w14:textId="77777777" w:rsidR="00440477" w:rsidRDefault="00440477" w:rsidP="00BA7D84">
            <w:pPr>
              <w:pStyle w:val="TableText"/>
              <w:rPr>
                <w:ins w:id="8040" w:author="Russ Ott" w:date="2022-04-29T10:09:00Z"/>
              </w:rPr>
            </w:pPr>
            <w:ins w:id="8041" w:author="Russ Ott" w:date="2022-04-29T10:09:00Z">
              <w:r>
                <w:t>urn:oid:2.16.840.1.113883.5.1002 (HL7ActRelationshipType) = SUBJ</w:t>
              </w:r>
            </w:ins>
          </w:p>
        </w:tc>
      </w:tr>
      <w:tr w:rsidR="00440477" w14:paraId="5DE59670" w14:textId="77777777" w:rsidTr="00BA7D84">
        <w:trPr>
          <w:jc w:val="center"/>
          <w:ins w:id="8042" w:author="Russ Ott" w:date="2022-04-29T10:09:00Z"/>
        </w:trPr>
        <w:tc>
          <w:tcPr>
            <w:tcW w:w="3345" w:type="dxa"/>
          </w:tcPr>
          <w:p w14:paraId="0ED3C09A" w14:textId="77777777" w:rsidR="00440477" w:rsidRDefault="00440477" w:rsidP="00BA7D84">
            <w:pPr>
              <w:pStyle w:val="TableText"/>
              <w:rPr>
                <w:ins w:id="8043" w:author="Russ Ott" w:date="2022-04-29T10:09:00Z"/>
              </w:rPr>
            </w:pPr>
            <w:ins w:id="8044" w:author="Russ Ott" w:date="2022-04-29T10:09:00Z">
              <w:r>
                <w:tab/>
              </w:r>
              <w:r>
                <w:tab/>
                <w:t>@inversionInd</w:t>
              </w:r>
            </w:ins>
          </w:p>
        </w:tc>
        <w:tc>
          <w:tcPr>
            <w:tcW w:w="720" w:type="dxa"/>
          </w:tcPr>
          <w:p w14:paraId="6C908878" w14:textId="77777777" w:rsidR="00440477" w:rsidRDefault="00440477" w:rsidP="00BA7D84">
            <w:pPr>
              <w:pStyle w:val="TableText"/>
              <w:rPr>
                <w:ins w:id="8045" w:author="Russ Ott" w:date="2022-04-29T10:09:00Z"/>
              </w:rPr>
            </w:pPr>
            <w:ins w:id="8046" w:author="Russ Ott" w:date="2022-04-29T10:09:00Z">
              <w:r>
                <w:t>1..1</w:t>
              </w:r>
            </w:ins>
          </w:p>
        </w:tc>
        <w:tc>
          <w:tcPr>
            <w:tcW w:w="1152" w:type="dxa"/>
          </w:tcPr>
          <w:p w14:paraId="7FD04A18" w14:textId="77777777" w:rsidR="00440477" w:rsidRDefault="00440477" w:rsidP="00BA7D84">
            <w:pPr>
              <w:pStyle w:val="TableText"/>
              <w:rPr>
                <w:ins w:id="8047" w:author="Russ Ott" w:date="2022-04-29T10:09:00Z"/>
              </w:rPr>
            </w:pPr>
            <w:ins w:id="8048" w:author="Russ Ott" w:date="2022-04-29T10:09:00Z">
              <w:r>
                <w:t>SHALL</w:t>
              </w:r>
            </w:ins>
          </w:p>
        </w:tc>
        <w:tc>
          <w:tcPr>
            <w:tcW w:w="864" w:type="dxa"/>
          </w:tcPr>
          <w:p w14:paraId="74B76723" w14:textId="77777777" w:rsidR="00440477" w:rsidRDefault="00440477" w:rsidP="00BA7D84">
            <w:pPr>
              <w:pStyle w:val="TableText"/>
              <w:rPr>
                <w:ins w:id="8049" w:author="Russ Ott" w:date="2022-04-29T10:09:00Z"/>
              </w:rPr>
            </w:pPr>
          </w:p>
        </w:tc>
        <w:tc>
          <w:tcPr>
            <w:tcW w:w="1104" w:type="dxa"/>
          </w:tcPr>
          <w:p w14:paraId="3AFCA3A0" w14:textId="1574BC13" w:rsidR="00440477" w:rsidRDefault="00002F64" w:rsidP="00BA7D84">
            <w:pPr>
              <w:pStyle w:val="TableText"/>
              <w:rPr>
                <w:ins w:id="8050" w:author="Russ Ott" w:date="2022-04-29T10:09:00Z"/>
              </w:rPr>
            </w:pPr>
            <w:ins w:id="8051" w:author="Russ Ott" w:date="2022-04-29T10:09:00Z">
              <w:r>
                <w:fldChar w:fldCharType="begin"/>
              </w:r>
              <w:r>
                <w:instrText xml:space="preserve"> HYPERLINK \l "C_4515-7777" \h </w:instrText>
              </w:r>
              <w:r>
                <w:fldChar w:fldCharType="separate"/>
              </w:r>
              <w:r w:rsidR="00440477">
                <w:rPr>
                  <w:rStyle w:val="HyperlinkText9pt"/>
                </w:rPr>
                <w:t>4515-7777</w:t>
              </w:r>
              <w:r>
                <w:rPr>
                  <w:rStyle w:val="HyperlinkText9pt"/>
                </w:rPr>
                <w:fldChar w:fldCharType="end"/>
              </w:r>
            </w:ins>
          </w:p>
        </w:tc>
        <w:tc>
          <w:tcPr>
            <w:tcW w:w="2975" w:type="dxa"/>
          </w:tcPr>
          <w:p w14:paraId="091DF8FC" w14:textId="77777777" w:rsidR="00440477" w:rsidRDefault="00440477" w:rsidP="00BA7D84">
            <w:pPr>
              <w:pStyle w:val="TableText"/>
              <w:rPr>
                <w:ins w:id="8052" w:author="Russ Ott" w:date="2022-04-29T10:09:00Z"/>
              </w:rPr>
            </w:pPr>
            <w:ins w:id="8053" w:author="Russ Ott" w:date="2022-04-29T10:09:00Z">
              <w:r>
                <w:t>true</w:t>
              </w:r>
            </w:ins>
          </w:p>
        </w:tc>
      </w:tr>
      <w:tr w:rsidR="00440477" w14:paraId="11AF089D" w14:textId="77777777" w:rsidTr="00BA7D84">
        <w:trPr>
          <w:jc w:val="center"/>
          <w:ins w:id="8054" w:author="Russ Ott" w:date="2022-04-29T10:09:00Z"/>
        </w:trPr>
        <w:tc>
          <w:tcPr>
            <w:tcW w:w="3345" w:type="dxa"/>
          </w:tcPr>
          <w:p w14:paraId="4BC93E0C" w14:textId="77777777" w:rsidR="00440477" w:rsidRDefault="00440477" w:rsidP="00BA7D84">
            <w:pPr>
              <w:pStyle w:val="TableText"/>
              <w:rPr>
                <w:ins w:id="8055" w:author="Russ Ott" w:date="2022-04-29T10:09:00Z"/>
              </w:rPr>
            </w:pPr>
            <w:ins w:id="8056" w:author="Russ Ott" w:date="2022-04-29T10:09:00Z">
              <w:r>
                <w:tab/>
              </w:r>
              <w:r>
                <w:tab/>
                <w:t>act</w:t>
              </w:r>
            </w:ins>
          </w:p>
        </w:tc>
        <w:tc>
          <w:tcPr>
            <w:tcW w:w="720" w:type="dxa"/>
          </w:tcPr>
          <w:p w14:paraId="025E39C4" w14:textId="77777777" w:rsidR="00440477" w:rsidRDefault="00440477" w:rsidP="00BA7D84">
            <w:pPr>
              <w:pStyle w:val="TableText"/>
              <w:rPr>
                <w:ins w:id="8057" w:author="Russ Ott" w:date="2022-04-29T10:09:00Z"/>
              </w:rPr>
            </w:pPr>
            <w:ins w:id="8058" w:author="Russ Ott" w:date="2022-04-29T10:09:00Z">
              <w:r>
                <w:t>1..1</w:t>
              </w:r>
            </w:ins>
          </w:p>
        </w:tc>
        <w:tc>
          <w:tcPr>
            <w:tcW w:w="1152" w:type="dxa"/>
          </w:tcPr>
          <w:p w14:paraId="73DABACA" w14:textId="77777777" w:rsidR="00440477" w:rsidRDefault="00440477" w:rsidP="00BA7D84">
            <w:pPr>
              <w:pStyle w:val="TableText"/>
              <w:rPr>
                <w:ins w:id="8059" w:author="Russ Ott" w:date="2022-04-29T10:09:00Z"/>
              </w:rPr>
            </w:pPr>
            <w:ins w:id="8060" w:author="Russ Ott" w:date="2022-04-29T10:09:00Z">
              <w:r>
                <w:t>SHALL</w:t>
              </w:r>
            </w:ins>
          </w:p>
        </w:tc>
        <w:tc>
          <w:tcPr>
            <w:tcW w:w="864" w:type="dxa"/>
          </w:tcPr>
          <w:p w14:paraId="293CC622" w14:textId="77777777" w:rsidR="00440477" w:rsidRDefault="00440477" w:rsidP="00BA7D84">
            <w:pPr>
              <w:pStyle w:val="TableText"/>
              <w:rPr>
                <w:ins w:id="8061" w:author="Russ Ott" w:date="2022-04-29T10:09:00Z"/>
              </w:rPr>
            </w:pPr>
          </w:p>
        </w:tc>
        <w:tc>
          <w:tcPr>
            <w:tcW w:w="1104" w:type="dxa"/>
          </w:tcPr>
          <w:p w14:paraId="1B89BC61" w14:textId="3A5FD1B6" w:rsidR="00440477" w:rsidRDefault="00002F64" w:rsidP="00BA7D84">
            <w:pPr>
              <w:pStyle w:val="TableText"/>
              <w:rPr>
                <w:ins w:id="8062" w:author="Russ Ott" w:date="2022-04-29T10:09:00Z"/>
              </w:rPr>
            </w:pPr>
            <w:ins w:id="8063" w:author="Russ Ott" w:date="2022-04-29T10:09:00Z">
              <w:r>
                <w:fldChar w:fldCharType="begin"/>
              </w:r>
              <w:r>
                <w:instrText xml:space="preserve"> HYPERLINK \l "C_4515-31395" \h </w:instrText>
              </w:r>
              <w:r>
                <w:fldChar w:fldCharType="separate"/>
              </w:r>
              <w:r w:rsidR="00440477">
                <w:rPr>
                  <w:rStyle w:val="HyperlinkText9pt"/>
                </w:rPr>
                <w:t>4515-31395</w:t>
              </w:r>
              <w:r>
                <w:rPr>
                  <w:rStyle w:val="HyperlinkText9pt"/>
                </w:rPr>
                <w:fldChar w:fldCharType="end"/>
              </w:r>
            </w:ins>
          </w:p>
        </w:tc>
        <w:tc>
          <w:tcPr>
            <w:tcW w:w="2975" w:type="dxa"/>
          </w:tcPr>
          <w:p w14:paraId="0E0C874B" w14:textId="77777777" w:rsidR="00440477" w:rsidRDefault="00440477" w:rsidP="00BA7D84">
            <w:pPr>
              <w:pStyle w:val="TableText"/>
              <w:rPr>
                <w:ins w:id="8064" w:author="Russ Ott" w:date="2022-04-29T10:09:00Z"/>
              </w:rPr>
            </w:pPr>
            <w:ins w:id="8065" w:author="Russ Ott" w:date="2022-04-29T10:09:00Z">
              <w:r>
                <w:t>Instruction (V2) (identifier: urn:hl7ii:2.16.840.1.113883.10.20.22.4.20:2014-06-09</w:t>
              </w:r>
            </w:ins>
          </w:p>
        </w:tc>
      </w:tr>
      <w:tr w:rsidR="00440477" w14:paraId="30D197E2" w14:textId="77777777" w:rsidTr="00BA7D84">
        <w:trPr>
          <w:jc w:val="center"/>
          <w:ins w:id="8066" w:author="Russ Ott" w:date="2022-04-29T10:09:00Z"/>
        </w:trPr>
        <w:tc>
          <w:tcPr>
            <w:tcW w:w="3345" w:type="dxa"/>
          </w:tcPr>
          <w:p w14:paraId="02EA23A4" w14:textId="77777777" w:rsidR="00440477" w:rsidRDefault="00440477" w:rsidP="00BA7D84">
            <w:pPr>
              <w:pStyle w:val="TableText"/>
              <w:rPr>
                <w:ins w:id="8067" w:author="Russ Ott" w:date="2022-04-29T10:09:00Z"/>
              </w:rPr>
            </w:pPr>
            <w:ins w:id="8068" w:author="Russ Ott" w:date="2022-04-29T10:09:00Z">
              <w:r>
                <w:tab/>
                <w:t>entryRelationship</w:t>
              </w:r>
            </w:ins>
          </w:p>
        </w:tc>
        <w:tc>
          <w:tcPr>
            <w:tcW w:w="720" w:type="dxa"/>
          </w:tcPr>
          <w:p w14:paraId="6B65EB52" w14:textId="77777777" w:rsidR="00440477" w:rsidRDefault="00440477" w:rsidP="00BA7D84">
            <w:pPr>
              <w:pStyle w:val="TableText"/>
              <w:rPr>
                <w:ins w:id="8069" w:author="Russ Ott" w:date="2022-04-29T10:09:00Z"/>
              </w:rPr>
            </w:pPr>
            <w:ins w:id="8070" w:author="Russ Ott" w:date="2022-04-29T10:09:00Z">
              <w:r>
                <w:t>0..*</w:t>
              </w:r>
            </w:ins>
          </w:p>
        </w:tc>
        <w:tc>
          <w:tcPr>
            <w:tcW w:w="1152" w:type="dxa"/>
          </w:tcPr>
          <w:p w14:paraId="40019118" w14:textId="77777777" w:rsidR="00440477" w:rsidRDefault="00440477" w:rsidP="00BA7D84">
            <w:pPr>
              <w:pStyle w:val="TableText"/>
              <w:rPr>
                <w:ins w:id="8071" w:author="Russ Ott" w:date="2022-04-29T10:09:00Z"/>
              </w:rPr>
            </w:pPr>
            <w:ins w:id="8072" w:author="Russ Ott" w:date="2022-04-29T10:09:00Z">
              <w:r>
                <w:t>MAY</w:t>
              </w:r>
            </w:ins>
          </w:p>
        </w:tc>
        <w:tc>
          <w:tcPr>
            <w:tcW w:w="864" w:type="dxa"/>
          </w:tcPr>
          <w:p w14:paraId="17280A48" w14:textId="77777777" w:rsidR="00440477" w:rsidRDefault="00440477" w:rsidP="00BA7D84">
            <w:pPr>
              <w:pStyle w:val="TableText"/>
              <w:rPr>
                <w:ins w:id="8073" w:author="Russ Ott" w:date="2022-04-29T10:09:00Z"/>
              </w:rPr>
            </w:pPr>
          </w:p>
        </w:tc>
        <w:tc>
          <w:tcPr>
            <w:tcW w:w="1104" w:type="dxa"/>
          </w:tcPr>
          <w:p w14:paraId="761F2759" w14:textId="08FCFE6C" w:rsidR="00440477" w:rsidRDefault="00002F64" w:rsidP="00BA7D84">
            <w:pPr>
              <w:pStyle w:val="TableText"/>
              <w:rPr>
                <w:ins w:id="8074" w:author="Russ Ott" w:date="2022-04-29T10:09:00Z"/>
              </w:rPr>
            </w:pPr>
            <w:ins w:id="8075" w:author="Russ Ott" w:date="2022-04-29T10:09:00Z">
              <w:r>
                <w:fldChar w:fldCharType="begin"/>
              </w:r>
              <w:r>
                <w:instrText xml:space="preserve"> HYPERLINK \l "C_4515-7779" \h </w:instrText>
              </w:r>
              <w:r>
                <w:fldChar w:fldCharType="separate"/>
              </w:r>
              <w:r w:rsidR="00440477">
                <w:rPr>
                  <w:rStyle w:val="HyperlinkText9pt"/>
                </w:rPr>
                <w:t>4515-7779</w:t>
              </w:r>
              <w:r>
                <w:rPr>
                  <w:rStyle w:val="HyperlinkText9pt"/>
                </w:rPr>
                <w:fldChar w:fldCharType="end"/>
              </w:r>
            </w:ins>
          </w:p>
        </w:tc>
        <w:tc>
          <w:tcPr>
            <w:tcW w:w="2975" w:type="dxa"/>
          </w:tcPr>
          <w:p w14:paraId="24356E34" w14:textId="77777777" w:rsidR="00440477" w:rsidRDefault="00440477" w:rsidP="00BA7D84">
            <w:pPr>
              <w:pStyle w:val="TableText"/>
              <w:rPr>
                <w:ins w:id="8076" w:author="Russ Ott" w:date="2022-04-29T10:09:00Z"/>
              </w:rPr>
            </w:pPr>
          </w:p>
        </w:tc>
      </w:tr>
      <w:tr w:rsidR="00440477" w14:paraId="3CAEC00A" w14:textId="77777777" w:rsidTr="00BA7D84">
        <w:trPr>
          <w:jc w:val="center"/>
          <w:ins w:id="8077" w:author="Russ Ott" w:date="2022-04-29T10:09:00Z"/>
        </w:trPr>
        <w:tc>
          <w:tcPr>
            <w:tcW w:w="3345" w:type="dxa"/>
          </w:tcPr>
          <w:p w14:paraId="73BC8E84" w14:textId="77777777" w:rsidR="00440477" w:rsidRDefault="00440477" w:rsidP="00BA7D84">
            <w:pPr>
              <w:pStyle w:val="TableText"/>
              <w:rPr>
                <w:ins w:id="8078" w:author="Russ Ott" w:date="2022-04-29T10:09:00Z"/>
              </w:rPr>
            </w:pPr>
            <w:ins w:id="8079" w:author="Russ Ott" w:date="2022-04-29T10:09:00Z">
              <w:r>
                <w:tab/>
              </w:r>
              <w:r>
                <w:tab/>
                <w:t>@typeCode</w:t>
              </w:r>
            </w:ins>
          </w:p>
        </w:tc>
        <w:tc>
          <w:tcPr>
            <w:tcW w:w="720" w:type="dxa"/>
          </w:tcPr>
          <w:p w14:paraId="23B460DB" w14:textId="77777777" w:rsidR="00440477" w:rsidRDefault="00440477" w:rsidP="00BA7D84">
            <w:pPr>
              <w:pStyle w:val="TableText"/>
              <w:rPr>
                <w:ins w:id="8080" w:author="Russ Ott" w:date="2022-04-29T10:09:00Z"/>
              </w:rPr>
            </w:pPr>
            <w:ins w:id="8081" w:author="Russ Ott" w:date="2022-04-29T10:09:00Z">
              <w:r>
                <w:t>1..1</w:t>
              </w:r>
            </w:ins>
          </w:p>
        </w:tc>
        <w:tc>
          <w:tcPr>
            <w:tcW w:w="1152" w:type="dxa"/>
          </w:tcPr>
          <w:p w14:paraId="59F4719F" w14:textId="77777777" w:rsidR="00440477" w:rsidRDefault="00440477" w:rsidP="00BA7D84">
            <w:pPr>
              <w:pStyle w:val="TableText"/>
              <w:rPr>
                <w:ins w:id="8082" w:author="Russ Ott" w:date="2022-04-29T10:09:00Z"/>
              </w:rPr>
            </w:pPr>
            <w:ins w:id="8083" w:author="Russ Ott" w:date="2022-04-29T10:09:00Z">
              <w:r>
                <w:t>SHALL</w:t>
              </w:r>
            </w:ins>
          </w:p>
        </w:tc>
        <w:tc>
          <w:tcPr>
            <w:tcW w:w="864" w:type="dxa"/>
          </w:tcPr>
          <w:p w14:paraId="11B7C638" w14:textId="77777777" w:rsidR="00440477" w:rsidRDefault="00440477" w:rsidP="00BA7D84">
            <w:pPr>
              <w:pStyle w:val="TableText"/>
              <w:rPr>
                <w:ins w:id="8084" w:author="Russ Ott" w:date="2022-04-29T10:09:00Z"/>
              </w:rPr>
            </w:pPr>
          </w:p>
        </w:tc>
        <w:tc>
          <w:tcPr>
            <w:tcW w:w="1104" w:type="dxa"/>
          </w:tcPr>
          <w:p w14:paraId="523C0392" w14:textId="6CB93DC3" w:rsidR="00440477" w:rsidRDefault="00002F64" w:rsidP="00BA7D84">
            <w:pPr>
              <w:pStyle w:val="TableText"/>
              <w:rPr>
                <w:ins w:id="8085" w:author="Russ Ott" w:date="2022-04-29T10:09:00Z"/>
              </w:rPr>
            </w:pPr>
            <w:ins w:id="8086" w:author="Russ Ott" w:date="2022-04-29T10:09:00Z">
              <w:r>
                <w:fldChar w:fldCharType="begin"/>
              </w:r>
              <w:r>
                <w:instrText xml:space="preserve"> HYPER</w:instrText>
              </w:r>
              <w:r>
                <w:instrText xml:space="preserve">LINK \l "C_4515-7780" \h </w:instrText>
              </w:r>
              <w:r>
                <w:fldChar w:fldCharType="separate"/>
              </w:r>
              <w:r w:rsidR="00440477">
                <w:rPr>
                  <w:rStyle w:val="HyperlinkText9pt"/>
                </w:rPr>
                <w:t>4515-7780</w:t>
              </w:r>
              <w:r>
                <w:rPr>
                  <w:rStyle w:val="HyperlinkText9pt"/>
                </w:rPr>
                <w:fldChar w:fldCharType="end"/>
              </w:r>
            </w:ins>
          </w:p>
        </w:tc>
        <w:tc>
          <w:tcPr>
            <w:tcW w:w="2975" w:type="dxa"/>
          </w:tcPr>
          <w:p w14:paraId="6361DED7" w14:textId="77777777" w:rsidR="00440477" w:rsidRDefault="00440477" w:rsidP="00BA7D84">
            <w:pPr>
              <w:pStyle w:val="TableText"/>
              <w:rPr>
                <w:ins w:id="8087" w:author="Russ Ott" w:date="2022-04-29T10:09:00Z"/>
              </w:rPr>
            </w:pPr>
            <w:ins w:id="8088" w:author="Russ Ott" w:date="2022-04-29T10:09:00Z">
              <w:r>
                <w:t>urn:oid:2.16.840.1.113883.5.1002 (HL7ActRelationshipType) = RSON</w:t>
              </w:r>
            </w:ins>
          </w:p>
        </w:tc>
      </w:tr>
      <w:tr w:rsidR="00440477" w14:paraId="24A5E5F4" w14:textId="77777777" w:rsidTr="00BA7D84">
        <w:trPr>
          <w:jc w:val="center"/>
          <w:ins w:id="8089" w:author="Russ Ott" w:date="2022-04-29T10:09:00Z"/>
        </w:trPr>
        <w:tc>
          <w:tcPr>
            <w:tcW w:w="3345" w:type="dxa"/>
          </w:tcPr>
          <w:p w14:paraId="170A029F" w14:textId="77777777" w:rsidR="00440477" w:rsidRDefault="00440477" w:rsidP="00BA7D84">
            <w:pPr>
              <w:pStyle w:val="TableText"/>
              <w:rPr>
                <w:ins w:id="8090" w:author="Russ Ott" w:date="2022-04-29T10:09:00Z"/>
              </w:rPr>
            </w:pPr>
            <w:ins w:id="8091" w:author="Russ Ott" w:date="2022-04-29T10:09:00Z">
              <w:r>
                <w:tab/>
              </w:r>
              <w:r>
                <w:tab/>
                <w:t>observation</w:t>
              </w:r>
            </w:ins>
          </w:p>
        </w:tc>
        <w:tc>
          <w:tcPr>
            <w:tcW w:w="720" w:type="dxa"/>
          </w:tcPr>
          <w:p w14:paraId="76135012" w14:textId="77777777" w:rsidR="00440477" w:rsidRDefault="00440477" w:rsidP="00BA7D84">
            <w:pPr>
              <w:pStyle w:val="TableText"/>
              <w:rPr>
                <w:ins w:id="8092" w:author="Russ Ott" w:date="2022-04-29T10:09:00Z"/>
              </w:rPr>
            </w:pPr>
            <w:ins w:id="8093" w:author="Russ Ott" w:date="2022-04-29T10:09:00Z">
              <w:r>
                <w:t>1..1</w:t>
              </w:r>
            </w:ins>
          </w:p>
        </w:tc>
        <w:tc>
          <w:tcPr>
            <w:tcW w:w="1152" w:type="dxa"/>
          </w:tcPr>
          <w:p w14:paraId="5DF3B939" w14:textId="77777777" w:rsidR="00440477" w:rsidRDefault="00440477" w:rsidP="00BA7D84">
            <w:pPr>
              <w:pStyle w:val="TableText"/>
              <w:rPr>
                <w:ins w:id="8094" w:author="Russ Ott" w:date="2022-04-29T10:09:00Z"/>
              </w:rPr>
            </w:pPr>
            <w:ins w:id="8095" w:author="Russ Ott" w:date="2022-04-29T10:09:00Z">
              <w:r>
                <w:t>SHALL</w:t>
              </w:r>
            </w:ins>
          </w:p>
        </w:tc>
        <w:tc>
          <w:tcPr>
            <w:tcW w:w="864" w:type="dxa"/>
          </w:tcPr>
          <w:p w14:paraId="6A15B51E" w14:textId="77777777" w:rsidR="00440477" w:rsidRDefault="00440477" w:rsidP="00BA7D84">
            <w:pPr>
              <w:pStyle w:val="TableText"/>
              <w:rPr>
                <w:ins w:id="8096" w:author="Russ Ott" w:date="2022-04-29T10:09:00Z"/>
              </w:rPr>
            </w:pPr>
          </w:p>
        </w:tc>
        <w:tc>
          <w:tcPr>
            <w:tcW w:w="1104" w:type="dxa"/>
          </w:tcPr>
          <w:p w14:paraId="5DD231F0" w14:textId="19835B73" w:rsidR="00440477" w:rsidRDefault="00002F64" w:rsidP="00BA7D84">
            <w:pPr>
              <w:pStyle w:val="TableText"/>
              <w:rPr>
                <w:ins w:id="8097" w:author="Russ Ott" w:date="2022-04-29T10:09:00Z"/>
              </w:rPr>
            </w:pPr>
            <w:ins w:id="8098" w:author="Russ Ott" w:date="2022-04-29T10:09:00Z">
              <w:r>
                <w:fldChar w:fldCharType="begin"/>
              </w:r>
              <w:r>
                <w:instrText xml:space="preserve"> HYPERLINK \l "C_4515-15914" \h </w:instrText>
              </w:r>
              <w:r>
                <w:fldChar w:fldCharType="separate"/>
              </w:r>
              <w:r w:rsidR="00440477">
                <w:rPr>
                  <w:rStyle w:val="HyperlinkText9pt"/>
                </w:rPr>
                <w:t>4515-15914</w:t>
              </w:r>
              <w:r>
                <w:rPr>
                  <w:rStyle w:val="HyperlinkText9pt"/>
                </w:rPr>
                <w:fldChar w:fldCharType="end"/>
              </w:r>
            </w:ins>
          </w:p>
        </w:tc>
        <w:tc>
          <w:tcPr>
            <w:tcW w:w="2975" w:type="dxa"/>
          </w:tcPr>
          <w:p w14:paraId="63D2AF8F" w14:textId="77777777" w:rsidR="00440477" w:rsidRDefault="00440477" w:rsidP="00BA7D84">
            <w:pPr>
              <w:pStyle w:val="TableText"/>
              <w:rPr>
                <w:ins w:id="8099" w:author="Russ Ott" w:date="2022-04-29T10:09:00Z"/>
              </w:rPr>
            </w:pPr>
            <w:ins w:id="8100" w:author="Russ Ott" w:date="2022-04-29T10:09:00Z">
              <w:r>
                <w:t>Indication (V2) (identifier: urn:hl7ii:2.16.840.1.113883.10.20.22.4.19:2014-06-09</w:t>
              </w:r>
            </w:ins>
          </w:p>
        </w:tc>
      </w:tr>
      <w:tr w:rsidR="00440477" w14:paraId="7C7B6BB8" w14:textId="77777777" w:rsidTr="00BA7D84">
        <w:trPr>
          <w:jc w:val="center"/>
          <w:ins w:id="8101" w:author="Russ Ott" w:date="2022-04-29T10:09:00Z"/>
        </w:trPr>
        <w:tc>
          <w:tcPr>
            <w:tcW w:w="3345" w:type="dxa"/>
          </w:tcPr>
          <w:p w14:paraId="0B7395CA" w14:textId="77777777" w:rsidR="00440477" w:rsidRDefault="00440477" w:rsidP="00BA7D84">
            <w:pPr>
              <w:pStyle w:val="TableText"/>
              <w:rPr>
                <w:ins w:id="8102" w:author="Russ Ott" w:date="2022-04-29T10:09:00Z"/>
              </w:rPr>
            </w:pPr>
            <w:ins w:id="8103" w:author="Russ Ott" w:date="2022-04-29T10:09:00Z">
              <w:r>
                <w:tab/>
                <w:t>entryRelationship</w:t>
              </w:r>
            </w:ins>
          </w:p>
        </w:tc>
        <w:tc>
          <w:tcPr>
            <w:tcW w:w="720" w:type="dxa"/>
          </w:tcPr>
          <w:p w14:paraId="6C46192F" w14:textId="77777777" w:rsidR="00440477" w:rsidRDefault="00440477" w:rsidP="00BA7D84">
            <w:pPr>
              <w:pStyle w:val="TableText"/>
              <w:rPr>
                <w:ins w:id="8104" w:author="Russ Ott" w:date="2022-04-29T10:09:00Z"/>
              </w:rPr>
            </w:pPr>
            <w:ins w:id="8105" w:author="Russ Ott" w:date="2022-04-29T10:09:00Z">
              <w:r>
                <w:t>0..*</w:t>
              </w:r>
            </w:ins>
          </w:p>
        </w:tc>
        <w:tc>
          <w:tcPr>
            <w:tcW w:w="1152" w:type="dxa"/>
          </w:tcPr>
          <w:p w14:paraId="5840FFC2" w14:textId="77777777" w:rsidR="00440477" w:rsidRDefault="00440477" w:rsidP="00BA7D84">
            <w:pPr>
              <w:pStyle w:val="TableText"/>
              <w:rPr>
                <w:ins w:id="8106" w:author="Russ Ott" w:date="2022-04-29T10:09:00Z"/>
              </w:rPr>
            </w:pPr>
            <w:ins w:id="8107" w:author="Russ Ott" w:date="2022-04-29T10:09:00Z">
              <w:r>
                <w:t>MAY</w:t>
              </w:r>
            </w:ins>
          </w:p>
        </w:tc>
        <w:tc>
          <w:tcPr>
            <w:tcW w:w="864" w:type="dxa"/>
          </w:tcPr>
          <w:p w14:paraId="50A08DAB" w14:textId="77777777" w:rsidR="00440477" w:rsidRDefault="00440477" w:rsidP="00BA7D84">
            <w:pPr>
              <w:pStyle w:val="TableText"/>
              <w:rPr>
                <w:ins w:id="8108" w:author="Russ Ott" w:date="2022-04-29T10:09:00Z"/>
              </w:rPr>
            </w:pPr>
          </w:p>
        </w:tc>
        <w:tc>
          <w:tcPr>
            <w:tcW w:w="1104" w:type="dxa"/>
          </w:tcPr>
          <w:p w14:paraId="3A67AAF2" w14:textId="5F581D1F" w:rsidR="00440477" w:rsidRDefault="00002F64" w:rsidP="00BA7D84">
            <w:pPr>
              <w:pStyle w:val="TableText"/>
              <w:rPr>
                <w:ins w:id="8109" w:author="Russ Ott" w:date="2022-04-29T10:09:00Z"/>
              </w:rPr>
            </w:pPr>
            <w:ins w:id="8110" w:author="Russ Ott" w:date="2022-04-29T10:09:00Z">
              <w:r>
                <w:fldChar w:fldCharType="begin"/>
              </w:r>
              <w:r>
                <w:instrText xml:space="preserve"> HYPERLINK \l "C_4515-7886" \h </w:instrText>
              </w:r>
              <w:r>
                <w:fldChar w:fldCharType="separate"/>
              </w:r>
              <w:r w:rsidR="00440477">
                <w:rPr>
                  <w:rStyle w:val="HyperlinkText9pt"/>
                </w:rPr>
                <w:t>4515-7886</w:t>
              </w:r>
              <w:r>
                <w:rPr>
                  <w:rStyle w:val="HyperlinkText9pt"/>
                </w:rPr>
                <w:fldChar w:fldCharType="end"/>
              </w:r>
            </w:ins>
          </w:p>
        </w:tc>
        <w:tc>
          <w:tcPr>
            <w:tcW w:w="2975" w:type="dxa"/>
          </w:tcPr>
          <w:p w14:paraId="3615C6E1" w14:textId="77777777" w:rsidR="00440477" w:rsidRDefault="00440477" w:rsidP="00BA7D84">
            <w:pPr>
              <w:pStyle w:val="TableText"/>
              <w:rPr>
                <w:ins w:id="8111" w:author="Russ Ott" w:date="2022-04-29T10:09:00Z"/>
              </w:rPr>
            </w:pPr>
          </w:p>
        </w:tc>
      </w:tr>
      <w:tr w:rsidR="00440477" w14:paraId="2DE2FCB9" w14:textId="77777777" w:rsidTr="00BA7D84">
        <w:trPr>
          <w:jc w:val="center"/>
          <w:ins w:id="8112" w:author="Russ Ott" w:date="2022-04-29T10:09:00Z"/>
        </w:trPr>
        <w:tc>
          <w:tcPr>
            <w:tcW w:w="3345" w:type="dxa"/>
          </w:tcPr>
          <w:p w14:paraId="25E064B6" w14:textId="77777777" w:rsidR="00440477" w:rsidRDefault="00440477" w:rsidP="00BA7D84">
            <w:pPr>
              <w:pStyle w:val="TableText"/>
              <w:rPr>
                <w:ins w:id="8113" w:author="Russ Ott" w:date="2022-04-29T10:09:00Z"/>
              </w:rPr>
            </w:pPr>
            <w:ins w:id="8114" w:author="Russ Ott" w:date="2022-04-29T10:09:00Z">
              <w:r>
                <w:tab/>
              </w:r>
              <w:r>
                <w:tab/>
                <w:t>@typeCode</w:t>
              </w:r>
            </w:ins>
          </w:p>
        </w:tc>
        <w:tc>
          <w:tcPr>
            <w:tcW w:w="720" w:type="dxa"/>
          </w:tcPr>
          <w:p w14:paraId="2C845F21" w14:textId="77777777" w:rsidR="00440477" w:rsidRDefault="00440477" w:rsidP="00BA7D84">
            <w:pPr>
              <w:pStyle w:val="TableText"/>
              <w:rPr>
                <w:ins w:id="8115" w:author="Russ Ott" w:date="2022-04-29T10:09:00Z"/>
              </w:rPr>
            </w:pPr>
            <w:ins w:id="8116" w:author="Russ Ott" w:date="2022-04-29T10:09:00Z">
              <w:r>
                <w:t>1..1</w:t>
              </w:r>
            </w:ins>
          </w:p>
        </w:tc>
        <w:tc>
          <w:tcPr>
            <w:tcW w:w="1152" w:type="dxa"/>
          </w:tcPr>
          <w:p w14:paraId="6D4233A0" w14:textId="77777777" w:rsidR="00440477" w:rsidRDefault="00440477" w:rsidP="00BA7D84">
            <w:pPr>
              <w:pStyle w:val="TableText"/>
              <w:rPr>
                <w:ins w:id="8117" w:author="Russ Ott" w:date="2022-04-29T10:09:00Z"/>
              </w:rPr>
            </w:pPr>
            <w:ins w:id="8118" w:author="Russ Ott" w:date="2022-04-29T10:09:00Z">
              <w:r>
                <w:t>SHALL</w:t>
              </w:r>
            </w:ins>
          </w:p>
        </w:tc>
        <w:tc>
          <w:tcPr>
            <w:tcW w:w="864" w:type="dxa"/>
          </w:tcPr>
          <w:p w14:paraId="1FC37BA3" w14:textId="77777777" w:rsidR="00440477" w:rsidRDefault="00440477" w:rsidP="00BA7D84">
            <w:pPr>
              <w:pStyle w:val="TableText"/>
              <w:rPr>
                <w:ins w:id="8119" w:author="Russ Ott" w:date="2022-04-29T10:09:00Z"/>
              </w:rPr>
            </w:pPr>
          </w:p>
        </w:tc>
        <w:tc>
          <w:tcPr>
            <w:tcW w:w="1104" w:type="dxa"/>
          </w:tcPr>
          <w:p w14:paraId="296ACF18" w14:textId="52622001" w:rsidR="00440477" w:rsidRDefault="00002F64" w:rsidP="00BA7D84">
            <w:pPr>
              <w:pStyle w:val="TableText"/>
              <w:rPr>
                <w:ins w:id="8120" w:author="Russ Ott" w:date="2022-04-29T10:09:00Z"/>
              </w:rPr>
            </w:pPr>
            <w:ins w:id="8121" w:author="Russ Ott" w:date="2022-04-29T10:09:00Z">
              <w:r>
                <w:fldChar w:fldCharType="begin"/>
              </w:r>
              <w:r>
                <w:instrText xml:space="preserve"> HYPERLINK \l "C_4515-7887" \h </w:instrText>
              </w:r>
              <w:r>
                <w:fldChar w:fldCharType="separate"/>
              </w:r>
              <w:r w:rsidR="00440477">
                <w:rPr>
                  <w:rStyle w:val="HyperlinkText9pt"/>
                </w:rPr>
                <w:t>4515-7887</w:t>
              </w:r>
              <w:r>
                <w:rPr>
                  <w:rStyle w:val="HyperlinkText9pt"/>
                </w:rPr>
                <w:fldChar w:fldCharType="end"/>
              </w:r>
            </w:ins>
          </w:p>
        </w:tc>
        <w:tc>
          <w:tcPr>
            <w:tcW w:w="2975" w:type="dxa"/>
          </w:tcPr>
          <w:p w14:paraId="01978C03" w14:textId="77777777" w:rsidR="00440477" w:rsidRDefault="00440477" w:rsidP="00BA7D84">
            <w:pPr>
              <w:pStyle w:val="TableText"/>
              <w:rPr>
                <w:ins w:id="8122" w:author="Russ Ott" w:date="2022-04-29T10:09:00Z"/>
              </w:rPr>
            </w:pPr>
            <w:ins w:id="8123" w:author="Russ Ott" w:date="2022-04-29T10:09:00Z">
              <w:r>
                <w:t>urn:oid:2.16.840.1.113883.5.1002 (HL7ActRelationshipType) = COMP</w:t>
              </w:r>
            </w:ins>
          </w:p>
        </w:tc>
      </w:tr>
      <w:tr w:rsidR="00440477" w14:paraId="1DE2A76D" w14:textId="77777777" w:rsidTr="00BA7D84">
        <w:trPr>
          <w:jc w:val="center"/>
          <w:ins w:id="8124" w:author="Russ Ott" w:date="2022-04-29T10:09:00Z"/>
        </w:trPr>
        <w:tc>
          <w:tcPr>
            <w:tcW w:w="3345" w:type="dxa"/>
          </w:tcPr>
          <w:p w14:paraId="7806106F" w14:textId="77777777" w:rsidR="00440477" w:rsidRDefault="00440477" w:rsidP="00BA7D84">
            <w:pPr>
              <w:pStyle w:val="TableText"/>
              <w:rPr>
                <w:ins w:id="8125" w:author="Russ Ott" w:date="2022-04-29T10:09:00Z"/>
              </w:rPr>
            </w:pPr>
            <w:ins w:id="8126" w:author="Russ Ott" w:date="2022-04-29T10:09:00Z">
              <w:r>
                <w:tab/>
              </w:r>
              <w:r>
                <w:tab/>
                <w:t>substanceAdministration</w:t>
              </w:r>
            </w:ins>
          </w:p>
        </w:tc>
        <w:tc>
          <w:tcPr>
            <w:tcW w:w="720" w:type="dxa"/>
          </w:tcPr>
          <w:p w14:paraId="1BB165C1" w14:textId="77777777" w:rsidR="00440477" w:rsidRDefault="00440477" w:rsidP="00BA7D84">
            <w:pPr>
              <w:pStyle w:val="TableText"/>
              <w:rPr>
                <w:ins w:id="8127" w:author="Russ Ott" w:date="2022-04-29T10:09:00Z"/>
              </w:rPr>
            </w:pPr>
            <w:ins w:id="8128" w:author="Russ Ott" w:date="2022-04-29T10:09:00Z">
              <w:r>
                <w:t>1..1</w:t>
              </w:r>
            </w:ins>
          </w:p>
        </w:tc>
        <w:tc>
          <w:tcPr>
            <w:tcW w:w="1152" w:type="dxa"/>
          </w:tcPr>
          <w:p w14:paraId="7F995CE0" w14:textId="77777777" w:rsidR="00440477" w:rsidRDefault="00440477" w:rsidP="00BA7D84">
            <w:pPr>
              <w:pStyle w:val="TableText"/>
              <w:rPr>
                <w:ins w:id="8129" w:author="Russ Ott" w:date="2022-04-29T10:09:00Z"/>
              </w:rPr>
            </w:pPr>
            <w:ins w:id="8130" w:author="Russ Ott" w:date="2022-04-29T10:09:00Z">
              <w:r>
                <w:t>SHALL</w:t>
              </w:r>
            </w:ins>
          </w:p>
        </w:tc>
        <w:tc>
          <w:tcPr>
            <w:tcW w:w="864" w:type="dxa"/>
          </w:tcPr>
          <w:p w14:paraId="398CED52" w14:textId="77777777" w:rsidR="00440477" w:rsidRDefault="00440477" w:rsidP="00BA7D84">
            <w:pPr>
              <w:pStyle w:val="TableText"/>
              <w:rPr>
                <w:ins w:id="8131" w:author="Russ Ott" w:date="2022-04-29T10:09:00Z"/>
              </w:rPr>
            </w:pPr>
          </w:p>
        </w:tc>
        <w:tc>
          <w:tcPr>
            <w:tcW w:w="1104" w:type="dxa"/>
          </w:tcPr>
          <w:p w14:paraId="6E7924A6" w14:textId="197295DD" w:rsidR="00440477" w:rsidRDefault="00002F64" w:rsidP="00BA7D84">
            <w:pPr>
              <w:pStyle w:val="TableText"/>
              <w:rPr>
                <w:ins w:id="8132" w:author="Russ Ott" w:date="2022-04-29T10:09:00Z"/>
              </w:rPr>
            </w:pPr>
            <w:ins w:id="8133" w:author="Russ Ott" w:date="2022-04-29T10:09:00Z">
              <w:r>
                <w:fldChar w:fldCharType="begin"/>
              </w:r>
              <w:r>
                <w:instrText xml:space="preserve"> HYPERLINK \l "C_4515-15915" \h </w:instrText>
              </w:r>
              <w:r>
                <w:fldChar w:fldCharType="separate"/>
              </w:r>
              <w:r w:rsidR="00440477">
                <w:rPr>
                  <w:rStyle w:val="HyperlinkText9pt"/>
                </w:rPr>
                <w:t>4515-15915</w:t>
              </w:r>
              <w:r>
                <w:rPr>
                  <w:rStyle w:val="HyperlinkText9pt"/>
                </w:rPr>
                <w:fldChar w:fldCharType="end"/>
              </w:r>
            </w:ins>
          </w:p>
        </w:tc>
        <w:tc>
          <w:tcPr>
            <w:tcW w:w="2975" w:type="dxa"/>
          </w:tcPr>
          <w:p w14:paraId="387FE78C" w14:textId="77777777" w:rsidR="00440477" w:rsidRDefault="00440477" w:rsidP="00BA7D84">
            <w:pPr>
              <w:pStyle w:val="TableText"/>
              <w:rPr>
                <w:ins w:id="8134" w:author="Russ Ott" w:date="2022-04-29T10:09:00Z"/>
              </w:rPr>
            </w:pPr>
            <w:ins w:id="8135" w:author="Russ Ott" w:date="2022-04-29T10:09:00Z">
              <w:r>
                <w:t>Medication Activity (V2) (identifier: urn:hl7ii:2.16.840.1.113883.10.20.22.4.16:2014-06-09</w:t>
              </w:r>
            </w:ins>
          </w:p>
        </w:tc>
      </w:tr>
      <w:tr w:rsidR="00440477" w14:paraId="4B6108BF" w14:textId="77777777" w:rsidTr="00BA7D84">
        <w:trPr>
          <w:jc w:val="center"/>
          <w:ins w:id="8136" w:author="Russ Ott" w:date="2022-04-29T10:09:00Z"/>
        </w:trPr>
        <w:tc>
          <w:tcPr>
            <w:tcW w:w="3345" w:type="dxa"/>
          </w:tcPr>
          <w:p w14:paraId="1B3DB19A" w14:textId="77777777" w:rsidR="00440477" w:rsidRDefault="00440477" w:rsidP="00BA7D84">
            <w:pPr>
              <w:pStyle w:val="TableText"/>
              <w:rPr>
                <w:ins w:id="8137" w:author="Russ Ott" w:date="2022-04-29T10:09:00Z"/>
              </w:rPr>
            </w:pPr>
            <w:ins w:id="8138" w:author="Russ Ott" w:date="2022-04-29T10:09:00Z">
              <w:r>
                <w:tab/>
                <w:t>entryRelationship</w:t>
              </w:r>
            </w:ins>
          </w:p>
        </w:tc>
        <w:tc>
          <w:tcPr>
            <w:tcW w:w="720" w:type="dxa"/>
          </w:tcPr>
          <w:p w14:paraId="28D332D8" w14:textId="77777777" w:rsidR="00440477" w:rsidRDefault="00440477" w:rsidP="00BA7D84">
            <w:pPr>
              <w:pStyle w:val="TableText"/>
              <w:rPr>
                <w:ins w:id="8139" w:author="Russ Ott" w:date="2022-04-29T10:09:00Z"/>
              </w:rPr>
            </w:pPr>
            <w:ins w:id="8140" w:author="Russ Ott" w:date="2022-04-29T10:09:00Z">
              <w:r>
                <w:t>0..*</w:t>
              </w:r>
            </w:ins>
          </w:p>
        </w:tc>
        <w:tc>
          <w:tcPr>
            <w:tcW w:w="1152" w:type="dxa"/>
          </w:tcPr>
          <w:p w14:paraId="49525066" w14:textId="77777777" w:rsidR="00440477" w:rsidRDefault="00440477" w:rsidP="00BA7D84">
            <w:pPr>
              <w:pStyle w:val="TableText"/>
              <w:rPr>
                <w:ins w:id="8141" w:author="Russ Ott" w:date="2022-04-29T10:09:00Z"/>
              </w:rPr>
            </w:pPr>
            <w:ins w:id="8142" w:author="Russ Ott" w:date="2022-04-29T10:09:00Z">
              <w:r>
                <w:t>MAY</w:t>
              </w:r>
            </w:ins>
          </w:p>
        </w:tc>
        <w:tc>
          <w:tcPr>
            <w:tcW w:w="864" w:type="dxa"/>
          </w:tcPr>
          <w:p w14:paraId="75E34147" w14:textId="77777777" w:rsidR="00440477" w:rsidRDefault="00440477" w:rsidP="00BA7D84">
            <w:pPr>
              <w:pStyle w:val="TableText"/>
              <w:rPr>
                <w:ins w:id="8143" w:author="Russ Ott" w:date="2022-04-29T10:09:00Z"/>
              </w:rPr>
            </w:pPr>
          </w:p>
        </w:tc>
        <w:tc>
          <w:tcPr>
            <w:tcW w:w="1104" w:type="dxa"/>
          </w:tcPr>
          <w:p w14:paraId="2A4C3409" w14:textId="5BEC0E68" w:rsidR="00440477" w:rsidRDefault="00002F64" w:rsidP="00BA7D84">
            <w:pPr>
              <w:pStyle w:val="TableText"/>
              <w:rPr>
                <w:ins w:id="8144" w:author="Russ Ott" w:date="2022-04-29T10:09:00Z"/>
              </w:rPr>
            </w:pPr>
            <w:ins w:id="8145" w:author="Russ Ott" w:date="2022-04-29T10:09:00Z">
              <w:r>
                <w:fldChar w:fldCharType="begin"/>
              </w:r>
              <w:r>
                <w:instrText xml:space="preserve"> HYPERLINK \l "C_4515-32473" \h </w:instrText>
              </w:r>
              <w:r>
                <w:fldChar w:fldCharType="separate"/>
              </w:r>
              <w:r w:rsidR="00440477">
                <w:rPr>
                  <w:rStyle w:val="HyperlinkText9pt"/>
                </w:rPr>
                <w:t>4515-32473</w:t>
              </w:r>
              <w:r>
                <w:rPr>
                  <w:rStyle w:val="HyperlinkText9pt"/>
                </w:rPr>
                <w:fldChar w:fldCharType="end"/>
              </w:r>
            </w:ins>
          </w:p>
        </w:tc>
        <w:tc>
          <w:tcPr>
            <w:tcW w:w="2975" w:type="dxa"/>
          </w:tcPr>
          <w:p w14:paraId="4874FED5" w14:textId="77777777" w:rsidR="00440477" w:rsidRDefault="00440477" w:rsidP="00BA7D84">
            <w:pPr>
              <w:pStyle w:val="TableText"/>
              <w:rPr>
                <w:ins w:id="8146" w:author="Russ Ott" w:date="2022-04-29T10:09:00Z"/>
              </w:rPr>
            </w:pPr>
          </w:p>
        </w:tc>
      </w:tr>
      <w:tr w:rsidR="00440477" w14:paraId="62571689" w14:textId="77777777" w:rsidTr="00BA7D84">
        <w:trPr>
          <w:jc w:val="center"/>
          <w:ins w:id="8147" w:author="Russ Ott" w:date="2022-04-29T10:09:00Z"/>
        </w:trPr>
        <w:tc>
          <w:tcPr>
            <w:tcW w:w="3345" w:type="dxa"/>
          </w:tcPr>
          <w:p w14:paraId="64995948" w14:textId="77777777" w:rsidR="00440477" w:rsidRDefault="00440477" w:rsidP="00BA7D84">
            <w:pPr>
              <w:pStyle w:val="TableText"/>
              <w:rPr>
                <w:ins w:id="8148" w:author="Russ Ott" w:date="2022-04-29T10:09:00Z"/>
              </w:rPr>
            </w:pPr>
            <w:ins w:id="8149" w:author="Russ Ott" w:date="2022-04-29T10:09:00Z">
              <w:r>
                <w:tab/>
              </w:r>
              <w:r>
                <w:tab/>
                <w:t>@typeCode</w:t>
              </w:r>
            </w:ins>
          </w:p>
        </w:tc>
        <w:tc>
          <w:tcPr>
            <w:tcW w:w="720" w:type="dxa"/>
          </w:tcPr>
          <w:p w14:paraId="6A030D73" w14:textId="77777777" w:rsidR="00440477" w:rsidRDefault="00440477" w:rsidP="00BA7D84">
            <w:pPr>
              <w:pStyle w:val="TableText"/>
              <w:rPr>
                <w:ins w:id="8150" w:author="Russ Ott" w:date="2022-04-29T10:09:00Z"/>
              </w:rPr>
            </w:pPr>
            <w:ins w:id="8151" w:author="Russ Ott" w:date="2022-04-29T10:09:00Z">
              <w:r>
                <w:t>1..1</w:t>
              </w:r>
            </w:ins>
          </w:p>
        </w:tc>
        <w:tc>
          <w:tcPr>
            <w:tcW w:w="1152" w:type="dxa"/>
          </w:tcPr>
          <w:p w14:paraId="1227DD01" w14:textId="77777777" w:rsidR="00440477" w:rsidRDefault="00440477" w:rsidP="00BA7D84">
            <w:pPr>
              <w:pStyle w:val="TableText"/>
              <w:rPr>
                <w:ins w:id="8152" w:author="Russ Ott" w:date="2022-04-29T10:09:00Z"/>
              </w:rPr>
            </w:pPr>
            <w:ins w:id="8153" w:author="Russ Ott" w:date="2022-04-29T10:09:00Z">
              <w:r>
                <w:t>SHALL</w:t>
              </w:r>
            </w:ins>
          </w:p>
        </w:tc>
        <w:tc>
          <w:tcPr>
            <w:tcW w:w="864" w:type="dxa"/>
          </w:tcPr>
          <w:p w14:paraId="1E563C3E" w14:textId="77777777" w:rsidR="00440477" w:rsidRDefault="00440477" w:rsidP="00BA7D84">
            <w:pPr>
              <w:pStyle w:val="TableText"/>
              <w:rPr>
                <w:ins w:id="8154" w:author="Russ Ott" w:date="2022-04-29T10:09:00Z"/>
              </w:rPr>
            </w:pPr>
          </w:p>
        </w:tc>
        <w:tc>
          <w:tcPr>
            <w:tcW w:w="1104" w:type="dxa"/>
          </w:tcPr>
          <w:p w14:paraId="6D51D7EF" w14:textId="09F1A4CB" w:rsidR="00440477" w:rsidRDefault="00002F64" w:rsidP="00BA7D84">
            <w:pPr>
              <w:pStyle w:val="TableText"/>
              <w:rPr>
                <w:ins w:id="8155" w:author="Russ Ott" w:date="2022-04-29T10:09:00Z"/>
              </w:rPr>
            </w:pPr>
            <w:ins w:id="8156" w:author="Russ Ott" w:date="2022-04-29T10:09:00Z">
              <w:r>
                <w:fldChar w:fldCharType="begin"/>
              </w:r>
              <w:r>
                <w:instrText xml:space="preserve"> HYPERLINK \l "C_4515-32474" \h </w:instrText>
              </w:r>
              <w:r>
                <w:fldChar w:fldCharType="separate"/>
              </w:r>
              <w:r w:rsidR="00440477">
                <w:rPr>
                  <w:rStyle w:val="HyperlinkText9pt"/>
                </w:rPr>
                <w:t>4515-32474</w:t>
              </w:r>
              <w:r>
                <w:rPr>
                  <w:rStyle w:val="HyperlinkText9pt"/>
                </w:rPr>
                <w:fldChar w:fldCharType="end"/>
              </w:r>
            </w:ins>
          </w:p>
        </w:tc>
        <w:tc>
          <w:tcPr>
            <w:tcW w:w="2975" w:type="dxa"/>
          </w:tcPr>
          <w:p w14:paraId="77D5DB9D" w14:textId="77777777" w:rsidR="00440477" w:rsidRDefault="00440477" w:rsidP="00BA7D84">
            <w:pPr>
              <w:pStyle w:val="TableText"/>
              <w:rPr>
                <w:ins w:id="8157" w:author="Russ Ott" w:date="2022-04-29T10:09:00Z"/>
              </w:rPr>
            </w:pPr>
            <w:ins w:id="8158" w:author="Russ Ott" w:date="2022-04-29T10:09:00Z">
              <w:r>
                <w:t>urn:oid:2.16.840.1.113883.5.1002 (HL7ActRelationshipType) = COMP</w:t>
              </w:r>
            </w:ins>
          </w:p>
        </w:tc>
      </w:tr>
      <w:tr w:rsidR="00440477" w14:paraId="55C54741" w14:textId="77777777" w:rsidTr="00BA7D84">
        <w:trPr>
          <w:jc w:val="center"/>
          <w:ins w:id="8159" w:author="Russ Ott" w:date="2022-04-29T10:09:00Z"/>
        </w:trPr>
        <w:tc>
          <w:tcPr>
            <w:tcW w:w="3345" w:type="dxa"/>
          </w:tcPr>
          <w:p w14:paraId="42087364" w14:textId="77777777" w:rsidR="00440477" w:rsidRDefault="00440477" w:rsidP="00BA7D84">
            <w:pPr>
              <w:pStyle w:val="TableText"/>
              <w:rPr>
                <w:ins w:id="8160" w:author="Russ Ott" w:date="2022-04-29T10:09:00Z"/>
              </w:rPr>
            </w:pPr>
            <w:ins w:id="8161" w:author="Russ Ott" w:date="2022-04-29T10:09:00Z">
              <w:r>
                <w:tab/>
              </w:r>
              <w:r>
                <w:tab/>
                <w:t>observation</w:t>
              </w:r>
            </w:ins>
          </w:p>
        </w:tc>
        <w:tc>
          <w:tcPr>
            <w:tcW w:w="720" w:type="dxa"/>
          </w:tcPr>
          <w:p w14:paraId="593F9333" w14:textId="77777777" w:rsidR="00440477" w:rsidRDefault="00440477" w:rsidP="00BA7D84">
            <w:pPr>
              <w:pStyle w:val="TableText"/>
              <w:rPr>
                <w:ins w:id="8162" w:author="Russ Ott" w:date="2022-04-29T10:09:00Z"/>
              </w:rPr>
            </w:pPr>
            <w:ins w:id="8163" w:author="Russ Ott" w:date="2022-04-29T10:09:00Z">
              <w:r>
                <w:t>1..1</w:t>
              </w:r>
            </w:ins>
          </w:p>
        </w:tc>
        <w:tc>
          <w:tcPr>
            <w:tcW w:w="1152" w:type="dxa"/>
          </w:tcPr>
          <w:p w14:paraId="76FEFD7E" w14:textId="77777777" w:rsidR="00440477" w:rsidRDefault="00440477" w:rsidP="00BA7D84">
            <w:pPr>
              <w:pStyle w:val="TableText"/>
              <w:rPr>
                <w:ins w:id="8164" w:author="Russ Ott" w:date="2022-04-29T10:09:00Z"/>
              </w:rPr>
            </w:pPr>
            <w:ins w:id="8165" w:author="Russ Ott" w:date="2022-04-29T10:09:00Z">
              <w:r>
                <w:t>SHALL</w:t>
              </w:r>
            </w:ins>
          </w:p>
        </w:tc>
        <w:tc>
          <w:tcPr>
            <w:tcW w:w="864" w:type="dxa"/>
          </w:tcPr>
          <w:p w14:paraId="2F4FAF2E" w14:textId="77777777" w:rsidR="00440477" w:rsidRDefault="00440477" w:rsidP="00BA7D84">
            <w:pPr>
              <w:pStyle w:val="TableText"/>
              <w:rPr>
                <w:ins w:id="8166" w:author="Russ Ott" w:date="2022-04-29T10:09:00Z"/>
              </w:rPr>
            </w:pPr>
          </w:p>
        </w:tc>
        <w:tc>
          <w:tcPr>
            <w:tcW w:w="1104" w:type="dxa"/>
          </w:tcPr>
          <w:p w14:paraId="1F003A79" w14:textId="164BC0A3" w:rsidR="00440477" w:rsidRDefault="00002F64" w:rsidP="00BA7D84">
            <w:pPr>
              <w:pStyle w:val="TableText"/>
              <w:rPr>
                <w:ins w:id="8167" w:author="Russ Ott" w:date="2022-04-29T10:09:00Z"/>
              </w:rPr>
            </w:pPr>
            <w:ins w:id="8168" w:author="Russ Ott" w:date="2022-04-29T10:09:00Z">
              <w:r>
                <w:fldChar w:fldCharType="begin"/>
              </w:r>
              <w:r>
                <w:instrText xml:space="preserve"> HYPERLINK \l "C_4515-32475" \h </w:instrText>
              </w:r>
              <w:r>
                <w:fldChar w:fldCharType="separate"/>
              </w:r>
              <w:r w:rsidR="00440477">
                <w:rPr>
                  <w:rStyle w:val="HyperlinkText9pt"/>
                </w:rPr>
                <w:t>4515-32475</w:t>
              </w:r>
              <w:r>
                <w:rPr>
                  <w:rStyle w:val="HyperlinkText9pt"/>
                </w:rPr>
                <w:fldChar w:fldCharType="end"/>
              </w:r>
            </w:ins>
          </w:p>
        </w:tc>
        <w:tc>
          <w:tcPr>
            <w:tcW w:w="2975" w:type="dxa"/>
          </w:tcPr>
          <w:p w14:paraId="66D007BA" w14:textId="77777777" w:rsidR="00440477" w:rsidRDefault="00440477" w:rsidP="00BA7D84">
            <w:pPr>
              <w:pStyle w:val="TableText"/>
              <w:rPr>
                <w:ins w:id="8169" w:author="Russ Ott" w:date="2022-04-29T10:09:00Z"/>
              </w:rPr>
            </w:pPr>
            <w:ins w:id="8170" w:author="Russ Ott" w:date="2022-04-29T10:09:00Z">
              <w:r>
                <w:t>Reaction Observation (V2) (identifier: urn:hl7ii:2.16.840.1.113883.10.20.22.4.9:2014-06-09</w:t>
              </w:r>
            </w:ins>
          </w:p>
        </w:tc>
      </w:tr>
      <w:tr w:rsidR="00440477" w14:paraId="5B5545FD" w14:textId="77777777" w:rsidTr="00BA7D84">
        <w:trPr>
          <w:jc w:val="center"/>
          <w:ins w:id="8171" w:author="Russ Ott" w:date="2022-04-29T10:09:00Z"/>
        </w:trPr>
        <w:tc>
          <w:tcPr>
            <w:tcW w:w="3345" w:type="dxa"/>
          </w:tcPr>
          <w:p w14:paraId="0C4B7CE8" w14:textId="77777777" w:rsidR="00440477" w:rsidRDefault="00440477" w:rsidP="00BA7D84">
            <w:pPr>
              <w:pStyle w:val="TableText"/>
              <w:rPr>
                <w:ins w:id="8172" w:author="Russ Ott" w:date="2022-04-29T10:09:00Z"/>
              </w:rPr>
            </w:pPr>
            <w:ins w:id="8173" w:author="Russ Ott" w:date="2022-04-29T10:09:00Z">
              <w:r>
                <w:tab/>
                <w:t>entryRelationship</w:t>
              </w:r>
            </w:ins>
          </w:p>
        </w:tc>
        <w:tc>
          <w:tcPr>
            <w:tcW w:w="720" w:type="dxa"/>
          </w:tcPr>
          <w:p w14:paraId="47038029" w14:textId="77777777" w:rsidR="00440477" w:rsidRDefault="00440477" w:rsidP="00BA7D84">
            <w:pPr>
              <w:pStyle w:val="TableText"/>
              <w:rPr>
                <w:ins w:id="8174" w:author="Russ Ott" w:date="2022-04-29T10:09:00Z"/>
              </w:rPr>
            </w:pPr>
            <w:ins w:id="8175" w:author="Russ Ott" w:date="2022-04-29T10:09:00Z">
              <w:r>
                <w:t>0..*</w:t>
              </w:r>
            </w:ins>
          </w:p>
        </w:tc>
        <w:tc>
          <w:tcPr>
            <w:tcW w:w="1152" w:type="dxa"/>
          </w:tcPr>
          <w:p w14:paraId="6C58815B" w14:textId="77777777" w:rsidR="00440477" w:rsidRDefault="00440477" w:rsidP="00BA7D84">
            <w:pPr>
              <w:pStyle w:val="TableText"/>
              <w:rPr>
                <w:ins w:id="8176" w:author="Russ Ott" w:date="2022-04-29T10:09:00Z"/>
              </w:rPr>
            </w:pPr>
            <w:ins w:id="8177" w:author="Russ Ott" w:date="2022-04-29T10:09:00Z">
              <w:r>
                <w:t>MAY</w:t>
              </w:r>
            </w:ins>
          </w:p>
        </w:tc>
        <w:tc>
          <w:tcPr>
            <w:tcW w:w="864" w:type="dxa"/>
          </w:tcPr>
          <w:p w14:paraId="1A675F72" w14:textId="77777777" w:rsidR="00440477" w:rsidRDefault="00440477" w:rsidP="00BA7D84">
            <w:pPr>
              <w:pStyle w:val="TableText"/>
              <w:rPr>
                <w:ins w:id="8178" w:author="Russ Ott" w:date="2022-04-29T10:09:00Z"/>
              </w:rPr>
            </w:pPr>
          </w:p>
        </w:tc>
        <w:tc>
          <w:tcPr>
            <w:tcW w:w="1104" w:type="dxa"/>
          </w:tcPr>
          <w:p w14:paraId="0AC554BC" w14:textId="7329EC3A" w:rsidR="00440477" w:rsidRDefault="00002F64" w:rsidP="00BA7D84">
            <w:pPr>
              <w:pStyle w:val="TableText"/>
              <w:rPr>
                <w:ins w:id="8179" w:author="Russ Ott" w:date="2022-04-29T10:09:00Z"/>
              </w:rPr>
            </w:pPr>
            <w:ins w:id="8180" w:author="Russ Ott" w:date="2022-04-29T10:09:00Z">
              <w:r>
                <w:fldChar w:fldCharType="begin"/>
              </w:r>
              <w:r>
                <w:instrText xml:space="preserve"> HYPERLINK \l "C_4515-32985" \h </w:instrText>
              </w:r>
              <w:r>
                <w:fldChar w:fldCharType="separate"/>
              </w:r>
              <w:r w:rsidR="00440477">
                <w:rPr>
                  <w:rStyle w:val="HyperlinkText9pt"/>
                </w:rPr>
                <w:t>4515-32985</w:t>
              </w:r>
              <w:r>
                <w:rPr>
                  <w:rStyle w:val="HyperlinkText9pt"/>
                </w:rPr>
                <w:fldChar w:fldCharType="end"/>
              </w:r>
            </w:ins>
          </w:p>
        </w:tc>
        <w:tc>
          <w:tcPr>
            <w:tcW w:w="2975" w:type="dxa"/>
          </w:tcPr>
          <w:p w14:paraId="4F506C3D" w14:textId="77777777" w:rsidR="00440477" w:rsidRDefault="00440477" w:rsidP="00BA7D84">
            <w:pPr>
              <w:pStyle w:val="TableText"/>
              <w:rPr>
                <w:ins w:id="8181" w:author="Russ Ott" w:date="2022-04-29T10:09:00Z"/>
              </w:rPr>
            </w:pPr>
          </w:p>
        </w:tc>
      </w:tr>
      <w:tr w:rsidR="00440477" w14:paraId="1540DA79" w14:textId="77777777" w:rsidTr="00BA7D84">
        <w:trPr>
          <w:jc w:val="center"/>
          <w:ins w:id="8182" w:author="Russ Ott" w:date="2022-04-29T10:09:00Z"/>
        </w:trPr>
        <w:tc>
          <w:tcPr>
            <w:tcW w:w="3345" w:type="dxa"/>
          </w:tcPr>
          <w:p w14:paraId="716ACEFA" w14:textId="77777777" w:rsidR="00440477" w:rsidRDefault="00440477" w:rsidP="00BA7D84">
            <w:pPr>
              <w:pStyle w:val="TableText"/>
              <w:rPr>
                <w:ins w:id="8183" w:author="Russ Ott" w:date="2022-04-29T10:09:00Z"/>
              </w:rPr>
            </w:pPr>
            <w:ins w:id="8184" w:author="Russ Ott" w:date="2022-04-29T10:09:00Z">
              <w:r>
                <w:tab/>
              </w:r>
              <w:r>
                <w:tab/>
                <w:t>@typeCode</w:t>
              </w:r>
            </w:ins>
          </w:p>
        </w:tc>
        <w:tc>
          <w:tcPr>
            <w:tcW w:w="720" w:type="dxa"/>
          </w:tcPr>
          <w:p w14:paraId="29934562" w14:textId="77777777" w:rsidR="00440477" w:rsidRDefault="00440477" w:rsidP="00BA7D84">
            <w:pPr>
              <w:pStyle w:val="TableText"/>
              <w:rPr>
                <w:ins w:id="8185" w:author="Russ Ott" w:date="2022-04-29T10:09:00Z"/>
              </w:rPr>
            </w:pPr>
            <w:ins w:id="8186" w:author="Russ Ott" w:date="2022-04-29T10:09:00Z">
              <w:r>
                <w:t>1..1</w:t>
              </w:r>
            </w:ins>
          </w:p>
        </w:tc>
        <w:tc>
          <w:tcPr>
            <w:tcW w:w="1152" w:type="dxa"/>
          </w:tcPr>
          <w:p w14:paraId="11D97E1F" w14:textId="77777777" w:rsidR="00440477" w:rsidRDefault="00440477" w:rsidP="00BA7D84">
            <w:pPr>
              <w:pStyle w:val="TableText"/>
              <w:rPr>
                <w:ins w:id="8187" w:author="Russ Ott" w:date="2022-04-29T10:09:00Z"/>
              </w:rPr>
            </w:pPr>
            <w:ins w:id="8188" w:author="Russ Ott" w:date="2022-04-29T10:09:00Z">
              <w:r>
                <w:t>SHALL</w:t>
              </w:r>
            </w:ins>
          </w:p>
        </w:tc>
        <w:tc>
          <w:tcPr>
            <w:tcW w:w="864" w:type="dxa"/>
          </w:tcPr>
          <w:p w14:paraId="5FC8239B" w14:textId="77777777" w:rsidR="00440477" w:rsidRDefault="00440477" w:rsidP="00BA7D84">
            <w:pPr>
              <w:pStyle w:val="TableText"/>
              <w:rPr>
                <w:ins w:id="8189" w:author="Russ Ott" w:date="2022-04-29T10:09:00Z"/>
              </w:rPr>
            </w:pPr>
          </w:p>
        </w:tc>
        <w:tc>
          <w:tcPr>
            <w:tcW w:w="1104" w:type="dxa"/>
          </w:tcPr>
          <w:p w14:paraId="1C0AE1EE" w14:textId="2A58640F" w:rsidR="00440477" w:rsidRDefault="00002F64" w:rsidP="00BA7D84">
            <w:pPr>
              <w:pStyle w:val="TableText"/>
              <w:rPr>
                <w:ins w:id="8190" w:author="Russ Ott" w:date="2022-04-29T10:09:00Z"/>
              </w:rPr>
            </w:pPr>
            <w:ins w:id="8191" w:author="Russ Ott" w:date="2022-04-29T10:09:00Z">
              <w:r>
                <w:fldChar w:fldCharType="begin"/>
              </w:r>
              <w:r>
                <w:instrText xml:space="preserve"> HYPERLINK \l "C_4515-32987" \h </w:instrText>
              </w:r>
              <w:r>
                <w:fldChar w:fldCharType="separate"/>
              </w:r>
              <w:r w:rsidR="00440477">
                <w:rPr>
                  <w:rStyle w:val="HyperlinkText9pt"/>
                </w:rPr>
                <w:t>4515-32987</w:t>
              </w:r>
              <w:r>
                <w:rPr>
                  <w:rStyle w:val="HyperlinkText9pt"/>
                </w:rPr>
                <w:fldChar w:fldCharType="end"/>
              </w:r>
            </w:ins>
          </w:p>
        </w:tc>
        <w:tc>
          <w:tcPr>
            <w:tcW w:w="2975" w:type="dxa"/>
          </w:tcPr>
          <w:p w14:paraId="688A1B29" w14:textId="77777777" w:rsidR="00440477" w:rsidRDefault="00440477" w:rsidP="00BA7D84">
            <w:pPr>
              <w:pStyle w:val="TableText"/>
              <w:rPr>
                <w:ins w:id="8192" w:author="Russ Ott" w:date="2022-04-29T10:09:00Z"/>
              </w:rPr>
            </w:pPr>
            <w:ins w:id="8193" w:author="Russ Ott" w:date="2022-04-29T10:09:00Z">
              <w:r>
                <w:t>urn:oid:2.16.840.1.113883.5.1002 (HL7ActRelationshipType) = RSON</w:t>
              </w:r>
            </w:ins>
          </w:p>
        </w:tc>
      </w:tr>
      <w:tr w:rsidR="00440477" w14:paraId="4D5491E8" w14:textId="77777777" w:rsidTr="00BA7D84">
        <w:trPr>
          <w:jc w:val="center"/>
          <w:ins w:id="8194" w:author="Russ Ott" w:date="2022-04-29T10:09:00Z"/>
        </w:trPr>
        <w:tc>
          <w:tcPr>
            <w:tcW w:w="3345" w:type="dxa"/>
          </w:tcPr>
          <w:p w14:paraId="740A20FB" w14:textId="77777777" w:rsidR="00440477" w:rsidRDefault="00440477" w:rsidP="00BA7D84">
            <w:pPr>
              <w:pStyle w:val="TableText"/>
              <w:rPr>
                <w:ins w:id="8195" w:author="Russ Ott" w:date="2022-04-29T10:09:00Z"/>
              </w:rPr>
            </w:pPr>
            <w:ins w:id="8196" w:author="Russ Ott" w:date="2022-04-29T10:09:00Z">
              <w:r>
                <w:tab/>
              </w:r>
              <w:r>
                <w:tab/>
                <w:t>observation</w:t>
              </w:r>
            </w:ins>
          </w:p>
        </w:tc>
        <w:tc>
          <w:tcPr>
            <w:tcW w:w="720" w:type="dxa"/>
          </w:tcPr>
          <w:p w14:paraId="43A032E5" w14:textId="77777777" w:rsidR="00440477" w:rsidRDefault="00440477" w:rsidP="00BA7D84">
            <w:pPr>
              <w:pStyle w:val="TableText"/>
              <w:rPr>
                <w:ins w:id="8197" w:author="Russ Ott" w:date="2022-04-29T10:09:00Z"/>
              </w:rPr>
            </w:pPr>
            <w:ins w:id="8198" w:author="Russ Ott" w:date="2022-04-29T10:09:00Z">
              <w:r>
                <w:t>1..1</w:t>
              </w:r>
            </w:ins>
          </w:p>
        </w:tc>
        <w:tc>
          <w:tcPr>
            <w:tcW w:w="1152" w:type="dxa"/>
          </w:tcPr>
          <w:p w14:paraId="73CD62D0" w14:textId="77777777" w:rsidR="00440477" w:rsidRDefault="00440477" w:rsidP="00BA7D84">
            <w:pPr>
              <w:pStyle w:val="TableText"/>
              <w:rPr>
                <w:ins w:id="8199" w:author="Russ Ott" w:date="2022-04-29T10:09:00Z"/>
              </w:rPr>
            </w:pPr>
            <w:ins w:id="8200" w:author="Russ Ott" w:date="2022-04-29T10:09:00Z">
              <w:r>
                <w:t>SHALL</w:t>
              </w:r>
            </w:ins>
          </w:p>
        </w:tc>
        <w:tc>
          <w:tcPr>
            <w:tcW w:w="864" w:type="dxa"/>
          </w:tcPr>
          <w:p w14:paraId="2954CDC9" w14:textId="77777777" w:rsidR="00440477" w:rsidRDefault="00440477" w:rsidP="00BA7D84">
            <w:pPr>
              <w:pStyle w:val="TableText"/>
              <w:rPr>
                <w:ins w:id="8201" w:author="Russ Ott" w:date="2022-04-29T10:09:00Z"/>
              </w:rPr>
            </w:pPr>
          </w:p>
        </w:tc>
        <w:tc>
          <w:tcPr>
            <w:tcW w:w="1104" w:type="dxa"/>
          </w:tcPr>
          <w:p w14:paraId="35675430" w14:textId="1C035803" w:rsidR="00440477" w:rsidRDefault="00002F64" w:rsidP="00BA7D84">
            <w:pPr>
              <w:pStyle w:val="TableText"/>
              <w:rPr>
                <w:ins w:id="8202" w:author="Russ Ott" w:date="2022-04-29T10:09:00Z"/>
              </w:rPr>
            </w:pPr>
            <w:ins w:id="8203" w:author="Russ Ott" w:date="2022-04-29T10:09:00Z">
              <w:r>
                <w:fldChar w:fldCharType="begin"/>
              </w:r>
              <w:r>
                <w:instrText xml:space="preserve"> HYPERLINK \l "C_4515-32986" \h </w:instrText>
              </w:r>
              <w:r>
                <w:fldChar w:fldCharType="separate"/>
              </w:r>
              <w:r w:rsidR="00440477">
                <w:rPr>
                  <w:rStyle w:val="HyperlinkText9pt"/>
                </w:rPr>
                <w:t>4515-32986</w:t>
              </w:r>
              <w:r>
                <w:rPr>
                  <w:rStyle w:val="HyperlinkText9pt"/>
                </w:rPr>
                <w:fldChar w:fldCharType="end"/>
              </w:r>
            </w:ins>
          </w:p>
        </w:tc>
        <w:tc>
          <w:tcPr>
            <w:tcW w:w="2975" w:type="dxa"/>
          </w:tcPr>
          <w:p w14:paraId="581589CE" w14:textId="77777777" w:rsidR="00440477" w:rsidRDefault="00440477" w:rsidP="00BA7D84">
            <w:pPr>
              <w:pStyle w:val="TableText"/>
              <w:rPr>
                <w:ins w:id="8204" w:author="Russ Ott" w:date="2022-04-29T10:09:00Z"/>
              </w:rPr>
            </w:pPr>
            <w:ins w:id="8205" w:author="Russ Ott" w:date="2022-04-29T10:09:00Z">
              <w:r>
                <w:t>Assessment Scale Observation (identifier: urn:oid:2.16.840.1.113883.10.20.22.4.69</w:t>
              </w:r>
            </w:ins>
          </w:p>
        </w:tc>
      </w:tr>
      <w:tr w:rsidR="00440477" w14:paraId="7AAF57D6" w14:textId="77777777" w:rsidTr="00BA7D84">
        <w:trPr>
          <w:jc w:val="center"/>
          <w:ins w:id="8206" w:author="Russ Ott" w:date="2022-04-29T10:09:00Z"/>
        </w:trPr>
        <w:tc>
          <w:tcPr>
            <w:tcW w:w="3345" w:type="dxa"/>
          </w:tcPr>
          <w:p w14:paraId="406E449A" w14:textId="77777777" w:rsidR="00440477" w:rsidRDefault="00440477" w:rsidP="00BA7D84">
            <w:pPr>
              <w:pStyle w:val="TableText"/>
              <w:rPr>
                <w:ins w:id="8207" w:author="Russ Ott" w:date="2022-04-29T10:09:00Z"/>
              </w:rPr>
            </w:pPr>
            <w:ins w:id="8208" w:author="Russ Ott" w:date="2022-04-29T10:09:00Z">
              <w:r>
                <w:tab/>
                <w:t>entryRelationship</w:t>
              </w:r>
            </w:ins>
          </w:p>
        </w:tc>
        <w:tc>
          <w:tcPr>
            <w:tcW w:w="720" w:type="dxa"/>
          </w:tcPr>
          <w:p w14:paraId="614AA12F" w14:textId="77777777" w:rsidR="00440477" w:rsidRDefault="00440477" w:rsidP="00BA7D84">
            <w:pPr>
              <w:pStyle w:val="TableText"/>
              <w:rPr>
                <w:ins w:id="8209" w:author="Russ Ott" w:date="2022-04-29T10:09:00Z"/>
              </w:rPr>
            </w:pPr>
            <w:ins w:id="8210" w:author="Russ Ott" w:date="2022-04-29T10:09:00Z">
              <w:r>
                <w:t>0..*</w:t>
              </w:r>
            </w:ins>
          </w:p>
        </w:tc>
        <w:tc>
          <w:tcPr>
            <w:tcW w:w="1152" w:type="dxa"/>
          </w:tcPr>
          <w:p w14:paraId="07166EBB" w14:textId="77777777" w:rsidR="00440477" w:rsidRDefault="00440477" w:rsidP="00BA7D84">
            <w:pPr>
              <w:pStyle w:val="TableText"/>
              <w:rPr>
                <w:ins w:id="8211" w:author="Russ Ott" w:date="2022-04-29T10:09:00Z"/>
              </w:rPr>
            </w:pPr>
            <w:ins w:id="8212" w:author="Russ Ott" w:date="2022-04-29T10:09:00Z">
              <w:r>
                <w:t>MAY</w:t>
              </w:r>
            </w:ins>
          </w:p>
        </w:tc>
        <w:tc>
          <w:tcPr>
            <w:tcW w:w="864" w:type="dxa"/>
          </w:tcPr>
          <w:p w14:paraId="02A2A992" w14:textId="77777777" w:rsidR="00440477" w:rsidRDefault="00440477" w:rsidP="00BA7D84">
            <w:pPr>
              <w:pStyle w:val="TableText"/>
              <w:rPr>
                <w:ins w:id="8213" w:author="Russ Ott" w:date="2022-04-29T10:09:00Z"/>
              </w:rPr>
            </w:pPr>
          </w:p>
        </w:tc>
        <w:tc>
          <w:tcPr>
            <w:tcW w:w="1104" w:type="dxa"/>
          </w:tcPr>
          <w:p w14:paraId="354FEAE8" w14:textId="47542648" w:rsidR="00440477" w:rsidRDefault="00002F64" w:rsidP="00BA7D84">
            <w:pPr>
              <w:pStyle w:val="TableText"/>
              <w:rPr>
                <w:ins w:id="8214" w:author="Russ Ott" w:date="2022-04-29T10:09:00Z"/>
              </w:rPr>
            </w:pPr>
            <w:ins w:id="8215" w:author="Russ Ott" w:date="2022-04-29T10:09:00Z">
              <w:r>
                <w:fldChar w:fldCharType="begin"/>
              </w:r>
              <w:r>
                <w:instrText xml:space="preserve"> HYPERLINK \l "C_4515-32988" \h </w:instrText>
              </w:r>
              <w:r>
                <w:fldChar w:fldCharType="separate"/>
              </w:r>
              <w:r w:rsidR="00440477">
                <w:rPr>
                  <w:rStyle w:val="HyperlinkText9pt"/>
                </w:rPr>
                <w:t>4515-32988</w:t>
              </w:r>
              <w:r>
                <w:rPr>
                  <w:rStyle w:val="HyperlinkText9pt"/>
                </w:rPr>
                <w:fldChar w:fldCharType="end"/>
              </w:r>
            </w:ins>
          </w:p>
        </w:tc>
        <w:tc>
          <w:tcPr>
            <w:tcW w:w="2975" w:type="dxa"/>
          </w:tcPr>
          <w:p w14:paraId="55F387D8" w14:textId="77777777" w:rsidR="00440477" w:rsidRDefault="00440477" w:rsidP="00BA7D84">
            <w:pPr>
              <w:pStyle w:val="TableText"/>
              <w:rPr>
                <w:ins w:id="8216" w:author="Russ Ott" w:date="2022-04-29T10:09:00Z"/>
              </w:rPr>
            </w:pPr>
          </w:p>
        </w:tc>
      </w:tr>
      <w:tr w:rsidR="00440477" w14:paraId="255D28E5" w14:textId="77777777" w:rsidTr="00BA7D84">
        <w:trPr>
          <w:jc w:val="center"/>
          <w:ins w:id="8217" w:author="Russ Ott" w:date="2022-04-29T10:09:00Z"/>
        </w:trPr>
        <w:tc>
          <w:tcPr>
            <w:tcW w:w="3345" w:type="dxa"/>
          </w:tcPr>
          <w:p w14:paraId="33C99BF0" w14:textId="77777777" w:rsidR="00440477" w:rsidRDefault="00440477" w:rsidP="00BA7D84">
            <w:pPr>
              <w:pStyle w:val="TableText"/>
              <w:rPr>
                <w:ins w:id="8218" w:author="Russ Ott" w:date="2022-04-29T10:09:00Z"/>
              </w:rPr>
            </w:pPr>
            <w:ins w:id="8219" w:author="Russ Ott" w:date="2022-04-29T10:09:00Z">
              <w:r>
                <w:tab/>
              </w:r>
              <w:r>
                <w:tab/>
                <w:t>@typeCode</w:t>
              </w:r>
            </w:ins>
          </w:p>
        </w:tc>
        <w:tc>
          <w:tcPr>
            <w:tcW w:w="720" w:type="dxa"/>
          </w:tcPr>
          <w:p w14:paraId="58700EF1" w14:textId="77777777" w:rsidR="00440477" w:rsidRDefault="00440477" w:rsidP="00BA7D84">
            <w:pPr>
              <w:pStyle w:val="TableText"/>
              <w:rPr>
                <w:ins w:id="8220" w:author="Russ Ott" w:date="2022-04-29T10:09:00Z"/>
              </w:rPr>
            </w:pPr>
            <w:ins w:id="8221" w:author="Russ Ott" w:date="2022-04-29T10:09:00Z">
              <w:r>
                <w:t>1..1</w:t>
              </w:r>
            </w:ins>
          </w:p>
        </w:tc>
        <w:tc>
          <w:tcPr>
            <w:tcW w:w="1152" w:type="dxa"/>
          </w:tcPr>
          <w:p w14:paraId="5DFA1BB3" w14:textId="77777777" w:rsidR="00440477" w:rsidRDefault="00440477" w:rsidP="00BA7D84">
            <w:pPr>
              <w:pStyle w:val="TableText"/>
              <w:rPr>
                <w:ins w:id="8222" w:author="Russ Ott" w:date="2022-04-29T10:09:00Z"/>
              </w:rPr>
            </w:pPr>
            <w:ins w:id="8223" w:author="Russ Ott" w:date="2022-04-29T10:09:00Z">
              <w:r>
                <w:t>SHALL</w:t>
              </w:r>
            </w:ins>
          </w:p>
        </w:tc>
        <w:tc>
          <w:tcPr>
            <w:tcW w:w="864" w:type="dxa"/>
          </w:tcPr>
          <w:p w14:paraId="5F058E4C" w14:textId="77777777" w:rsidR="00440477" w:rsidRDefault="00440477" w:rsidP="00BA7D84">
            <w:pPr>
              <w:pStyle w:val="TableText"/>
              <w:rPr>
                <w:ins w:id="8224" w:author="Russ Ott" w:date="2022-04-29T10:09:00Z"/>
              </w:rPr>
            </w:pPr>
          </w:p>
        </w:tc>
        <w:tc>
          <w:tcPr>
            <w:tcW w:w="1104" w:type="dxa"/>
          </w:tcPr>
          <w:p w14:paraId="7330E581" w14:textId="024D8508" w:rsidR="00440477" w:rsidRDefault="00002F64" w:rsidP="00BA7D84">
            <w:pPr>
              <w:pStyle w:val="TableText"/>
              <w:rPr>
                <w:ins w:id="8225" w:author="Russ Ott" w:date="2022-04-29T10:09:00Z"/>
              </w:rPr>
            </w:pPr>
            <w:ins w:id="8226" w:author="Russ Ott" w:date="2022-04-29T10:09:00Z">
              <w:r>
                <w:fldChar w:fldCharType="begin"/>
              </w:r>
              <w:r>
                <w:instrText xml:space="preserve"> HYPERLINK \l "C_4515-32990" \h </w:instrText>
              </w:r>
              <w:r>
                <w:fldChar w:fldCharType="separate"/>
              </w:r>
              <w:r w:rsidR="00440477">
                <w:rPr>
                  <w:rStyle w:val="HyperlinkText9pt"/>
                </w:rPr>
                <w:t>4515-32990</w:t>
              </w:r>
              <w:r>
                <w:rPr>
                  <w:rStyle w:val="HyperlinkText9pt"/>
                </w:rPr>
                <w:fldChar w:fldCharType="end"/>
              </w:r>
            </w:ins>
          </w:p>
        </w:tc>
        <w:tc>
          <w:tcPr>
            <w:tcW w:w="2975" w:type="dxa"/>
          </w:tcPr>
          <w:p w14:paraId="35E17548" w14:textId="77777777" w:rsidR="00440477" w:rsidRDefault="00440477" w:rsidP="00BA7D84">
            <w:pPr>
              <w:pStyle w:val="TableText"/>
              <w:rPr>
                <w:ins w:id="8227" w:author="Russ Ott" w:date="2022-04-29T10:09:00Z"/>
              </w:rPr>
            </w:pPr>
            <w:ins w:id="8228" w:author="Russ Ott" w:date="2022-04-29T10:09:00Z">
              <w:r>
                <w:t>urn:oid:2.16.840.1.113883.5.1002 (HL7ActRelationshipType) = RSON</w:t>
              </w:r>
            </w:ins>
          </w:p>
        </w:tc>
      </w:tr>
      <w:tr w:rsidR="00440477" w14:paraId="24C7CF9E" w14:textId="77777777" w:rsidTr="00BA7D84">
        <w:trPr>
          <w:jc w:val="center"/>
          <w:ins w:id="8229" w:author="Russ Ott" w:date="2022-04-29T10:09:00Z"/>
        </w:trPr>
        <w:tc>
          <w:tcPr>
            <w:tcW w:w="3345" w:type="dxa"/>
          </w:tcPr>
          <w:p w14:paraId="01F69596" w14:textId="77777777" w:rsidR="00440477" w:rsidRDefault="00440477" w:rsidP="00BA7D84">
            <w:pPr>
              <w:pStyle w:val="TableText"/>
              <w:rPr>
                <w:ins w:id="8230" w:author="Russ Ott" w:date="2022-04-29T10:09:00Z"/>
              </w:rPr>
            </w:pPr>
            <w:ins w:id="8231" w:author="Russ Ott" w:date="2022-04-29T10:09:00Z">
              <w:r>
                <w:tab/>
              </w:r>
              <w:r>
                <w:tab/>
                <w:t>act</w:t>
              </w:r>
            </w:ins>
          </w:p>
        </w:tc>
        <w:tc>
          <w:tcPr>
            <w:tcW w:w="720" w:type="dxa"/>
          </w:tcPr>
          <w:p w14:paraId="6BD55E67" w14:textId="77777777" w:rsidR="00440477" w:rsidRDefault="00440477" w:rsidP="00BA7D84">
            <w:pPr>
              <w:pStyle w:val="TableText"/>
              <w:rPr>
                <w:ins w:id="8232" w:author="Russ Ott" w:date="2022-04-29T10:09:00Z"/>
              </w:rPr>
            </w:pPr>
            <w:ins w:id="8233" w:author="Russ Ott" w:date="2022-04-29T10:09:00Z">
              <w:r>
                <w:t>1..1</w:t>
              </w:r>
            </w:ins>
          </w:p>
        </w:tc>
        <w:tc>
          <w:tcPr>
            <w:tcW w:w="1152" w:type="dxa"/>
          </w:tcPr>
          <w:p w14:paraId="73937720" w14:textId="77777777" w:rsidR="00440477" w:rsidRDefault="00440477" w:rsidP="00BA7D84">
            <w:pPr>
              <w:pStyle w:val="TableText"/>
              <w:rPr>
                <w:ins w:id="8234" w:author="Russ Ott" w:date="2022-04-29T10:09:00Z"/>
              </w:rPr>
            </w:pPr>
            <w:ins w:id="8235" w:author="Russ Ott" w:date="2022-04-29T10:09:00Z">
              <w:r>
                <w:t>SHALL</w:t>
              </w:r>
            </w:ins>
          </w:p>
        </w:tc>
        <w:tc>
          <w:tcPr>
            <w:tcW w:w="864" w:type="dxa"/>
          </w:tcPr>
          <w:p w14:paraId="7B4DF225" w14:textId="77777777" w:rsidR="00440477" w:rsidRDefault="00440477" w:rsidP="00BA7D84">
            <w:pPr>
              <w:pStyle w:val="TableText"/>
              <w:rPr>
                <w:ins w:id="8236" w:author="Russ Ott" w:date="2022-04-29T10:09:00Z"/>
              </w:rPr>
            </w:pPr>
          </w:p>
        </w:tc>
        <w:tc>
          <w:tcPr>
            <w:tcW w:w="1104" w:type="dxa"/>
          </w:tcPr>
          <w:p w14:paraId="784F6874" w14:textId="72F53475" w:rsidR="00440477" w:rsidRDefault="00002F64" w:rsidP="00BA7D84">
            <w:pPr>
              <w:pStyle w:val="TableText"/>
              <w:rPr>
                <w:ins w:id="8237" w:author="Russ Ott" w:date="2022-04-29T10:09:00Z"/>
              </w:rPr>
            </w:pPr>
            <w:ins w:id="8238" w:author="Russ Ott" w:date="2022-04-29T10:09:00Z">
              <w:r>
                <w:fldChar w:fldCharType="begin"/>
              </w:r>
              <w:r>
                <w:instrText xml:space="preserve"> HYPERLINK \l "C_4515-32989" \h </w:instrText>
              </w:r>
              <w:r>
                <w:fldChar w:fldCharType="separate"/>
              </w:r>
              <w:r w:rsidR="00440477">
                <w:rPr>
                  <w:rStyle w:val="HyperlinkText9pt"/>
                </w:rPr>
                <w:t>4515-32989</w:t>
              </w:r>
              <w:r>
                <w:rPr>
                  <w:rStyle w:val="HyperlinkText9pt"/>
                </w:rPr>
                <w:fldChar w:fldCharType="end"/>
              </w:r>
            </w:ins>
          </w:p>
        </w:tc>
        <w:tc>
          <w:tcPr>
            <w:tcW w:w="2975" w:type="dxa"/>
          </w:tcPr>
          <w:p w14:paraId="19672374" w14:textId="77777777" w:rsidR="00440477" w:rsidRDefault="00440477" w:rsidP="00BA7D84">
            <w:pPr>
              <w:pStyle w:val="TableText"/>
              <w:rPr>
                <w:ins w:id="8239" w:author="Russ Ott" w:date="2022-04-29T10:09:00Z"/>
              </w:rPr>
            </w:pPr>
            <w:ins w:id="8240" w:author="Russ Ott" w:date="2022-04-29T10:09:00Z">
              <w:r>
                <w:t>Entry Reference (identifier: urn:oid:2.16.840.1.113883.10.20.22.4.122</w:t>
              </w:r>
            </w:ins>
          </w:p>
        </w:tc>
      </w:tr>
    </w:tbl>
    <w:p w14:paraId="207495E6" w14:textId="77777777" w:rsidR="00440477" w:rsidRDefault="00440477" w:rsidP="00440477">
      <w:pPr>
        <w:pStyle w:val="BodyText"/>
        <w:rPr>
          <w:ins w:id="8241" w:author="Russ Ott" w:date="2022-04-29T10:09:00Z"/>
        </w:rPr>
      </w:pPr>
    </w:p>
    <w:p w14:paraId="33A7668E" w14:textId="77777777" w:rsidR="00440477" w:rsidRDefault="00440477" w:rsidP="00440477">
      <w:pPr>
        <w:numPr>
          <w:ilvl w:val="0"/>
          <w:numId w:val="10"/>
        </w:numPr>
        <w:rPr>
          <w:ins w:id="8242" w:author="Russ Ott" w:date="2022-04-29T10:09:00Z"/>
        </w:rPr>
      </w:pPr>
      <w:ins w:id="8243" w:author="Russ Ott" w:date="2022-04-29T10:09:00Z">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id="8244" w:name="C_4515-7652"/>
        <w:r>
          <w:t xml:space="preserve"> (CONF:4515-7652)</w:t>
        </w:r>
        <w:bookmarkEnd w:id="8244"/>
        <w:r>
          <w:t>.</w:t>
        </w:r>
      </w:ins>
    </w:p>
    <w:p w14:paraId="381632CC" w14:textId="77777777" w:rsidR="00440477" w:rsidRDefault="00440477" w:rsidP="00440477">
      <w:pPr>
        <w:numPr>
          <w:ilvl w:val="0"/>
          <w:numId w:val="10"/>
        </w:numPr>
        <w:rPr>
          <w:ins w:id="8245" w:author="Russ Ott" w:date="2022-04-29T10:09:00Z"/>
        </w:rPr>
      </w:pPr>
      <w:ins w:id="8246" w:author="Russ Ott" w:date="2022-04-29T10:09:00Z">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8247" w:name="C_4515-7653"/>
        <w:r>
          <w:t xml:space="preserve"> (CONF:4515-7653)</w:t>
        </w:r>
        <w:bookmarkEnd w:id="8247"/>
        <w:r>
          <w:t>.</w:t>
        </w:r>
      </w:ins>
    </w:p>
    <w:p w14:paraId="46A79473" w14:textId="77777777" w:rsidR="00440477" w:rsidRDefault="00440477" w:rsidP="00440477">
      <w:pPr>
        <w:numPr>
          <w:ilvl w:val="0"/>
          <w:numId w:val="10"/>
        </w:numPr>
        <w:rPr>
          <w:ins w:id="8248" w:author="Russ Ott" w:date="2022-04-29T10:09:00Z"/>
        </w:rPr>
      </w:pPr>
      <w:ins w:id="8249" w:author="Russ Ott" w:date="2022-04-29T10:09:00Z">
        <w:r>
          <w:rPr>
            <w:rStyle w:val="keyword"/>
          </w:rPr>
          <w:t>SHALL</w:t>
        </w:r>
        <w:r>
          <w:t xml:space="preserve"> contain exactly one [1..1] </w:t>
        </w:r>
        <w:r>
          <w:rPr>
            <w:rStyle w:val="XMLnameBold"/>
          </w:rPr>
          <w:t>templateId</w:t>
        </w:r>
        <w:bookmarkStart w:id="8250" w:name="C_4515-7654"/>
        <w:r>
          <w:t xml:space="preserve"> (CONF:4515-7654)</w:t>
        </w:r>
        <w:bookmarkEnd w:id="8250"/>
        <w:r>
          <w:t xml:space="preserve"> such that it</w:t>
        </w:r>
      </w:ins>
    </w:p>
    <w:p w14:paraId="25F6DF8A" w14:textId="77777777" w:rsidR="00440477" w:rsidRDefault="00440477" w:rsidP="00440477">
      <w:pPr>
        <w:numPr>
          <w:ilvl w:val="1"/>
          <w:numId w:val="10"/>
        </w:numPr>
        <w:rPr>
          <w:ins w:id="8251" w:author="Russ Ott" w:date="2022-04-29T10:09:00Z"/>
        </w:rPr>
      </w:pPr>
      <w:ins w:id="8252" w:author="Russ Ott" w:date="2022-04-29T10:09:00Z">
        <w:r>
          <w:rPr>
            <w:rStyle w:val="keyword"/>
          </w:rPr>
          <w:t>SHALL</w:t>
        </w:r>
        <w:r>
          <w:t xml:space="preserve"> contain exactly one [1..1] </w:t>
        </w:r>
        <w:r>
          <w:rPr>
            <w:rStyle w:val="XMLnameBold"/>
          </w:rPr>
          <w:t>@root</w:t>
        </w:r>
        <w:r>
          <w:t>=</w:t>
        </w:r>
        <w:r>
          <w:rPr>
            <w:rStyle w:val="XMLname"/>
          </w:rPr>
          <w:t>"2.16.840.1.113883.10.20.22.4.14"</w:t>
        </w:r>
        <w:bookmarkStart w:id="8253" w:name="C_4515-10521"/>
        <w:r>
          <w:t xml:space="preserve"> (CONF:4515-10521)</w:t>
        </w:r>
        <w:bookmarkEnd w:id="8253"/>
        <w:r>
          <w:t>.</w:t>
        </w:r>
      </w:ins>
    </w:p>
    <w:p w14:paraId="0AEA69DB" w14:textId="77777777" w:rsidR="00440477" w:rsidRDefault="00440477" w:rsidP="00440477">
      <w:pPr>
        <w:numPr>
          <w:ilvl w:val="1"/>
          <w:numId w:val="10"/>
        </w:numPr>
        <w:rPr>
          <w:ins w:id="8254" w:author="Russ Ott" w:date="2022-04-29T10:09:00Z"/>
        </w:rPr>
      </w:pPr>
      <w:ins w:id="8255" w:author="Russ Ott" w:date="2022-04-29T10:09:00Z">
        <w:r>
          <w:rPr>
            <w:rStyle w:val="keyword"/>
          </w:rPr>
          <w:t>SHALL</w:t>
        </w:r>
        <w:r>
          <w:t xml:space="preserve"> contain exactly one [1..1] </w:t>
        </w:r>
        <w:r>
          <w:rPr>
            <w:rStyle w:val="XMLnameBold"/>
          </w:rPr>
          <w:t>@extension</w:t>
        </w:r>
        <w:r>
          <w:t>=</w:t>
        </w:r>
        <w:r>
          <w:rPr>
            <w:rStyle w:val="XMLname"/>
          </w:rPr>
          <w:t>"2022-06-01"</w:t>
        </w:r>
        <w:bookmarkStart w:id="8256" w:name="C_4515-32506"/>
        <w:r>
          <w:t xml:space="preserve"> (CONF:4515-32506)</w:t>
        </w:r>
        <w:bookmarkEnd w:id="8256"/>
        <w:r>
          <w:t>.</w:t>
        </w:r>
      </w:ins>
    </w:p>
    <w:p w14:paraId="5DEBBD4A" w14:textId="77777777" w:rsidR="00440477" w:rsidRDefault="00440477" w:rsidP="00440477">
      <w:pPr>
        <w:numPr>
          <w:ilvl w:val="0"/>
          <w:numId w:val="10"/>
        </w:numPr>
        <w:rPr>
          <w:ins w:id="8257" w:author="Russ Ott" w:date="2022-04-29T10:09:00Z"/>
        </w:rPr>
      </w:pPr>
      <w:ins w:id="8258" w:author="Russ Ott" w:date="2022-04-29T10:09:00Z">
        <w:r>
          <w:rPr>
            <w:rStyle w:val="keyword"/>
          </w:rPr>
          <w:t>SHALL</w:t>
        </w:r>
        <w:r>
          <w:t xml:space="preserve"> contain at least one [1..*] </w:t>
        </w:r>
        <w:r>
          <w:rPr>
            <w:rStyle w:val="XMLnameBold"/>
          </w:rPr>
          <w:t>id</w:t>
        </w:r>
        <w:bookmarkStart w:id="8259" w:name="C_4515-7655"/>
        <w:r>
          <w:t xml:space="preserve"> (CONF:4515-7655)</w:t>
        </w:r>
        <w:bookmarkEnd w:id="8259"/>
        <w:r>
          <w:t>.</w:t>
        </w:r>
      </w:ins>
    </w:p>
    <w:p w14:paraId="37C9ABB5" w14:textId="77777777" w:rsidR="00440477" w:rsidRDefault="00440477" w:rsidP="00440477">
      <w:pPr>
        <w:numPr>
          <w:ilvl w:val="0"/>
          <w:numId w:val="10"/>
        </w:numPr>
        <w:rPr>
          <w:ins w:id="8260" w:author="Russ Ott" w:date="2022-04-29T10:09:00Z"/>
        </w:rPr>
      </w:pPr>
      <w:ins w:id="8261" w:author="Russ Ott" w:date="2022-04-29T10:09:00Z">
        <w:r>
          <w:rPr>
            <w:rStyle w:val="keyword"/>
          </w:rPr>
          <w:t>SHALL</w:t>
        </w:r>
        <w:r>
          <w:t xml:space="preserve"> contain exactly one [1..1] </w:t>
        </w:r>
        <w:r>
          <w:rPr>
            <w:rStyle w:val="XMLnameBold"/>
          </w:rPr>
          <w:t>code</w:t>
        </w:r>
        <w:bookmarkStart w:id="8262" w:name="C_4515-7656"/>
        <w:r>
          <w:t xml:space="preserve"> (CONF:4515-7656)</w:t>
        </w:r>
        <w:bookmarkEnd w:id="8262"/>
        <w:r>
          <w:t>.</w:t>
        </w:r>
      </w:ins>
    </w:p>
    <w:p w14:paraId="4ECD00D7" w14:textId="77777777" w:rsidR="00440477" w:rsidRDefault="00440477" w:rsidP="00440477">
      <w:pPr>
        <w:numPr>
          <w:ilvl w:val="1"/>
          <w:numId w:val="10"/>
        </w:numPr>
        <w:rPr>
          <w:ins w:id="8263" w:author="Russ Ott" w:date="2022-04-29T10:09:00Z"/>
        </w:rPr>
      </w:pPr>
      <w:ins w:id="8264" w:author="Russ Ott" w:date="2022-04-29T10:09:00Z">
        <w:r>
          <w:t xml:space="preserve">This code </w:t>
        </w:r>
        <w:r>
          <w:rPr>
            <w:rStyle w:val="keyword"/>
          </w:rPr>
          <w:t>SHOULD</w:t>
        </w:r>
        <w:r>
          <w:t xml:space="preserve"> contain zero or one [0..1] </w:t>
        </w:r>
        <w:r>
          <w:rPr>
            <w:rStyle w:val="XMLnameBold"/>
          </w:rPr>
          <w:t>originalText</w:t>
        </w:r>
        <w:bookmarkStart w:id="8265" w:name="C_4515-19203"/>
        <w:r>
          <w:t xml:space="preserve"> (CONF:4515-19203)</w:t>
        </w:r>
        <w:bookmarkEnd w:id="8265"/>
        <w:r>
          <w:t>.</w:t>
        </w:r>
      </w:ins>
    </w:p>
    <w:p w14:paraId="29A619E3" w14:textId="77777777" w:rsidR="00440477" w:rsidRDefault="00440477" w:rsidP="00440477">
      <w:pPr>
        <w:numPr>
          <w:ilvl w:val="2"/>
          <w:numId w:val="10"/>
        </w:numPr>
        <w:rPr>
          <w:ins w:id="8266" w:author="Russ Ott" w:date="2022-04-29T10:09:00Z"/>
        </w:rPr>
      </w:pPr>
      <w:ins w:id="8267" w:author="Russ Ott" w:date="2022-04-29T10:09:00Z">
        <w:r>
          <w:t xml:space="preserve">The originalText, if present, </w:t>
        </w:r>
        <w:r>
          <w:rPr>
            <w:rStyle w:val="keyword"/>
          </w:rPr>
          <w:t>SHOULD</w:t>
        </w:r>
        <w:r>
          <w:t xml:space="preserve"> contain zero or one [0..1] </w:t>
        </w:r>
        <w:r>
          <w:rPr>
            <w:rStyle w:val="XMLnameBold"/>
          </w:rPr>
          <w:t>reference</w:t>
        </w:r>
        <w:bookmarkStart w:id="8268" w:name="C_4515-19204"/>
        <w:r>
          <w:t xml:space="preserve"> (CONF:4515-19204)</w:t>
        </w:r>
        <w:bookmarkEnd w:id="8268"/>
        <w:r>
          <w:t>.</w:t>
        </w:r>
      </w:ins>
    </w:p>
    <w:p w14:paraId="643BF4E0" w14:textId="77777777" w:rsidR="00440477" w:rsidRDefault="00440477" w:rsidP="00440477">
      <w:pPr>
        <w:numPr>
          <w:ilvl w:val="3"/>
          <w:numId w:val="10"/>
        </w:numPr>
        <w:rPr>
          <w:ins w:id="8269" w:author="Russ Ott" w:date="2022-04-29T10:09:00Z"/>
        </w:rPr>
      </w:pPr>
      <w:ins w:id="8270" w:author="Russ Ott" w:date="2022-04-29T10:09:00Z">
        <w:r>
          <w:t xml:space="preserve">The reference, if present, </w:t>
        </w:r>
        <w:r>
          <w:rPr>
            <w:rStyle w:val="keyword"/>
          </w:rPr>
          <w:t>SHOULD</w:t>
        </w:r>
        <w:r>
          <w:t xml:space="preserve"> contain zero or one [0..1] </w:t>
        </w:r>
        <w:r>
          <w:rPr>
            <w:rStyle w:val="XMLnameBold"/>
          </w:rPr>
          <w:t>@value</w:t>
        </w:r>
        <w:bookmarkStart w:id="8271" w:name="C_4515-19205"/>
        <w:r>
          <w:t xml:space="preserve"> (CONF:4515-19205)</w:t>
        </w:r>
        <w:bookmarkEnd w:id="8271"/>
        <w:r>
          <w:t>.</w:t>
        </w:r>
      </w:ins>
    </w:p>
    <w:p w14:paraId="6B2E264A" w14:textId="77777777" w:rsidR="00440477" w:rsidRDefault="00440477" w:rsidP="00440477">
      <w:pPr>
        <w:numPr>
          <w:ilvl w:val="4"/>
          <w:numId w:val="10"/>
        </w:numPr>
        <w:rPr>
          <w:ins w:id="8272" w:author="Russ Ott" w:date="2022-04-29T10:09:00Z"/>
        </w:rPr>
      </w:pPr>
      <w:ins w:id="8273" w:author="Russ Ott" w:date="2022-04-29T10:09:00Z">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(CONF:4515-19206).</w:t>
        </w:r>
      </w:ins>
    </w:p>
    <w:p w14:paraId="647FDAD1" w14:textId="77777777" w:rsidR="00440477" w:rsidRDefault="00440477" w:rsidP="00440477">
      <w:pPr>
        <w:numPr>
          <w:ilvl w:val="1"/>
          <w:numId w:val="10"/>
        </w:numPr>
        <w:rPr>
          <w:ins w:id="8274" w:author="Russ Ott" w:date="2022-04-29T10:09:00Z"/>
        </w:rPr>
      </w:pPr>
      <w:ins w:id="8275" w:author="Russ Ott" w:date="2022-04-29T10:09:00Z">
        <w:r>
          <w:t xml:space="preserve">This @code </w:t>
        </w:r>
        <w:r>
          <w:rPr>
            <w:rStyle w:val="keyword"/>
          </w:rPr>
          <w:t>SHOULD</w:t>
        </w:r>
        <w:r>
          <w:t xml:space="preserve"> be selected from LOINC (CodeSystem: 2.16.840.1.113883.6.1) or SNOMED CT (CodeSystem: 2.16.840.1.113883.6.96), and </w:t>
        </w:r>
        <w:r>
          <w:rPr>
            <w:rStyle w:val="keyword"/>
          </w:rPr>
          <w:t>MAY</w:t>
        </w:r>
        <w:r>
          <w:t xml:space="preserve"> be selected from CPT-4 (CodeSystem: 2.16.840.1.113883.6.12) or ICD10 PCS (CodeSystem: 2.16.840.1.113883.6.4) or HCPCS (Code System: 2.16.840.1.113762.1.4.1247.9) or CDT-2 (Code System: 2.16.840.1.113883.6.13) (CONF:4515-19207).</w:t>
        </w:r>
      </w:ins>
    </w:p>
    <w:p w14:paraId="17FA8089" w14:textId="43EA6152" w:rsidR="00440477" w:rsidRDefault="00440477" w:rsidP="00440477">
      <w:pPr>
        <w:numPr>
          <w:ilvl w:val="1"/>
          <w:numId w:val="10"/>
        </w:numPr>
        <w:rPr>
          <w:ins w:id="8276" w:author="Russ Ott" w:date="2022-04-29T10:09:00Z"/>
        </w:rPr>
      </w:pPr>
      <w:ins w:id="8277" w:author="Russ Ott" w:date="2022-04-29T10:09:00Z">
        <w:r>
          <w:t xml:space="preserve">If the Intervention Procedure is a Social Determinant of Health Intervention, the procedure code </w:t>
        </w:r>
        <w:r>
          <w:rPr>
            <w:rStyle w:val="keyword"/>
          </w:rPr>
          <w:t>SHOULD</w:t>
        </w:r>
        <w:r>
          <w:t xml:space="preserve"> be selected from ValueSet </w:t>
        </w:r>
        <w:r w:rsidR="00002F64">
          <w:fldChar w:fldCharType="begin"/>
        </w:r>
        <w:r w:rsidR="00002F64">
          <w:instrText xml:space="preserve"> HYPERLINK "https://vsac.nlm.nih.gov/valuese</w:instrText>
        </w:r>
        <w:r w:rsidR="00002F64">
          <w:instrText xml:space="preserve">t/2.16.840.1.113762.1.4.1196.789/expansion" </w:instrText>
        </w:r>
        <w:r w:rsidR="00002F64">
          <w:fldChar w:fldCharType="separate"/>
        </w:r>
        <w:r>
          <w:rPr>
            <w:rStyle w:val="HyperlinkCourierBold"/>
          </w:rPr>
          <w:t>Social Determinant of Health Procedures</w:t>
        </w:r>
        <w:r w:rsidR="00002F64">
          <w:rPr>
            <w:rStyle w:val="HyperlinkCourierBold"/>
          </w:rPr>
          <w:fldChar w:fldCharType="end"/>
        </w:r>
        <w:r>
          <w:rPr>
            <w:rStyle w:val="XMLnameBold"/>
          </w:rPr>
          <w:t>DYNAMIC</w:t>
        </w:r>
        <w:r>
          <w:t xml:space="preserve"> (CONF:4515-32984).</w:t>
        </w:r>
      </w:ins>
    </w:p>
    <w:p w14:paraId="0021BDDF" w14:textId="77777777" w:rsidR="00440477" w:rsidRDefault="00440477" w:rsidP="00440477">
      <w:pPr>
        <w:numPr>
          <w:ilvl w:val="0"/>
          <w:numId w:val="10"/>
        </w:numPr>
        <w:rPr>
          <w:ins w:id="8278" w:author="Russ Ott" w:date="2022-04-29T10:09:00Z"/>
        </w:rPr>
      </w:pPr>
      <w:ins w:id="8279" w:author="Russ Ott" w:date="2022-04-29T10:09:00Z">
        <w:r>
          <w:rPr>
            <w:rStyle w:val="keyword"/>
          </w:rPr>
          <w:t>SHALL</w:t>
        </w:r>
        <w:r>
          <w:t xml:space="preserve"> contain exactly one [1..1] </w:t>
        </w:r>
        <w:r>
          <w:rPr>
            <w:rStyle w:val="XMLnameBold"/>
          </w:rPr>
          <w:t>statusCode</w:t>
        </w:r>
        <w:bookmarkStart w:id="8280" w:name="C_4515-7661"/>
        <w:r>
          <w:t xml:space="preserve"> (CONF:4515-7661)</w:t>
        </w:r>
        <w:bookmarkEnd w:id="8280"/>
        <w:r>
          <w:t>.</w:t>
        </w:r>
      </w:ins>
    </w:p>
    <w:p w14:paraId="297DCD09" w14:textId="11A45817" w:rsidR="00440477" w:rsidRDefault="00440477" w:rsidP="00440477">
      <w:pPr>
        <w:numPr>
          <w:ilvl w:val="1"/>
          <w:numId w:val="10"/>
        </w:numPr>
        <w:rPr>
          <w:ins w:id="8281" w:author="Russ Ott" w:date="2022-04-29T10:09:00Z"/>
        </w:rPr>
      </w:pPr>
      <w:ins w:id="8282" w:author="Russ Ott" w:date="2022-04-29T10:09:00Z">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sidR="00002F64">
          <w:fldChar w:fldCharType="begin"/>
        </w:r>
        <w:r w:rsidR="00002F64">
          <w:instrText xml:space="preserve"> HYPERLINK \l "ProcedureAct_statusCode" \h </w:instrText>
        </w:r>
        <w:r w:rsidR="00002F64">
          <w:fldChar w:fldCharType="separate"/>
        </w:r>
        <w:r>
          <w:rPr>
            <w:rStyle w:val="HyperlinkCourierBold"/>
          </w:rPr>
          <w:t>ProcedureAct statusCode</w:t>
        </w:r>
        <w:r w:rsidR="00002F64">
          <w:rPr>
            <w:rStyle w:val="HyperlinkCourierBold"/>
          </w:rPr>
          <w:fldChar w:fldCharType="end"/>
        </w:r>
        <w:r>
          <w:rPr>
            <w:rStyle w:val="XMLname"/>
          </w:rPr>
          <w:t xml:space="preserve"> urn:oid:2.16.840.1.113883.11.20.9.22</w:t>
        </w:r>
        <w:r>
          <w:rPr>
            <w:rStyle w:val="keyword"/>
          </w:rPr>
          <w:t xml:space="preserve"> STATIC</w:t>
        </w:r>
        <w:r>
          <w:t xml:space="preserve"> 2014-04-23</w:t>
        </w:r>
        <w:bookmarkStart w:id="8283" w:name="C_4515-32366"/>
        <w:r>
          <w:t xml:space="preserve"> (CONF:4515-32366)</w:t>
        </w:r>
        <w:bookmarkEnd w:id="8283"/>
        <w:r>
          <w:t>.</w:t>
        </w:r>
      </w:ins>
    </w:p>
    <w:p w14:paraId="5A2F8E83" w14:textId="77777777" w:rsidR="00440477" w:rsidRDefault="00440477" w:rsidP="00440477">
      <w:pPr>
        <w:numPr>
          <w:ilvl w:val="0"/>
          <w:numId w:val="10"/>
        </w:numPr>
        <w:rPr>
          <w:ins w:id="8284" w:author="Russ Ott" w:date="2022-04-29T10:09:00Z"/>
        </w:rPr>
      </w:pPr>
      <w:ins w:id="8285" w:author="Russ Ott" w:date="2022-04-29T10:09:00Z">
        <w:r>
          <w:rPr>
            <w:rStyle w:val="keyword"/>
          </w:rPr>
          <w:t>SHOULD</w:t>
        </w:r>
        <w:r>
          <w:t xml:space="preserve"> contain zero or one [0..1] </w:t>
        </w:r>
        <w:r>
          <w:rPr>
            <w:rStyle w:val="XMLnameBold"/>
          </w:rPr>
          <w:t>effectiveTime</w:t>
        </w:r>
        <w:bookmarkStart w:id="8286" w:name="C_4515-7662"/>
        <w:r>
          <w:t xml:space="preserve"> (CONF:4515-7662)</w:t>
        </w:r>
        <w:bookmarkEnd w:id="8286"/>
        <w:r>
          <w:t>.</w:t>
        </w:r>
      </w:ins>
    </w:p>
    <w:p w14:paraId="6D7B2150" w14:textId="68D420E7" w:rsidR="00440477" w:rsidRDefault="00440477" w:rsidP="00440477">
      <w:pPr>
        <w:numPr>
          <w:ilvl w:val="0"/>
          <w:numId w:val="10"/>
        </w:numPr>
        <w:rPr>
          <w:ins w:id="8287" w:author="Russ Ott" w:date="2022-04-29T10:09:00Z"/>
        </w:rPr>
      </w:pPr>
      <w:ins w:id="8288" w:author="Russ Ott" w:date="2022-04-29T10:09:00Z">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r w:rsidR="00002F64">
          <w:fldChar w:fldCharType="begin"/>
        </w:r>
        <w:r w:rsidR="00002F64">
          <w:instrText xml:space="preserve"> HYPERLINK \l "ActPriority" \h </w:instrText>
        </w:r>
        <w:r w:rsidR="00002F64">
          <w:fldChar w:fldCharType="separate"/>
        </w:r>
        <w:r>
          <w:rPr>
            <w:rStyle w:val="HyperlinkCourierBold"/>
          </w:rPr>
          <w:t>ActPriority</w:t>
        </w:r>
        <w:r w:rsidR="00002F64">
          <w:rPr>
            <w:rStyle w:val="HyperlinkCourierBold"/>
          </w:rPr>
          <w:fldChar w:fldCharType="end"/>
        </w:r>
        <w:r>
          <w:rPr>
            <w:rStyle w:val="XMLname"/>
          </w:rPr>
          <w:t xml:space="preserve"> urn:oid:2.16.840.1.113883.1.11.16866</w:t>
        </w:r>
        <w:r>
          <w:rPr>
            <w:rStyle w:val="keyword"/>
          </w:rPr>
          <w:t xml:space="preserve"> DYNAMIC</w:t>
        </w:r>
        <w:bookmarkStart w:id="8289" w:name="C_4515-7668"/>
        <w:r>
          <w:t xml:space="preserve"> (CONF:4515-7668)</w:t>
        </w:r>
        <w:bookmarkEnd w:id="8289"/>
        <w:r>
          <w:t>.</w:t>
        </w:r>
      </w:ins>
    </w:p>
    <w:p w14:paraId="27B9DF38" w14:textId="77777777" w:rsidR="00440477" w:rsidRDefault="00440477" w:rsidP="00440477">
      <w:pPr>
        <w:numPr>
          <w:ilvl w:val="0"/>
          <w:numId w:val="10"/>
        </w:numPr>
        <w:rPr>
          <w:ins w:id="8290" w:author="Russ Ott" w:date="2022-04-29T10:09:00Z"/>
        </w:rPr>
      </w:pPr>
      <w:ins w:id="8291" w:author="Russ Ott" w:date="2022-04-29T10:09:00Z">
        <w:r>
          <w:rPr>
            <w:rStyle w:val="keyword"/>
          </w:rPr>
          <w:t>MAY</w:t>
        </w:r>
        <w:r>
          <w:t xml:space="preserve"> contain zero or one [0..1] </w:t>
        </w:r>
        <w:r>
          <w:rPr>
            <w:rStyle w:val="XMLnameBold"/>
          </w:rPr>
          <w:t>methodCode</w:t>
        </w:r>
        <w:bookmarkStart w:id="8292" w:name="C_4515-7670"/>
        <w:r>
          <w:t xml:space="preserve"> (CONF:4515-7670)</w:t>
        </w:r>
        <w:bookmarkEnd w:id="8292"/>
        <w:r>
          <w:t>.</w:t>
        </w:r>
      </w:ins>
    </w:p>
    <w:p w14:paraId="20B52337" w14:textId="77777777" w:rsidR="00440477" w:rsidRDefault="00440477" w:rsidP="00440477">
      <w:pPr>
        <w:numPr>
          <w:ilvl w:val="1"/>
          <w:numId w:val="10"/>
        </w:numPr>
        <w:rPr>
          <w:ins w:id="8293" w:author="Russ Ott" w:date="2022-04-29T10:09:00Z"/>
        </w:rPr>
      </w:pPr>
      <w:ins w:id="8294" w:author="Russ Ott" w:date="2022-04-29T10:09:00Z">
        <w:r>
          <w:t xml:space="preserve">MethodCode </w:t>
        </w:r>
        <w:r>
          <w:rPr>
            <w:rStyle w:val="keyword"/>
          </w:rPr>
          <w:t>SHALL NOT</w:t>
        </w:r>
        <w:r>
          <w:t xml:space="preserve"> conflict with the method inherent in Procedure / code (CONF:4515-7890).</w:t>
        </w:r>
      </w:ins>
    </w:p>
    <w:p w14:paraId="6014AD7A" w14:textId="77777777" w:rsidR="00440477" w:rsidRDefault="00440477" w:rsidP="00440477">
      <w:pPr>
        <w:pStyle w:val="BodyText"/>
        <w:spacing w:before="120"/>
        <w:rPr>
          <w:ins w:id="8295" w:author="Russ Ott" w:date="2022-04-29T10:09:00Z"/>
        </w:rPr>
      </w:pPr>
      <w:ins w:id="8296" w:author="Russ Ott" w:date="2022-04-29T10:09:00Z">
        <w:r>
          <w:t>In the case of an implanted medical device, targetSiteCode is used to record the location of the device, in or on the patient's body.</w:t>
        </w:r>
      </w:ins>
    </w:p>
    <w:p w14:paraId="144FF984" w14:textId="2CFF20C0" w:rsidR="00440477" w:rsidRDefault="00440477" w:rsidP="00440477">
      <w:pPr>
        <w:numPr>
          <w:ilvl w:val="0"/>
          <w:numId w:val="10"/>
        </w:numPr>
        <w:rPr>
          <w:ins w:id="8297" w:author="Russ Ott" w:date="2022-04-29T10:09:00Z"/>
        </w:rPr>
      </w:pPr>
      <w:ins w:id="8298" w:author="Russ Ott" w:date="2022-04-29T10:09:00Z">
        <w:r>
          <w:rPr>
            <w:rStyle w:val="keyword"/>
          </w:rPr>
          <w:t>SHOULD</w:t>
        </w:r>
        <w:r>
          <w:t xml:space="preserve"> contain zero or more [0..*] </w:t>
        </w:r>
        <w:r>
          <w:rPr>
            <w:rStyle w:val="XMLnameBold"/>
          </w:rPr>
          <w:t>targetSiteCode</w:t>
        </w:r>
        <w:r>
          <w:t xml:space="preserve">, which </w:t>
        </w:r>
        <w:r>
          <w:rPr>
            <w:rStyle w:val="keyword"/>
          </w:rPr>
          <w:t>SHALL</w:t>
        </w:r>
        <w:r>
          <w:t xml:space="preserve"> be selected from ValueSet </w:t>
        </w:r>
        <w:r w:rsidR="00002F64">
          <w:fldChar w:fldCharType="begin"/>
        </w:r>
        <w:r w:rsidR="00002F64">
          <w:instrText xml:space="preserve"> HYPERLINK \l "Body_Site_Value_Set" \h </w:instrText>
        </w:r>
        <w:r w:rsidR="00002F64">
          <w:fldChar w:fldCharType="separate"/>
        </w:r>
        <w:r>
          <w:rPr>
            <w:rStyle w:val="HyperlinkCourierBold"/>
          </w:rPr>
          <w:t>Body Site Value Set</w:t>
        </w:r>
        <w:r w:rsidR="00002F64">
          <w:rPr>
            <w:rStyle w:val="HyperlinkCourierBold"/>
          </w:rPr>
          <w:fldChar w:fldCharType="end"/>
        </w:r>
        <w:r>
          <w:rPr>
            <w:rStyle w:val="XMLname"/>
          </w:rPr>
          <w:t xml:space="preserve"> urn:oid:2.16.840.1.113883.3.88.12.3221.8.9</w:t>
        </w:r>
        <w:r>
          <w:rPr>
            <w:rStyle w:val="keyword"/>
          </w:rPr>
          <w:t xml:space="preserve"> DYNAMIC</w:t>
        </w:r>
        <w:bookmarkStart w:id="8299" w:name="C_4515-7683"/>
        <w:r>
          <w:t xml:space="preserve"> (CONF:4515-7683)</w:t>
        </w:r>
        <w:bookmarkEnd w:id="8299"/>
        <w:r>
          <w:t>.</w:t>
        </w:r>
      </w:ins>
    </w:p>
    <w:p w14:paraId="5B23E869" w14:textId="77777777" w:rsidR="00440477" w:rsidRDefault="00440477" w:rsidP="00440477">
      <w:pPr>
        <w:numPr>
          <w:ilvl w:val="0"/>
          <w:numId w:val="10"/>
        </w:numPr>
        <w:rPr>
          <w:ins w:id="8300" w:author="Russ Ott" w:date="2022-04-29T10:09:00Z"/>
        </w:rPr>
      </w:pPr>
      <w:ins w:id="8301" w:author="Russ Ott" w:date="2022-04-29T10:09:00Z">
        <w:r>
          <w:rPr>
            <w:rStyle w:val="keyword"/>
          </w:rPr>
          <w:t>MAY</w:t>
        </w:r>
        <w:r>
          <w:t xml:space="preserve"> contain zero or more [0..*] </w:t>
        </w:r>
        <w:r>
          <w:rPr>
            <w:rStyle w:val="XMLnameBold"/>
          </w:rPr>
          <w:t>specimen</w:t>
        </w:r>
        <w:bookmarkStart w:id="8302" w:name="C_4515-7697"/>
        <w:r>
          <w:t xml:space="preserve"> (CONF:4515-7697)</w:t>
        </w:r>
        <w:bookmarkEnd w:id="8302"/>
        <w:r>
          <w:t>.</w:t>
        </w:r>
      </w:ins>
    </w:p>
    <w:p w14:paraId="0B97EB79" w14:textId="77777777" w:rsidR="00440477" w:rsidRDefault="00440477" w:rsidP="00440477">
      <w:pPr>
        <w:numPr>
          <w:ilvl w:val="1"/>
          <w:numId w:val="10"/>
        </w:numPr>
        <w:rPr>
          <w:ins w:id="8303" w:author="Russ Ott" w:date="2022-04-29T10:09:00Z"/>
        </w:rPr>
      </w:pPr>
      <w:ins w:id="8304" w:author="Russ Ott" w:date="2022-04-29T10:09:00Z">
        <w:r>
          <w:t xml:space="preserve">The specimen, if present, </w:t>
        </w:r>
        <w:r>
          <w:rPr>
            <w:rStyle w:val="keyword"/>
          </w:rPr>
          <w:t>SHALL</w:t>
        </w:r>
        <w:r>
          <w:t xml:space="preserve"> contain exactly one [1..1] </w:t>
        </w:r>
        <w:r>
          <w:rPr>
            <w:rStyle w:val="XMLnameBold"/>
          </w:rPr>
          <w:t>specimenRole</w:t>
        </w:r>
        <w:bookmarkStart w:id="8305" w:name="C_4515-7704"/>
        <w:r>
          <w:t xml:space="preserve"> (CONF:4515-7704)</w:t>
        </w:r>
        <w:bookmarkEnd w:id="8305"/>
        <w:r>
          <w:t>.</w:t>
        </w:r>
      </w:ins>
    </w:p>
    <w:p w14:paraId="5E3146F0" w14:textId="77777777" w:rsidR="00440477" w:rsidRDefault="00440477" w:rsidP="00440477">
      <w:pPr>
        <w:numPr>
          <w:ilvl w:val="2"/>
          <w:numId w:val="10"/>
        </w:numPr>
        <w:rPr>
          <w:ins w:id="8306" w:author="Russ Ott" w:date="2022-04-29T10:09:00Z"/>
        </w:rPr>
      </w:pPr>
      <w:ins w:id="8307" w:author="Russ Ott" w:date="2022-04-29T10:09:00Z">
        <w:r>
          <w:t xml:space="preserve">This specimenRole </w:t>
        </w:r>
        <w:r>
          <w:rPr>
            <w:rStyle w:val="keyword"/>
          </w:rPr>
          <w:t>SHOULD</w:t>
        </w:r>
        <w:r>
          <w:t xml:space="preserve"> contain zero or more [0..*] </w:t>
        </w:r>
        <w:r>
          <w:rPr>
            <w:rStyle w:val="XMLnameBold"/>
          </w:rPr>
          <w:t>id</w:t>
        </w:r>
        <w:bookmarkStart w:id="8308" w:name="C_4515-7716"/>
        <w:r>
          <w:t xml:space="preserve"> (CONF:4515-7716)</w:t>
        </w:r>
        <w:bookmarkEnd w:id="8308"/>
        <w:r>
          <w:t>.</w:t>
        </w:r>
      </w:ins>
    </w:p>
    <w:p w14:paraId="237B580E" w14:textId="77777777" w:rsidR="00440477" w:rsidRDefault="00440477" w:rsidP="00440477">
      <w:pPr>
        <w:numPr>
          <w:ilvl w:val="3"/>
          <w:numId w:val="10"/>
        </w:numPr>
        <w:rPr>
          <w:ins w:id="8309" w:author="Russ Ott" w:date="2022-04-29T10:09:00Z"/>
        </w:rPr>
      </w:pPr>
      <w:ins w:id="8310" w:author="Russ Ott" w:date="2022-04-29T10:09:00Z">
        <w:r>
          <w:t xml:space="preserve">If you want to indicate that the Procedure and the Results are referring to the same specimen, the Procedure/specimen/specimenRole/id </w:t>
        </w:r>
        <w:r>
          <w:rPr>
            <w:rStyle w:val="keyword"/>
          </w:rPr>
          <w:t>SHOULD</w:t>
        </w:r>
        <w:r>
          <w:t xml:space="preserve"> be set to equal an Organizer/specimen/ specimenRole/id (CONF:4515-29744).</w:t>
        </w:r>
      </w:ins>
    </w:p>
    <w:p w14:paraId="4DEDD605" w14:textId="77777777" w:rsidR="00440477" w:rsidRDefault="00440477" w:rsidP="00440477">
      <w:pPr>
        <w:numPr>
          <w:ilvl w:val="1"/>
          <w:numId w:val="10"/>
        </w:numPr>
        <w:rPr>
          <w:ins w:id="8311" w:author="Russ Ott" w:date="2022-04-29T10:09:00Z"/>
        </w:rPr>
      </w:pPr>
      <w:ins w:id="8312" w:author="Russ Ott" w:date="2022-04-29T10:09:00Z">
        <w:r>
          <w:t>This specimen is for representing specimens obtained from a procedure (CONF:4515-16842).</w:t>
        </w:r>
      </w:ins>
    </w:p>
    <w:p w14:paraId="38385BDA" w14:textId="77777777" w:rsidR="00440477" w:rsidRDefault="00440477" w:rsidP="00440477">
      <w:pPr>
        <w:numPr>
          <w:ilvl w:val="0"/>
          <w:numId w:val="10"/>
        </w:numPr>
        <w:rPr>
          <w:ins w:id="8313" w:author="Russ Ott" w:date="2022-04-29T10:09:00Z"/>
        </w:rPr>
      </w:pPr>
      <w:ins w:id="8314" w:author="Russ Ott" w:date="2022-04-29T10:09:00Z">
        <w:r>
          <w:rPr>
            <w:rStyle w:val="keyword"/>
          </w:rPr>
          <w:t>SHOULD</w:t>
        </w:r>
        <w:r>
          <w:t xml:space="preserve"> contain zero or more [0..*] </w:t>
        </w:r>
        <w:r>
          <w:rPr>
            <w:rStyle w:val="XMLnameBold"/>
          </w:rPr>
          <w:t>performer</w:t>
        </w:r>
        <w:bookmarkStart w:id="8315" w:name="C_4515-7718"/>
        <w:r>
          <w:t xml:space="preserve"> (CONF:4515-7718)</w:t>
        </w:r>
        <w:bookmarkEnd w:id="8315"/>
        <w:r>
          <w:t xml:space="preserve"> such that it</w:t>
        </w:r>
      </w:ins>
    </w:p>
    <w:p w14:paraId="65289275" w14:textId="77777777" w:rsidR="00440477" w:rsidRDefault="00440477" w:rsidP="00440477">
      <w:pPr>
        <w:numPr>
          <w:ilvl w:val="1"/>
          <w:numId w:val="10"/>
        </w:numPr>
        <w:rPr>
          <w:ins w:id="8316" w:author="Russ Ott" w:date="2022-04-29T10:09:00Z"/>
        </w:rPr>
      </w:pPr>
      <w:ins w:id="8317" w:author="Russ Ott" w:date="2022-04-29T10:09:00Z">
        <w:r>
          <w:rPr>
            <w:rStyle w:val="keyword"/>
          </w:rPr>
          <w:t>SHALL</w:t>
        </w:r>
        <w:r>
          <w:t xml:space="preserve"> contain exactly one [1..1] </w:t>
        </w:r>
        <w:r>
          <w:rPr>
            <w:rStyle w:val="XMLnameBold"/>
          </w:rPr>
          <w:t>assignedEntity</w:t>
        </w:r>
        <w:bookmarkStart w:id="8318" w:name="C_4515-7720"/>
        <w:r>
          <w:t xml:space="preserve"> (CONF:4515-7720)</w:t>
        </w:r>
        <w:bookmarkEnd w:id="8318"/>
        <w:r>
          <w:t>.</w:t>
        </w:r>
      </w:ins>
    </w:p>
    <w:p w14:paraId="608791A8" w14:textId="77777777" w:rsidR="00440477" w:rsidRDefault="00440477" w:rsidP="00440477">
      <w:pPr>
        <w:numPr>
          <w:ilvl w:val="2"/>
          <w:numId w:val="10"/>
        </w:numPr>
        <w:rPr>
          <w:ins w:id="8319" w:author="Russ Ott" w:date="2022-04-29T10:09:00Z"/>
        </w:rPr>
      </w:pPr>
      <w:ins w:id="8320" w:author="Russ Ott" w:date="2022-04-29T10:09:00Z">
        <w:r>
          <w:t xml:space="preserve">This assignedEntity </w:t>
        </w:r>
        <w:r>
          <w:rPr>
            <w:rStyle w:val="keyword"/>
          </w:rPr>
          <w:t>SHALL</w:t>
        </w:r>
        <w:r>
          <w:t xml:space="preserve"> contain at least one [1..*] </w:t>
        </w:r>
        <w:r>
          <w:rPr>
            <w:rStyle w:val="XMLnameBold"/>
          </w:rPr>
          <w:t>id</w:t>
        </w:r>
        <w:bookmarkStart w:id="8321" w:name="C_4515-7722"/>
        <w:r>
          <w:t xml:space="preserve"> (CONF:4515-7722)</w:t>
        </w:r>
        <w:bookmarkEnd w:id="8321"/>
        <w:r>
          <w:t>.</w:t>
        </w:r>
      </w:ins>
    </w:p>
    <w:p w14:paraId="4BEBBD3C" w14:textId="77777777" w:rsidR="00440477" w:rsidRDefault="00440477" w:rsidP="00440477">
      <w:pPr>
        <w:numPr>
          <w:ilvl w:val="2"/>
          <w:numId w:val="10"/>
        </w:numPr>
        <w:rPr>
          <w:ins w:id="8322" w:author="Russ Ott" w:date="2022-04-29T10:09:00Z"/>
        </w:rPr>
      </w:pPr>
      <w:ins w:id="8323" w:author="Russ Ott" w:date="2022-04-29T10:09:00Z">
        <w:r>
          <w:t xml:space="preserve">This assignedEntity </w:t>
        </w:r>
        <w:r>
          <w:rPr>
            <w:rStyle w:val="keyword"/>
          </w:rPr>
          <w:t>SHALL</w:t>
        </w:r>
        <w:r>
          <w:t xml:space="preserve"> contain at least one [1..*] </w:t>
        </w:r>
        <w:r>
          <w:rPr>
            <w:rStyle w:val="XMLnameBold"/>
          </w:rPr>
          <w:t>addr</w:t>
        </w:r>
        <w:bookmarkStart w:id="8324" w:name="C_4515-7731"/>
        <w:r>
          <w:t xml:space="preserve"> (CONF:4515-7731)</w:t>
        </w:r>
        <w:bookmarkEnd w:id="8324"/>
        <w:r>
          <w:t>.</w:t>
        </w:r>
      </w:ins>
    </w:p>
    <w:p w14:paraId="2DC79385" w14:textId="77777777" w:rsidR="00440477" w:rsidRDefault="00440477" w:rsidP="00440477">
      <w:pPr>
        <w:numPr>
          <w:ilvl w:val="2"/>
          <w:numId w:val="10"/>
        </w:numPr>
        <w:rPr>
          <w:ins w:id="8325" w:author="Russ Ott" w:date="2022-04-29T10:09:00Z"/>
        </w:rPr>
      </w:pPr>
      <w:ins w:id="8326" w:author="Russ Ott" w:date="2022-04-29T10:09:00Z">
        <w:r>
          <w:t xml:space="preserve">This assignedEntity </w:t>
        </w:r>
        <w:r>
          <w:rPr>
            <w:rStyle w:val="keyword"/>
          </w:rPr>
          <w:t>SHALL</w:t>
        </w:r>
        <w:r>
          <w:t xml:space="preserve"> contain at least one [1..*] </w:t>
        </w:r>
        <w:r>
          <w:rPr>
            <w:rStyle w:val="XMLnameBold"/>
          </w:rPr>
          <w:t>telecom</w:t>
        </w:r>
        <w:bookmarkStart w:id="8327" w:name="C_4515-7732"/>
        <w:r>
          <w:t xml:space="preserve"> (CONF:4515-7732)</w:t>
        </w:r>
        <w:bookmarkEnd w:id="8327"/>
        <w:r>
          <w:t>.</w:t>
        </w:r>
      </w:ins>
    </w:p>
    <w:p w14:paraId="5C731E4C" w14:textId="77777777" w:rsidR="00440477" w:rsidRDefault="00440477" w:rsidP="00440477">
      <w:pPr>
        <w:numPr>
          <w:ilvl w:val="2"/>
          <w:numId w:val="10"/>
        </w:numPr>
        <w:rPr>
          <w:ins w:id="8328" w:author="Russ Ott" w:date="2022-04-29T10:09:00Z"/>
        </w:rPr>
      </w:pPr>
      <w:ins w:id="8329" w:author="Russ Ott" w:date="2022-04-29T10:09:00Z">
        <w:r>
          <w:t xml:space="preserve">This assignedEntity </w:t>
        </w:r>
        <w:r>
          <w:rPr>
            <w:rStyle w:val="keyword"/>
          </w:rPr>
          <w:t>SHOULD</w:t>
        </w:r>
        <w:r>
          <w:t xml:space="preserve"> contain zero or one [0..1] </w:t>
        </w:r>
        <w:r>
          <w:rPr>
            <w:rStyle w:val="XMLnameBold"/>
          </w:rPr>
          <w:t>representedOrganization</w:t>
        </w:r>
        <w:bookmarkStart w:id="8330" w:name="C_4515-7733"/>
        <w:r>
          <w:t xml:space="preserve"> (CONF:4515-7733)</w:t>
        </w:r>
        <w:bookmarkEnd w:id="8330"/>
        <w:r>
          <w:t>.</w:t>
        </w:r>
      </w:ins>
    </w:p>
    <w:p w14:paraId="475E204D" w14:textId="77777777" w:rsidR="00440477" w:rsidRDefault="00440477" w:rsidP="00440477">
      <w:pPr>
        <w:numPr>
          <w:ilvl w:val="3"/>
          <w:numId w:val="10"/>
        </w:numPr>
        <w:rPr>
          <w:ins w:id="8331" w:author="Russ Ott" w:date="2022-04-29T10:09:00Z"/>
        </w:rPr>
      </w:pPr>
      <w:ins w:id="8332" w:author="Russ Ott" w:date="2022-04-29T10:09:00Z">
        <w:r>
          <w:t xml:space="preserve">The representedOrganization, if present, </w:t>
        </w:r>
        <w:r>
          <w:rPr>
            <w:rStyle w:val="keyword"/>
          </w:rPr>
          <w:t>SHOULD</w:t>
        </w:r>
        <w:r>
          <w:t xml:space="preserve"> contain zero or more [0..*] </w:t>
        </w:r>
        <w:r>
          <w:rPr>
            <w:rStyle w:val="XMLnameBold"/>
          </w:rPr>
          <w:t>id</w:t>
        </w:r>
        <w:bookmarkStart w:id="8333" w:name="C_4515-7734"/>
        <w:r>
          <w:t xml:space="preserve"> (CONF:4515-7734)</w:t>
        </w:r>
        <w:bookmarkEnd w:id="8333"/>
        <w:r>
          <w:t>.</w:t>
        </w:r>
      </w:ins>
    </w:p>
    <w:p w14:paraId="010A09E3" w14:textId="77777777" w:rsidR="00440477" w:rsidRDefault="00440477" w:rsidP="00440477">
      <w:pPr>
        <w:numPr>
          <w:ilvl w:val="3"/>
          <w:numId w:val="10"/>
        </w:numPr>
        <w:rPr>
          <w:ins w:id="8334" w:author="Russ Ott" w:date="2022-04-29T10:09:00Z"/>
        </w:rPr>
      </w:pPr>
      <w:ins w:id="8335" w:author="Russ Ott" w:date="2022-04-29T10:09:00Z">
        <w:r>
          <w:t xml:space="preserve">The representedOrganization, if present, </w:t>
        </w:r>
        <w:r>
          <w:rPr>
            <w:rStyle w:val="keyword"/>
          </w:rPr>
          <w:t>MAY</w:t>
        </w:r>
        <w:r>
          <w:t xml:space="preserve"> contain zero or more [0..*] </w:t>
        </w:r>
        <w:r>
          <w:rPr>
            <w:rStyle w:val="XMLnameBold"/>
          </w:rPr>
          <w:t>name</w:t>
        </w:r>
        <w:bookmarkStart w:id="8336" w:name="C_4515-7735"/>
        <w:r>
          <w:t xml:space="preserve"> (CONF:4515-7735)</w:t>
        </w:r>
        <w:bookmarkEnd w:id="8336"/>
        <w:r>
          <w:t>.</w:t>
        </w:r>
      </w:ins>
    </w:p>
    <w:p w14:paraId="7929E9C1" w14:textId="77777777" w:rsidR="00440477" w:rsidRDefault="00440477" w:rsidP="00440477">
      <w:pPr>
        <w:numPr>
          <w:ilvl w:val="3"/>
          <w:numId w:val="10"/>
        </w:numPr>
        <w:rPr>
          <w:ins w:id="8337" w:author="Russ Ott" w:date="2022-04-29T10:09:00Z"/>
        </w:rPr>
      </w:pPr>
      <w:ins w:id="8338" w:author="Russ Ott" w:date="2022-04-29T10:09:00Z">
        <w:r>
          <w:t xml:space="preserve">The representedOrganization, if present, </w:t>
        </w:r>
        <w:r>
          <w:rPr>
            <w:rStyle w:val="keyword"/>
          </w:rPr>
          <w:t>SHALL</w:t>
        </w:r>
        <w:r>
          <w:t xml:space="preserve"> contain exactly one [1..1] </w:t>
        </w:r>
        <w:r>
          <w:rPr>
            <w:rStyle w:val="XMLnameBold"/>
          </w:rPr>
          <w:t>telecom</w:t>
        </w:r>
        <w:bookmarkStart w:id="8339" w:name="C_4515-7737"/>
        <w:r>
          <w:t xml:space="preserve"> (CONF:4515-7737)</w:t>
        </w:r>
        <w:bookmarkEnd w:id="8339"/>
        <w:r>
          <w:t>.</w:t>
        </w:r>
      </w:ins>
    </w:p>
    <w:p w14:paraId="57F99C55" w14:textId="77777777" w:rsidR="00440477" w:rsidRDefault="00440477" w:rsidP="00440477">
      <w:pPr>
        <w:numPr>
          <w:ilvl w:val="3"/>
          <w:numId w:val="10"/>
        </w:numPr>
        <w:rPr>
          <w:ins w:id="8340" w:author="Russ Ott" w:date="2022-04-29T10:09:00Z"/>
        </w:rPr>
      </w:pPr>
      <w:ins w:id="8341" w:author="Russ Ott" w:date="2022-04-29T10:09:00Z">
        <w:r>
          <w:t xml:space="preserve">The representedOrganization, if present, </w:t>
        </w:r>
        <w:r>
          <w:rPr>
            <w:rStyle w:val="keyword"/>
          </w:rPr>
          <w:t>SHALL</w:t>
        </w:r>
        <w:r>
          <w:t xml:space="preserve"> contain exactly one [1..1] </w:t>
        </w:r>
        <w:r>
          <w:rPr>
            <w:rStyle w:val="XMLnameBold"/>
          </w:rPr>
          <w:t>addr</w:t>
        </w:r>
        <w:bookmarkStart w:id="8342" w:name="C_4515-7736"/>
        <w:r>
          <w:t xml:space="preserve"> (CONF:4515-7736)</w:t>
        </w:r>
        <w:bookmarkEnd w:id="8342"/>
        <w:r>
          <w:t>.</w:t>
        </w:r>
      </w:ins>
    </w:p>
    <w:p w14:paraId="1DEF3AA1" w14:textId="77777777" w:rsidR="00440477" w:rsidRDefault="00440477" w:rsidP="00440477">
      <w:pPr>
        <w:numPr>
          <w:ilvl w:val="0"/>
          <w:numId w:val="10"/>
        </w:numPr>
        <w:rPr>
          <w:ins w:id="8343" w:author="Russ Ott" w:date="2022-04-29T10:09:00Z"/>
        </w:rPr>
      </w:pPr>
      <w:ins w:id="8344" w:author="Russ Ott" w:date="2022-04-29T10:09:00Z">
        <w:r>
          <w:rPr>
            <w:rStyle w:val="keyword"/>
          </w:rPr>
          <w:t>SHOULD</w:t>
        </w:r>
        <w:r>
          <w:t xml:space="preserve"> contain zero or more [0..*] Author Participation</w:t>
        </w:r>
        <w:r>
          <w:rPr>
            <w:rStyle w:val="XMLname"/>
          </w:rPr>
          <w:t xml:space="preserve"> (identifier: urn:oid:2.16.840.1.113883.10.20.22.4.119)</w:t>
        </w:r>
        <w:bookmarkStart w:id="8345" w:name="C_4515-32479"/>
        <w:r>
          <w:t xml:space="preserve"> (CONF:4515-32479)</w:t>
        </w:r>
        <w:bookmarkEnd w:id="8345"/>
        <w:r>
          <w:t>.</w:t>
        </w:r>
      </w:ins>
    </w:p>
    <w:p w14:paraId="7DA8EC7B" w14:textId="77777777" w:rsidR="00440477" w:rsidRDefault="00440477" w:rsidP="00440477">
      <w:pPr>
        <w:numPr>
          <w:ilvl w:val="0"/>
          <w:numId w:val="10"/>
        </w:numPr>
        <w:rPr>
          <w:ins w:id="8346" w:author="Russ Ott" w:date="2022-04-29T10:09:00Z"/>
        </w:rPr>
      </w:pPr>
      <w:ins w:id="8347" w:author="Russ Ott" w:date="2022-04-29T10:09:00Z">
        <w:r>
          <w:rPr>
            <w:rStyle w:val="keyword"/>
          </w:rPr>
          <w:t>MAY</w:t>
        </w:r>
        <w:r>
          <w:t xml:space="preserve"> contain zero or more [0..*] </w:t>
        </w:r>
        <w:r>
          <w:rPr>
            <w:rStyle w:val="XMLnameBold"/>
          </w:rPr>
          <w:t>participant</w:t>
        </w:r>
        <w:bookmarkStart w:id="8348" w:name="C_4515-7751"/>
        <w:r>
          <w:t xml:space="preserve"> (CONF:4515-7751)</w:t>
        </w:r>
        <w:bookmarkEnd w:id="8348"/>
        <w:r>
          <w:t xml:space="preserve"> such that it</w:t>
        </w:r>
      </w:ins>
    </w:p>
    <w:p w14:paraId="54851B26" w14:textId="77777777" w:rsidR="00440477" w:rsidRDefault="00440477" w:rsidP="00440477">
      <w:pPr>
        <w:numPr>
          <w:ilvl w:val="1"/>
          <w:numId w:val="10"/>
        </w:numPr>
        <w:rPr>
          <w:ins w:id="8349" w:author="Russ Ott" w:date="2022-04-29T10:09:00Z"/>
        </w:rPr>
      </w:pPr>
      <w:ins w:id="8350" w:author="Russ Ott" w:date="2022-04-29T10:09:00Z">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HL7ActRelationshipType urn:oid:2.16.840.1.113883.5.1002</w:t>
        </w:r>
        <w:r>
          <w:rPr>
            <w:rStyle w:val="keyword"/>
          </w:rPr>
          <w:t xml:space="preserve"> STATIC</w:t>
        </w:r>
        <w:r>
          <w:t>)</w:t>
        </w:r>
        <w:bookmarkStart w:id="8351" w:name="C_4515-7752"/>
        <w:r>
          <w:t xml:space="preserve"> (CONF:4515-7752)</w:t>
        </w:r>
        <w:bookmarkEnd w:id="8351"/>
        <w:r>
          <w:t>.</w:t>
        </w:r>
      </w:ins>
    </w:p>
    <w:p w14:paraId="116F7360" w14:textId="77777777" w:rsidR="00440477" w:rsidRDefault="00440477" w:rsidP="00440477">
      <w:pPr>
        <w:numPr>
          <w:ilvl w:val="1"/>
          <w:numId w:val="10"/>
        </w:numPr>
        <w:rPr>
          <w:ins w:id="8352" w:author="Russ Ott" w:date="2022-04-29T10:09:00Z"/>
        </w:rPr>
      </w:pPr>
      <w:ins w:id="8353" w:author="Russ Ott" w:date="2022-04-29T10:09:00Z">
        <w:r>
          <w:rPr>
            <w:rStyle w:val="keyword"/>
          </w:rPr>
          <w:t>SHALL</w:t>
        </w:r>
        <w:r>
          <w:t xml:space="preserve"> contain exactly one [1..1] Product Instance</w:t>
        </w:r>
        <w:r>
          <w:rPr>
            <w:rStyle w:val="XMLname"/>
          </w:rPr>
          <w:t xml:space="preserve"> (identifier: urn:oid:2.16.840.1.113883.10.20.22.4.37)</w:t>
        </w:r>
        <w:bookmarkStart w:id="8354" w:name="C_4515-15911"/>
        <w:r>
          <w:t xml:space="preserve"> (CONF:4515-15911)</w:t>
        </w:r>
        <w:bookmarkEnd w:id="8354"/>
        <w:r>
          <w:t>.</w:t>
        </w:r>
      </w:ins>
    </w:p>
    <w:p w14:paraId="7BA9D2EF" w14:textId="77777777" w:rsidR="00440477" w:rsidRDefault="00440477" w:rsidP="00440477">
      <w:pPr>
        <w:numPr>
          <w:ilvl w:val="0"/>
          <w:numId w:val="10"/>
        </w:numPr>
        <w:rPr>
          <w:ins w:id="8355" w:author="Russ Ott" w:date="2022-04-29T10:09:00Z"/>
        </w:rPr>
      </w:pPr>
      <w:ins w:id="8356" w:author="Russ Ott" w:date="2022-04-29T10:09:00Z">
        <w:r>
          <w:rPr>
            <w:rStyle w:val="keyword"/>
          </w:rPr>
          <w:t>MAY</w:t>
        </w:r>
        <w:r>
          <w:t xml:space="preserve"> contain zero or more [0..*] </w:t>
        </w:r>
        <w:r>
          <w:rPr>
            <w:rStyle w:val="XMLnameBold"/>
          </w:rPr>
          <w:t>participant</w:t>
        </w:r>
        <w:bookmarkStart w:id="8357" w:name="C_4515-7765"/>
        <w:r>
          <w:t xml:space="preserve"> (CONF:4515-7765)</w:t>
        </w:r>
        <w:bookmarkEnd w:id="8357"/>
        <w:r>
          <w:t xml:space="preserve"> such that it</w:t>
        </w:r>
      </w:ins>
    </w:p>
    <w:p w14:paraId="3D0E0958" w14:textId="77777777" w:rsidR="00440477" w:rsidRDefault="00440477" w:rsidP="00440477">
      <w:pPr>
        <w:numPr>
          <w:ilvl w:val="1"/>
          <w:numId w:val="10"/>
        </w:numPr>
        <w:rPr>
          <w:ins w:id="8358" w:author="Russ Ott" w:date="2022-04-29T10:09:00Z"/>
        </w:rPr>
      </w:pPr>
      <w:ins w:id="8359" w:author="Russ Ott" w:date="2022-04-29T10:09:00Z">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rPr>
            <w:rStyle w:val="keyword"/>
          </w:rPr>
          <w:t xml:space="preserve"> STATIC</w:t>
        </w:r>
        <w:r>
          <w:t>)</w:t>
        </w:r>
        <w:bookmarkStart w:id="8360" w:name="C_4515-7766"/>
        <w:r>
          <w:t xml:space="preserve"> (CONF:4515-7766)</w:t>
        </w:r>
        <w:bookmarkEnd w:id="8360"/>
        <w:r>
          <w:t>.</w:t>
        </w:r>
      </w:ins>
    </w:p>
    <w:p w14:paraId="5E894BCF" w14:textId="77777777" w:rsidR="00440477" w:rsidRDefault="00440477" w:rsidP="00440477">
      <w:pPr>
        <w:numPr>
          <w:ilvl w:val="1"/>
          <w:numId w:val="10"/>
        </w:numPr>
        <w:rPr>
          <w:ins w:id="8361" w:author="Russ Ott" w:date="2022-04-29T10:09:00Z"/>
        </w:rPr>
      </w:pPr>
      <w:ins w:id="8362" w:author="Russ Ott" w:date="2022-04-29T10:09:00Z">
        <w:r>
          <w:rPr>
            <w:rStyle w:val="keyword"/>
          </w:rPr>
          <w:t>SHALL</w:t>
        </w:r>
        <w:r>
          <w:t xml:space="preserve"> contain exactly one [1..1] Service Delivery Location</w:t>
        </w:r>
        <w:r>
          <w:rPr>
            <w:rStyle w:val="XMLname"/>
          </w:rPr>
          <w:t xml:space="preserve"> (identifier: urn:oid:2.16.840.1.113883.10.20.22.4.32)</w:t>
        </w:r>
        <w:bookmarkStart w:id="8363" w:name="C_4515-15912"/>
        <w:r>
          <w:t xml:space="preserve"> (CONF:4515-15912)</w:t>
        </w:r>
        <w:bookmarkEnd w:id="8363"/>
        <w:r>
          <w:t>.</w:t>
        </w:r>
      </w:ins>
    </w:p>
    <w:p w14:paraId="542E320B" w14:textId="77777777" w:rsidR="00440477" w:rsidRDefault="00440477" w:rsidP="00440477">
      <w:pPr>
        <w:numPr>
          <w:ilvl w:val="0"/>
          <w:numId w:val="10"/>
        </w:numPr>
        <w:rPr>
          <w:ins w:id="8364" w:author="Russ Ott" w:date="2022-04-29T10:09:00Z"/>
        </w:rPr>
      </w:pPr>
      <w:ins w:id="8365" w:author="Russ Ott" w:date="2022-04-29T10:09:00Z">
        <w:r>
          <w:rPr>
            <w:rStyle w:val="keyword"/>
          </w:rPr>
          <w:t>MAY</w:t>
        </w:r>
        <w:r>
          <w:t xml:space="preserve"> contain zero or more [0..*] </w:t>
        </w:r>
        <w:r>
          <w:rPr>
            <w:rStyle w:val="XMLnameBold"/>
          </w:rPr>
          <w:t>entryRelationship</w:t>
        </w:r>
        <w:bookmarkStart w:id="8366" w:name="C_4515-7768"/>
        <w:r>
          <w:t xml:space="preserve"> (CONF:4515-7768)</w:t>
        </w:r>
        <w:bookmarkEnd w:id="8366"/>
        <w:r>
          <w:t xml:space="preserve"> such that it</w:t>
        </w:r>
      </w:ins>
    </w:p>
    <w:p w14:paraId="0B42B4C7" w14:textId="77777777" w:rsidR="00440477" w:rsidRDefault="00440477" w:rsidP="00440477">
      <w:pPr>
        <w:numPr>
          <w:ilvl w:val="1"/>
          <w:numId w:val="10"/>
        </w:numPr>
        <w:rPr>
          <w:ins w:id="8367" w:author="Russ Ott" w:date="2022-04-29T10:09:00Z"/>
        </w:rPr>
      </w:pPr>
      <w:ins w:id="8368" w:author="Russ Ott" w:date="2022-04-29T10:09:00Z">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8369" w:name="C_4515-7769"/>
        <w:r>
          <w:t xml:space="preserve"> (CONF:4515-7769)</w:t>
        </w:r>
        <w:bookmarkEnd w:id="8369"/>
        <w:r>
          <w:t>.</w:t>
        </w:r>
      </w:ins>
    </w:p>
    <w:p w14:paraId="191DF589" w14:textId="77777777" w:rsidR="00440477" w:rsidRDefault="00440477" w:rsidP="00440477">
      <w:pPr>
        <w:numPr>
          <w:ilvl w:val="1"/>
          <w:numId w:val="10"/>
        </w:numPr>
        <w:rPr>
          <w:ins w:id="8370" w:author="Russ Ott" w:date="2022-04-29T10:09:00Z"/>
        </w:rPr>
      </w:pPr>
      <w:ins w:id="8371" w:author="Russ Ott" w:date="2022-04-29T10:09:00Z">
        <w:r>
          <w:rPr>
            <w:rStyle w:val="keyword"/>
          </w:rPr>
          <w:t>SHALL</w:t>
        </w:r>
        <w:r>
          <w:t xml:space="preserve"> contain exactly one [1..1] </w:t>
        </w:r>
        <w:r>
          <w:rPr>
            <w:rStyle w:val="XMLnameBold"/>
          </w:rPr>
          <w:t>@inversionInd</w:t>
        </w:r>
        <w:r>
          <w:t>=</w:t>
        </w:r>
        <w:r>
          <w:rPr>
            <w:rStyle w:val="XMLname"/>
          </w:rPr>
          <w:t>"true"</w:t>
        </w:r>
        <w:r>
          <w:t xml:space="preserve"> true</w:t>
        </w:r>
        <w:bookmarkStart w:id="8372" w:name="C_4515-8009"/>
        <w:r>
          <w:t xml:space="preserve"> (CONF:4515-8009)</w:t>
        </w:r>
        <w:bookmarkEnd w:id="8372"/>
        <w:r>
          <w:t>.</w:t>
        </w:r>
      </w:ins>
    </w:p>
    <w:p w14:paraId="2D6147EF" w14:textId="77777777" w:rsidR="00440477" w:rsidRDefault="00440477" w:rsidP="00440477">
      <w:pPr>
        <w:numPr>
          <w:ilvl w:val="1"/>
          <w:numId w:val="10"/>
        </w:numPr>
        <w:rPr>
          <w:ins w:id="8373" w:author="Russ Ott" w:date="2022-04-29T10:09:00Z"/>
        </w:rPr>
      </w:pPr>
      <w:ins w:id="8374" w:author="Russ Ott" w:date="2022-04-29T10:09:00Z">
        <w:r>
          <w:rPr>
            <w:rStyle w:val="keyword"/>
          </w:rPr>
          <w:t>SHALL</w:t>
        </w:r>
        <w:r>
          <w:t xml:space="preserve"> contain exactly one [1..1] </w:t>
        </w:r>
        <w:r>
          <w:rPr>
            <w:rStyle w:val="XMLnameBold"/>
          </w:rPr>
          <w:t>encounter</w:t>
        </w:r>
        <w:bookmarkStart w:id="8375" w:name="C_4515-7770"/>
        <w:r>
          <w:t xml:space="preserve"> (CONF:4515-7770)</w:t>
        </w:r>
        <w:bookmarkEnd w:id="8375"/>
        <w:r>
          <w:t>.</w:t>
        </w:r>
      </w:ins>
    </w:p>
    <w:p w14:paraId="08117A63" w14:textId="77777777" w:rsidR="00440477" w:rsidRDefault="00440477" w:rsidP="00440477">
      <w:pPr>
        <w:numPr>
          <w:ilvl w:val="2"/>
          <w:numId w:val="10"/>
        </w:numPr>
        <w:rPr>
          <w:ins w:id="8376" w:author="Russ Ott" w:date="2022-04-29T10:09:00Z"/>
        </w:rPr>
      </w:pPr>
      <w:ins w:id="8377" w:author="Russ Ott" w:date="2022-04-29T10:09:00Z">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(CodeSystem: </w:t>
        </w:r>
        <w:r>
          <w:rPr>
            <w:rStyle w:val="XMLname"/>
          </w:rPr>
          <w:t>HL7ActClass urn:oid:2.16.840.1.113883.5.6</w:t>
        </w:r>
        <w:r>
          <w:rPr>
            <w:rStyle w:val="keyword"/>
          </w:rPr>
          <w:t xml:space="preserve"> STATIC</w:t>
        </w:r>
        <w:r>
          <w:t>)</w:t>
        </w:r>
        <w:bookmarkStart w:id="8378" w:name="C_4515-7771"/>
        <w:r>
          <w:t xml:space="preserve"> (CONF:4515-7771)</w:t>
        </w:r>
        <w:bookmarkEnd w:id="8378"/>
        <w:r>
          <w:t>.</w:t>
        </w:r>
      </w:ins>
    </w:p>
    <w:p w14:paraId="2190E449" w14:textId="77777777" w:rsidR="00440477" w:rsidRDefault="00440477" w:rsidP="00440477">
      <w:pPr>
        <w:numPr>
          <w:ilvl w:val="2"/>
          <w:numId w:val="10"/>
        </w:numPr>
        <w:rPr>
          <w:ins w:id="8379" w:author="Russ Ott" w:date="2022-04-29T10:09:00Z"/>
        </w:rPr>
      </w:pPr>
      <w:ins w:id="8380" w:author="Russ Ott" w:date="2022-04-29T10:09:00Z">
        <w:r>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8381" w:name="C_4515-7772"/>
        <w:r>
          <w:t xml:space="preserve"> (CONF:4515-7772)</w:t>
        </w:r>
        <w:bookmarkEnd w:id="8381"/>
        <w:r>
          <w:t>.</w:t>
        </w:r>
      </w:ins>
    </w:p>
    <w:p w14:paraId="4E928076" w14:textId="77777777" w:rsidR="00440477" w:rsidRDefault="00440477" w:rsidP="00440477">
      <w:pPr>
        <w:numPr>
          <w:ilvl w:val="2"/>
          <w:numId w:val="10"/>
        </w:numPr>
        <w:rPr>
          <w:ins w:id="8382" w:author="Russ Ott" w:date="2022-04-29T10:09:00Z"/>
        </w:rPr>
      </w:pPr>
      <w:ins w:id="8383" w:author="Russ Ott" w:date="2022-04-29T10:09:00Z">
        <w:r>
          <w:t xml:space="preserve">This encounter </w:t>
        </w:r>
        <w:r>
          <w:rPr>
            <w:rStyle w:val="keyword"/>
          </w:rPr>
          <w:t>SHALL</w:t>
        </w:r>
        <w:r>
          <w:t xml:space="preserve"> contain exactly one [1..1] </w:t>
        </w:r>
        <w:r>
          <w:rPr>
            <w:rStyle w:val="XMLnameBold"/>
          </w:rPr>
          <w:t>id</w:t>
        </w:r>
        <w:bookmarkStart w:id="8384" w:name="C_4515-7773"/>
        <w:r>
          <w:t xml:space="preserve"> (CONF:4515-7773)</w:t>
        </w:r>
        <w:bookmarkEnd w:id="8384"/>
        <w:r>
          <w:t>.</w:t>
        </w:r>
      </w:ins>
    </w:p>
    <w:p w14:paraId="655714B1" w14:textId="77777777" w:rsidR="00440477" w:rsidRDefault="00440477" w:rsidP="00440477">
      <w:pPr>
        <w:numPr>
          <w:ilvl w:val="3"/>
          <w:numId w:val="10"/>
        </w:numPr>
        <w:rPr>
          <w:ins w:id="8385" w:author="Russ Ott" w:date="2022-04-29T10:09:00Z"/>
        </w:rPr>
      </w:pPr>
      <w:ins w:id="8386" w:author="Russ Ott" w:date="2022-04-29T10:09:00Z">
        <w:r>
          <w:t>Set the encounter ID to the ID of an encounter in another section to signify they are the same encounter (CONF:4515-16843).</w:t>
        </w:r>
      </w:ins>
    </w:p>
    <w:p w14:paraId="58C1C4BB" w14:textId="77777777" w:rsidR="00440477" w:rsidRDefault="00440477" w:rsidP="00440477">
      <w:pPr>
        <w:numPr>
          <w:ilvl w:val="0"/>
          <w:numId w:val="10"/>
        </w:numPr>
        <w:rPr>
          <w:ins w:id="8387" w:author="Russ Ott" w:date="2022-04-29T10:09:00Z"/>
        </w:rPr>
      </w:pPr>
      <w:ins w:id="8388" w:author="Russ Ott" w:date="2022-04-29T10:09:00Z">
        <w:r>
          <w:rPr>
            <w:rStyle w:val="keyword"/>
          </w:rPr>
          <w:t>MAY</w:t>
        </w:r>
        <w:r>
          <w:t xml:space="preserve"> contain zero or one [0..1] </w:t>
        </w:r>
        <w:r>
          <w:rPr>
            <w:rStyle w:val="XMLnameBold"/>
          </w:rPr>
          <w:t>entryRelationship</w:t>
        </w:r>
        <w:bookmarkStart w:id="8389" w:name="C_4515-7775"/>
        <w:r>
          <w:t xml:space="preserve"> (CONF:4515-7775)</w:t>
        </w:r>
        <w:bookmarkEnd w:id="8389"/>
        <w:r>
          <w:t xml:space="preserve"> such that it</w:t>
        </w:r>
      </w:ins>
    </w:p>
    <w:p w14:paraId="1CA5327F" w14:textId="77777777" w:rsidR="00440477" w:rsidRDefault="00440477" w:rsidP="00440477">
      <w:pPr>
        <w:numPr>
          <w:ilvl w:val="1"/>
          <w:numId w:val="10"/>
        </w:numPr>
        <w:rPr>
          <w:ins w:id="8390" w:author="Russ Ott" w:date="2022-04-29T10:09:00Z"/>
        </w:rPr>
      </w:pPr>
      <w:ins w:id="8391" w:author="Russ Ott" w:date="2022-04-29T10:09:00Z">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8392" w:name="C_4515-7776"/>
        <w:r>
          <w:t xml:space="preserve"> (CONF:4515-7776)</w:t>
        </w:r>
        <w:bookmarkEnd w:id="8392"/>
        <w:r>
          <w:t>.</w:t>
        </w:r>
      </w:ins>
    </w:p>
    <w:p w14:paraId="088EEF95" w14:textId="77777777" w:rsidR="00440477" w:rsidRDefault="00440477" w:rsidP="00440477">
      <w:pPr>
        <w:numPr>
          <w:ilvl w:val="1"/>
          <w:numId w:val="10"/>
        </w:numPr>
        <w:rPr>
          <w:ins w:id="8393" w:author="Russ Ott" w:date="2022-04-29T10:09:00Z"/>
        </w:rPr>
      </w:pPr>
      <w:ins w:id="8394" w:author="Russ Ott" w:date="2022-04-29T10:09:00Z">
        <w:r>
          <w:rPr>
            <w:rStyle w:val="keyword"/>
          </w:rPr>
          <w:t>SHALL</w:t>
        </w:r>
        <w:r>
          <w:t xml:space="preserve"> contain exactly one [1..1] </w:t>
        </w:r>
        <w:r>
          <w:rPr>
            <w:rStyle w:val="XMLnameBold"/>
          </w:rPr>
          <w:t>@inversionInd</w:t>
        </w:r>
        <w:r>
          <w:t>=</w:t>
        </w:r>
        <w:r>
          <w:rPr>
            <w:rStyle w:val="XMLname"/>
          </w:rPr>
          <w:t>"true"</w:t>
        </w:r>
        <w:r>
          <w:t xml:space="preserve"> true</w:t>
        </w:r>
        <w:bookmarkStart w:id="8395" w:name="C_4515-7777"/>
        <w:r>
          <w:t xml:space="preserve"> (CONF:4515-7777)</w:t>
        </w:r>
        <w:bookmarkEnd w:id="8395"/>
        <w:r>
          <w:t>.</w:t>
        </w:r>
      </w:ins>
    </w:p>
    <w:p w14:paraId="6E89D881" w14:textId="77777777" w:rsidR="00440477" w:rsidRDefault="00440477" w:rsidP="00440477">
      <w:pPr>
        <w:numPr>
          <w:ilvl w:val="1"/>
          <w:numId w:val="10"/>
        </w:numPr>
        <w:rPr>
          <w:ins w:id="8396" w:author="Russ Ott" w:date="2022-04-29T10:09:00Z"/>
        </w:rPr>
      </w:pPr>
      <w:ins w:id="8397" w:author="Russ Ott" w:date="2022-04-29T10:09:00Z">
        <w:r>
          <w:rPr>
            <w:rStyle w:val="keyword"/>
          </w:rPr>
          <w:t>SHALL</w:t>
        </w:r>
        <w:r>
          <w:t xml:space="preserve"> contain exactly one [1..1] Instruction (V2)</w:t>
        </w:r>
        <w:r>
          <w:rPr>
            <w:rStyle w:val="XMLname"/>
          </w:rPr>
          <w:t xml:space="preserve"> (identifier: urn:hl7ii:2.16.840.1.113883.10.20.22.4.20:2014-06-09)</w:t>
        </w:r>
        <w:bookmarkStart w:id="8398" w:name="C_4515-31395"/>
        <w:r>
          <w:t xml:space="preserve"> (CONF:4515-31395)</w:t>
        </w:r>
        <w:bookmarkEnd w:id="8398"/>
        <w:r>
          <w:t>.</w:t>
        </w:r>
      </w:ins>
    </w:p>
    <w:p w14:paraId="3943C19A" w14:textId="77777777" w:rsidR="00440477" w:rsidRDefault="00440477" w:rsidP="00440477">
      <w:pPr>
        <w:numPr>
          <w:ilvl w:val="0"/>
          <w:numId w:val="10"/>
        </w:numPr>
        <w:rPr>
          <w:ins w:id="8399" w:author="Russ Ott" w:date="2022-04-29T10:09:00Z"/>
        </w:rPr>
      </w:pPr>
      <w:ins w:id="8400" w:author="Russ Ott" w:date="2022-04-29T10:09:00Z">
        <w:r>
          <w:rPr>
            <w:rStyle w:val="keyword"/>
          </w:rPr>
          <w:t>MAY</w:t>
        </w:r>
        <w:r>
          <w:t xml:space="preserve"> contain zero or more [0..*] </w:t>
        </w:r>
        <w:r>
          <w:rPr>
            <w:rStyle w:val="XMLnameBold"/>
          </w:rPr>
          <w:t>entryRelationship</w:t>
        </w:r>
        <w:bookmarkStart w:id="8401" w:name="C_4515-7779"/>
        <w:r>
          <w:t xml:space="preserve"> (CONF:4515-7779)</w:t>
        </w:r>
        <w:bookmarkEnd w:id="8401"/>
        <w:r>
          <w:t xml:space="preserve"> such that it</w:t>
        </w:r>
      </w:ins>
    </w:p>
    <w:p w14:paraId="77670AC8" w14:textId="77777777" w:rsidR="00440477" w:rsidRDefault="00440477" w:rsidP="00440477">
      <w:pPr>
        <w:numPr>
          <w:ilvl w:val="1"/>
          <w:numId w:val="10"/>
        </w:numPr>
        <w:rPr>
          <w:ins w:id="8402" w:author="Russ Ott" w:date="2022-04-29T10:09:00Z"/>
        </w:rPr>
      </w:pPr>
      <w:ins w:id="8403" w:author="Russ Ott" w:date="2022-04-29T10:09:00Z">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rPr>
            <w:rStyle w:val="keyword"/>
          </w:rPr>
          <w:t xml:space="preserve"> STATIC</w:t>
        </w:r>
        <w:r>
          <w:t>)</w:t>
        </w:r>
        <w:bookmarkStart w:id="8404" w:name="C_4515-7780"/>
        <w:r>
          <w:t xml:space="preserve"> (CONF:4515-7780)</w:t>
        </w:r>
        <w:bookmarkEnd w:id="8404"/>
        <w:r>
          <w:t>.</w:t>
        </w:r>
      </w:ins>
    </w:p>
    <w:p w14:paraId="471592B1" w14:textId="77777777" w:rsidR="00440477" w:rsidRDefault="00440477" w:rsidP="00440477">
      <w:pPr>
        <w:numPr>
          <w:ilvl w:val="1"/>
          <w:numId w:val="10"/>
        </w:numPr>
        <w:rPr>
          <w:ins w:id="8405" w:author="Russ Ott" w:date="2022-04-29T10:09:00Z"/>
        </w:rPr>
      </w:pPr>
      <w:ins w:id="8406" w:author="Russ Ott" w:date="2022-04-29T10:09:00Z">
        <w:r>
          <w:rPr>
            <w:rStyle w:val="keyword"/>
          </w:rPr>
          <w:t>SHALL</w:t>
        </w:r>
        <w:r>
          <w:t xml:space="preserve"> contain exactly one [1..1] Indication (V2)</w:t>
        </w:r>
        <w:r>
          <w:rPr>
            <w:rStyle w:val="XMLname"/>
          </w:rPr>
          <w:t xml:space="preserve"> (identifier: urn:hl7ii:2.16.840.1.113883.10.20.22.4.19:2014-06-09)</w:t>
        </w:r>
        <w:bookmarkStart w:id="8407" w:name="C_4515-15914"/>
        <w:r>
          <w:t xml:space="preserve"> (CONF:4515-15914)</w:t>
        </w:r>
        <w:bookmarkEnd w:id="8407"/>
        <w:r>
          <w:t>.</w:t>
        </w:r>
      </w:ins>
    </w:p>
    <w:p w14:paraId="21A969D8" w14:textId="77777777" w:rsidR="00440477" w:rsidRDefault="00440477" w:rsidP="00440477">
      <w:pPr>
        <w:numPr>
          <w:ilvl w:val="0"/>
          <w:numId w:val="10"/>
        </w:numPr>
        <w:rPr>
          <w:ins w:id="8408" w:author="Russ Ott" w:date="2022-04-29T10:09:00Z"/>
        </w:rPr>
      </w:pPr>
      <w:ins w:id="8409" w:author="Russ Ott" w:date="2022-04-29T10:09:00Z">
        <w:r>
          <w:rPr>
            <w:rStyle w:val="keyword"/>
          </w:rPr>
          <w:t>MAY</w:t>
        </w:r>
        <w:r>
          <w:t xml:space="preserve"> contain zero or more [0..*] </w:t>
        </w:r>
        <w:r>
          <w:rPr>
            <w:rStyle w:val="XMLnameBold"/>
          </w:rPr>
          <w:t>entryRelationship</w:t>
        </w:r>
        <w:bookmarkStart w:id="8410" w:name="C_4515-7886"/>
        <w:r>
          <w:t xml:space="preserve"> (CONF:4515-7886)</w:t>
        </w:r>
        <w:bookmarkEnd w:id="8410"/>
        <w:r>
          <w:t xml:space="preserve"> such that it</w:t>
        </w:r>
      </w:ins>
    </w:p>
    <w:p w14:paraId="7B4E3944" w14:textId="77777777" w:rsidR="00440477" w:rsidRDefault="00440477" w:rsidP="00440477">
      <w:pPr>
        <w:numPr>
          <w:ilvl w:val="1"/>
          <w:numId w:val="10"/>
        </w:numPr>
        <w:rPr>
          <w:ins w:id="8411" w:author="Russ Ott" w:date="2022-04-29T10:09:00Z"/>
        </w:rPr>
      </w:pPr>
      <w:ins w:id="8412" w:author="Russ Ott" w:date="2022-04-29T10:09:00Z">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8413" w:name="C_4515-7887"/>
        <w:r>
          <w:t xml:space="preserve"> (CONF:4515-7887)</w:t>
        </w:r>
        <w:bookmarkEnd w:id="8413"/>
        <w:r>
          <w:t>.</w:t>
        </w:r>
      </w:ins>
    </w:p>
    <w:p w14:paraId="02F7CF95" w14:textId="77777777" w:rsidR="00440477" w:rsidRDefault="00440477" w:rsidP="00440477">
      <w:pPr>
        <w:numPr>
          <w:ilvl w:val="1"/>
          <w:numId w:val="10"/>
        </w:numPr>
        <w:rPr>
          <w:ins w:id="8414" w:author="Russ Ott" w:date="2022-04-29T10:09:00Z"/>
        </w:rPr>
      </w:pPr>
      <w:ins w:id="8415" w:author="Russ Ott" w:date="2022-04-29T10:09:00Z">
        <w:r>
          <w:rPr>
            <w:rStyle w:val="keyword"/>
          </w:rPr>
          <w:t>SHALL</w:t>
        </w:r>
        <w:r>
          <w:t xml:space="preserve"> contain exactly one [1..1] Medication Activity (V2)</w:t>
        </w:r>
        <w:r>
          <w:rPr>
            <w:rStyle w:val="XMLname"/>
          </w:rPr>
          <w:t xml:space="preserve"> (identifier: urn:hl7ii:2.16.840.1.113883.10.20.22.4.16:2014-06-09)</w:t>
        </w:r>
        <w:bookmarkStart w:id="8416" w:name="C_4515-15915"/>
        <w:r>
          <w:t xml:space="preserve"> (CONF:4515-15915)</w:t>
        </w:r>
        <w:bookmarkEnd w:id="8416"/>
        <w:r>
          <w:t>.</w:t>
        </w:r>
      </w:ins>
    </w:p>
    <w:p w14:paraId="77E32D90" w14:textId="77777777" w:rsidR="00440477" w:rsidRDefault="00440477" w:rsidP="00440477">
      <w:pPr>
        <w:numPr>
          <w:ilvl w:val="0"/>
          <w:numId w:val="10"/>
        </w:numPr>
        <w:rPr>
          <w:ins w:id="8417" w:author="Russ Ott" w:date="2022-04-29T10:09:00Z"/>
        </w:rPr>
      </w:pPr>
      <w:ins w:id="8418" w:author="Russ Ott" w:date="2022-04-29T10:09:00Z">
        <w:r>
          <w:rPr>
            <w:rStyle w:val="keyword"/>
          </w:rPr>
          <w:t>MAY</w:t>
        </w:r>
        <w:r>
          <w:t xml:space="preserve"> contain zero or more [0..*] </w:t>
        </w:r>
        <w:r>
          <w:rPr>
            <w:rStyle w:val="XMLnameBold"/>
          </w:rPr>
          <w:t>entryRelationship</w:t>
        </w:r>
        <w:bookmarkStart w:id="8419" w:name="C_4515-32473"/>
        <w:r>
          <w:t xml:space="preserve"> (CONF:4515-32473)</w:t>
        </w:r>
        <w:bookmarkEnd w:id="8419"/>
        <w:r>
          <w:t xml:space="preserve"> such that it</w:t>
        </w:r>
      </w:ins>
    </w:p>
    <w:p w14:paraId="6157F47C" w14:textId="77777777" w:rsidR="00440477" w:rsidRDefault="00440477" w:rsidP="00440477">
      <w:pPr>
        <w:numPr>
          <w:ilvl w:val="1"/>
          <w:numId w:val="10"/>
        </w:numPr>
        <w:rPr>
          <w:ins w:id="8420" w:author="Russ Ott" w:date="2022-04-29T10:09:00Z"/>
        </w:rPr>
      </w:pPr>
      <w:ins w:id="8421" w:author="Russ Ott" w:date="2022-04-29T10:09:00Z">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8422" w:name="C_4515-32474"/>
        <w:r>
          <w:t xml:space="preserve"> (CONF:4515-32474)</w:t>
        </w:r>
        <w:bookmarkEnd w:id="8422"/>
        <w:r>
          <w:t>.</w:t>
        </w:r>
      </w:ins>
    </w:p>
    <w:p w14:paraId="064B1DAE" w14:textId="77777777" w:rsidR="00440477" w:rsidRDefault="00440477" w:rsidP="00440477">
      <w:pPr>
        <w:numPr>
          <w:ilvl w:val="1"/>
          <w:numId w:val="10"/>
        </w:numPr>
        <w:rPr>
          <w:ins w:id="8423" w:author="Russ Ott" w:date="2022-04-29T10:09:00Z"/>
        </w:rPr>
      </w:pPr>
      <w:ins w:id="8424" w:author="Russ Ott" w:date="2022-04-29T10:09:00Z">
        <w:r>
          <w:rPr>
            <w:rStyle w:val="keyword"/>
          </w:rPr>
          <w:t>SHALL</w:t>
        </w:r>
        <w:r>
          <w:t xml:space="preserve"> contain exactly one [1..1] Reaction Observation (V2)</w:t>
        </w:r>
        <w:r>
          <w:rPr>
            <w:rStyle w:val="XMLname"/>
          </w:rPr>
          <w:t xml:space="preserve"> (identifier: urn:hl7ii:2.16.840.1.113883.10.20.22.4.9:2014-06-09)</w:t>
        </w:r>
        <w:bookmarkStart w:id="8425" w:name="C_4515-32475"/>
        <w:r>
          <w:t xml:space="preserve"> (CONF:4515-32475)</w:t>
        </w:r>
        <w:bookmarkEnd w:id="8425"/>
        <w:r>
          <w:t>.</w:t>
        </w:r>
      </w:ins>
    </w:p>
    <w:p w14:paraId="0ABE4D84" w14:textId="77777777" w:rsidR="00440477" w:rsidRDefault="00440477" w:rsidP="00440477">
      <w:pPr>
        <w:pStyle w:val="BodyText"/>
        <w:spacing w:before="120"/>
        <w:rPr>
          <w:ins w:id="8426" w:author="Russ Ott" w:date="2022-04-29T10:09:00Z"/>
        </w:rPr>
      </w:pPr>
      <w:ins w:id="8427" w:author="Russ Ott" w:date="2022-04-29T10:09:00Z">
        <w:r>
          <w:t xml:space="preserve">When an Assessment Scale Observation is contained in a Procedure Template instance that is a Social Determinant of Health intervention procedure, that Assessment scale </w:t>
        </w:r>
        <w:r>
          <w:rPr>
            <w:rStyle w:val="keyword"/>
          </w:rPr>
          <w:t>MAY</w:t>
        </w:r>
        <w:r>
          <w:t xml:space="preserve"> contain Assessment Scale observations that represent LOINC question and answer pairs from SDOH screening instruments.</w:t>
        </w:r>
      </w:ins>
    </w:p>
    <w:p w14:paraId="41B0885C" w14:textId="77777777" w:rsidR="00440477" w:rsidRDefault="00440477" w:rsidP="00440477">
      <w:pPr>
        <w:numPr>
          <w:ilvl w:val="0"/>
          <w:numId w:val="10"/>
        </w:numPr>
        <w:rPr>
          <w:ins w:id="8428" w:author="Russ Ott" w:date="2022-04-29T10:09:00Z"/>
        </w:rPr>
      </w:pPr>
      <w:ins w:id="8429" w:author="Russ Ott" w:date="2022-04-29T10:09:00Z">
        <w:r>
          <w:rPr>
            <w:rStyle w:val="keyword"/>
          </w:rPr>
          <w:t>MAY</w:t>
        </w:r>
        <w:r>
          <w:t xml:space="preserve"> contain zero or more [0..*] </w:t>
        </w:r>
        <w:r>
          <w:rPr>
            <w:rStyle w:val="XMLnameBold"/>
          </w:rPr>
          <w:t>entryRelationship</w:t>
        </w:r>
        <w:bookmarkStart w:id="8430" w:name="C_4515-32985"/>
        <w:r>
          <w:t xml:space="preserve"> (CONF:4515-32985)</w:t>
        </w:r>
        <w:bookmarkEnd w:id="8430"/>
        <w:r>
          <w:t xml:space="preserve"> such that it</w:t>
        </w:r>
      </w:ins>
    </w:p>
    <w:p w14:paraId="2C6C0F3C" w14:textId="77777777" w:rsidR="00440477" w:rsidRDefault="00440477" w:rsidP="00440477">
      <w:pPr>
        <w:numPr>
          <w:ilvl w:val="1"/>
          <w:numId w:val="10"/>
        </w:numPr>
        <w:rPr>
          <w:ins w:id="8431" w:author="Russ Ott" w:date="2022-04-29T10:09:00Z"/>
        </w:rPr>
      </w:pPr>
      <w:ins w:id="8432" w:author="Russ Ott" w:date="2022-04-29T10:09:00Z">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8433" w:name="C_4515-32987"/>
        <w:r>
          <w:t xml:space="preserve"> (CONF:4515-32987)</w:t>
        </w:r>
        <w:bookmarkEnd w:id="8433"/>
        <w:r>
          <w:t>.</w:t>
        </w:r>
      </w:ins>
    </w:p>
    <w:p w14:paraId="48913428" w14:textId="77777777" w:rsidR="00440477" w:rsidRDefault="00440477" w:rsidP="00440477">
      <w:pPr>
        <w:numPr>
          <w:ilvl w:val="1"/>
          <w:numId w:val="10"/>
        </w:numPr>
        <w:rPr>
          <w:ins w:id="8434" w:author="Russ Ott" w:date="2022-04-29T10:09:00Z"/>
        </w:rPr>
      </w:pPr>
      <w:ins w:id="8435" w:author="Russ Ott" w:date="2022-04-29T10:09:00Z">
        <w:r>
          <w:rPr>
            <w:rStyle w:val="keyword"/>
          </w:rPr>
          <w:t>SHALL</w:t>
        </w:r>
        <w:r>
          <w:t xml:space="preserve"> contain exactly one [1..1] Assessment Scale Observation</w:t>
        </w:r>
        <w:r>
          <w:rPr>
            <w:rStyle w:val="XMLname"/>
          </w:rPr>
          <w:t xml:space="preserve"> (identifier: urn:oid:2.16.840.1.113883.10.20.22.4.69)</w:t>
        </w:r>
        <w:bookmarkStart w:id="8436" w:name="C_4515-32986"/>
        <w:r>
          <w:t xml:space="preserve"> (CONF:4515-32986)</w:t>
        </w:r>
        <w:bookmarkEnd w:id="8436"/>
        <w:r>
          <w:t>.</w:t>
        </w:r>
      </w:ins>
    </w:p>
    <w:p w14:paraId="058AC7B0" w14:textId="77777777" w:rsidR="00440477" w:rsidRDefault="00440477" w:rsidP="00440477">
      <w:pPr>
        <w:pStyle w:val="BodyText"/>
        <w:spacing w:before="120"/>
        <w:rPr>
          <w:ins w:id="8437" w:author="Russ Ott" w:date="2022-04-29T10:09:00Z"/>
        </w:rPr>
      </w:pPr>
      <w:ins w:id="8438" w:author="Russ Ott" w:date="2022-04-29T10:09:00Z">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ins>
    </w:p>
    <w:p w14:paraId="381B66A8" w14:textId="77777777" w:rsidR="00440477" w:rsidRDefault="00440477" w:rsidP="00440477">
      <w:pPr>
        <w:numPr>
          <w:ilvl w:val="0"/>
          <w:numId w:val="10"/>
        </w:numPr>
        <w:rPr>
          <w:ins w:id="8439" w:author="Russ Ott" w:date="2022-04-29T10:09:00Z"/>
        </w:rPr>
      </w:pPr>
      <w:ins w:id="8440" w:author="Russ Ott" w:date="2022-04-29T10:09:00Z">
        <w:r>
          <w:rPr>
            <w:rStyle w:val="keyword"/>
          </w:rPr>
          <w:t>MAY</w:t>
        </w:r>
        <w:r>
          <w:t xml:space="preserve"> contain zero or more [0..*] </w:t>
        </w:r>
        <w:r>
          <w:rPr>
            <w:rStyle w:val="XMLnameBold"/>
          </w:rPr>
          <w:t>entryRelationship</w:t>
        </w:r>
        <w:bookmarkStart w:id="8441" w:name="C_4515-32988"/>
        <w:r>
          <w:t xml:space="preserve"> (CONF:4515-32988)</w:t>
        </w:r>
        <w:bookmarkEnd w:id="8441"/>
        <w:r>
          <w:t xml:space="preserve"> such that it</w:t>
        </w:r>
      </w:ins>
    </w:p>
    <w:p w14:paraId="0E3E0BF5" w14:textId="77777777" w:rsidR="00440477" w:rsidRDefault="00440477" w:rsidP="00440477">
      <w:pPr>
        <w:numPr>
          <w:ilvl w:val="1"/>
          <w:numId w:val="10"/>
        </w:numPr>
        <w:rPr>
          <w:ins w:id="8442" w:author="Russ Ott" w:date="2022-04-29T10:09:00Z"/>
        </w:rPr>
      </w:pPr>
      <w:ins w:id="8443" w:author="Russ Ott" w:date="2022-04-29T10:09:00Z">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8444" w:name="C_4515-32990"/>
        <w:r>
          <w:t xml:space="preserve"> (CONF:4515-32990)</w:t>
        </w:r>
        <w:bookmarkEnd w:id="8444"/>
        <w:r>
          <w:t>.</w:t>
        </w:r>
      </w:ins>
    </w:p>
    <w:p w14:paraId="7D5D7012" w14:textId="77777777" w:rsidR="00440477" w:rsidRDefault="00440477" w:rsidP="00440477">
      <w:pPr>
        <w:numPr>
          <w:ilvl w:val="1"/>
          <w:numId w:val="10"/>
        </w:numPr>
        <w:rPr>
          <w:ins w:id="8445" w:author="Russ Ott" w:date="2022-04-29T10:09:00Z"/>
        </w:rPr>
      </w:pPr>
      <w:ins w:id="8446" w:author="Russ Ott" w:date="2022-04-29T10:09:00Z">
        <w:r>
          <w:rPr>
            <w:rStyle w:val="keyword"/>
          </w:rPr>
          <w:t>SHALL</w:t>
        </w:r>
        <w:r>
          <w:t xml:space="preserve"> contain exactly one [1..1] Entry Reference</w:t>
        </w:r>
        <w:r>
          <w:rPr>
            <w:rStyle w:val="XMLname"/>
          </w:rPr>
          <w:t xml:space="preserve"> (identifier: urn:oid:2.16.840.1.113883.10.20.22.4.122)</w:t>
        </w:r>
        <w:bookmarkStart w:id="8447" w:name="C_4515-32989"/>
        <w:r>
          <w:t xml:space="preserve"> (CONF:4515-32989)</w:t>
        </w:r>
        <w:bookmarkEnd w:id="8447"/>
        <w:r>
          <w:t>.</w:t>
        </w:r>
      </w:ins>
    </w:p>
    <w:p w14:paraId="04A159FB" w14:textId="23CAB65D" w:rsidR="00440477" w:rsidRDefault="00440477" w:rsidP="00440477">
      <w:pPr>
        <w:pStyle w:val="Caption"/>
        <w:ind w:left="130" w:right="115"/>
        <w:rPr>
          <w:ins w:id="8448" w:author="Russ Ott" w:date="2022-04-29T10:09:00Z"/>
        </w:rPr>
      </w:pPr>
      <w:bookmarkStart w:id="8449" w:name="_Toc101450700"/>
      <w:ins w:id="8450" w:author="Russ Ott" w:date="2022-04-29T10:09:00Z">
        <w:r>
          <w:t xml:space="preserve">Figure </w:t>
        </w:r>
        <w:r>
          <w:fldChar w:fldCharType="begin"/>
        </w:r>
        <w:r>
          <w:instrText>SEQ Figure \* ARABIC</w:instrText>
        </w:r>
        <w:r>
          <w:fldChar w:fldCharType="separate"/>
        </w:r>
        <w:r w:rsidR="00F1669B">
          <w:t>26</w:t>
        </w:r>
        <w:r>
          <w:fldChar w:fldCharType="end"/>
        </w:r>
        <w:r>
          <w:t>: Procedure Activity Procedure Example</w:t>
        </w:r>
        <w:bookmarkEnd w:id="8449"/>
      </w:ins>
    </w:p>
    <w:p w14:paraId="3D0593FA" w14:textId="77777777" w:rsidR="00440477" w:rsidRDefault="00440477" w:rsidP="00440477">
      <w:pPr>
        <w:pStyle w:val="Example"/>
        <w:ind w:left="130" w:right="115"/>
        <w:rPr>
          <w:ins w:id="8451" w:author="Russ Ott" w:date="2022-04-29T10:09:00Z"/>
        </w:rPr>
      </w:pPr>
      <w:ins w:id="8452" w:author="Russ Ott" w:date="2022-04-29T10:09:00Z">
        <w:r>
          <w:tab/>
        </w:r>
        <w:r>
          <w:tab/>
        </w:r>
        <w:r>
          <w:tab/>
        </w:r>
        <w:r>
          <w:tab/>
        </w:r>
        <w:r>
          <w:tab/>
        </w:r>
        <w:r>
          <w:tab/>
        </w:r>
      </w:ins>
    </w:p>
    <w:p w14:paraId="1A0AB497" w14:textId="77777777" w:rsidR="00440477" w:rsidRDefault="00440477" w:rsidP="00440477">
      <w:pPr>
        <w:pStyle w:val="Example"/>
        <w:ind w:left="130" w:right="115"/>
        <w:rPr>
          <w:ins w:id="8453" w:author="Russ Ott" w:date="2022-04-29T10:09:00Z"/>
        </w:rPr>
      </w:pPr>
      <w:ins w:id="8454" w:author="Russ Ott" w:date="2022-04-29T10:09:00Z">
        <w:r>
          <w:t>&lt;procedure classCode="PROC" moodCode="EVN"&gt;</w:t>
        </w:r>
      </w:ins>
    </w:p>
    <w:p w14:paraId="27BEC55F" w14:textId="77777777" w:rsidR="00440477" w:rsidRDefault="00440477" w:rsidP="00440477">
      <w:pPr>
        <w:pStyle w:val="Example"/>
        <w:ind w:left="130" w:right="115"/>
        <w:rPr>
          <w:ins w:id="8455" w:author="Russ Ott" w:date="2022-04-29T10:09:00Z"/>
        </w:rPr>
      </w:pPr>
      <w:ins w:id="8456" w:author="Russ Ott" w:date="2022-04-29T10:09:00Z">
        <w:r>
          <w:t xml:space="preserve">    &lt;!-- Procedure Activity Procedure  --&gt;</w:t>
        </w:r>
      </w:ins>
    </w:p>
    <w:p w14:paraId="5CA6900C" w14:textId="77777777" w:rsidR="00440477" w:rsidRDefault="00440477" w:rsidP="00440477">
      <w:pPr>
        <w:pStyle w:val="Example"/>
        <w:ind w:left="130" w:right="115"/>
        <w:rPr>
          <w:ins w:id="8457" w:author="Russ Ott" w:date="2022-04-29T10:09:00Z"/>
        </w:rPr>
      </w:pPr>
      <w:ins w:id="8458" w:author="Russ Ott" w:date="2022-04-29T10:09:00Z">
        <w:r>
          <w:t xml:space="preserve">    &lt;templateId root="2.16.840.1.113883.10.20.22.4.14" /&gt;</w:t>
        </w:r>
      </w:ins>
    </w:p>
    <w:p w14:paraId="7CF10196" w14:textId="77777777" w:rsidR="00440477" w:rsidRDefault="00440477" w:rsidP="00440477">
      <w:pPr>
        <w:pStyle w:val="Example"/>
        <w:ind w:left="130" w:right="115"/>
        <w:rPr>
          <w:ins w:id="8459" w:author="Russ Ott" w:date="2022-04-29T10:09:00Z"/>
        </w:rPr>
      </w:pPr>
      <w:ins w:id="8460" w:author="Russ Ott" w:date="2022-04-29T10:09:00Z">
        <w:r>
          <w:t xml:space="preserve">    &lt;templateId root="2.16.840.1.113883.10.20.22.4.14" extension="2014-06-09" /&gt;</w:t>
        </w:r>
      </w:ins>
    </w:p>
    <w:p w14:paraId="44D6C08B" w14:textId="77777777" w:rsidR="00440477" w:rsidRDefault="00440477" w:rsidP="00440477">
      <w:pPr>
        <w:pStyle w:val="Example"/>
        <w:ind w:left="130" w:right="115"/>
        <w:rPr>
          <w:ins w:id="8461" w:author="Russ Ott" w:date="2022-04-29T10:09:00Z"/>
        </w:rPr>
      </w:pPr>
      <w:ins w:id="8462" w:author="Russ Ott" w:date="2022-04-29T10:09:00Z">
        <w:r>
          <w:t xml:space="preserve">    &lt;templateId root="2.16.840.1.113883.10.20.22.4.14" extension="2022-06-01" /&gt;</w:t>
        </w:r>
      </w:ins>
    </w:p>
    <w:p w14:paraId="7DA56172" w14:textId="77777777" w:rsidR="00440477" w:rsidRDefault="00440477" w:rsidP="00440477">
      <w:pPr>
        <w:pStyle w:val="Example"/>
        <w:ind w:left="130" w:right="115"/>
        <w:rPr>
          <w:ins w:id="8463" w:author="Russ Ott" w:date="2022-04-29T10:09:00Z"/>
        </w:rPr>
      </w:pPr>
      <w:ins w:id="8464" w:author="Russ Ott" w:date="2022-04-29T10:09:00Z">
        <w:r>
          <w:t xml:space="preserve">    &lt;id root="d5b614bd-01ce-410d-8726-e1fd01dcc72a" /&gt;</w:t>
        </w:r>
      </w:ins>
    </w:p>
    <w:p w14:paraId="4C984128" w14:textId="77777777" w:rsidR="00440477" w:rsidRDefault="00440477" w:rsidP="00440477">
      <w:pPr>
        <w:pStyle w:val="Example"/>
        <w:ind w:left="130" w:right="115"/>
        <w:rPr>
          <w:ins w:id="8465" w:author="Russ Ott" w:date="2022-04-29T10:09:00Z"/>
        </w:rPr>
      </w:pPr>
      <w:ins w:id="8466" w:author="Russ Ott" w:date="2022-04-29T10:09:00Z">
        <w:r>
          <w:t xml:space="preserve">    &lt;code code="103716009" codeSystem="2.16.840.1.113883.6.96" codeSystemName="SNOMED CT" displayName="Stent Placement"&gt;</w:t>
        </w:r>
      </w:ins>
    </w:p>
    <w:p w14:paraId="0808875B" w14:textId="77777777" w:rsidR="00440477" w:rsidRDefault="00440477" w:rsidP="00440477">
      <w:pPr>
        <w:pStyle w:val="Example"/>
        <w:ind w:left="130" w:right="115"/>
        <w:rPr>
          <w:ins w:id="8467" w:author="Russ Ott" w:date="2022-04-29T10:09:00Z"/>
        </w:rPr>
      </w:pPr>
      <w:ins w:id="8468" w:author="Russ Ott" w:date="2022-04-29T10:09:00Z">
        <w:r>
          <w:t xml:space="preserve">        &lt;originalText&gt;</w:t>
        </w:r>
      </w:ins>
    </w:p>
    <w:p w14:paraId="4A3D7025" w14:textId="77777777" w:rsidR="00440477" w:rsidRDefault="00440477" w:rsidP="00440477">
      <w:pPr>
        <w:pStyle w:val="Example"/>
        <w:ind w:left="130" w:right="115"/>
        <w:rPr>
          <w:ins w:id="8469" w:author="Russ Ott" w:date="2022-04-29T10:09:00Z"/>
        </w:rPr>
      </w:pPr>
      <w:ins w:id="8470" w:author="Russ Ott" w:date="2022-04-29T10:09:00Z">
        <w:r>
          <w:t xml:space="preserve">            &lt;reference value="#Proc1" /&gt;</w:t>
        </w:r>
      </w:ins>
    </w:p>
    <w:p w14:paraId="32041D39" w14:textId="77777777" w:rsidR="00440477" w:rsidRDefault="00440477" w:rsidP="00440477">
      <w:pPr>
        <w:pStyle w:val="Example"/>
        <w:ind w:left="130" w:right="115"/>
        <w:rPr>
          <w:ins w:id="8471" w:author="Russ Ott" w:date="2022-04-29T10:09:00Z"/>
        </w:rPr>
      </w:pPr>
      <w:ins w:id="8472" w:author="Russ Ott" w:date="2022-04-29T10:09:00Z">
        <w:r>
          <w:t xml:space="preserve">        &lt;/originalText&gt;</w:t>
        </w:r>
      </w:ins>
    </w:p>
    <w:p w14:paraId="62E1EF1E" w14:textId="77777777" w:rsidR="00440477" w:rsidRDefault="00440477" w:rsidP="00440477">
      <w:pPr>
        <w:pStyle w:val="Example"/>
        <w:ind w:left="130" w:right="115"/>
        <w:rPr>
          <w:ins w:id="8473" w:author="Russ Ott" w:date="2022-04-29T10:09:00Z"/>
        </w:rPr>
      </w:pPr>
      <w:ins w:id="8474" w:author="Russ Ott" w:date="2022-04-29T10:09:00Z">
        <w:r>
          <w:t xml:space="preserve">    &lt;/code&gt;</w:t>
        </w:r>
      </w:ins>
    </w:p>
    <w:p w14:paraId="109F42D2" w14:textId="77777777" w:rsidR="00440477" w:rsidRDefault="00440477" w:rsidP="00440477">
      <w:pPr>
        <w:pStyle w:val="Example"/>
        <w:ind w:left="130" w:right="115"/>
        <w:rPr>
          <w:ins w:id="8475" w:author="Russ Ott" w:date="2022-04-29T10:09:00Z"/>
        </w:rPr>
      </w:pPr>
      <w:ins w:id="8476" w:author="Russ Ott" w:date="2022-04-29T10:09:00Z">
        <w:r>
          <w:t xml:space="preserve">    &lt;statusCode code="completed" /&gt;</w:t>
        </w:r>
      </w:ins>
    </w:p>
    <w:p w14:paraId="48D31B80" w14:textId="77777777" w:rsidR="00440477" w:rsidRDefault="00440477" w:rsidP="00440477">
      <w:pPr>
        <w:pStyle w:val="Example"/>
        <w:ind w:left="130" w:right="115"/>
        <w:rPr>
          <w:ins w:id="8477" w:author="Russ Ott" w:date="2022-04-29T10:09:00Z"/>
        </w:rPr>
      </w:pPr>
      <w:ins w:id="8478" w:author="Russ Ott" w:date="2022-04-29T10:09:00Z">
        <w:r>
          <w:t xml:space="preserve">    &lt;effectiveTime value="20130512" /&gt;</w:t>
        </w:r>
      </w:ins>
    </w:p>
    <w:p w14:paraId="65D2D397" w14:textId="77777777" w:rsidR="00440477" w:rsidRDefault="00440477" w:rsidP="00440477">
      <w:pPr>
        <w:pStyle w:val="Example"/>
        <w:ind w:left="130" w:right="115"/>
        <w:rPr>
          <w:ins w:id="8479" w:author="Russ Ott" w:date="2022-04-29T10:09:00Z"/>
        </w:rPr>
      </w:pPr>
      <w:ins w:id="8480" w:author="Russ Ott" w:date="2022-04-29T10:09:00Z">
        <w:r>
          <w:t xml:space="preserve">    &lt;targetSiteCode code="28273000" displayName="bile duct" codeSystem="2.16.840.1.113883.6.96" codeSystemName="SNOMED CT" /&gt;</w:t>
        </w:r>
      </w:ins>
    </w:p>
    <w:p w14:paraId="640C3CBE" w14:textId="77777777" w:rsidR="00440477" w:rsidRDefault="00440477" w:rsidP="00440477">
      <w:pPr>
        <w:pStyle w:val="Example"/>
        <w:ind w:left="130" w:right="115"/>
        <w:rPr>
          <w:ins w:id="8481" w:author="Russ Ott" w:date="2022-04-29T10:09:00Z"/>
        </w:rPr>
      </w:pPr>
      <w:ins w:id="8482" w:author="Russ Ott" w:date="2022-04-29T10:09:00Z">
        <w:r>
          <w:t xml:space="preserve">    &lt;specimen typeCode="SPC"&gt;</w:t>
        </w:r>
      </w:ins>
    </w:p>
    <w:p w14:paraId="44832CA6" w14:textId="77777777" w:rsidR="00440477" w:rsidRDefault="00440477" w:rsidP="00440477">
      <w:pPr>
        <w:pStyle w:val="Example"/>
        <w:ind w:left="130" w:right="115"/>
        <w:rPr>
          <w:ins w:id="8483" w:author="Russ Ott" w:date="2022-04-29T10:09:00Z"/>
        </w:rPr>
      </w:pPr>
      <w:ins w:id="8484" w:author="Russ Ott" w:date="2022-04-29T10:09:00Z">
        <w:r>
          <w:t xml:space="preserve">        &lt;specimenRole classCode="SPEC"&gt;</w:t>
        </w:r>
      </w:ins>
    </w:p>
    <w:p w14:paraId="7754BE28" w14:textId="77777777" w:rsidR="00440477" w:rsidRDefault="00440477" w:rsidP="00440477">
      <w:pPr>
        <w:pStyle w:val="Example"/>
        <w:ind w:left="130" w:right="115"/>
        <w:rPr>
          <w:ins w:id="8485" w:author="Russ Ott" w:date="2022-04-29T10:09:00Z"/>
        </w:rPr>
      </w:pPr>
      <w:ins w:id="8486" w:author="Russ Ott" w:date="2022-04-29T10:09:00Z">
        <w:r>
          <w:t xml:space="preserve">            &lt;id root="a6d7b927-2b70-43c7-bdf3-0e7c4133062c" /&gt;</w:t>
        </w:r>
      </w:ins>
    </w:p>
    <w:p w14:paraId="09100D47" w14:textId="77777777" w:rsidR="00440477" w:rsidRDefault="00440477" w:rsidP="00440477">
      <w:pPr>
        <w:pStyle w:val="Example"/>
        <w:ind w:left="130" w:right="115"/>
        <w:rPr>
          <w:ins w:id="8487" w:author="Russ Ott" w:date="2022-04-29T10:09:00Z"/>
        </w:rPr>
      </w:pPr>
      <w:ins w:id="8488" w:author="Russ Ott" w:date="2022-04-29T10:09:00Z">
        <w:r>
          <w:t xml:space="preserve">            &lt;specimenPlayingEntity&gt;</w:t>
        </w:r>
      </w:ins>
    </w:p>
    <w:p w14:paraId="47DA234D" w14:textId="77777777" w:rsidR="00440477" w:rsidRDefault="00440477" w:rsidP="00440477">
      <w:pPr>
        <w:pStyle w:val="Example"/>
        <w:ind w:left="130" w:right="115"/>
        <w:rPr>
          <w:ins w:id="8489" w:author="Russ Ott" w:date="2022-04-29T10:09:00Z"/>
        </w:rPr>
      </w:pPr>
      <w:ins w:id="8490" w:author="Russ Ott" w:date="2022-04-29T10:09:00Z">
        <w:r>
          <w:t xml:space="preserve">                &lt;code code="57259009" codeSystem="2.16.840.1.113883.6.96" displayName="gallbladder bile" /&gt;</w:t>
        </w:r>
      </w:ins>
    </w:p>
    <w:p w14:paraId="168917E4" w14:textId="77777777" w:rsidR="00440477" w:rsidRDefault="00440477" w:rsidP="00440477">
      <w:pPr>
        <w:pStyle w:val="Example"/>
        <w:ind w:left="130" w:right="115"/>
        <w:rPr>
          <w:ins w:id="8491" w:author="Russ Ott" w:date="2022-04-29T10:09:00Z"/>
        </w:rPr>
      </w:pPr>
      <w:ins w:id="8492" w:author="Russ Ott" w:date="2022-04-29T10:09:00Z">
        <w:r>
          <w:t xml:space="preserve">            &lt;/specimenPlayingEntity&gt;</w:t>
        </w:r>
      </w:ins>
    </w:p>
    <w:p w14:paraId="24665448" w14:textId="77777777" w:rsidR="00440477" w:rsidRDefault="00440477" w:rsidP="00440477">
      <w:pPr>
        <w:pStyle w:val="Example"/>
        <w:ind w:left="130" w:right="115"/>
        <w:rPr>
          <w:ins w:id="8493" w:author="Russ Ott" w:date="2022-04-29T10:09:00Z"/>
        </w:rPr>
      </w:pPr>
      <w:ins w:id="8494" w:author="Russ Ott" w:date="2022-04-29T10:09:00Z">
        <w:r>
          <w:t xml:space="preserve">        &lt;/specimenRole&gt;</w:t>
        </w:r>
      </w:ins>
    </w:p>
    <w:p w14:paraId="04BC0874" w14:textId="77777777" w:rsidR="00440477" w:rsidRDefault="00440477" w:rsidP="00440477">
      <w:pPr>
        <w:pStyle w:val="Example"/>
        <w:ind w:left="130" w:right="115"/>
        <w:rPr>
          <w:ins w:id="8495" w:author="Russ Ott" w:date="2022-04-29T10:09:00Z"/>
        </w:rPr>
      </w:pPr>
      <w:ins w:id="8496" w:author="Russ Ott" w:date="2022-04-29T10:09:00Z">
        <w:r>
          <w:t xml:space="preserve">    &lt;/specimen&gt;</w:t>
        </w:r>
      </w:ins>
    </w:p>
    <w:p w14:paraId="3C9D09C1" w14:textId="77777777" w:rsidR="00440477" w:rsidRDefault="00440477" w:rsidP="00440477">
      <w:pPr>
        <w:pStyle w:val="Example"/>
        <w:ind w:left="130" w:right="115"/>
        <w:rPr>
          <w:ins w:id="8497" w:author="Russ Ott" w:date="2022-04-29T10:09:00Z"/>
        </w:rPr>
      </w:pPr>
      <w:ins w:id="8498" w:author="Russ Ott" w:date="2022-04-29T10:09:00Z">
        <w:r>
          <w:t xml:space="preserve">    &lt;performer&gt;</w:t>
        </w:r>
      </w:ins>
    </w:p>
    <w:p w14:paraId="6F8C131E" w14:textId="77777777" w:rsidR="00440477" w:rsidRDefault="00440477" w:rsidP="00440477">
      <w:pPr>
        <w:pStyle w:val="Example"/>
        <w:ind w:left="130" w:right="115"/>
        <w:rPr>
          <w:ins w:id="8499" w:author="Russ Ott" w:date="2022-04-29T10:09:00Z"/>
        </w:rPr>
      </w:pPr>
      <w:ins w:id="8500" w:author="Russ Ott" w:date="2022-04-29T10:09:00Z">
        <w:r>
          <w:tab/>
        </w:r>
        <w:r>
          <w:tab/>
        </w:r>
        <w:r>
          <w:tab/>
        </w:r>
        <w:r>
          <w:tab/>
        </w:r>
        <w:r>
          <w:tab/>
        </w:r>
        <w:r>
          <w:tab/>
        </w:r>
        <w:r>
          <w:tab/>
        </w:r>
        <w:r>
          <w:tab/>
          <w:t>...</w:t>
        </w:r>
      </w:ins>
    </w:p>
    <w:p w14:paraId="6BC65637" w14:textId="77777777" w:rsidR="00440477" w:rsidRDefault="00440477" w:rsidP="00440477">
      <w:pPr>
        <w:pStyle w:val="Example"/>
        <w:ind w:left="130" w:right="115"/>
        <w:rPr>
          <w:ins w:id="8501" w:author="Russ Ott" w:date="2022-04-29T10:09:00Z"/>
        </w:rPr>
      </w:pPr>
      <w:ins w:id="8502" w:author="Russ Ott" w:date="2022-04-29T10:09:00Z">
        <w:r>
          <w:tab/>
        </w:r>
        <w:r>
          <w:tab/>
        </w:r>
        <w:r>
          <w:tab/>
        </w:r>
        <w:r>
          <w:tab/>
        </w:r>
        <w:r>
          <w:tab/>
        </w:r>
        <w:r>
          <w:tab/>
        </w:r>
        <w:r>
          <w:tab/>
          <w:t>&lt;/performer&gt;</w:t>
        </w:r>
      </w:ins>
    </w:p>
    <w:p w14:paraId="32E6609C" w14:textId="77777777" w:rsidR="00440477" w:rsidRDefault="00440477" w:rsidP="00440477">
      <w:pPr>
        <w:pStyle w:val="Example"/>
        <w:ind w:left="130" w:right="115"/>
        <w:rPr>
          <w:ins w:id="8503" w:author="Russ Ott" w:date="2022-04-29T10:09:00Z"/>
        </w:rPr>
      </w:pPr>
      <w:ins w:id="8504" w:author="Russ Ott" w:date="2022-04-29T10:09:00Z">
        <w:r>
          <w:t>&lt;/procedure&gt;</w:t>
        </w:r>
        <w:r>
          <w:tab/>
        </w:r>
      </w:ins>
    </w:p>
    <w:p w14:paraId="4B15186A" w14:textId="77777777" w:rsidR="00440477" w:rsidRDefault="00440477" w:rsidP="00440477">
      <w:pPr>
        <w:pStyle w:val="BodyText"/>
        <w:rPr>
          <w:ins w:id="8505" w:author="Russ Ott" w:date="2022-04-29T10:09:00Z"/>
        </w:rPr>
      </w:pPr>
    </w:p>
    <w:p w14:paraId="035668E3" w14:textId="22821D2C" w:rsidR="00440477" w:rsidRDefault="00440477" w:rsidP="00440477">
      <w:pPr>
        <w:pStyle w:val="Caption"/>
        <w:ind w:left="130" w:right="115"/>
        <w:rPr>
          <w:ins w:id="8506" w:author="Russ Ott" w:date="2022-04-29T10:09:00Z"/>
        </w:rPr>
      </w:pPr>
      <w:bookmarkStart w:id="8507" w:name="_Toc101450701"/>
      <w:ins w:id="8508" w:author="Russ Ott" w:date="2022-04-29T10:09:00Z">
        <w:r>
          <w:t xml:space="preserve">Figure </w:t>
        </w:r>
        <w:r>
          <w:fldChar w:fldCharType="begin"/>
        </w:r>
        <w:r>
          <w:instrText>SEQ Figure \* ARABIC</w:instrText>
        </w:r>
        <w:r>
          <w:fldChar w:fldCharType="separate"/>
        </w:r>
        <w:r w:rsidR="00F1669B">
          <w:t>27</w:t>
        </w:r>
        <w:r>
          <w:fldChar w:fldCharType="end"/>
        </w:r>
        <w:r>
          <w:t>: Procedure Activity Procedure Social Determinant of Health Intervention Example</w:t>
        </w:r>
        <w:bookmarkEnd w:id="8507"/>
      </w:ins>
    </w:p>
    <w:p w14:paraId="25027FCB" w14:textId="77777777" w:rsidR="00440477" w:rsidRDefault="00440477" w:rsidP="00440477">
      <w:pPr>
        <w:pStyle w:val="Example"/>
        <w:ind w:left="130" w:right="115"/>
        <w:rPr>
          <w:ins w:id="8509" w:author="Russ Ott" w:date="2022-04-29T10:09:00Z"/>
        </w:rPr>
      </w:pPr>
      <w:ins w:id="8510" w:author="Russ Ott" w:date="2022-04-29T10:09:00Z">
        <w:r>
          <w:tab/>
        </w:r>
        <w:r>
          <w:tab/>
        </w:r>
        <w:r>
          <w:tab/>
        </w:r>
        <w:r>
          <w:tab/>
        </w:r>
        <w:r>
          <w:tab/>
        </w:r>
        <w:r>
          <w:tab/>
        </w:r>
        <w:r>
          <w:tab/>
        </w:r>
      </w:ins>
    </w:p>
    <w:p w14:paraId="6BED527B" w14:textId="77777777" w:rsidR="00440477" w:rsidRDefault="00440477" w:rsidP="00440477">
      <w:pPr>
        <w:pStyle w:val="Example"/>
        <w:ind w:left="130" w:right="115"/>
        <w:rPr>
          <w:ins w:id="8511" w:author="Russ Ott" w:date="2022-04-29T10:09:00Z"/>
        </w:rPr>
      </w:pPr>
      <w:ins w:id="8512" w:author="Russ Ott" w:date="2022-04-29T10:09:00Z">
        <w:r>
          <w:t>&lt;procedure classCode="PROC" moodCode="EVN"&gt;</w:t>
        </w:r>
      </w:ins>
    </w:p>
    <w:p w14:paraId="0A821A52" w14:textId="77777777" w:rsidR="00440477" w:rsidRDefault="00440477" w:rsidP="00440477">
      <w:pPr>
        <w:pStyle w:val="Example"/>
        <w:ind w:left="130" w:right="115"/>
        <w:rPr>
          <w:ins w:id="8513" w:author="Russ Ott" w:date="2022-04-29T10:09:00Z"/>
        </w:rPr>
      </w:pPr>
      <w:ins w:id="8514" w:author="Russ Ott" w:date="2022-04-29T10:09:00Z">
        <w:r>
          <w:t xml:space="preserve">    &lt;templateId root="2.16.840.1.113883.10.20.22.4.14"/&gt;</w:t>
        </w:r>
      </w:ins>
    </w:p>
    <w:p w14:paraId="3C3862FA" w14:textId="77777777" w:rsidR="00440477" w:rsidRDefault="00440477" w:rsidP="00440477">
      <w:pPr>
        <w:pStyle w:val="Example"/>
        <w:ind w:left="130" w:right="115"/>
        <w:rPr>
          <w:ins w:id="8515" w:author="Russ Ott" w:date="2022-04-29T10:09:00Z"/>
        </w:rPr>
      </w:pPr>
      <w:ins w:id="8516" w:author="Russ Ott" w:date="2022-04-29T10:09:00Z">
        <w:r>
          <w:t xml:space="preserve">    &lt;templateId root="2.16.840.1.113883.10.20.22.4.14"</w:t>
        </w:r>
      </w:ins>
    </w:p>
    <w:p w14:paraId="5A39EA95" w14:textId="77777777" w:rsidR="00440477" w:rsidRDefault="00440477" w:rsidP="00440477">
      <w:pPr>
        <w:pStyle w:val="Example"/>
        <w:ind w:left="130" w:right="115"/>
        <w:rPr>
          <w:ins w:id="8517" w:author="Russ Ott" w:date="2022-04-29T10:09:00Z"/>
        </w:rPr>
      </w:pPr>
      <w:ins w:id="8518" w:author="Russ Ott" w:date="2022-04-29T10:09:00Z">
        <w:r>
          <w:tab/>
        </w:r>
        <w:r>
          <w:tab/>
        </w:r>
        <w:r>
          <w:tab/>
        </w:r>
        <w:r>
          <w:tab/>
        </w:r>
        <w:r>
          <w:tab/>
        </w:r>
        <w:r>
          <w:tab/>
        </w:r>
        <w:r>
          <w:tab/>
        </w:r>
        <w:r>
          <w:tab/>
        </w:r>
        <w:r>
          <w:tab/>
          <w:t>extension="2014-06-09"/&gt;</w:t>
        </w:r>
      </w:ins>
    </w:p>
    <w:p w14:paraId="7AE94731" w14:textId="77777777" w:rsidR="00440477" w:rsidRDefault="00440477" w:rsidP="00440477">
      <w:pPr>
        <w:pStyle w:val="Example"/>
        <w:ind w:left="130" w:right="115"/>
        <w:rPr>
          <w:ins w:id="8519" w:author="Russ Ott" w:date="2022-04-29T10:09:00Z"/>
        </w:rPr>
      </w:pPr>
      <w:ins w:id="8520" w:author="Russ Ott" w:date="2022-04-29T10:09:00Z">
        <w:r>
          <w:t xml:space="preserve">    &lt;templateId root="2.16.840.1.113883.10.20.22.4.14"</w:t>
        </w:r>
      </w:ins>
    </w:p>
    <w:p w14:paraId="625D26AC" w14:textId="77777777" w:rsidR="00440477" w:rsidRDefault="00440477" w:rsidP="00440477">
      <w:pPr>
        <w:pStyle w:val="Example"/>
        <w:ind w:left="130" w:right="115"/>
        <w:rPr>
          <w:ins w:id="8521" w:author="Russ Ott" w:date="2022-04-29T10:09:00Z"/>
        </w:rPr>
      </w:pPr>
      <w:ins w:id="8522" w:author="Russ Ott" w:date="2022-04-29T10:09:00Z">
        <w:r>
          <w:tab/>
        </w:r>
        <w:r>
          <w:tab/>
        </w:r>
        <w:r>
          <w:tab/>
        </w:r>
        <w:r>
          <w:tab/>
        </w:r>
        <w:r>
          <w:tab/>
        </w:r>
        <w:r>
          <w:tab/>
        </w:r>
        <w:r>
          <w:tab/>
        </w:r>
        <w:r>
          <w:tab/>
        </w:r>
        <w:r>
          <w:tab/>
          <w:t>extension="2022-06-01"/&gt;</w:t>
        </w:r>
      </w:ins>
    </w:p>
    <w:p w14:paraId="2AA188B3" w14:textId="77777777" w:rsidR="00440477" w:rsidRDefault="00440477" w:rsidP="00440477">
      <w:pPr>
        <w:pStyle w:val="Example"/>
        <w:ind w:left="130" w:right="115"/>
        <w:rPr>
          <w:ins w:id="8523" w:author="Russ Ott" w:date="2022-04-29T10:09:00Z"/>
        </w:rPr>
      </w:pPr>
      <w:ins w:id="8524" w:author="Russ Ott" w:date="2022-04-29T10:09:00Z">
        <w:r>
          <w:t xml:space="preserve">    &lt;id extension="2448483" root="1.2.840.114350.1.13.5552.1.7.2.798268"/&gt;</w:t>
        </w:r>
      </w:ins>
    </w:p>
    <w:p w14:paraId="12060A4E" w14:textId="77777777" w:rsidR="00440477" w:rsidRDefault="00440477" w:rsidP="00440477">
      <w:pPr>
        <w:pStyle w:val="Example"/>
        <w:ind w:left="130" w:right="115"/>
        <w:rPr>
          <w:ins w:id="8525" w:author="Russ Ott" w:date="2022-04-29T10:09:00Z"/>
        </w:rPr>
      </w:pPr>
      <w:ins w:id="8526" w:author="Russ Ott" w:date="2022-04-29T10:09:00Z">
        <w:r>
          <w:t xml:space="preserve">    &lt;code code="61310001" codeSystem="2.16.840.1.113883.6.96"</w:t>
        </w:r>
      </w:ins>
    </w:p>
    <w:p w14:paraId="0CC60C8F" w14:textId="77777777" w:rsidR="00440477" w:rsidRDefault="00440477" w:rsidP="00440477">
      <w:pPr>
        <w:pStyle w:val="Example"/>
        <w:ind w:left="130" w:right="115"/>
        <w:rPr>
          <w:ins w:id="8527" w:author="Russ Ott" w:date="2022-04-29T10:09:00Z"/>
        </w:rPr>
      </w:pPr>
      <w:ins w:id="8528" w:author="Russ Ott" w:date="2022-04-29T10:09:00Z">
        <w:r>
          <w:tab/>
        </w:r>
        <w:r>
          <w:tab/>
        </w:r>
        <w:r>
          <w:tab/>
        </w:r>
        <w:r>
          <w:tab/>
        </w:r>
        <w:r>
          <w:tab/>
        </w:r>
        <w:r>
          <w:tab/>
        </w:r>
        <w:r>
          <w:tab/>
        </w:r>
        <w:r>
          <w:tab/>
        </w:r>
        <w:r>
          <w:tab/>
          <w:t>displayName="Nutrition education" codeSystemName="SNOMED-CT"&gt;</w:t>
        </w:r>
      </w:ins>
    </w:p>
    <w:p w14:paraId="24DC8299" w14:textId="77777777" w:rsidR="00440477" w:rsidRDefault="00440477" w:rsidP="00440477">
      <w:pPr>
        <w:pStyle w:val="Example"/>
        <w:ind w:left="130" w:right="115"/>
        <w:rPr>
          <w:ins w:id="8529" w:author="Russ Ott" w:date="2022-04-29T10:09:00Z"/>
        </w:rPr>
      </w:pPr>
      <w:ins w:id="8530" w:author="Russ Ott" w:date="2022-04-29T10:09:00Z">
        <w:r>
          <w:t xml:space="preserve">        &lt;originalText&gt;</w:t>
        </w:r>
      </w:ins>
    </w:p>
    <w:p w14:paraId="3A8AE759" w14:textId="77777777" w:rsidR="00440477" w:rsidRDefault="00440477" w:rsidP="00440477">
      <w:pPr>
        <w:pStyle w:val="Example"/>
        <w:ind w:left="130" w:right="115"/>
        <w:rPr>
          <w:ins w:id="8531" w:author="Russ Ott" w:date="2022-04-29T10:09:00Z"/>
        </w:rPr>
      </w:pPr>
      <w:ins w:id="8532" w:author="Russ Ott" w:date="2022-04-29T10:09:00Z">
        <w:r>
          <w:t xml:space="preserve">            &lt;reference value="#ProcedureDesc3"/&gt;</w:t>
        </w:r>
      </w:ins>
    </w:p>
    <w:p w14:paraId="7DDA0AE8" w14:textId="77777777" w:rsidR="00440477" w:rsidRDefault="00440477" w:rsidP="00440477">
      <w:pPr>
        <w:pStyle w:val="Example"/>
        <w:ind w:left="130" w:right="115"/>
        <w:rPr>
          <w:ins w:id="8533" w:author="Russ Ott" w:date="2022-04-29T10:09:00Z"/>
        </w:rPr>
      </w:pPr>
      <w:ins w:id="8534" w:author="Russ Ott" w:date="2022-04-29T10:09:00Z">
        <w:r>
          <w:t xml:space="preserve">        &lt;/originalText&gt;</w:t>
        </w:r>
      </w:ins>
    </w:p>
    <w:p w14:paraId="30E174B9" w14:textId="77777777" w:rsidR="00440477" w:rsidRDefault="00440477" w:rsidP="00440477">
      <w:pPr>
        <w:pStyle w:val="Example"/>
        <w:ind w:left="130" w:right="115"/>
        <w:rPr>
          <w:ins w:id="8535" w:author="Russ Ott" w:date="2022-04-29T10:09:00Z"/>
        </w:rPr>
      </w:pPr>
      <w:ins w:id="8536" w:author="Russ Ott" w:date="2022-04-29T10:09:00Z">
        <w:r>
          <w:t xml:space="preserve">        &lt;translation code="97802" codeSystem="2.16.840.1.113883.6.12"</w:t>
        </w:r>
      </w:ins>
    </w:p>
    <w:p w14:paraId="54479C39" w14:textId="77777777" w:rsidR="00440477" w:rsidRDefault="00440477" w:rsidP="00440477">
      <w:pPr>
        <w:pStyle w:val="Example"/>
        <w:ind w:left="130" w:right="115"/>
        <w:rPr>
          <w:ins w:id="8537" w:author="Russ Ott" w:date="2022-04-29T10:09:00Z"/>
        </w:rPr>
      </w:pPr>
      <w:ins w:id="8538" w:author="Russ Ott" w:date="2022-04-29T10:09:00Z">
        <w:r>
          <w:tab/>
        </w:r>
        <w:r>
          <w:tab/>
        </w:r>
        <w:r>
          <w:tab/>
        </w:r>
        <w:r>
          <w:tab/>
        </w:r>
        <w:r>
          <w:tab/>
        </w:r>
        <w:r>
          <w:tab/>
        </w:r>
        <w:r>
          <w:tab/>
        </w:r>
        <w:r>
          <w:tab/>
        </w:r>
        <w:r>
          <w:tab/>
        </w:r>
        <w:r>
          <w:tab/>
          <w:t>displayName="Medical nutrition therapy; initial"</w:t>
        </w:r>
      </w:ins>
    </w:p>
    <w:p w14:paraId="5A410754" w14:textId="77777777" w:rsidR="00440477" w:rsidRDefault="00440477" w:rsidP="00440477">
      <w:pPr>
        <w:pStyle w:val="Example"/>
        <w:ind w:left="130" w:right="115"/>
        <w:rPr>
          <w:ins w:id="8539" w:author="Russ Ott" w:date="2022-04-29T10:09:00Z"/>
        </w:rPr>
      </w:pPr>
      <w:ins w:id="8540" w:author="Russ Ott" w:date="2022-04-29T10:09:00Z">
        <w:r>
          <w:tab/>
        </w:r>
        <w:r>
          <w:tab/>
        </w:r>
        <w:r>
          <w:tab/>
        </w:r>
        <w:r>
          <w:tab/>
        </w:r>
        <w:r>
          <w:tab/>
        </w:r>
        <w:r>
          <w:tab/>
        </w:r>
        <w:r>
          <w:tab/>
        </w:r>
        <w:r>
          <w:tab/>
        </w:r>
        <w:r>
          <w:tab/>
        </w:r>
        <w:r>
          <w:tab/>
          <w:t>codeSystemName="CPT"/&gt;</w:t>
        </w:r>
      </w:ins>
    </w:p>
    <w:p w14:paraId="0BC30C71" w14:textId="77777777" w:rsidR="00440477" w:rsidRDefault="00440477" w:rsidP="00440477">
      <w:pPr>
        <w:pStyle w:val="Example"/>
        <w:ind w:left="130" w:right="115"/>
        <w:rPr>
          <w:ins w:id="8541" w:author="Russ Ott" w:date="2022-04-29T10:09:00Z"/>
        </w:rPr>
      </w:pPr>
      <w:ins w:id="8542" w:author="Russ Ott" w:date="2022-04-29T10:09:00Z">
        <w:r>
          <w:t xml:space="preserve">        &lt;translation code="S9470" codeSystem="2.16.840.1.113883.6.13"</w:t>
        </w:r>
      </w:ins>
    </w:p>
    <w:p w14:paraId="54C1063E" w14:textId="77777777" w:rsidR="00440477" w:rsidRDefault="00440477" w:rsidP="00440477">
      <w:pPr>
        <w:pStyle w:val="Example"/>
        <w:ind w:left="130" w:right="115"/>
        <w:rPr>
          <w:ins w:id="8543" w:author="Russ Ott" w:date="2022-04-29T10:09:00Z"/>
        </w:rPr>
      </w:pPr>
      <w:ins w:id="8544" w:author="Russ Ott" w:date="2022-04-29T10:09:00Z">
        <w:r>
          <w:tab/>
        </w:r>
        <w:r>
          <w:tab/>
        </w:r>
        <w:r>
          <w:tab/>
        </w:r>
        <w:r>
          <w:tab/>
        </w:r>
        <w:r>
          <w:tab/>
        </w:r>
        <w:r>
          <w:tab/>
        </w:r>
        <w:r>
          <w:tab/>
        </w:r>
        <w:r>
          <w:tab/>
        </w:r>
        <w:r>
          <w:tab/>
        </w:r>
        <w:r>
          <w:tab/>
          <w:t>displayName="Nutritional counseling, diet"</w:t>
        </w:r>
      </w:ins>
    </w:p>
    <w:p w14:paraId="0C196566" w14:textId="77777777" w:rsidR="00440477" w:rsidRDefault="00440477" w:rsidP="00440477">
      <w:pPr>
        <w:pStyle w:val="Example"/>
        <w:ind w:left="130" w:right="115"/>
        <w:rPr>
          <w:ins w:id="8545" w:author="Russ Ott" w:date="2022-04-29T10:09:00Z"/>
        </w:rPr>
      </w:pPr>
      <w:ins w:id="8546" w:author="Russ Ott" w:date="2022-04-29T10:09:00Z">
        <w:r>
          <w:tab/>
        </w:r>
        <w:r>
          <w:tab/>
        </w:r>
        <w:r>
          <w:tab/>
        </w:r>
        <w:r>
          <w:tab/>
        </w:r>
        <w:r>
          <w:tab/>
        </w:r>
        <w:r>
          <w:tab/>
        </w:r>
        <w:r>
          <w:tab/>
        </w:r>
        <w:r>
          <w:tab/>
        </w:r>
        <w:r>
          <w:tab/>
        </w:r>
        <w:r>
          <w:tab/>
          <w:t>codeSystemName="HCPCS"/&gt;</w:t>
        </w:r>
      </w:ins>
    </w:p>
    <w:p w14:paraId="4553AA9C" w14:textId="77777777" w:rsidR="00440477" w:rsidRDefault="00440477" w:rsidP="00440477">
      <w:pPr>
        <w:pStyle w:val="Example"/>
        <w:ind w:left="130" w:right="115"/>
        <w:rPr>
          <w:ins w:id="8547" w:author="Russ Ott" w:date="2022-04-29T10:09:00Z"/>
        </w:rPr>
      </w:pPr>
      <w:ins w:id="8548" w:author="Russ Ott" w:date="2022-04-29T10:09:00Z">
        <w:r>
          <w:t xml:space="preserve">    &lt;/code&gt;</w:t>
        </w:r>
      </w:ins>
    </w:p>
    <w:p w14:paraId="35C4F11F" w14:textId="77777777" w:rsidR="00440477" w:rsidRDefault="00440477" w:rsidP="00440477">
      <w:pPr>
        <w:pStyle w:val="Example"/>
        <w:ind w:left="130" w:right="115"/>
        <w:rPr>
          <w:ins w:id="8549" w:author="Russ Ott" w:date="2022-04-29T10:09:00Z"/>
        </w:rPr>
      </w:pPr>
      <w:ins w:id="8550" w:author="Russ Ott" w:date="2022-04-29T10:09:00Z">
        <w:r>
          <w:t xml:space="preserve">    &lt;text&gt;</w:t>
        </w:r>
      </w:ins>
    </w:p>
    <w:p w14:paraId="5F6312EB" w14:textId="77777777" w:rsidR="00440477" w:rsidRDefault="00440477" w:rsidP="00440477">
      <w:pPr>
        <w:pStyle w:val="Example"/>
        <w:ind w:left="130" w:right="115"/>
        <w:rPr>
          <w:ins w:id="8551" w:author="Russ Ott" w:date="2022-04-29T10:09:00Z"/>
        </w:rPr>
      </w:pPr>
      <w:ins w:id="8552" w:author="Russ Ott" w:date="2022-04-29T10:09:00Z">
        <w:r>
          <w:t xml:space="preserve">        &lt;reference value="#Procedure1"/&gt;</w:t>
        </w:r>
      </w:ins>
    </w:p>
    <w:p w14:paraId="76D9A758" w14:textId="77777777" w:rsidR="00440477" w:rsidRDefault="00440477" w:rsidP="00440477">
      <w:pPr>
        <w:pStyle w:val="Example"/>
        <w:ind w:left="130" w:right="115"/>
        <w:rPr>
          <w:ins w:id="8553" w:author="Russ Ott" w:date="2022-04-29T10:09:00Z"/>
        </w:rPr>
      </w:pPr>
      <w:ins w:id="8554" w:author="Russ Ott" w:date="2022-04-29T10:09:00Z">
        <w:r>
          <w:t xml:space="preserve">    &lt;/text&gt;</w:t>
        </w:r>
      </w:ins>
    </w:p>
    <w:p w14:paraId="16F5E357" w14:textId="77777777" w:rsidR="00440477" w:rsidRDefault="00440477" w:rsidP="00440477">
      <w:pPr>
        <w:pStyle w:val="Example"/>
        <w:ind w:left="130" w:right="115"/>
        <w:rPr>
          <w:ins w:id="8555" w:author="Russ Ott" w:date="2022-04-29T10:09:00Z"/>
        </w:rPr>
      </w:pPr>
      <w:ins w:id="8556" w:author="Russ Ott" w:date="2022-04-29T10:09:00Z">
        <w:r>
          <w:t xml:space="preserve">    &lt;statusCode code="completed"/&gt;</w:t>
        </w:r>
      </w:ins>
    </w:p>
    <w:p w14:paraId="721F4A8F" w14:textId="77777777" w:rsidR="00440477" w:rsidRDefault="00440477" w:rsidP="00440477">
      <w:pPr>
        <w:pStyle w:val="Example"/>
        <w:ind w:left="130" w:right="115"/>
        <w:rPr>
          <w:ins w:id="8557" w:author="Russ Ott" w:date="2022-04-29T10:09:00Z"/>
        </w:rPr>
      </w:pPr>
      <w:ins w:id="8558" w:author="Russ Ott" w:date="2022-04-29T10:09:00Z">
        <w:r>
          <w:t xml:space="preserve">    &lt;effectiveTime value="20160413"/&gt;</w:t>
        </w:r>
      </w:ins>
    </w:p>
    <w:p w14:paraId="357C3481" w14:textId="77777777" w:rsidR="00440477" w:rsidRDefault="00440477" w:rsidP="00440477">
      <w:pPr>
        <w:pStyle w:val="Example"/>
        <w:ind w:left="130" w:right="115"/>
        <w:rPr>
          <w:ins w:id="8559" w:author="Russ Ott" w:date="2022-04-29T10:09:00Z"/>
        </w:rPr>
      </w:pPr>
      <w:ins w:id="8560" w:author="Russ Ott" w:date="2022-04-29T10:09:00Z">
        <w:r>
          <w:t>&lt;/procedure&gt;</w:t>
        </w:r>
      </w:ins>
    </w:p>
    <w:p w14:paraId="78F709B5" w14:textId="77777777" w:rsidR="00440477" w:rsidRDefault="00440477" w:rsidP="00440477">
      <w:pPr>
        <w:pStyle w:val="BodyText"/>
        <w:rPr>
          <w:ins w:id="8561" w:author="Russ Ott" w:date="2022-04-29T10:09:00Z"/>
        </w:rPr>
      </w:pPr>
    </w:p>
    <w:p w14:paraId="383C6495" w14:textId="77777777" w:rsidR="00440477" w:rsidRDefault="00440477" w:rsidP="00440477">
      <w:pPr>
        <w:pStyle w:val="Heading2nospace"/>
      </w:pPr>
      <w:bookmarkStart w:id="8562" w:name="E_Section_Time_Range_Observation"/>
      <w:bookmarkStart w:id="8563" w:name="_Toc101450667"/>
      <w:bookmarkStart w:id="8564" w:name="_Toc83394561"/>
      <w:r>
        <w:t>Section Time Range Observation</w:t>
      </w:r>
      <w:bookmarkEnd w:id="8562"/>
      <w:bookmarkEnd w:id="8563"/>
      <w:bookmarkEnd w:id="8564"/>
    </w:p>
    <w:p w14:paraId="7FEB7D78" w14:textId="77777777" w:rsidR="00440477" w:rsidRDefault="00440477" w:rsidP="00440477">
      <w:pPr>
        <w:pStyle w:val="BracketData"/>
      </w:pPr>
      <w:r>
        <w:t>[observation: identifier urn:hl7ii:2.16.840.1.113883.10.20.22.4.201:2016-06-01 (open)]</w:t>
      </w:r>
    </w:p>
    <w:p w14:paraId="08396087" w14:textId="77777777" w:rsidR="00440477" w:rsidRDefault="00440477" w:rsidP="00440477">
      <w:r>
        <w:t>This observation represents the date and time range of the information contained in a section. It is an optional entry and may be used in any section.</w:t>
      </w:r>
    </w:p>
    <w:p w14:paraId="1C38DF4E" w14:textId="3A05A747" w:rsidR="00440477" w:rsidRDefault="00440477" w:rsidP="00440477">
      <w:pPr>
        <w:pStyle w:val="Caption"/>
      </w:pPr>
      <w:bookmarkStart w:id="8565" w:name="_Toc101450733"/>
      <w:bookmarkStart w:id="8566" w:name="_Toc82717677"/>
      <w:r>
        <w:t xml:space="preserve">Table </w:t>
      </w:r>
      <w:r>
        <w:fldChar w:fldCharType="begin"/>
      </w:r>
      <w:r>
        <w:instrText>SEQ Table \* ARABIC</w:instrText>
      </w:r>
      <w:r>
        <w:fldChar w:fldCharType="separate"/>
      </w:r>
      <w:del w:id="8567" w:author="Russ Ott" w:date="2022-04-29T10:09:00Z">
        <w:r w:rsidR="002F5B8D">
          <w:delText>16</w:delText>
        </w:r>
      </w:del>
      <w:ins w:id="8568" w:author="Russ Ott" w:date="2022-04-29T10:09:00Z">
        <w:r w:rsidR="00F1669B">
          <w:t>27</w:t>
        </w:r>
      </w:ins>
      <w:r>
        <w:fldChar w:fldCharType="end"/>
      </w:r>
      <w:r>
        <w:t>: Section Time Range Observation Constraints Overview</w:t>
      </w:r>
      <w:bookmarkEnd w:id="8565"/>
      <w:bookmarkEnd w:id="85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6F8B7817" w14:textId="77777777" w:rsidTr="00BA7D84">
        <w:trPr>
          <w:cantSplit/>
          <w:tblHeader/>
          <w:jc w:val="center"/>
        </w:trPr>
        <w:tc>
          <w:tcPr>
            <w:tcW w:w="0" w:type="dxa"/>
            <w:shd w:val="clear" w:color="auto" w:fill="E6E6E6"/>
            <w:noWrap/>
          </w:tcPr>
          <w:p w14:paraId="4CDB7905" w14:textId="77777777" w:rsidR="00440477" w:rsidRDefault="00440477" w:rsidP="00BA7D84">
            <w:pPr>
              <w:pStyle w:val="TableHead"/>
            </w:pPr>
            <w:r>
              <w:t>XPath</w:t>
            </w:r>
          </w:p>
        </w:tc>
        <w:tc>
          <w:tcPr>
            <w:tcW w:w="720" w:type="dxa"/>
            <w:shd w:val="clear" w:color="auto" w:fill="E6E6E6"/>
            <w:noWrap/>
          </w:tcPr>
          <w:p w14:paraId="1ABE8BD0" w14:textId="77777777" w:rsidR="00440477" w:rsidRDefault="00440477" w:rsidP="00BA7D84">
            <w:pPr>
              <w:pStyle w:val="TableHead"/>
            </w:pPr>
            <w:r>
              <w:t>Card.</w:t>
            </w:r>
          </w:p>
        </w:tc>
        <w:tc>
          <w:tcPr>
            <w:tcW w:w="1152" w:type="dxa"/>
            <w:shd w:val="clear" w:color="auto" w:fill="E6E6E6"/>
            <w:noWrap/>
          </w:tcPr>
          <w:p w14:paraId="1B06599F" w14:textId="77777777" w:rsidR="00440477" w:rsidRDefault="00440477" w:rsidP="00BA7D84">
            <w:pPr>
              <w:pStyle w:val="TableHead"/>
            </w:pPr>
            <w:r>
              <w:t>Verb</w:t>
            </w:r>
          </w:p>
        </w:tc>
        <w:tc>
          <w:tcPr>
            <w:tcW w:w="864" w:type="dxa"/>
            <w:shd w:val="clear" w:color="auto" w:fill="E6E6E6"/>
            <w:noWrap/>
          </w:tcPr>
          <w:p w14:paraId="5DA8DEEF" w14:textId="77777777" w:rsidR="00440477" w:rsidRDefault="00440477" w:rsidP="00BA7D84">
            <w:pPr>
              <w:pStyle w:val="TableHead"/>
            </w:pPr>
            <w:r>
              <w:t>Data Type</w:t>
            </w:r>
          </w:p>
        </w:tc>
        <w:tc>
          <w:tcPr>
            <w:tcW w:w="864" w:type="dxa"/>
            <w:shd w:val="clear" w:color="auto" w:fill="E6E6E6"/>
            <w:noWrap/>
          </w:tcPr>
          <w:p w14:paraId="327D5D2D" w14:textId="77777777" w:rsidR="00440477" w:rsidRDefault="00440477" w:rsidP="00BA7D84">
            <w:pPr>
              <w:pStyle w:val="TableHead"/>
            </w:pPr>
            <w:r>
              <w:t>CONF#</w:t>
            </w:r>
          </w:p>
        </w:tc>
        <w:tc>
          <w:tcPr>
            <w:tcW w:w="864" w:type="dxa"/>
            <w:shd w:val="clear" w:color="auto" w:fill="E6E6E6"/>
            <w:noWrap/>
          </w:tcPr>
          <w:p w14:paraId="0E6C65D6" w14:textId="77777777" w:rsidR="00440477" w:rsidRDefault="00440477" w:rsidP="00BA7D84">
            <w:pPr>
              <w:pStyle w:val="TableHead"/>
            </w:pPr>
            <w:r>
              <w:t>Value</w:t>
            </w:r>
          </w:p>
        </w:tc>
      </w:tr>
      <w:tr w:rsidR="00440477" w14:paraId="71440E2E" w14:textId="77777777" w:rsidTr="00BA7D84">
        <w:trPr>
          <w:jc w:val="center"/>
        </w:trPr>
        <w:tc>
          <w:tcPr>
            <w:tcW w:w="10160" w:type="dxa"/>
            <w:gridSpan w:val="6"/>
          </w:tcPr>
          <w:p w14:paraId="548AF0C8" w14:textId="77777777" w:rsidR="00440477" w:rsidRDefault="00440477" w:rsidP="00BA7D84">
            <w:pPr>
              <w:pStyle w:val="TableText"/>
            </w:pPr>
            <w:r>
              <w:t>observation (identifier: urn:hl7ii:2.16.840.1.113883.10.20.22.4.201:2016-06-01)</w:t>
            </w:r>
          </w:p>
        </w:tc>
      </w:tr>
      <w:tr w:rsidR="00440477" w14:paraId="062378A5" w14:textId="77777777" w:rsidTr="00BA7D84">
        <w:trPr>
          <w:jc w:val="center"/>
        </w:trPr>
        <w:tc>
          <w:tcPr>
            <w:tcW w:w="3345" w:type="dxa"/>
          </w:tcPr>
          <w:p w14:paraId="5AE0FFA2" w14:textId="77777777" w:rsidR="00440477" w:rsidRDefault="00440477" w:rsidP="00BA7D84">
            <w:pPr>
              <w:pStyle w:val="TableText"/>
            </w:pPr>
            <w:r>
              <w:tab/>
              <w:t>@classCode</w:t>
            </w:r>
          </w:p>
        </w:tc>
        <w:tc>
          <w:tcPr>
            <w:tcW w:w="720" w:type="dxa"/>
          </w:tcPr>
          <w:p w14:paraId="04BBCCB0" w14:textId="77777777" w:rsidR="00440477" w:rsidRDefault="00440477" w:rsidP="00BA7D84">
            <w:pPr>
              <w:pStyle w:val="TableText"/>
            </w:pPr>
            <w:r>
              <w:t>1..1</w:t>
            </w:r>
          </w:p>
        </w:tc>
        <w:tc>
          <w:tcPr>
            <w:tcW w:w="1152" w:type="dxa"/>
          </w:tcPr>
          <w:p w14:paraId="33A81F74" w14:textId="77777777" w:rsidR="00440477" w:rsidRDefault="00440477" w:rsidP="00BA7D84">
            <w:pPr>
              <w:pStyle w:val="TableText"/>
            </w:pPr>
            <w:r>
              <w:t>SHALL</w:t>
            </w:r>
          </w:p>
        </w:tc>
        <w:tc>
          <w:tcPr>
            <w:tcW w:w="864" w:type="dxa"/>
          </w:tcPr>
          <w:p w14:paraId="53CB82BA" w14:textId="77777777" w:rsidR="00440477" w:rsidRDefault="00440477" w:rsidP="00BA7D84">
            <w:pPr>
              <w:pStyle w:val="TableText"/>
            </w:pPr>
          </w:p>
        </w:tc>
        <w:tc>
          <w:tcPr>
            <w:tcW w:w="1104" w:type="dxa"/>
          </w:tcPr>
          <w:p w14:paraId="4162EE64" w14:textId="73A1883E" w:rsidR="00440477" w:rsidRDefault="00002F64" w:rsidP="00BA7D84">
            <w:pPr>
              <w:pStyle w:val="TableText"/>
            </w:pPr>
            <w:hyperlink w:anchor="C_3250-32960">
              <w:r w:rsidR="00440477">
                <w:rPr>
                  <w:rStyle w:val="HyperlinkText9pt"/>
                </w:rPr>
                <w:t>3250-32960</w:t>
              </w:r>
            </w:hyperlink>
          </w:p>
        </w:tc>
        <w:tc>
          <w:tcPr>
            <w:tcW w:w="2975" w:type="dxa"/>
          </w:tcPr>
          <w:p w14:paraId="0B603D7C" w14:textId="77777777" w:rsidR="00440477" w:rsidRDefault="00440477" w:rsidP="00BA7D84">
            <w:pPr>
              <w:pStyle w:val="TableText"/>
            </w:pPr>
            <w:r>
              <w:t>urn:oid:2.16.840.1.113883.5.6 (HL7ActClass) = OBS</w:t>
            </w:r>
          </w:p>
        </w:tc>
      </w:tr>
      <w:tr w:rsidR="00440477" w14:paraId="5EB20317" w14:textId="77777777" w:rsidTr="00BA7D84">
        <w:trPr>
          <w:jc w:val="center"/>
        </w:trPr>
        <w:tc>
          <w:tcPr>
            <w:tcW w:w="3345" w:type="dxa"/>
          </w:tcPr>
          <w:p w14:paraId="19D80711" w14:textId="77777777" w:rsidR="00440477" w:rsidRDefault="00440477" w:rsidP="00BA7D84">
            <w:pPr>
              <w:pStyle w:val="TableText"/>
            </w:pPr>
            <w:r>
              <w:tab/>
              <w:t>@moodCode</w:t>
            </w:r>
          </w:p>
        </w:tc>
        <w:tc>
          <w:tcPr>
            <w:tcW w:w="720" w:type="dxa"/>
          </w:tcPr>
          <w:p w14:paraId="0F93E8B3" w14:textId="77777777" w:rsidR="00440477" w:rsidRDefault="00440477" w:rsidP="00BA7D84">
            <w:pPr>
              <w:pStyle w:val="TableText"/>
            </w:pPr>
            <w:r>
              <w:t>1..1</w:t>
            </w:r>
          </w:p>
        </w:tc>
        <w:tc>
          <w:tcPr>
            <w:tcW w:w="1152" w:type="dxa"/>
          </w:tcPr>
          <w:p w14:paraId="3852E67B" w14:textId="77777777" w:rsidR="00440477" w:rsidRDefault="00440477" w:rsidP="00BA7D84">
            <w:pPr>
              <w:pStyle w:val="TableText"/>
            </w:pPr>
            <w:r>
              <w:t>SHALL</w:t>
            </w:r>
          </w:p>
        </w:tc>
        <w:tc>
          <w:tcPr>
            <w:tcW w:w="864" w:type="dxa"/>
          </w:tcPr>
          <w:p w14:paraId="5F60D326" w14:textId="77777777" w:rsidR="00440477" w:rsidRDefault="00440477" w:rsidP="00BA7D84">
            <w:pPr>
              <w:pStyle w:val="TableText"/>
            </w:pPr>
          </w:p>
        </w:tc>
        <w:tc>
          <w:tcPr>
            <w:tcW w:w="1104" w:type="dxa"/>
          </w:tcPr>
          <w:p w14:paraId="20914A2C" w14:textId="16F4ABC3" w:rsidR="00440477" w:rsidRDefault="00002F64" w:rsidP="00BA7D84">
            <w:pPr>
              <w:pStyle w:val="TableText"/>
            </w:pPr>
            <w:hyperlink w:anchor="C_3250-32961">
              <w:r w:rsidR="00440477">
                <w:rPr>
                  <w:rStyle w:val="HyperlinkText9pt"/>
                </w:rPr>
                <w:t>3250-32961</w:t>
              </w:r>
            </w:hyperlink>
          </w:p>
        </w:tc>
        <w:tc>
          <w:tcPr>
            <w:tcW w:w="2975" w:type="dxa"/>
          </w:tcPr>
          <w:p w14:paraId="00D74D02" w14:textId="77777777" w:rsidR="00440477" w:rsidRDefault="00440477" w:rsidP="00BA7D84">
            <w:pPr>
              <w:pStyle w:val="TableText"/>
            </w:pPr>
            <w:r>
              <w:t>urn:oid:2.16.840.1.113883.5.1001 (HL7ActMood) = EVN</w:t>
            </w:r>
          </w:p>
        </w:tc>
      </w:tr>
      <w:tr w:rsidR="00440477" w14:paraId="7EE85FE3" w14:textId="77777777" w:rsidTr="00BA7D84">
        <w:trPr>
          <w:jc w:val="center"/>
        </w:trPr>
        <w:tc>
          <w:tcPr>
            <w:tcW w:w="3345" w:type="dxa"/>
          </w:tcPr>
          <w:p w14:paraId="6E2D807D" w14:textId="77777777" w:rsidR="00440477" w:rsidRDefault="00440477" w:rsidP="00BA7D84">
            <w:pPr>
              <w:pStyle w:val="TableText"/>
            </w:pPr>
            <w:r>
              <w:tab/>
              <w:t>templateId</w:t>
            </w:r>
          </w:p>
        </w:tc>
        <w:tc>
          <w:tcPr>
            <w:tcW w:w="720" w:type="dxa"/>
          </w:tcPr>
          <w:p w14:paraId="62A73FBB" w14:textId="77777777" w:rsidR="00440477" w:rsidRDefault="00440477" w:rsidP="00BA7D84">
            <w:pPr>
              <w:pStyle w:val="TableText"/>
            </w:pPr>
            <w:r>
              <w:t>1..1</w:t>
            </w:r>
          </w:p>
        </w:tc>
        <w:tc>
          <w:tcPr>
            <w:tcW w:w="1152" w:type="dxa"/>
          </w:tcPr>
          <w:p w14:paraId="4544E0BE" w14:textId="77777777" w:rsidR="00440477" w:rsidRDefault="00440477" w:rsidP="00BA7D84">
            <w:pPr>
              <w:pStyle w:val="TableText"/>
            </w:pPr>
            <w:r>
              <w:t>SHALL</w:t>
            </w:r>
          </w:p>
        </w:tc>
        <w:tc>
          <w:tcPr>
            <w:tcW w:w="864" w:type="dxa"/>
          </w:tcPr>
          <w:p w14:paraId="7E6EC3DE" w14:textId="77777777" w:rsidR="00440477" w:rsidRDefault="00440477" w:rsidP="00BA7D84">
            <w:pPr>
              <w:pStyle w:val="TableText"/>
            </w:pPr>
          </w:p>
        </w:tc>
        <w:tc>
          <w:tcPr>
            <w:tcW w:w="1104" w:type="dxa"/>
          </w:tcPr>
          <w:p w14:paraId="7A5D1C99" w14:textId="436E076B" w:rsidR="00440477" w:rsidRDefault="00002F64" w:rsidP="00BA7D84">
            <w:pPr>
              <w:pStyle w:val="TableText"/>
            </w:pPr>
            <w:hyperlink w:anchor="C_3250-32951">
              <w:r w:rsidR="00440477">
                <w:rPr>
                  <w:rStyle w:val="HyperlinkText9pt"/>
                </w:rPr>
                <w:t>3250-32951</w:t>
              </w:r>
            </w:hyperlink>
          </w:p>
        </w:tc>
        <w:tc>
          <w:tcPr>
            <w:tcW w:w="2975" w:type="dxa"/>
          </w:tcPr>
          <w:p w14:paraId="611F0AA6" w14:textId="77777777" w:rsidR="00440477" w:rsidRDefault="00440477" w:rsidP="00BA7D84">
            <w:pPr>
              <w:pStyle w:val="TableText"/>
            </w:pPr>
          </w:p>
        </w:tc>
      </w:tr>
      <w:tr w:rsidR="00440477" w14:paraId="1FFEED99" w14:textId="77777777" w:rsidTr="00BA7D84">
        <w:trPr>
          <w:jc w:val="center"/>
        </w:trPr>
        <w:tc>
          <w:tcPr>
            <w:tcW w:w="3345" w:type="dxa"/>
          </w:tcPr>
          <w:p w14:paraId="33B382A6" w14:textId="77777777" w:rsidR="00440477" w:rsidRDefault="00440477" w:rsidP="00BA7D84">
            <w:pPr>
              <w:pStyle w:val="TableText"/>
            </w:pPr>
            <w:r>
              <w:tab/>
            </w:r>
            <w:r>
              <w:tab/>
              <w:t>@root</w:t>
            </w:r>
          </w:p>
        </w:tc>
        <w:tc>
          <w:tcPr>
            <w:tcW w:w="720" w:type="dxa"/>
          </w:tcPr>
          <w:p w14:paraId="08A7E576" w14:textId="77777777" w:rsidR="00440477" w:rsidRDefault="00440477" w:rsidP="00BA7D84">
            <w:pPr>
              <w:pStyle w:val="TableText"/>
            </w:pPr>
            <w:r>
              <w:t>1..1</w:t>
            </w:r>
          </w:p>
        </w:tc>
        <w:tc>
          <w:tcPr>
            <w:tcW w:w="1152" w:type="dxa"/>
          </w:tcPr>
          <w:p w14:paraId="2C1A9A76" w14:textId="77777777" w:rsidR="00440477" w:rsidRDefault="00440477" w:rsidP="00BA7D84">
            <w:pPr>
              <w:pStyle w:val="TableText"/>
            </w:pPr>
            <w:r>
              <w:t>SHALL</w:t>
            </w:r>
          </w:p>
        </w:tc>
        <w:tc>
          <w:tcPr>
            <w:tcW w:w="864" w:type="dxa"/>
          </w:tcPr>
          <w:p w14:paraId="13A47C5C" w14:textId="77777777" w:rsidR="00440477" w:rsidRDefault="00440477" w:rsidP="00BA7D84">
            <w:pPr>
              <w:pStyle w:val="TableText"/>
            </w:pPr>
          </w:p>
        </w:tc>
        <w:tc>
          <w:tcPr>
            <w:tcW w:w="1104" w:type="dxa"/>
          </w:tcPr>
          <w:p w14:paraId="28438095" w14:textId="6F1F7AD2" w:rsidR="00440477" w:rsidRDefault="00002F64" w:rsidP="00BA7D84">
            <w:pPr>
              <w:pStyle w:val="TableText"/>
            </w:pPr>
            <w:hyperlink w:anchor="C_3250-32955">
              <w:r w:rsidR="00440477">
                <w:rPr>
                  <w:rStyle w:val="HyperlinkText9pt"/>
                </w:rPr>
                <w:t>3250-32955</w:t>
              </w:r>
            </w:hyperlink>
          </w:p>
        </w:tc>
        <w:tc>
          <w:tcPr>
            <w:tcW w:w="2975" w:type="dxa"/>
          </w:tcPr>
          <w:p w14:paraId="40A89F95" w14:textId="77777777" w:rsidR="00440477" w:rsidRDefault="00440477" w:rsidP="00BA7D84">
            <w:pPr>
              <w:pStyle w:val="TableText"/>
            </w:pPr>
            <w:r>
              <w:t>2.16.840.1.113883.10.20.22.4.201</w:t>
            </w:r>
          </w:p>
        </w:tc>
      </w:tr>
      <w:tr w:rsidR="00440477" w14:paraId="2BC17B6B" w14:textId="77777777" w:rsidTr="00BA7D84">
        <w:trPr>
          <w:jc w:val="center"/>
        </w:trPr>
        <w:tc>
          <w:tcPr>
            <w:tcW w:w="3345" w:type="dxa"/>
          </w:tcPr>
          <w:p w14:paraId="11EDD197" w14:textId="77777777" w:rsidR="00440477" w:rsidRDefault="00440477" w:rsidP="00BA7D84">
            <w:pPr>
              <w:pStyle w:val="TableText"/>
            </w:pPr>
            <w:r>
              <w:tab/>
            </w:r>
            <w:r>
              <w:tab/>
              <w:t>@extension</w:t>
            </w:r>
          </w:p>
        </w:tc>
        <w:tc>
          <w:tcPr>
            <w:tcW w:w="720" w:type="dxa"/>
          </w:tcPr>
          <w:p w14:paraId="6B8E3A83" w14:textId="77777777" w:rsidR="00440477" w:rsidRDefault="00440477" w:rsidP="00BA7D84">
            <w:pPr>
              <w:pStyle w:val="TableText"/>
            </w:pPr>
            <w:r>
              <w:t>1..1</w:t>
            </w:r>
          </w:p>
        </w:tc>
        <w:tc>
          <w:tcPr>
            <w:tcW w:w="1152" w:type="dxa"/>
          </w:tcPr>
          <w:p w14:paraId="4A679752" w14:textId="77777777" w:rsidR="00440477" w:rsidRDefault="00440477" w:rsidP="00BA7D84">
            <w:pPr>
              <w:pStyle w:val="TableText"/>
            </w:pPr>
            <w:r>
              <w:t>SHALL</w:t>
            </w:r>
          </w:p>
        </w:tc>
        <w:tc>
          <w:tcPr>
            <w:tcW w:w="864" w:type="dxa"/>
          </w:tcPr>
          <w:p w14:paraId="0324F5A4" w14:textId="77777777" w:rsidR="00440477" w:rsidRDefault="00440477" w:rsidP="00BA7D84">
            <w:pPr>
              <w:pStyle w:val="TableText"/>
            </w:pPr>
          </w:p>
        </w:tc>
        <w:tc>
          <w:tcPr>
            <w:tcW w:w="1104" w:type="dxa"/>
          </w:tcPr>
          <w:p w14:paraId="3BF047AE" w14:textId="25B7BA29" w:rsidR="00440477" w:rsidRDefault="00002F64" w:rsidP="00BA7D84">
            <w:pPr>
              <w:pStyle w:val="TableText"/>
            </w:pPr>
            <w:hyperlink w:anchor="C_3250-32956">
              <w:r w:rsidR="00440477">
                <w:rPr>
                  <w:rStyle w:val="HyperlinkText9pt"/>
                </w:rPr>
                <w:t>3250-32956</w:t>
              </w:r>
            </w:hyperlink>
          </w:p>
        </w:tc>
        <w:tc>
          <w:tcPr>
            <w:tcW w:w="2975" w:type="dxa"/>
          </w:tcPr>
          <w:p w14:paraId="0BFAB369" w14:textId="77777777" w:rsidR="00440477" w:rsidRDefault="00440477" w:rsidP="00BA7D84">
            <w:pPr>
              <w:pStyle w:val="TableText"/>
            </w:pPr>
            <w:r>
              <w:t>2016-06-01</w:t>
            </w:r>
          </w:p>
        </w:tc>
      </w:tr>
      <w:tr w:rsidR="00440477" w14:paraId="2ED53487" w14:textId="77777777" w:rsidTr="00BA7D84">
        <w:trPr>
          <w:jc w:val="center"/>
        </w:trPr>
        <w:tc>
          <w:tcPr>
            <w:tcW w:w="3345" w:type="dxa"/>
          </w:tcPr>
          <w:p w14:paraId="38A87B28" w14:textId="77777777" w:rsidR="00440477" w:rsidRDefault="00440477" w:rsidP="00BA7D84">
            <w:pPr>
              <w:pStyle w:val="TableText"/>
            </w:pPr>
            <w:r>
              <w:tab/>
              <w:t>code</w:t>
            </w:r>
          </w:p>
        </w:tc>
        <w:tc>
          <w:tcPr>
            <w:tcW w:w="720" w:type="dxa"/>
          </w:tcPr>
          <w:p w14:paraId="32898BB8" w14:textId="77777777" w:rsidR="00440477" w:rsidRDefault="00440477" w:rsidP="00BA7D84">
            <w:pPr>
              <w:pStyle w:val="TableText"/>
            </w:pPr>
            <w:r>
              <w:t>1..1</w:t>
            </w:r>
          </w:p>
        </w:tc>
        <w:tc>
          <w:tcPr>
            <w:tcW w:w="1152" w:type="dxa"/>
          </w:tcPr>
          <w:p w14:paraId="61C1D1AE" w14:textId="77777777" w:rsidR="00440477" w:rsidRDefault="00440477" w:rsidP="00BA7D84">
            <w:pPr>
              <w:pStyle w:val="TableText"/>
            </w:pPr>
            <w:r>
              <w:t>SHALL</w:t>
            </w:r>
          </w:p>
        </w:tc>
        <w:tc>
          <w:tcPr>
            <w:tcW w:w="864" w:type="dxa"/>
          </w:tcPr>
          <w:p w14:paraId="6395F71F" w14:textId="77777777" w:rsidR="00440477" w:rsidRDefault="00440477" w:rsidP="00BA7D84">
            <w:pPr>
              <w:pStyle w:val="TableText"/>
            </w:pPr>
          </w:p>
        </w:tc>
        <w:tc>
          <w:tcPr>
            <w:tcW w:w="1104" w:type="dxa"/>
          </w:tcPr>
          <w:p w14:paraId="0B364438" w14:textId="146D71B7" w:rsidR="00440477" w:rsidRDefault="00002F64" w:rsidP="00BA7D84">
            <w:pPr>
              <w:pStyle w:val="TableText"/>
            </w:pPr>
            <w:hyperlink w:anchor="C_3250-32952">
              <w:r w:rsidR="00440477">
                <w:rPr>
                  <w:rStyle w:val="HyperlinkText9pt"/>
                </w:rPr>
                <w:t>3250-32952</w:t>
              </w:r>
            </w:hyperlink>
          </w:p>
        </w:tc>
        <w:tc>
          <w:tcPr>
            <w:tcW w:w="2975" w:type="dxa"/>
          </w:tcPr>
          <w:p w14:paraId="3BE3D7A9" w14:textId="77777777" w:rsidR="00440477" w:rsidRDefault="00440477" w:rsidP="00BA7D84">
            <w:pPr>
              <w:pStyle w:val="TableText"/>
            </w:pPr>
          </w:p>
        </w:tc>
      </w:tr>
      <w:tr w:rsidR="00440477" w14:paraId="1F9EF78E" w14:textId="77777777" w:rsidTr="00BA7D84">
        <w:trPr>
          <w:jc w:val="center"/>
        </w:trPr>
        <w:tc>
          <w:tcPr>
            <w:tcW w:w="3345" w:type="dxa"/>
          </w:tcPr>
          <w:p w14:paraId="444CF97B" w14:textId="77777777" w:rsidR="00440477" w:rsidRDefault="00440477" w:rsidP="00BA7D84">
            <w:pPr>
              <w:pStyle w:val="TableText"/>
            </w:pPr>
            <w:r>
              <w:tab/>
            </w:r>
            <w:r>
              <w:tab/>
              <w:t>@code</w:t>
            </w:r>
          </w:p>
        </w:tc>
        <w:tc>
          <w:tcPr>
            <w:tcW w:w="720" w:type="dxa"/>
          </w:tcPr>
          <w:p w14:paraId="580BC6BD" w14:textId="77777777" w:rsidR="00440477" w:rsidRDefault="00440477" w:rsidP="00BA7D84">
            <w:pPr>
              <w:pStyle w:val="TableText"/>
            </w:pPr>
            <w:r>
              <w:t>1..1</w:t>
            </w:r>
          </w:p>
        </w:tc>
        <w:tc>
          <w:tcPr>
            <w:tcW w:w="1152" w:type="dxa"/>
          </w:tcPr>
          <w:p w14:paraId="56D41F72" w14:textId="77777777" w:rsidR="00440477" w:rsidRDefault="00440477" w:rsidP="00BA7D84">
            <w:pPr>
              <w:pStyle w:val="TableText"/>
            </w:pPr>
            <w:r>
              <w:t>SHALL</w:t>
            </w:r>
          </w:p>
        </w:tc>
        <w:tc>
          <w:tcPr>
            <w:tcW w:w="864" w:type="dxa"/>
          </w:tcPr>
          <w:p w14:paraId="22C729A3" w14:textId="77777777" w:rsidR="00440477" w:rsidRDefault="00440477" w:rsidP="00BA7D84">
            <w:pPr>
              <w:pStyle w:val="TableText"/>
            </w:pPr>
          </w:p>
        </w:tc>
        <w:tc>
          <w:tcPr>
            <w:tcW w:w="1104" w:type="dxa"/>
          </w:tcPr>
          <w:p w14:paraId="4D952828" w14:textId="45B04382" w:rsidR="00440477" w:rsidRDefault="00002F64" w:rsidP="00BA7D84">
            <w:pPr>
              <w:pStyle w:val="TableText"/>
            </w:pPr>
            <w:hyperlink w:anchor="C_3250-32957">
              <w:r w:rsidR="00440477">
                <w:rPr>
                  <w:rStyle w:val="HyperlinkText9pt"/>
                </w:rPr>
                <w:t>3250-32957</w:t>
              </w:r>
            </w:hyperlink>
          </w:p>
        </w:tc>
        <w:tc>
          <w:tcPr>
            <w:tcW w:w="2975" w:type="dxa"/>
          </w:tcPr>
          <w:p w14:paraId="6E326D7B" w14:textId="77777777" w:rsidR="00440477" w:rsidRDefault="00440477" w:rsidP="00BA7D84">
            <w:pPr>
              <w:pStyle w:val="TableText"/>
            </w:pPr>
            <w:r>
              <w:t>urn:oid:2.16.840.1.113883.6.1 (LOINC) = 82607-3</w:t>
            </w:r>
          </w:p>
        </w:tc>
      </w:tr>
      <w:tr w:rsidR="00440477" w14:paraId="53392480" w14:textId="77777777" w:rsidTr="00BA7D84">
        <w:trPr>
          <w:jc w:val="center"/>
        </w:trPr>
        <w:tc>
          <w:tcPr>
            <w:tcW w:w="3345" w:type="dxa"/>
          </w:tcPr>
          <w:p w14:paraId="308BBD68" w14:textId="77777777" w:rsidR="00440477" w:rsidRDefault="00440477" w:rsidP="00BA7D84">
            <w:pPr>
              <w:pStyle w:val="TableText"/>
            </w:pPr>
            <w:r>
              <w:tab/>
            </w:r>
            <w:r>
              <w:tab/>
              <w:t>@codeSystem</w:t>
            </w:r>
          </w:p>
        </w:tc>
        <w:tc>
          <w:tcPr>
            <w:tcW w:w="720" w:type="dxa"/>
          </w:tcPr>
          <w:p w14:paraId="7BEE08CF" w14:textId="77777777" w:rsidR="00440477" w:rsidRDefault="00440477" w:rsidP="00BA7D84">
            <w:pPr>
              <w:pStyle w:val="TableText"/>
            </w:pPr>
            <w:r>
              <w:t>1..1</w:t>
            </w:r>
          </w:p>
        </w:tc>
        <w:tc>
          <w:tcPr>
            <w:tcW w:w="1152" w:type="dxa"/>
          </w:tcPr>
          <w:p w14:paraId="75D4D8B8" w14:textId="77777777" w:rsidR="00440477" w:rsidRDefault="00440477" w:rsidP="00BA7D84">
            <w:pPr>
              <w:pStyle w:val="TableText"/>
            </w:pPr>
            <w:r>
              <w:t>SHALL</w:t>
            </w:r>
          </w:p>
        </w:tc>
        <w:tc>
          <w:tcPr>
            <w:tcW w:w="864" w:type="dxa"/>
          </w:tcPr>
          <w:p w14:paraId="018AFDDD" w14:textId="77777777" w:rsidR="00440477" w:rsidRDefault="00440477" w:rsidP="00BA7D84">
            <w:pPr>
              <w:pStyle w:val="TableText"/>
            </w:pPr>
          </w:p>
        </w:tc>
        <w:tc>
          <w:tcPr>
            <w:tcW w:w="1104" w:type="dxa"/>
          </w:tcPr>
          <w:p w14:paraId="4C39B3DE" w14:textId="161ABDC0" w:rsidR="00440477" w:rsidRDefault="00002F64" w:rsidP="00BA7D84">
            <w:pPr>
              <w:pStyle w:val="TableText"/>
            </w:pPr>
            <w:hyperlink w:anchor="C_3250-32958">
              <w:r w:rsidR="00440477">
                <w:rPr>
                  <w:rStyle w:val="HyperlinkText9pt"/>
                </w:rPr>
                <w:t>3250-32958</w:t>
              </w:r>
            </w:hyperlink>
          </w:p>
        </w:tc>
        <w:tc>
          <w:tcPr>
            <w:tcW w:w="2975" w:type="dxa"/>
          </w:tcPr>
          <w:p w14:paraId="5CB62869" w14:textId="77777777" w:rsidR="00440477" w:rsidRDefault="00440477" w:rsidP="00BA7D84">
            <w:pPr>
              <w:pStyle w:val="TableText"/>
            </w:pPr>
            <w:r>
              <w:t>urn:oid:2.16.840.1.113883.6.1 (LOINC) = 2.16.840.1.113883.6.1</w:t>
            </w:r>
          </w:p>
        </w:tc>
      </w:tr>
      <w:tr w:rsidR="00440477" w14:paraId="2A342B64" w14:textId="77777777" w:rsidTr="00BA7D84">
        <w:trPr>
          <w:jc w:val="center"/>
        </w:trPr>
        <w:tc>
          <w:tcPr>
            <w:tcW w:w="3345" w:type="dxa"/>
          </w:tcPr>
          <w:p w14:paraId="523A32F7" w14:textId="77777777" w:rsidR="00440477" w:rsidRDefault="00440477" w:rsidP="00BA7D84">
            <w:pPr>
              <w:pStyle w:val="TableText"/>
            </w:pPr>
            <w:r>
              <w:tab/>
              <w:t>text</w:t>
            </w:r>
          </w:p>
        </w:tc>
        <w:tc>
          <w:tcPr>
            <w:tcW w:w="720" w:type="dxa"/>
          </w:tcPr>
          <w:p w14:paraId="1DC22039" w14:textId="77777777" w:rsidR="00440477" w:rsidRDefault="00440477" w:rsidP="00BA7D84">
            <w:pPr>
              <w:pStyle w:val="TableText"/>
            </w:pPr>
            <w:r>
              <w:t>1..1</w:t>
            </w:r>
          </w:p>
        </w:tc>
        <w:tc>
          <w:tcPr>
            <w:tcW w:w="1152" w:type="dxa"/>
          </w:tcPr>
          <w:p w14:paraId="3B5AF32A" w14:textId="77777777" w:rsidR="00440477" w:rsidRDefault="00440477" w:rsidP="00BA7D84">
            <w:pPr>
              <w:pStyle w:val="TableText"/>
            </w:pPr>
            <w:r>
              <w:t>SHALL</w:t>
            </w:r>
          </w:p>
        </w:tc>
        <w:tc>
          <w:tcPr>
            <w:tcW w:w="864" w:type="dxa"/>
          </w:tcPr>
          <w:p w14:paraId="2B2F5E89" w14:textId="77777777" w:rsidR="00440477" w:rsidRDefault="00440477" w:rsidP="00BA7D84">
            <w:pPr>
              <w:pStyle w:val="TableText"/>
            </w:pPr>
          </w:p>
        </w:tc>
        <w:tc>
          <w:tcPr>
            <w:tcW w:w="1104" w:type="dxa"/>
          </w:tcPr>
          <w:p w14:paraId="534A8429" w14:textId="1AEE3B54" w:rsidR="00440477" w:rsidRDefault="00002F64" w:rsidP="00BA7D84">
            <w:pPr>
              <w:pStyle w:val="TableText"/>
            </w:pPr>
            <w:hyperlink w:anchor="C_3250-32962">
              <w:r w:rsidR="00440477">
                <w:rPr>
                  <w:rStyle w:val="HyperlinkText9pt"/>
                </w:rPr>
                <w:t>3250-32962</w:t>
              </w:r>
            </w:hyperlink>
          </w:p>
        </w:tc>
        <w:tc>
          <w:tcPr>
            <w:tcW w:w="2975" w:type="dxa"/>
          </w:tcPr>
          <w:p w14:paraId="6CBD034A" w14:textId="77777777" w:rsidR="00440477" w:rsidRDefault="00440477" w:rsidP="00BA7D84">
            <w:pPr>
              <w:pStyle w:val="TableText"/>
            </w:pPr>
          </w:p>
        </w:tc>
      </w:tr>
      <w:tr w:rsidR="00440477" w14:paraId="68512E22" w14:textId="77777777" w:rsidTr="00BA7D84">
        <w:trPr>
          <w:jc w:val="center"/>
        </w:trPr>
        <w:tc>
          <w:tcPr>
            <w:tcW w:w="3345" w:type="dxa"/>
          </w:tcPr>
          <w:p w14:paraId="2E715865" w14:textId="77777777" w:rsidR="00440477" w:rsidRDefault="00440477" w:rsidP="00BA7D84">
            <w:pPr>
              <w:pStyle w:val="TableText"/>
            </w:pPr>
            <w:r>
              <w:tab/>
            </w:r>
            <w:r>
              <w:tab/>
              <w:t>reference</w:t>
            </w:r>
          </w:p>
        </w:tc>
        <w:tc>
          <w:tcPr>
            <w:tcW w:w="720" w:type="dxa"/>
          </w:tcPr>
          <w:p w14:paraId="4D58F5F4" w14:textId="77777777" w:rsidR="00440477" w:rsidRDefault="00440477" w:rsidP="00BA7D84">
            <w:pPr>
              <w:pStyle w:val="TableText"/>
            </w:pPr>
            <w:r>
              <w:t>1..1</w:t>
            </w:r>
          </w:p>
        </w:tc>
        <w:tc>
          <w:tcPr>
            <w:tcW w:w="1152" w:type="dxa"/>
          </w:tcPr>
          <w:p w14:paraId="68E0749E" w14:textId="77777777" w:rsidR="00440477" w:rsidRDefault="00440477" w:rsidP="00BA7D84">
            <w:pPr>
              <w:pStyle w:val="TableText"/>
            </w:pPr>
            <w:r>
              <w:t>SHALL</w:t>
            </w:r>
          </w:p>
        </w:tc>
        <w:tc>
          <w:tcPr>
            <w:tcW w:w="864" w:type="dxa"/>
          </w:tcPr>
          <w:p w14:paraId="05E6CF95" w14:textId="77777777" w:rsidR="00440477" w:rsidRDefault="00440477" w:rsidP="00BA7D84">
            <w:pPr>
              <w:pStyle w:val="TableText"/>
            </w:pPr>
          </w:p>
        </w:tc>
        <w:tc>
          <w:tcPr>
            <w:tcW w:w="1104" w:type="dxa"/>
          </w:tcPr>
          <w:p w14:paraId="02B6361D" w14:textId="4066D16B" w:rsidR="00440477" w:rsidRDefault="00002F64" w:rsidP="00BA7D84">
            <w:pPr>
              <w:pStyle w:val="TableText"/>
            </w:pPr>
            <w:hyperlink w:anchor="C_3250-32963">
              <w:r w:rsidR="00440477">
                <w:rPr>
                  <w:rStyle w:val="HyperlinkText9pt"/>
                </w:rPr>
                <w:t>3250-32963</w:t>
              </w:r>
            </w:hyperlink>
          </w:p>
        </w:tc>
        <w:tc>
          <w:tcPr>
            <w:tcW w:w="2975" w:type="dxa"/>
          </w:tcPr>
          <w:p w14:paraId="2346A5BE" w14:textId="77777777" w:rsidR="00440477" w:rsidRDefault="00440477" w:rsidP="00BA7D84">
            <w:pPr>
              <w:pStyle w:val="TableText"/>
            </w:pPr>
          </w:p>
        </w:tc>
      </w:tr>
      <w:tr w:rsidR="00440477" w14:paraId="622C7D40" w14:textId="77777777" w:rsidTr="00BA7D84">
        <w:trPr>
          <w:jc w:val="center"/>
        </w:trPr>
        <w:tc>
          <w:tcPr>
            <w:tcW w:w="3345" w:type="dxa"/>
          </w:tcPr>
          <w:p w14:paraId="0D63C378" w14:textId="77777777" w:rsidR="00440477" w:rsidRDefault="00440477" w:rsidP="00BA7D84">
            <w:pPr>
              <w:pStyle w:val="TableText"/>
            </w:pPr>
            <w:r>
              <w:tab/>
            </w:r>
            <w:r>
              <w:tab/>
            </w:r>
            <w:r>
              <w:tab/>
              <w:t>@value</w:t>
            </w:r>
          </w:p>
        </w:tc>
        <w:tc>
          <w:tcPr>
            <w:tcW w:w="720" w:type="dxa"/>
          </w:tcPr>
          <w:p w14:paraId="474E8266" w14:textId="77777777" w:rsidR="00440477" w:rsidRDefault="00440477" w:rsidP="00BA7D84">
            <w:pPr>
              <w:pStyle w:val="TableText"/>
            </w:pPr>
            <w:r>
              <w:t>1..1</w:t>
            </w:r>
          </w:p>
        </w:tc>
        <w:tc>
          <w:tcPr>
            <w:tcW w:w="1152" w:type="dxa"/>
          </w:tcPr>
          <w:p w14:paraId="29ED588D" w14:textId="77777777" w:rsidR="00440477" w:rsidRDefault="00440477" w:rsidP="00BA7D84">
            <w:pPr>
              <w:pStyle w:val="TableText"/>
            </w:pPr>
            <w:r>
              <w:t>SHALL</w:t>
            </w:r>
          </w:p>
        </w:tc>
        <w:tc>
          <w:tcPr>
            <w:tcW w:w="864" w:type="dxa"/>
          </w:tcPr>
          <w:p w14:paraId="116AD65E" w14:textId="77777777" w:rsidR="00440477" w:rsidRDefault="00440477" w:rsidP="00BA7D84">
            <w:pPr>
              <w:pStyle w:val="TableText"/>
            </w:pPr>
          </w:p>
        </w:tc>
        <w:tc>
          <w:tcPr>
            <w:tcW w:w="1104" w:type="dxa"/>
          </w:tcPr>
          <w:p w14:paraId="4AAE9004" w14:textId="437CCFC9" w:rsidR="00440477" w:rsidRDefault="00002F64" w:rsidP="00BA7D84">
            <w:pPr>
              <w:pStyle w:val="TableText"/>
            </w:pPr>
            <w:hyperlink w:anchor="C_3250-32964">
              <w:r w:rsidR="00440477">
                <w:rPr>
                  <w:rStyle w:val="HyperlinkText9pt"/>
                </w:rPr>
                <w:t>3250-32964</w:t>
              </w:r>
            </w:hyperlink>
          </w:p>
        </w:tc>
        <w:tc>
          <w:tcPr>
            <w:tcW w:w="2975" w:type="dxa"/>
          </w:tcPr>
          <w:p w14:paraId="25D7C850" w14:textId="77777777" w:rsidR="00440477" w:rsidRDefault="00440477" w:rsidP="00BA7D84">
            <w:pPr>
              <w:pStyle w:val="TableText"/>
            </w:pPr>
          </w:p>
        </w:tc>
      </w:tr>
      <w:tr w:rsidR="00440477" w14:paraId="287FA374" w14:textId="77777777" w:rsidTr="00BA7D84">
        <w:trPr>
          <w:jc w:val="center"/>
        </w:trPr>
        <w:tc>
          <w:tcPr>
            <w:tcW w:w="3345" w:type="dxa"/>
          </w:tcPr>
          <w:p w14:paraId="5FCDF86F" w14:textId="77777777" w:rsidR="00440477" w:rsidRDefault="00440477" w:rsidP="00BA7D84">
            <w:pPr>
              <w:pStyle w:val="TableText"/>
            </w:pPr>
            <w:r>
              <w:tab/>
              <w:t>statusCode</w:t>
            </w:r>
          </w:p>
        </w:tc>
        <w:tc>
          <w:tcPr>
            <w:tcW w:w="720" w:type="dxa"/>
          </w:tcPr>
          <w:p w14:paraId="7BC0A1A6" w14:textId="77777777" w:rsidR="00440477" w:rsidRDefault="00440477" w:rsidP="00BA7D84">
            <w:pPr>
              <w:pStyle w:val="TableText"/>
            </w:pPr>
            <w:r>
              <w:t>1..1</w:t>
            </w:r>
          </w:p>
        </w:tc>
        <w:tc>
          <w:tcPr>
            <w:tcW w:w="1152" w:type="dxa"/>
          </w:tcPr>
          <w:p w14:paraId="280649A7" w14:textId="77777777" w:rsidR="00440477" w:rsidRDefault="00440477" w:rsidP="00BA7D84">
            <w:pPr>
              <w:pStyle w:val="TableText"/>
            </w:pPr>
            <w:r>
              <w:t>SHALL</w:t>
            </w:r>
          </w:p>
        </w:tc>
        <w:tc>
          <w:tcPr>
            <w:tcW w:w="864" w:type="dxa"/>
          </w:tcPr>
          <w:p w14:paraId="14445853" w14:textId="77777777" w:rsidR="00440477" w:rsidRDefault="00440477" w:rsidP="00BA7D84">
            <w:pPr>
              <w:pStyle w:val="TableText"/>
            </w:pPr>
          </w:p>
        </w:tc>
        <w:tc>
          <w:tcPr>
            <w:tcW w:w="1104" w:type="dxa"/>
          </w:tcPr>
          <w:p w14:paraId="1CFD14AA" w14:textId="263C2AA9" w:rsidR="00440477" w:rsidRDefault="00002F64" w:rsidP="00BA7D84">
            <w:pPr>
              <w:pStyle w:val="TableText"/>
            </w:pPr>
            <w:hyperlink w:anchor="C_3250-32950">
              <w:r w:rsidR="00440477">
                <w:rPr>
                  <w:rStyle w:val="HyperlinkText9pt"/>
                </w:rPr>
                <w:t>3250-32950</w:t>
              </w:r>
            </w:hyperlink>
          </w:p>
        </w:tc>
        <w:tc>
          <w:tcPr>
            <w:tcW w:w="2975" w:type="dxa"/>
          </w:tcPr>
          <w:p w14:paraId="340E6D30" w14:textId="77777777" w:rsidR="00440477" w:rsidRDefault="00440477" w:rsidP="00BA7D84">
            <w:pPr>
              <w:pStyle w:val="TableText"/>
            </w:pPr>
          </w:p>
        </w:tc>
      </w:tr>
      <w:tr w:rsidR="00440477" w14:paraId="58EE2213" w14:textId="77777777" w:rsidTr="00BA7D84">
        <w:trPr>
          <w:jc w:val="center"/>
        </w:trPr>
        <w:tc>
          <w:tcPr>
            <w:tcW w:w="3345" w:type="dxa"/>
          </w:tcPr>
          <w:p w14:paraId="43AE6AE3" w14:textId="77777777" w:rsidR="00440477" w:rsidRDefault="00440477" w:rsidP="00BA7D84">
            <w:pPr>
              <w:pStyle w:val="TableText"/>
            </w:pPr>
            <w:r>
              <w:tab/>
            </w:r>
            <w:r>
              <w:tab/>
              <w:t>@code</w:t>
            </w:r>
          </w:p>
        </w:tc>
        <w:tc>
          <w:tcPr>
            <w:tcW w:w="720" w:type="dxa"/>
          </w:tcPr>
          <w:p w14:paraId="154766D3" w14:textId="77777777" w:rsidR="00440477" w:rsidRDefault="00440477" w:rsidP="00BA7D84">
            <w:pPr>
              <w:pStyle w:val="TableText"/>
            </w:pPr>
            <w:r>
              <w:t>1..1</w:t>
            </w:r>
          </w:p>
        </w:tc>
        <w:tc>
          <w:tcPr>
            <w:tcW w:w="1152" w:type="dxa"/>
          </w:tcPr>
          <w:p w14:paraId="6F4076C1" w14:textId="77777777" w:rsidR="00440477" w:rsidRDefault="00440477" w:rsidP="00BA7D84">
            <w:pPr>
              <w:pStyle w:val="TableText"/>
            </w:pPr>
            <w:r>
              <w:t>SHALL</w:t>
            </w:r>
          </w:p>
        </w:tc>
        <w:tc>
          <w:tcPr>
            <w:tcW w:w="864" w:type="dxa"/>
          </w:tcPr>
          <w:p w14:paraId="1718BC9B" w14:textId="77777777" w:rsidR="00440477" w:rsidRDefault="00440477" w:rsidP="00BA7D84">
            <w:pPr>
              <w:pStyle w:val="TableText"/>
            </w:pPr>
          </w:p>
        </w:tc>
        <w:tc>
          <w:tcPr>
            <w:tcW w:w="1104" w:type="dxa"/>
          </w:tcPr>
          <w:p w14:paraId="2B084EC4" w14:textId="6D3D6AA9" w:rsidR="00440477" w:rsidRDefault="00002F64" w:rsidP="00BA7D84">
            <w:pPr>
              <w:pStyle w:val="TableText"/>
            </w:pPr>
            <w:hyperlink w:anchor="C_3250-32954">
              <w:r w:rsidR="00440477">
                <w:rPr>
                  <w:rStyle w:val="HyperlinkText9pt"/>
                </w:rPr>
                <w:t>3250-32954</w:t>
              </w:r>
            </w:hyperlink>
          </w:p>
        </w:tc>
        <w:tc>
          <w:tcPr>
            <w:tcW w:w="2975" w:type="dxa"/>
          </w:tcPr>
          <w:p w14:paraId="78C2817A" w14:textId="77777777" w:rsidR="00440477" w:rsidRDefault="00440477" w:rsidP="00BA7D84">
            <w:pPr>
              <w:pStyle w:val="TableText"/>
            </w:pPr>
            <w:r>
              <w:t>urn:oid:2.16.840.1.113883.5.14 (HL7ActStatus) = completed</w:t>
            </w:r>
          </w:p>
        </w:tc>
      </w:tr>
      <w:tr w:rsidR="00440477" w14:paraId="5A514917" w14:textId="77777777" w:rsidTr="00BA7D84">
        <w:trPr>
          <w:jc w:val="center"/>
        </w:trPr>
        <w:tc>
          <w:tcPr>
            <w:tcW w:w="3345" w:type="dxa"/>
          </w:tcPr>
          <w:p w14:paraId="429E1D60" w14:textId="77777777" w:rsidR="00440477" w:rsidRDefault="00440477" w:rsidP="00BA7D84">
            <w:pPr>
              <w:pStyle w:val="TableText"/>
            </w:pPr>
            <w:r>
              <w:tab/>
              <w:t>value</w:t>
            </w:r>
          </w:p>
        </w:tc>
        <w:tc>
          <w:tcPr>
            <w:tcW w:w="720" w:type="dxa"/>
          </w:tcPr>
          <w:p w14:paraId="46D9C9FC" w14:textId="77777777" w:rsidR="00440477" w:rsidRDefault="00440477" w:rsidP="00BA7D84">
            <w:pPr>
              <w:pStyle w:val="TableText"/>
            </w:pPr>
            <w:r>
              <w:t>1..1</w:t>
            </w:r>
          </w:p>
        </w:tc>
        <w:tc>
          <w:tcPr>
            <w:tcW w:w="1152" w:type="dxa"/>
          </w:tcPr>
          <w:p w14:paraId="2C26A7C8" w14:textId="77777777" w:rsidR="00440477" w:rsidRDefault="00440477" w:rsidP="00BA7D84">
            <w:pPr>
              <w:pStyle w:val="TableText"/>
            </w:pPr>
            <w:r>
              <w:t>SHALL</w:t>
            </w:r>
          </w:p>
        </w:tc>
        <w:tc>
          <w:tcPr>
            <w:tcW w:w="864" w:type="dxa"/>
          </w:tcPr>
          <w:p w14:paraId="61FF7853" w14:textId="77777777" w:rsidR="00440477" w:rsidRDefault="00440477" w:rsidP="00BA7D84">
            <w:pPr>
              <w:pStyle w:val="TableText"/>
            </w:pPr>
            <w:r>
              <w:t>IVL_TS</w:t>
            </w:r>
          </w:p>
        </w:tc>
        <w:tc>
          <w:tcPr>
            <w:tcW w:w="1104" w:type="dxa"/>
          </w:tcPr>
          <w:p w14:paraId="20B7EBBC" w14:textId="6831CA5B" w:rsidR="00440477" w:rsidRDefault="00002F64" w:rsidP="00BA7D84">
            <w:pPr>
              <w:pStyle w:val="TableText"/>
            </w:pPr>
            <w:hyperlink w:anchor="C_3250-32953">
              <w:r w:rsidR="00440477">
                <w:rPr>
                  <w:rStyle w:val="HyperlinkText9pt"/>
                </w:rPr>
                <w:t>3250-32953</w:t>
              </w:r>
            </w:hyperlink>
          </w:p>
        </w:tc>
        <w:tc>
          <w:tcPr>
            <w:tcW w:w="2975" w:type="dxa"/>
          </w:tcPr>
          <w:p w14:paraId="4ADB4E22" w14:textId="77777777" w:rsidR="00440477" w:rsidRDefault="00440477" w:rsidP="00BA7D84">
            <w:pPr>
              <w:pStyle w:val="TableText"/>
            </w:pPr>
          </w:p>
        </w:tc>
      </w:tr>
      <w:tr w:rsidR="00440477" w14:paraId="54BF2ADF" w14:textId="77777777" w:rsidTr="00BA7D84">
        <w:trPr>
          <w:jc w:val="center"/>
        </w:trPr>
        <w:tc>
          <w:tcPr>
            <w:tcW w:w="3345" w:type="dxa"/>
          </w:tcPr>
          <w:p w14:paraId="7B6DCFEB" w14:textId="77777777" w:rsidR="00440477" w:rsidRDefault="00440477" w:rsidP="00BA7D84">
            <w:pPr>
              <w:pStyle w:val="TableText"/>
            </w:pPr>
            <w:r>
              <w:tab/>
            </w:r>
            <w:r>
              <w:tab/>
              <w:t>low</w:t>
            </w:r>
          </w:p>
        </w:tc>
        <w:tc>
          <w:tcPr>
            <w:tcW w:w="720" w:type="dxa"/>
          </w:tcPr>
          <w:p w14:paraId="3ECE5F09" w14:textId="77777777" w:rsidR="00440477" w:rsidRDefault="00440477" w:rsidP="00BA7D84">
            <w:pPr>
              <w:pStyle w:val="TableText"/>
            </w:pPr>
            <w:r>
              <w:t>1..1</w:t>
            </w:r>
          </w:p>
        </w:tc>
        <w:tc>
          <w:tcPr>
            <w:tcW w:w="1152" w:type="dxa"/>
          </w:tcPr>
          <w:p w14:paraId="0E20AF12" w14:textId="77777777" w:rsidR="00440477" w:rsidRDefault="00440477" w:rsidP="00BA7D84">
            <w:pPr>
              <w:pStyle w:val="TableText"/>
            </w:pPr>
            <w:r>
              <w:t>SHALL</w:t>
            </w:r>
          </w:p>
        </w:tc>
        <w:tc>
          <w:tcPr>
            <w:tcW w:w="864" w:type="dxa"/>
          </w:tcPr>
          <w:p w14:paraId="16E8EE01" w14:textId="77777777" w:rsidR="00440477" w:rsidRDefault="00440477" w:rsidP="00BA7D84">
            <w:pPr>
              <w:pStyle w:val="TableText"/>
            </w:pPr>
          </w:p>
        </w:tc>
        <w:tc>
          <w:tcPr>
            <w:tcW w:w="1104" w:type="dxa"/>
          </w:tcPr>
          <w:p w14:paraId="00FF5324" w14:textId="592CF3BA" w:rsidR="00440477" w:rsidRDefault="00002F64" w:rsidP="00BA7D84">
            <w:pPr>
              <w:pStyle w:val="TableText"/>
            </w:pPr>
            <w:hyperlink w:anchor="C_3250-32965">
              <w:r w:rsidR="00440477">
                <w:rPr>
                  <w:rStyle w:val="HyperlinkText9pt"/>
                </w:rPr>
                <w:t>3250-32965</w:t>
              </w:r>
            </w:hyperlink>
          </w:p>
        </w:tc>
        <w:tc>
          <w:tcPr>
            <w:tcW w:w="2975" w:type="dxa"/>
          </w:tcPr>
          <w:p w14:paraId="5E253716" w14:textId="77777777" w:rsidR="00440477" w:rsidRDefault="00440477" w:rsidP="00BA7D84">
            <w:pPr>
              <w:pStyle w:val="TableText"/>
            </w:pPr>
          </w:p>
        </w:tc>
      </w:tr>
      <w:tr w:rsidR="00440477" w14:paraId="0667C924" w14:textId="77777777" w:rsidTr="00BA7D84">
        <w:trPr>
          <w:jc w:val="center"/>
        </w:trPr>
        <w:tc>
          <w:tcPr>
            <w:tcW w:w="3345" w:type="dxa"/>
          </w:tcPr>
          <w:p w14:paraId="44DC972F" w14:textId="77777777" w:rsidR="00440477" w:rsidRDefault="00440477" w:rsidP="00BA7D84">
            <w:pPr>
              <w:pStyle w:val="TableText"/>
            </w:pPr>
            <w:r>
              <w:tab/>
            </w:r>
            <w:r>
              <w:tab/>
              <w:t>high</w:t>
            </w:r>
          </w:p>
        </w:tc>
        <w:tc>
          <w:tcPr>
            <w:tcW w:w="720" w:type="dxa"/>
          </w:tcPr>
          <w:p w14:paraId="5DA0CEAC" w14:textId="77777777" w:rsidR="00440477" w:rsidRDefault="00440477" w:rsidP="00BA7D84">
            <w:pPr>
              <w:pStyle w:val="TableText"/>
            </w:pPr>
            <w:r>
              <w:t>1..1</w:t>
            </w:r>
          </w:p>
        </w:tc>
        <w:tc>
          <w:tcPr>
            <w:tcW w:w="1152" w:type="dxa"/>
          </w:tcPr>
          <w:p w14:paraId="7D258C33" w14:textId="77777777" w:rsidR="00440477" w:rsidRDefault="00440477" w:rsidP="00BA7D84">
            <w:pPr>
              <w:pStyle w:val="TableText"/>
            </w:pPr>
            <w:r>
              <w:t>SHALL</w:t>
            </w:r>
          </w:p>
        </w:tc>
        <w:tc>
          <w:tcPr>
            <w:tcW w:w="864" w:type="dxa"/>
          </w:tcPr>
          <w:p w14:paraId="24807A10" w14:textId="77777777" w:rsidR="00440477" w:rsidRDefault="00440477" w:rsidP="00BA7D84">
            <w:pPr>
              <w:pStyle w:val="TableText"/>
            </w:pPr>
          </w:p>
        </w:tc>
        <w:tc>
          <w:tcPr>
            <w:tcW w:w="1104" w:type="dxa"/>
          </w:tcPr>
          <w:p w14:paraId="6FD78343" w14:textId="2C8F0B47" w:rsidR="00440477" w:rsidRDefault="00002F64" w:rsidP="00BA7D84">
            <w:pPr>
              <w:pStyle w:val="TableText"/>
            </w:pPr>
            <w:hyperlink w:anchor="C_3250-32966">
              <w:r w:rsidR="00440477">
                <w:rPr>
                  <w:rStyle w:val="HyperlinkText9pt"/>
                </w:rPr>
                <w:t>3250-32966</w:t>
              </w:r>
            </w:hyperlink>
          </w:p>
        </w:tc>
        <w:tc>
          <w:tcPr>
            <w:tcW w:w="2975" w:type="dxa"/>
          </w:tcPr>
          <w:p w14:paraId="39D39E2C" w14:textId="77777777" w:rsidR="00440477" w:rsidRDefault="00440477" w:rsidP="00BA7D84">
            <w:pPr>
              <w:pStyle w:val="TableText"/>
            </w:pPr>
          </w:p>
        </w:tc>
      </w:tr>
    </w:tbl>
    <w:p w14:paraId="569C24AC" w14:textId="77777777" w:rsidR="00440477" w:rsidRDefault="00440477" w:rsidP="00440477">
      <w:pPr>
        <w:pStyle w:val="BodyText"/>
      </w:pPr>
    </w:p>
    <w:p w14:paraId="3F37B5F9"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8569" w:name="C_3250-32960"/>
      <w:r>
        <w:t xml:space="preserve"> (CONF:3250-32960)</w:t>
      </w:r>
      <w:bookmarkEnd w:id="8569"/>
      <w:r>
        <w:t>.</w:t>
      </w:r>
    </w:p>
    <w:p w14:paraId="574CE2FA"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8570" w:name="C_3250-32961"/>
      <w:r>
        <w:t xml:space="preserve"> (CONF:3250-32961)</w:t>
      </w:r>
      <w:bookmarkEnd w:id="8570"/>
      <w:r>
        <w:t>.</w:t>
      </w:r>
    </w:p>
    <w:p w14:paraId="3BAC82A3"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8571" w:name="C_3250-32951"/>
      <w:r>
        <w:t xml:space="preserve"> (CONF:3250-32951)</w:t>
      </w:r>
      <w:bookmarkEnd w:id="8571"/>
      <w:r>
        <w:t xml:space="preserve"> such that it</w:t>
      </w:r>
    </w:p>
    <w:p w14:paraId="641C7DAE"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"2.16.840.1.113883.10.20.22.4.201"</w:t>
      </w:r>
      <w:bookmarkStart w:id="8572" w:name="C_3250-32955"/>
      <w:r>
        <w:t xml:space="preserve"> (CONF:3250-32955)</w:t>
      </w:r>
      <w:bookmarkEnd w:id="8572"/>
      <w:r>
        <w:t>.</w:t>
      </w:r>
    </w:p>
    <w:p w14:paraId="340E6D94"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"2016-06-01"</w:t>
      </w:r>
      <w:bookmarkStart w:id="8573" w:name="C_3250-32956"/>
      <w:r>
        <w:t xml:space="preserve"> (CONF:3250-32956)</w:t>
      </w:r>
      <w:bookmarkEnd w:id="8573"/>
      <w:r>
        <w:t>.</w:t>
      </w:r>
    </w:p>
    <w:p w14:paraId="288E99CA"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8574" w:name="C_3250-32952"/>
      <w:r>
        <w:t xml:space="preserve"> (CONF:3250-32952)</w:t>
      </w:r>
      <w:bookmarkEnd w:id="8574"/>
      <w:r>
        <w:t>.</w:t>
      </w:r>
    </w:p>
    <w:p w14:paraId="01AE97C1"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"82607-3"</w:t>
      </w:r>
      <w:r>
        <w:t xml:space="preserve"> Section Time Range (CodeSystem: </w:t>
      </w:r>
      <w:r>
        <w:rPr>
          <w:rStyle w:val="XMLname"/>
        </w:rPr>
        <w:t>LOINC urn:oid:2.16.840.1.113883.6.1</w:t>
      </w:r>
      <w:r>
        <w:rPr>
          <w:rStyle w:val="keyword"/>
        </w:rPr>
        <w:t xml:space="preserve"> STATIC</w:t>
      </w:r>
      <w:r>
        <w:t>)</w:t>
      </w:r>
      <w:bookmarkStart w:id="8575" w:name="C_3250-32957"/>
      <w:r>
        <w:t xml:space="preserve"> (CONF:3250-32957)</w:t>
      </w:r>
      <w:bookmarkEnd w:id="8575"/>
      <w:r>
        <w:t>.</w:t>
      </w:r>
    </w:p>
    <w:p w14:paraId="22007186"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8576" w:name="C_3250-32958"/>
      <w:r>
        <w:t xml:space="preserve"> (CONF:3250-32958)</w:t>
      </w:r>
      <w:bookmarkEnd w:id="8576"/>
      <w:r>
        <w:t>.</w:t>
      </w:r>
    </w:p>
    <w:p w14:paraId="060FF42F" w14:textId="77777777" w:rsidR="00440477" w:rsidRDefault="00440477" w:rsidP="00440477">
      <w:pPr>
        <w:numPr>
          <w:ilvl w:val="0"/>
          <w:numId w:val="10"/>
        </w:numPr>
      </w:pPr>
      <w:r>
        <w:rPr>
          <w:rStyle w:val="keyword"/>
        </w:rPr>
        <w:t>SHALL</w:t>
      </w:r>
      <w:r>
        <w:t xml:space="preserve"> contain exactly one [1..1] </w:t>
      </w:r>
      <w:r>
        <w:rPr>
          <w:rStyle w:val="XMLnameBold"/>
        </w:rPr>
        <w:t>text</w:t>
      </w:r>
      <w:bookmarkStart w:id="8577" w:name="C_3250-32962"/>
      <w:r>
        <w:t xml:space="preserve"> (CONF:3250-32962)</w:t>
      </w:r>
      <w:bookmarkEnd w:id="8577"/>
      <w:r>
        <w:t>.</w:t>
      </w:r>
    </w:p>
    <w:p w14:paraId="2D1752AB" w14:textId="77777777" w:rsidR="00440477" w:rsidRDefault="00440477" w:rsidP="00440477">
      <w:pPr>
        <w:numPr>
          <w:ilvl w:val="1"/>
          <w:numId w:val="10"/>
        </w:numPr>
      </w:pPr>
      <w:r>
        <w:t xml:space="preserve">This text </w:t>
      </w:r>
      <w:r>
        <w:rPr>
          <w:rStyle w:val="keyword"/>
        </w:rPr>
        <w:t>SHALL</w:t>
      </w:r>
      <w:r>
        <w:t xml:space="preserve"> contain exactly one [1..1] </w:t>
      </w:r>
      <w:r>
        <w:rPr>
          <w:rStyle w:val="XMLnameBold"/>
        </w:rPr>
        <w:t>reference</w:t>
      </w:r>
      <w:bookmarkStart w:id="8578" w:name="C_3250-32963"/>
      <w:r>
        <w:t xml:space="preserve"> (CONF:3250-32963)</w:t>
      </w:r>
      <w:bookmarkEnd w:id="8578"/>
      <w:r>
        <w:t>.</w:t>
      </w:r>
    </w:p>
    <w:p w14:paraId="72CB284F" w14:textId="77777777" w:rsidR="00440477" w:rsidRDefault="00440477" w:rsidP="00440477">
      <w:pPr>
        <w:numPr>
          <w:ilvl w:val="2"/>
          <w:numId w:val="10"/>
        </w:numPr>
      </w:pPr>
      <w:r>
        <w:t xml:space="preserve">This reference </w:t>
      </w:r>
      <w:r>
        <w:rPr>
          <w:rStyle w:val="keyword"/>
        </w:rPr>
        <w:t>SHALL</w:t>
      </w:r>
      <w:r>
        <w:t xml:space="preserve"> contain exactly one [1..1] </w:t>
      </w:r>
      <w:r>
        <w:rPr>
          <w:rStyle w:val="XMLnameBold"/>
        </w:rPr>
        <w:t>@value</w:t>
      </w:r>
      <w:bookmarkStart w:id="8579" w:name="C_3250-32964"/>
      <w:r>
        <w:t xml:space="preserve"> (CONF:3250-32964)</w:t>
      </w:r>
      <w:bookmarkEnd w:id="8579"/>
      <w:r>
        <w:t>.</w:t>
      </w:r>
    </w:p>
    <w:p w14:paraId="76D655C2"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8580" w:name="C_3250-32950"/>
      <w:r>
        <w:t xml:space="preserve"> (CONF:3250-32950)</w:t>
      </w:r>
      <w:bookmarkEnd w:id="8580"/>
      <w:r>
        <w:t>.</w:t>
      </w:r>
    </w:p>
    <w:p w14:paraId="17A4E572"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8581" w:name="C_3250-32954"/>
      <w:r>
        <w:t xml:space="preserve"> (CONF:3250-32954)</w:t>
      </w:r>
      <w:bookmarkEnd w:id="8581"/>
      <w:r>
        <w:t>.</w:t>
      </w:r>
    </w:p>
    <w:p w14:paraId="2C030488" w14:textId="77777777"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@xsi:type="IVL_TS"</w:t>
      </w:r>
      <w:bookmarkStart w:id="8582" w:name="C_3250-32953"/>
      <w:r>
        <w:t xml:space="preserve"> (CONF:3250-32953)</w:t>
      </w:r>
      <w:bookmarkEnd w:id="8582"/>
      <w:r>
        <w:t>.</w:t>
      </w:r>
    </w:p>
    <w:p w14:paraId="0AD19F24" w14:textId="77777777" w:rsidR="00440477" w:rsidRDefault="00440477" w:rsidP="00440477">
      <w:pPr>
        <w:numPr>
          <w:ilvl w:val="1"/>
          <w:numId w:val="10"/>
        </w:numPr>
      </w:pPr>
      <w:r>
        <w:t xml:space="preserve">This value </w:t>
      </w:r>
      <w:r>
        <w:rPr>
          <w:rStyle w:val="keyword"/>
        </w:rPr>
        <w:t>SHALL</w:t>
      </w:r>
      <w:r>
        <w:t xml:space="preserve"> contain exactly one [1..1] </w:t>
      </w:r>
      <w:r>
        <w:rPr>
          <w:rStyle w:val="XMLnameBold"/>
        </w:rPr>
        <w:t>low</w:t>
      </w:r>
      <w:bookmarkStart w:id="8583" w:name="C_3250-32965"/>
      <w:r>
        <w:t xml:space="preserve"> (CONF:3250-32965)</w:t>
      </w:r>
      <w:bookmarkEnd w:id="8583"/>
      <w:r>
        <w:t>.</w:t>
      </w:r>
    </w:p>
    <w:p w14:paraId="26D2D15E" w14:textId="77777777" w:rsidR="00440477" w:rsidRDefault="00440477" w:rsidP="00440477">
      <w:pPr>
        <w:numPr>
          <w:ilvl w:val="1"/>
          <w:numId w:val="10"/>
        </w:numPr>
      </w:pPr>
      <w:r>
        <w:t xml:space="preserve">This value </w:t>
      </w:r>
      <w:r>
        <w:rPr>
          <w:rStyle w:val="keyword"/>
        </w:rPr>
        <w:t>SHALL</w:t>
      </w:r>
      <w:r>
        <w:t xml:space="preserve"> contain exactly one [1..1] </w:t>
      </w:r>
      <w:r>
        <w:rPr>
          <w:rStyle w:val="XMLnameBold"/>
        </w:rPr>
        <w:t>high</w:t>
      </w:r>
      <w:bookmarkStart w:id="8584" w:name="C_3250-32966"/>
      <w:r>
        <w:t xml:space="preserve"> (CONF:3250-32966)</w:t>
      </w:r>
      <w:bookmarkEnd w:id="8584"/>
      <w:r>
        <w:t>.</w:t>
      </w:r>
    </w:p>
    <w:p w14:paraId="00B6B9DA" w14:textId="05EF2856" w:rsidR="00440477" w:rsidRDefault="00440477" w:rsidP="00440477">
      <w:pPr>
        <w:pStyle w:val="Caption"/>
        <w:ind w:left="130" w:right="115"/>
      </w:pPr>
      <w:bookmarkStart w:id="8585" w:name="_Toc101450702"/>
      <w:bookmarkStart w:id="8586" w:name="_Toc83394574"/>
      <w:r>
        <w:t xml:space="preserve">Figure </w:t>
      </w:r>
      <w:r>
        <w:fldChar w:fldCharType="begin"/>
      </w:r>
      <w:r>
        <w:instrText>SEQ Figure \* ARABIC</w:instrText>
      </w:r>
      <w:r>
        <w:fldChar w:fldCharType="separate"/>
      </w:r>
      <w:del w:id="8587" w:author="Russ Ott" w:date="2022-04-29T10:09:00Z">
        <w:r w:rsidR="002F5B8D">
          <w:delText>10</w:delText>
        </w:r>
      </w:del>
      <w:ins w:id="8588" w:author="Russ Ott" w:date="2022-04-29T10:09:00Z">
        <w:r w:rsidR="00F1669B">
          <w:t>28</w:t>
        </w:r>
      </w:ins>
      <w:r>
        <w:fldChar w:fldCharType="end"/>
      </w:r>
      <w:r>
        <w:t>: Section Time Range Example</w:t>
      </w:r>
      <w:bookmarkEnd w:id="8585"/>
      <w:bookmarkEnd w:id="8586"/>
    </w:p>
    <w:p w14:paraId="7D04843C" w14:textId="77777777" w:rsidR="00440477" w:rsidRDefault="00440477" w:rsidP="00440477">
      <w:pPr>
        <w:pStyle w:val="Example"/>
        <w:ind w:left="130" w:right="115"/>
      </w:pPr>
      <w:r>
        <w:t>&lt;!--  Section Time Range Observation --&gt;</w:t>
      </w:r>
    </w:p>
    <w:p w14:paraId="3151D9CD" w14:textId="77777777" w:rsidR="00440477" w:rsidRDefault="00440477" w:rsidP="00440477">
      <w:pPr>
        <w:pStyle w:val="Example"/>
        <w:ind w:left="130" w:right="115"/>
      </w:pPr>
      <w:r>
        <w:t>&lt;observation classCode="OBS" moodCode="EVN"&gt;</w:t>
      </w:r>
    </w:p>
    <w:p w14:paraId="2C1D50FC" w14:textId="77777777" w:rsidR="00440477" w:rsidRDefault="00440477" w:rsidP="00440477">
      <w:pPr>
        <w:pStyle w:val="Example"/>
        <w:ind w:left="130" w:right="115"/>
      </w:pPr>
      <w:r>
        <w:t xml:space="preserve">    &lt;templateId root="2.16.840.1.113883.10.20.22.4.68.99999"/&gt;</w:t>
      </w:r>
    </w:p>
    <w:p w14:paraId="7BB8A045" w14:textId="77777777" w:rsidR="00440477" w:rsidRDefault="00440477" w:rsidP="00440477">
      <w:pPr>
        <w:pStyle w:val="Example"/>
        <w:ind w:left="130" w:right="115"/>
      </w:pPr>
      <w:r>
        <w:t xml:space="preserve">    &lt;code code="X-SECTIONTIMERANGE" codeSystem="2.16.840.1.113883.6.1" </w:t>
      </w:r>
    </w:p>
    <w:p w14:paraId="74E97744" w14:textId="77777777" w:rsidR="00440477" w:rsidRDefault="00440477" w:rsidP="00440477">
      <w:pPr>
        <w:pStyle w:val="Example"/>
        <w:ind w:left="130" w:right="115"/>
      </w:pPr>
      <w:r>
        <w:t xml:space="preserve">                displayName="Section Date and Time Range"/&gt;</w:t>
      </w:r>
    </w:p>
    <w:p w14:paraId="3B9163D0" w14:textId="77777777" w:rsidR="00440477" w:rsidRDefault="00440477" w:rsidP="00440477">
      <w:pPr>
        <w:pStyle w:val="Example"/>
        <w:ind w:left="130" w:right="115"/>
      </w:pPr>
      <w:r>
        <w:t xml:space="preserve">    &lt;text&gt;</w:t>
      </w:r>
    </w:p>
    <w:p w14:paraId="53AF02FF" w14:textId="77777777" w:rsidR="00440477" w:rsidRDefault="00440477" w:rsidP="00440477">
      <w:pPr>
        <w:pStyle w:val="Example"/>
        <w:ind w:left="130" w:right="115"/>
      </w:pPr>
      <w:r>
        <w:t xml:space="preserve">        &lt;reference value="#TS_Narrative1"/&gt;</w:t>
      </w:r>
    </w:p>
    <w:p w14:paraId="7C12C1B5" w14:textId="77777777" w:rsidR="00440477" w:rsidRDefault="00440477" w:rsidP="00440477">
      <w:pPr>
        <w:pStyle w:val="Example"/>
        <w:ind w:left="130" w:right="115"/>
      </w:pPr>
      <w:r>
        <w:t xml:space="preserve">    &lt;/text&gt;</w:t>
      </w:r>
    </w:p>
    <w:p w14:paraId="769E2B1F" w14:textId="77777777" w:rsidR="00440477" w:rsidRDefault="00440477" w:rsidP="00440477">
      <w:pPr>
        <w:pStyle w:val="Example"/>
        <w:ind w:left="130" w:right="115"/>
      </w:pPr>
      <w:r>
        <w:t xml:space="preserve">    &lt;statusCode code="completed"/&gt;</w:t>
      </w:r>
    </w:p>
    <w:p w14:paraId="2CE93388" w14:textId="77777777" w:rsidR="00440477" w:rsidRDefault="00440477" w:rsidP="00440477">
      <w:pPr>
        <w:pStyle w:val="Example"/>
        <w:ind w:left="130" w:right="115"/>
      </w:pPr>
      <w:r>
        <w:t xml:space="preserve">    &lt;value xsi:type="IVL_TS"&gt;</w:t>
      </w:r>
    </w:p>
    <w:p w14:paraId="096AB835" w14:textId="77777777" w:rsidR="00440477" w:rsidRDefault="00440477" w:rsidP="00440477">
      <w:pPr>
        <w:pStyle w:val="Example"/>
        <w:ind w:left="130" w:right="115"/>
      </w:pPr>
      <w:r>
        <w:t xml:space="preserve">        &lt;low value="20120815"/&gt;</w:t>
      </w:r>
    </w:p>
    <w:p w14:paraId="5E298DE3" w14:textId="77777777" w:rsidR="00440477" w:rsidRDefault="00440477" w:rsidP="00440477">
      <w:pPr>
        <w:pStyle w:val="Example"/>
        <w:ind w:left="130" w:right="115"/>
      </w:pPr>
      <w:r>
        <w:t xml:space="preserve">        &lt;high value="20150815"/&gt;</w:t>
      </w:r>
    </w:p>
    <w:p w14:paraId="7B3525FD" w14:textId="77777777" w:rsidR="00440477" w:rsidRDefault="00440477" w:rsidP="00440477">
      <w:pPr>
        <w:pStyle w:val="Example"/>
        <w:ind w:left="130" w:right="115"/>
      </w:pPr>
      <w:r>
        <w:t xml:space="preserve">    &lt;/value&gt;</w:t>
      </w:r>
    </w:p>
    <w:p w14:paraId="40FF43A9" w14:textId="77777777" w:rsidR="00440477" w:rsidRDefault="00440477" w:rsidP="00440477">
      <w:pPr>
        <w:pStyle w:val="Example"/>
        <w:ind w:left="130" w:right="115"/>
      </w:pPr>
      <w:r>
        <w:t>&lt;/observation&gt;</w:t>
      </w:r>
    </w:p>
    <w:p w14:paraId="1BD381D7" w14:textId="77777777" w:rsidR="00440477" w:rsidRDefault="00440477" w:rsidP="00440477">
      <w:pPr>
        <w:pStyle w:val="BodyText"/>
      </w:pPr>
    </w:p>
    <w:p w14:paraId="1C28C79C" w14:textId="77777777" w:rsidR="00440477" w:rsidRDefault="00440477" w:rsidP="00440477">
      <w:pPr>
        <w:pStyle w:val="Heading2nospace"/>
        <w:rPr>
          <w:ins w:id="8589" w:author="Russ Ott" w:date="2022-04-29T10:09:00Z"/>
        </w:rPr>
      </w:pPr>
      <w:bookmarkStart w:id="8590" w:name="E_Sexual_Orientation_Observation"/>
      <w:bookmarkStart w:id="8591" w:name="_Toc101450668"/>
      <w:ins w:id="8592" w:author="Russ Ott" w:date="2022-04-29T10:09:00Z">
        <w:r>
          <w:t>Sexual Orientation Observation</w:t>
        </w:r>
        <w:bookmarkEnd w:id="8590"/>
        <w:bookmarkEnd w:id="8591"/>
      </w:ins>
    </w:p>
    <w:p w14:paraId="637E6F7B" w14:textId="77777777" w:rsidR="00440477" w:rsidRDefault="00440477" w:rsidP="00440477">
      <w:pPr>
        <w:pStyle w:val="BracketData"/>
        <w:rPr>
          <w:ins w:id="8593" w:author="Russ Ott" w:date="2022-04-29T10:09:00Z"/>
        </w:rPr>
      </w:pPr>
      <w:ins w:id="8594" w:author="Russ Ott" w:date="2022-04-29T10:09:00Z">
        <w:r>
          <w:t>[observation: identifier urn:hl7ii:2.16.840.1.113883.10.20.22.4.501:2022-06-01 (open)]</w:t>
        </w:r>
      </w:ins>
    </w:p>
    <w:p w14:paraId="0487AA4A" w14:textId="77777777" w:rsidR="00440477" w:rsidRDefault="00440477" w:rsidP="00440477">
      <w:pPr>
        <w:rPr>
          <w:ins w:id="8595" w:author="Russ Ott" w:date="2022-04-29T10:09:00Z"/>
        </w:rPr>
      </w:pPr>
      <w:ins w:id="8596" w:author="Russ Ott" w:date="2022-04-29T10:09:00Z">
        <w:r>
          <w:t>This observation represents the sexual orientation of the patient, defined as:</w:t>
        </w:r>
      </w:ins>
    </w:p>
    <w:p w14:paraId="639C7BDF" w14:textId="77777777" w:rsidR="00440477" w:rsidRDefault="00440477" w:rsidP="00440477">
      <w:pPr>
        <w:rPr>
          <w:ins w:id="8597" w:author="Russ Ott" w:date="2022-04-29T10:09:00Z"/>
        </w:rPr>
      </w:pPr>
      <w:ins w:id="8598" w:author="Russ Ott" w:date="2022-04-29T10:09:00Z">
        <w:r>
          <w:t>A person’s identification of their emotional, romantic, sexual, or affectional attraction to another person.</w:t>
        </w:r>
      </w:ins>
    </w:p>
    <w:p w14:paraId="0549138D" w14:textId="77777777" w:rsidR="00440477" w:rsidRDefault="00440477" w:rsidP="00440477">
      <w:pPr>
        <w:rPr>
          <w:ins w:id="8599" w:author="Russ Ott" w:date="2022-04-29T10:09:00Z"/>
        </w:rPr>
      </w:pPr>
      <w:ins w:id="8600" w:author="Russ Ott" w:date="2022-04-29T10:09:00Z">
        <w:r>
          <w:t>This template was informed by the HL7 Gender Harmony project.</w:t>
        </w:r>
      </w:ins>
    </w:p>
    <w:p w14:paraId="5F7FAD29" w14:textId="77777777" w:rsidR="00440477" w:rsidRDefault="00440477" w:rsidP="00440477">
      <w:pPr>
        <w:rPr>
          <w:ins w:id="8601" w:author="Russ Ott" w:date="2022-04-29T10:09:00Z"/>
        </w:rPr>
      </w:pPr>
      <w:ins w:id="8602" w:author="Russ Ott" w:date="2022-04-29T10:09:00Z">
        <w:r>
          <w:t>This observation is not appropriate for recording patient gender (administrativeGender), Gender Identity (Gender Identity Observation), or birth sex (Birth Sex Observation).</w:t>
        </w:r>
      </w:ins>
    </w:p>
    <w:p w14:paraId="4022ECCA" w14:textId="4471C725" w:rsidR="00440477" w:rsidRDefault="00440477" w:rsidP="00440477">
      <w:pPr>
        <w:pStyle w:val="Caption"/>
        <w:rPr>
          <w:ins w:id="8603" w:author="Russ Ott" w:date="2022-04-29T10:09:00Z"/>
        </w:rPr>
      </w:pPr>
      <w:bookmarkStart w:id="8604" w:name="_Toc101450734"/>
      <w:ins w:id="8605" w:author="Russ Ott" w:date="2022-04-29T10:09:00Z">
        <w:r>
          <w:t xml:space="preserve">Table </w:t>
        </w:r>
        <w:r>
          <w:fldChar w:fldCharType="begin"/>
        </w:r>
        <w:r>
          <w:instrText>SEQ Table \* ARABIC</w:instrText>
        </w:r>
        <w:r>
          <w:fldChar w:fldCharType="separate"/>
        </w:r>
        <w:r w:rsidR="00F1669B">
          <w:t>28</w:t>
        </w:r>
        <w:r>
          <w:fldChar w:fldCharType="end"/>
        </w:r>
        <w:r>
          <w:t>: Sexual Orientation Observation Constraints Overview</w:t>
        </w:r>
        <w:bookmarkEnd w:id="8604"/>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3B93B338" w14:textId="77777777" w:rsidTr="00BA7D84">
        <w:trPr>
          <w:cantSplit/>
          <w:tblHeader/>
          <w:jc w:val="center"/>
          <w:ins w:id="8606" w:author="Russ Ott" w:date="2022-04-29T10:09:00Z"/>
        </w:trPr>
        <w:tc>
          <w:tcPr>
            <w:tcW w:w="0" w:type="dxa"/>
            <w:shd w:val="clear" w:color="auto" w:fill="E6E6E6"/>
            <w:noWrap/>
          </w:tcPr>
          <w:p w14:paraId="16E2D4A2" w14:textId="77777777" w:rsidR="00440477" w:rsidRDefault="00440477" w:rsidP="00BA7D84">
            <w:pPr>
              <w:pStyle w:val="TableHead"/>
              <w:rPr>
                <w:ins w:id="8607" w:author="Russ Ott" w:date="2022-04-29T10:09:00Z"/>
              </w:rPr>
            </w:pPr>
            <w:ins w:id="8608" w:author="Russ Ott" w:date="2022-04-29T10:09:00Z">
              <w:r>
                <w:t>XPath</w:t>
              </w:r>
            </w:ins>
          </w:p>
        </w:tc>
        <w:tc>
          <w:tcPr>
            <w:tcW w:w="720" w:type="dxa"/>
            <w:shd w:val="clear" w:color="auto" w:fill="E6E6E6"/>
            <w:noWrap/>
          </w:tcPr>
          <w:p w14:paraId="1703F6C3" w14:textId="77777777" w:rsidR="00440477" w:rsidRDefault="00440477" w:rsidP="00BA7D84">
            <w:pPr>
              <w:pStyle w:val="TableHead"/>
              <w:rPr>
                <w:ins w:id="8609" w:author="Russ Ott" w:date="2022-04-29T10:09:00Z"/>
              </w:rPr>
            </w:pPr>
            <w:ins w:id="8610" w:author="Russ Ott" w:date="2022-04-29T10:09:00Z">
              <w:r>
                <w:t>Card.</w:t>
              </w:r>
            </w:ins>
          </w:p>
        </w:tc>
        <w:tc>
          <w:tcPr>
            <w:tcW w:w="1152" w:type="dxa"/>
            <w:shd w:val="clear" w:color="auto" w:fill="E6E6E6"/>
            <w:noWrap/>
          </w:tcPr>
          <w:p w14:paraId="0E1E5B41" w14:textId="77777777" w:rsidR="00440477" w:rsidRDefault="00440477" w:rsidP="00BA7D84">
            <w:pPr>
              <w:pStyle w:val="TableHead"/>
              <w:rPr>
                <w:ins w:id="8611" w:author="Russ Ott" w:date="2022-04-29T10:09:00Z"/>
              </w:rPr>
            </w:pPr>
            <w:ins w:id="8612" w:author="Russ Ott" w:date="2022-04-29T10:09:00Z">
              <w:r>
                <w:t>Verb</w:t>
              </w:r>
            </w:ins>
          </w:p>
        </w:tc>
        <w:tc>
          <w:tcPr>
            <w:tcW w:w="864" w:type="dxa"/>
            <w:shd w:val="clear" w:color="auto" w:fill="E6E6E6"/>
            <w:noWrap/>
          </w:tcPr>
          <w:p w14:paraId="3D9F79DF" w14:textId="77777777" w:rsidR="00440477" w:rsidRDefault="00440477" w:rsidP="00BA7D84">
            <w:pPr>
              <w:pStyle w:val="TableHead"/>
              <w:rPr>
                <w:ins w:id="8613" w:author="Russ Ott" w:date="2022-04-29T10:09:00Z"/>
              </w:rPr>
            </w:pPr>
            <w:ins w:id="8614" w:author="Russ Ott" w:date="2022-04-29T10:09:00Z">
              <w:r>
                <w:t>Data Type</w:t>
              </w:r>
            </w:ins>
          </w:p>
        </w:tc>
        <w:tc>
          <w:tcPr>
            <w:tcW w:w="864" w:type="dxa"/>
            <w:shd w:val="clear" w:color="auto" w:fill="E6E6E6"/>
            <w:noWrap/>
          </w:tcPr>
          <w:p w14:paraId="2A132EC3" w14:textId="77777777" w:rsidR="00440477" w:rsidRDefault="00440477" w:rsidP="00BA7D84">
            <w:pPr>
              <w:pStyle w:val="TableHead"/>
              <w:rPr>
                <w:ins w:id="8615" w:author="Russ Ott" w:date="2022-04-29T10:09:00Z"/>
              </w:rPr>
            </w:pPr>
            <w:ins w:id="8616" w:author="Russ Ott" w:date="2022-04-29T10:09:00Z">
              <w:r>
                <w:t>CONF#</w:t>
              </w:r>
            </w:ins>
          </w:p>
        </w:tc>
        <w:tc>
          <w:tcPr>
            <w:tcW w:w="864" w:type="dxa"/>
            <w:shd w:val="clear" w:color="auto" w:fill="E6E6E6"/>
            <w:noWrap/>
          </w:tcPr>
          <w:p w14:paraId="3CF5C502" w14:textId="77777777" w:rsidR="00440477" w:rsidRDefault="00440477" w:rsidP="00BA7D84">
            <w:pPr>
              <w:pStyle w:val="TableHead"/>
              <w:rPr>
                <w:ins w:id="8617" w:author="Russ Ott" w:date="2022-04-29T10:09:00Z"/>
              </w:rPr>
            </w:pPr>
            <w:ins w:id="8618" w:author="Russ Ott" w:date="2022-04-29T10:09:00Z">
              <w:r>
                <w:t>Value</w:t>
              </w:r>
            </w:ins>
          </w:p>
        </w:tc>
      </w:tr>
      <w:tr w:rsidR="00440477" w14:paraId="7990BD0F" w14:textId="77777777" w:rsidTr="00BA7D84">
        <w:trPr>
          <w:jc w:val="center"/>
          <w:ins w:id="8619" w:author="Russ Ott" w:date="2022-04-29T10:09:00Z"/>
        </w:trPr>
        <w:tc>
          <w:tcPr>
            <w:tcW w:w="10160" w:type="dxa"/>
            <w:gridSpan w:val="6"/>
          </w:tcPr>
          <w:p w14:paraId="2C4F4EDA" w14:textId="77777777" w:rsidR="00440477" w:rsidRDefault="00440477" w:rsidP="00BA7D84">
            <w:pPr>
              <w:pStyle w:val="TableText"/>
              <w:rPr>
                <w:ins w:id="8620" w:author="Russ Ott" w:date="2022-04-29T10:09:00Z"/>
              </w:rPr>
            </w:pPr>
            <w:ins w:id="8621" w:author="Russ Ott" w:date="2022-04-29T10:09:00Z">
              <w:r>
                <w:t>observation (identifier: urn:hl7ii:2.16.840.1.113883.10.20.22.4.501:2022-06-01)</w:t>
              </w:r>
            </w:ins>
          </w:p>
        </w:tc>
      </w:tr>
      <w:tr w:rsidR="00440477" w14:paraId="443840B7" w14:textId="77777777" w:rsidTr="00BA7D84">
        <w:trPr>
          <w:jc w:val="center"/>
          <w:ins w:id="8622" w:author="Russ Ott" w:date="2022-04-29T10:09:00Z"/>
        </w:trPr>
        <w:tc>
          <w:tcPr>
            <w:tcW w:w="3345" w:type="dxa"/>
          </w:tcPr>
          <w:p w14:paraId="40B1EDAC" w14:textId="77777777" w:rsidR="00440477" w:rsidRDefault="00440477" w:rsidP="00BA7D84">
            <w:pPr>
              <w:pStyle w:val="TableText"/>
              <w:rPr>
                <w:ins w:id="8623" w:author="Russ Ott" w:date="2022-04-29T10:09:00Z"/>
              </w:rPr>
            </w:pPr>
            <w:ins w:id="8624" w:author="Russ Ott" w:date="2022-04-29T10:09:00Z">
              <w:r>
                <w:tab/>
                <w:t>@classCode</w:t>
              </w:r>
            </w:ins>
          </w:p>
        </w:tc>
        <w:tc>
          <w:tcPr>
            <w:tcW w:w="720" w:type="dxa"/>
          </w:tcPr>
          <w:p w14:paraId="04F7B7D4" w14:textId="77777777" w:rsidR="00440477" w:rsidRDefault="00440477" w:rsidP="00BA7D84">
            <w:pPr>
              <w:pStyle w:val="TableText"/>
              <w:rPr>
                <w:ins w:id="8625" w:author="Russ Ott" w:date="2022-04-29T10:09:00Z"/>
              </w:rPr>
            </w:pPr>
            <w:ins w:id="8626" w:author="Russ Ott" w:date="2022-04-29T10:09:00Z">
              <w:r>
                <w:t>1..1</w:t>
              </w:r>
            </w:ins>
          </w:p>
        </w:tc>
        <w:tc>
          <w:tcPr>
            <w:tcW w:w="1152" w:type="dxa"/>
          </w:tcPr>
          <w:p w14:paraId="2E53F969" w14:textId="77777777" w:rsidR="00440477" w:rsidRDefault="00440477" w:rsidP="00BA7D84">
            <w:pPr>
              <w:pStyle w:val="TableText"/>
              <w:rPr>
                <w:ins w:id="8627" w:author="Russ Ott" w:date="2022-04-29T10:09:00Z"/>
              </w:rPr>
            </w:pPr>
            <w:ins w:id="8628" w:author="Russ Ott" w:date="2022-04-29T10:09:00Z">
              <w:r>
                <w:t>SHALL</w:t>
              </w:r>
            </w:ins>
          </w:p>
        </w:tc>
        <w:tc>
          <w:tcPr>
            <w:tcW w:w="864" w:type="dxa"/>
          </w:tcPr>
          <w:p w14:paraId="6694103A" w14:textId="77777777" w:rsidR="00440477" w:rsidRDefault="00440477" w:rsidP="00BA7D84">
            <w:pPr>
              <w:pStyle w:val="TableText"/>
              <w:rPr>
                <w:ins w:id="8629" w:author="Russ Ott" w:date="2022-04-29T10:09:00Z"/>
              </w:rPr>
            </w:pPr>
          </w:p>
        </w:tc>
        <w:tc>
          <w:tcPr>
            <w:tcW w:w="1104" w:type="dxa"/>
          </w:tcPr>
          <w:p w14:paraId="593F6E2A" w14:textId="5BF1B0E1" w:rsidR="00440477" w:rsidRDefault="00002F64" w:rsidP="00BA7D84">
            <w:pPr>
              <w:pStyle w:val="TableText"/>
              <w:rPr>
                <w:ins w:id="8630" w:author="Russ Ott" w:date="2022-04-29T10:09:00Z"/>
              </w:rPr>
            </w:pPr>
            <w:ins w:id="8631" w:author="Russ Ott" w:date="2022-04-29T10:09:00Z">
              <w:r>
                <w:fldChar w:fldCharType="begin"/>
              </w:r>
              <w:r>
                <w:instrText xml:space="preserve"> HYPERLINK \l "C_4515-193" \h </w:instrText>
              </w:r>
              <w:r>
                <w:fldChar w:fldCharType="separate"/>
              </w:r>
              <w:r w:rsidR="00440477">
                <w:rPr>
                  <w:rStyle w:val="HyperlinkText9pt"/>
                </w:rPr>
                <w:t>4515-193</w:t>
              </w:r>
              <w:r>
                <w:rPr>
                  <w:rStyle w:val="HyperlinkText9pt"/>
                </w:rPr>
                <w:fldChar w:fldCharType="end"/>
              </w:r>
            </w:ins>
          </w:p>
        </w:tc>
        <w:tc>
          <w:tcPr>
            <w:tcW w:w="2975" w:type="dxa"/>
          </w:tcPr>
          <w:p w14:paraId="71722D14" w14:textId="77777777" w:rsidR="00440477" w:rsidRDefault="00440477" w:rsidP="00BA7D84">
            <w:pPr>
              <w:pStyle w:val="TableText"/>
              <w:rPr>
                <w:ins w:id="8632" w:author="Russ Ott" w:date="2022-04-29T10:09:00Z"/>
              </w:rPr>
            </w:pPr>
            <w:ins w:id="8633" w:author="Russ Ott" w:date="2022-04-29T10:09:00Z">
              <w:r>
                <w:t>urn:oid:2.16.840.1.113883.5.6 (HL7ActClass) = OBS</w:t>
              </w:r>
            </w:ins>
          </w:p>
        </w:tc>
      </w:tr>
      <w:tr w:rsidR="00440477" w14:paraId="510F4F3B" w14:textId="77777777" w:rsidTr="00BA7D84">
        <w:trPr>
          <w:jc w:val="center"/>
          <w:ins w:id="8634" w:author="Russ Ott" w:date="2022-04-29T10:09:00Z"/>
        </w:trPr>
        <w:tc>
          <w:tcPr>
            <w:tcW w:w="3345" w:type="dxa"/>
          </w:tcPr>
          <w:p w14:paraId="3D178E6A" w14:textId="77777777" w:rsidR="00440477" w:rsidRDefault="00440477" w:rsidP="00BA7D84">
            <w:pPr>
              <w:pStyle w:val="TableText"/>
              <w:rPr>
                <w:ins w:id="8635" w:author="Russ Ott" w:date="2022-04-29T10:09:00Z"/>
              </w:rPr>
            </w:pPr>
            <w:ins w:id="8636" w:author="Russ Ott" w:date="2022-04-29T10:09:00Z">
              <w:r>
                <w:tab/>
                <w:t>@moodCode</w:t>
              </w:r>
            </w:ins>
          </w:p>
        </w:tc>
        <w:tc>
          <w:tcPr>
            <w:tcW w:w="720" w:type="dxa"/>
          </w:tcPr>
          <w:p w14:paraId="4BBF3B7E" w14:textId="77777777" w:rsidR="00440477" w:rsidRDefault="00440477" w:rsidP="00BA7D84">
            <w:pPr>
              <w:pStyle w:val="TableText"/>
              <w:rPr>
                <w:ins w:id="8637" w:author="Russ Ott" w:date="2022-04-29T10:09:00Z"/>
              </w:rPr>
            </w:pPr>
            <w:ins w:id="8638" w:author="Russ Ott" w:date="2022-04-29T10:09:00Z">
              <w:r>
                <w:t>1..1</w:t>
              </w:r>
            </w:ins>
          </w:p>
        </w:tc>
        <w:tc>
          <w:tcPr>
            <w:tcW w:w="1152" w:type="dxa"/>
          </w:tcPr>
          <w:p w14:paraId="025A3974" w14:textId="77777777" w:rsidR="00440477" w:rsidRDefault="00440477" w:rsidP="00BA7D84">
            <w:pPr>
              <w:pStyle w:val="TableText"/>
              <w:rPr>
                <w:ins w:id="8639" w:author="Russ Ott" w:date="2022-04-29T10:09:00Z"/>
              </w:rPr>
            </w:pPr>
            <w:ins w:id="8640" w:author="Russ Ott" w:date="2022-04-29T10:09:00Z">
              <w:r>
                <w:t>SHALL</w:t>
              </w:r>
            </w:ins>
          </w:p>
        </w:tc>
        <w:tc>
          <w:tcPr>
            <w:tcW w:w="864" w:type="dxa"/>
          </w:tcPr>
          <w:p w14:paraId="5A5AC119" w14:textId="77777777" w:rsidR="00440477" w:rsidRDefault="00440477" w:rsidP="00BA7D84">
            <w:pPr>
              <w:pStyle w:val="TableText"/>
              <w:rPr>
                <w:ins w:id="8641" w:author="Russ Ott" w:date="2022-04-29T10:09:00Z"/>
              </w:rPr>
            </w:pPr>
          </w:p>
        </w:tc>
        <w:tc>
          <w:tcPr>
            <w:tcW w:w="1104" w:type="dxa"/>
          </w:tcPr>
          <w:p w14:paraId="66AED17F" w14:textId="621B8ACB" w:rsidR="00440477" w:rsidRDefault="00002F64" w:rsidP="00BA7D84">
            <w:pPr>
              <w:pStyle w:val="TableText"/>
              <w:rPr>
                <w:ins w:id="8642" w:author="Russ Ott" w:date="2022-04-29T10:09:00Z"/>
              </w:rPr>
            </w:pPr>
            <w:ins w:id="8643" w:author="Russ Ott" w:date="2022-04-29T10:09:00Z">
              <w:r>
                <w:fldChar w:fldCharType="begin"/>
              </w:r>
              <w:r>
                <w:instrText xml:space="preserve"> HYPERLINK \l "C_4515-194" \h </w:instrText>
              </w:r>
              <w:r>
                <w:fldChar w:fldCharType="separate"/>
              </w:r>
              <w:r w:rsidR="00440477">
                <w:rPr>
                  <w:rStyle w:val="HyperlinkText9pt"/>
                </w:rPr>
                <w:t>4515-194</w:t>
              </w:r>
              <w:r>
                <w:rPr>
                  <w:rStyle w:val="HyperlinkText9pt"/>
                </w:rPr>
                <w:fldChar w:fldCharType="end"/>
              </w:r>
            </w:ins>
          </w:p>
        </w:tc>
        <w:tc>
          <w:tcPr>
            <w:tcW w:w="2975" w:type="dxa"/>
          </w:tcPr>
          <w:p w14:paraId="5BA7D7D1" w14:textId="77777777" w:rsidR="00440477" w:rsidRDefault="00440477" w:rsidP="00BA7D84">
            <w:pPr>
              <w:pStyle w:val="TableText"/>
              <w:rPr>
                <w:ins w:id="8644" w:author="Russ Ott" w:date="2022-04-29T10:09:00Z"/>
              </w:rPr>
            </w:pPr>
            <w:ins w:id="8645" w:author="Russ Ott" w:date="2022-04-29T10:09:00Z">
              <w:r>
                <w:t>urn:oid:2.16.840.1.113883.5.1001 (HL7ActMood) = EVN</w:t>
              </w:r>
            </w:ins>
          </w:p>
        </w:tc>
      </w:tr>
      <w:tr w:rsidR="00440477" w14:paraId="1EF5ABBE" w14:textId="77777777" w:rsidTr="00BA7D84">
        <w:trPr>
          <w:jc w:val="center"/>
          <w:ins w:id="8646" w:author="Russ Ott" w:date="2022-04-29T10:09:00Z"/>
        </w:trPr>
        <w:tc>
          <w:tcPr>
            <w:tcW w:w="3345" w:type="dxa"/>
          </w:tcPr>
          <w:p w14:paraId="535F7043" w14:textId="77777777" w:rsidR="00440477" w:rsidRDefault="00440477" w:rsidP="00BA7D84">
            <w:pPr>
              <w:pStyle w:val="TableText"/>
              <w:rPr>
                <w:ins w:id="8647" w:author="Russ Ott" w:date="2022-04-29T10:09:00Z"/>
              </w:rPr>
            </w:pPr>
            <w:ins w:id="8648" w:author="Russ Ott" w:date="2022-04-29T10:09:00Z">
              <w:r>
                <w:tab/>
                <w:t>templateId</w:t>
              </w:r>
            </w:ins>
          </w:p>
        </w:tc>
        <w:tc>
          <w:tcPr>
            <w:tcW w:w="720" w:type="dxa"/>
          </w:tcPr>
          <w:p w14:paraId="0F628E6A" w14:textId="77777777" w:rsidR="00440477" w:rsidRDefault="00440477" w:rsidP="00BA7D84">
            <w:pPr>
              <w:pStyle w:val="TableText"/>
              <w:rPr>
                <w:ins w:id="8649" w:author="Russ Ott" w:date="2022-04-29T10:09:00Z"/>
              </w:rPr>
            </w:pPr>
            <w:ins w:id="8650" w:author="Russ Ott" w:date="2022-04-29T10:09:00Z">
              <w:r>
                <w:t>1..1</w:t>
              </w:r>
            </w:ins>
          </w:p>
        </w:tc>
        <w:tc>
          <w:tcPr>
            <w:tcW w:w="1152" w:type="dxa"/>
          </w:tcPr>
          <w:p w14:paraId="52FE2457" w14:textId="77777777" w:rsidR="00440477" w:rsidRDefault="00440477" w:rsidP="00BA7D84">
            <w:pPr>
              <w:pStyle w:val="TableText"/>
              <w:rPr>
                <w:ins w:id="8651" w:author="Russ Ott" w:date="2022-04-29T10:09:00Z"/>
              </w:rPr>
            </w:pPr>
            <w:ins w:id="8652" w:author="Russ Ott" w:date="2022-04-29T10:09:00Z">
              <w:r>
                <w:t>SHALL</w:t>
              </w:r>
            </w:ins>
          </w:p>
        </w:tc>
        <w:tc>
          <w:tcPr>
            <w:tcW w:w="864" w:type="dxa"/>
          </w:tcPr>
          <w:p w14:paraId="7AC50168" w14:textId="77777777" w:rsidR="00440477" w:rsidRDefault="00440477" w:rsidP="00BA7D84">
            <w:pPr>
              <w:pStyle w:val="TableText"/>
              <w:rPr>
                <w:ins w:id="8653" w:author="Russ Ott" w:date="2022-04-29T10:09:00Z"/>
              </w:rPr>
            </w:pPr>
          </w:p>
        </w:tc>
        <w:tc>
          <w:tcPr>
            <w:tcW w:w="1104" w:type="dxa"/>
          </w:tcPr>
          <w:p w14:paraId="72D3F0E2" w14:textId="55A86C88" w:rsidR="00440477" w:rsidRDefault="00002F64" w:rsidP="00BA7D84">
            <w:pPr>
              <w:pStyle w:val="TableText"/>
              <w:rPr>
                <w:ins w:id="8654" w:author="Russ Ott" w:date="2022-04-29T10:09:00Z"/>
              </w:rPr>
            </w:pPr>
            <w:ins w:id="8655" w:author="Russ Ott" w:date="2022-04-29T10:09:00Z">
              <w:r>
                <w:fldChar w:fldCharType="begin"/>
              </w:r>
              <w:r>
                <w:instrText xml:space="preserve"> HYPERLINK \l "C_4515-185" \h </w:instrText>
              </w:r>
              <w:r>
                <w:fldChar w:fldCharType="separate"/>
              </w:r>
              <w:r w:rsidR="00440477">
                <w:rPr>
                  <w:rStyle w:val="HyperlinkText9pt"/>
                </w:rPr>
                <w:t>4515-185</w:t>
              </w:r>
              <w:r>
                <w:rPr>
                  <w:rStyle w:val="HyperlinkText9pt"/>
                </w:rPr>
                <w:fldChar w:fldCharType="end"/>
              </w:r>
            </w:ins>
          </w:p>
        </w:tc>
        <w:tc>
          <w:tcPr>
            <w:tcW w:w="2975" w:type="dxa"/>
          </w:tcPr>
          <w:p w14:paraId="47CD02EA" w14:textId="77777777" w:rsidR="00440477" w:rsidRDefault="00440477" w:rsidP="00BA7D84">
            <w:pPr>
              <w:pStyle w:val="TableText"/>
              <w:rPr>
                <w:ins w:id="8656" w:author="Russ Ott" w:date="2022-04-29T10:09:00Z"/>
              </w:rPr>
            </w:pPr>
          </w:p>
        </w:tc>
      </w:tr>
      <w:tr w:rsidR="00440477" w14:paraId="591D8EDF" w14:textId="77777777" w:rsidTr="00BA7D84">
        <w:trPr>
          <w:jc w:val="center"/>
          <w:ins w:id="8657" w:author="Russ Ott" w:date="2022-04-29T10:09:00Z"/>
        </w:trPr>
        <w:tc>
          <w:tcPr>
            <w:tcW w:w="3345" w:type="dxa"/>
          </w:tcPr>
          <w:p w14:paraId="51CA5E9B" w14:textId="77777777" w:rsidR="00440477" w:rsidRDefault="00440477" w:rsidP="00BA7D84">
            <w:pPr>
              <w:pStyle w:val="TableText"/>
              <w:rPr>
                <w:ins w:id="8658" w:author="Russ Ott" w:date="2022-04-29T10:09:00Z"/>
              </w:rPr>
            </w:pPr>
            <w:ins w:id="8659" w:author="Russ Ott" w:date="2022-04-29T10:09:00Z">
              <w:r>
                <w:tab/>
              </w:r>
              <w:r>
                <w:tab/>
                <w:t>@root</w:t>
              </w:r>
            </w:ins>
          </w:p>
        </w:tc>
        <w:tc>
          <w:tcPr>
            <w:tcW w:w="720" w:type="dxa"/>
          </w:tcPr>
          <w:p w14:paraId="5B9C3E31" w14:textId="77777777" w:rsidR="00440477" w:rsidRDefault="00440477" w:rsidP="00BA7D84">
            <w:pPr>
              <w:pStyle w:val="TableText"/>
              <w:rPr>
                <w:ins w:id="8660" w:author="Russ Ott" w:date="2022-04-29T10:09:00Z"/>
              </w:rPr>
            </w:pPr>
            <w:ins w:id="8661" w:author="Russ Ott" w:date="2022-04-29T10:09:00Z">
              <w:r>
                <w:t>1..1</w:t>
              </w:r>
            </w:ins>
          </w:p>
        </w:tc>
        <w:tc>
          <w:tcPr>
            <w:tcW w:w="1152" w:type="dxa"/>
          </w:tcPr>
          <w:p w14:paraId="140ACE7F" w14:textId="77777777" w:rsidR="00440477" w:rsidRDefault="00440477" w:rsidP="00BA7D84">
            <w:pPr>
              <w:pStyle w:val="TableText"/>
              <w:rPr>
                <w:ins w:id="8662" w:author="Russ Ott" w:date="2022-04-29T10:09:00Z"/>
              </w:rPr>
            </w:pPr>
            <w:ins w:id="8663" w:author="Russ Ott" w:date="2022-04-29T10:09:00Z">
              <w:r>
                <w:t>SHALL</w:t>
              </w:r>
            </w:ins>
          </w:p>
        </w:tc>
        <w:tc>
          <w:tcPr>
            <w:tcW w:w="864" w:type="dxa"/>
          </w:tcPr>
          <w:p w14:paraId="7DA098CD" w14:textId="77777777" w:rsidR="00440477" w:rsidRDefault="00440477" w:rsidP="00BA7D84">
            <w:pPr>
              <w:pStyle w:val="TableText"/>
              <w:rPr>
                <w:ins w:id="8664" w:author="Russ Ott" w:date="2022-04-29T10:09:00Z"/>
              </w:rPr>
            </w:pPr>
          </w:p>
        </w:tc>
        <w:tc>
          <w:tcPr>
            <w:tcW w:w="1104" w:type="dxa"/>
          </w:tcPr>
          <w:p w14:paraId="1512F94B" w14:textId="39586EA1" w:rsidR="00440477" w:rsidRDefault="00002F64" w:rsidP="00BA7D84">
            <w:pPr>
              <w:pStyle w:val="TableText"/>
              <w:rPr>
                <w:ins w:id="8665" w:author="Russ Ott" w:date="2022-04-29T10:09:00Z"/>
              </w:rPr>
            </w:pPr>
            <w:ins w:id="8666" w:author="Russ Ott" w:date="2022-04-29T10:09:00Z">
              <w:r>
                <w:fldChar w:fldCharType="begin"/>
              </w:r>
              <w:r>
                <w:instrText xml:space="preserve"> HYPERLINK \l "C_4515-188" \h </w:instrText>
              </w:r>
              <w:r>
                <w:fldChar w:fldCharType="separate"/>
              </w:r>
              <w:r w:rsidR="00440477">
                <w:rPr>
                  <w:rStyle w:val="HyperlinkText9pt"/>
                </w:rPr>
                <w:t>4515-188</w:t>
              </w:r>
              <w:r>
                <w:rPr>
                  <w:rStyle w:val="HyperlinkText9pt"/>
                </w:rPr>
                <w:fldChar w:fldCharType="end"/>
              </w:r>
            </w:ins>
          </w:p>
        </w:tc>
        <w:tc>
          <w:tcPr>
            <w:tcW w:w="2975" w:type="dxa"/>
          </w:tcPr>
          <w:p w14:paraId="13F27FCD" w14:textId="77777777" w:rsidR="00440477" w:rsidRDefault="00440477" w:rsidP="00BA7D84">
            <w:pPr>
              <w:pStyle w:val="TableText"/>
              <w:rPr>
                <w:ins w:id="8667" w:author="Russ Ott" w:date="2022-04-29T10:09:00Z"/>
              </w:rPr>
            </w:pPr>
            <w:ins w:id="8668" w:author="Russ Ott" w:date="2022-04-29T10:09:00Z">
              <w:r>
                <w:t>2.16.840.1.113883.10.20.22.4.501</w:t>
              </w:r>
            </w:ins>
          </w:p>
        </w:tc>
      </w:tr>
      <w:tr w:rsidR="00440477" w14:paraId="61EA376A" w14:textId="77777777" w:rsidTr="00BA7D84">
        <w:trPr>
          <w:jc w:val="center"/>
          <w:ins w:id="8669" w:author="Russ Ott" w:date="2022-04-29T10:09:00Z"/>
        </w:trPr>
        <w:tc>
          <w:tcPr>
            <w:tcW w:w="3345" w:type="dxa"/>
          </w:tcPr>
          <w:p w14:paraId="5DFEF214" w14:textId="77777777" w:rsidR="00440477" w:rsidRDefault="00440477" w:rsidP="00BA7D84">
            <w:pPr>
              <w:pStyle w:val="TableText"/>
              <w:rPr>
                <w:ins w:id="8670" w:author="Russ Ott" w:date="2022-04-29T10:09:00Z"/>
              </w:rPr>
            </w:pPr>
            <w:ins w:id="8671" w:author="Russ Ott" w:date="2022-04-29T10:09:00Z">
              <w:r>
                <w:tab/>
              </w:r>
              <w:r>
                <w:tab/>
                <w:t>@extension</w:t>
              </w:r>
            </w:ins>
          </w:p>
        </w:tc>
        <w:tc>
          <w:tcPr>
            <w:tcW w:w="720" w:type="dxa"/>
          </w:tcPr>
          <w:p w14:paraId="1899C6C7" w14:textId="77777777" w:rsidR="00440477" w:rsidRDefault="00440477" w:rsidP="00BA7D84">
            <w:pPr>
              <w:pStyle w:val="TableText"/>
              <w:rPr>
                <w:ins w:id="8672" w:author="Russ Ott" w:date="2022-04-29T10:09:00Z"/>
              </w:rPr>
            </w:pPr>
            <w:ins w:id="8673" w:author="Russ Ott" w:date="2022-04-29T10:09:00Z">
              <w:r>
                <w:t>1..1</w:t>
              </w:r>
            </w:ins>
          </w:p>
        </w:tc>
        <w:tc>
          <w:tcPr>
            <w:tcW w:w="1152" w:type="dxa"/>
          </w:tcPr>
          <w:p w14:paraId="5E6B8E24" w14:textId="77777777" w:rsidR="00440477" w:rsidRDefault="00440477" w:rsidP="00BA7D84">
            <w:pPr>
              <w:pStyle w:val="TableText"/>
              <w:rPr>
                <w:ins w:id="8674" w:author="Russ Ott" w:date="2022-04-29T10:09:00Z"/>
              </w:rPr>
            </w:pPr>
            <w:ins w:id="8675" w:author="Russ Ott" w:date="2022-04-29T10:09:00Z">
              <w:r>
                <w:t>SHALL</w:t>
              </w:r>
            </w:ins>
          </w:p>
        </w:tc>
        <w:tc>
          <w:tcPr>
            <w:tcW w:w="864" w:type="dxa"/>
          </w:tcPr>
          <w:p w14:paraId="5F38F0B7" w14:textId="77777777" w:rsidR="00440477" w:rsidRDefault="00440477" w:rsidP="00BA7D84">
            <w:pPr>
              <w:pStyle w:val="TableText"/>
              <w:rPr>
                <w:ins w:id="8676" w:author="Russ Ott" w:date="2022-04-29T10:09:00Z"/>
              </w:rPr>
            </w:pPr>
          </w:p>
        </w:tc>
        <w:tc>
          <w:tcPr>
            <w:tcW w:w="1104" w:type="dxa"/>
          </w:tcPr>
          <w:p w14:paraId="26777D11" w14:textId="1098EC6F" w:rsidR="00440477" w:rsidRDefault="00002F64" w:rsidP="00BA7D84">
            <w:pPr>
              <w:pStyle w:val="TableText"/>
              <w:rPr>
                <w:ins w:id="8677" w:author="Russ Ott" w:date="2022-04-29T10:09:00Z"/>
              </w:rPr>
            </w:pPr>
            <w:ins w:id="8678" w:author="Russ Ott" w:date="2022-04-29T10:09:00Z">
              <w:r>
                <w:fldChar w:fldCharType="begin"/>
              </w:r>
              <w:r>
                <w:instrText xml:space="preserve"> HYPERLINK \l "C_4515-189" \h </w:instrText>
              </w:r>
              <w:r>
                <w:fldChar w:fldCharType="separate"/>
              </w:r>
              <w:r w:rsidR="00440477">
                <w:rPr>
                  <w:rStyle w:val="HyperlinkText9pt"/>
                </w:rPr>
                <w:t>4515-189</w:t>
              </w:r>
              <w:r>
                <w:rPr>
                  <w:rStyle w:val="HyperlinkText9pt"/>
                </w:rPr>
                <w:fldChar w:fldCharType="end"/>
              </w:r>
            </w:ins>
          </w:p>
        </w:tc>
        <w:tc>
          <w:tcPr>
            <w:tcW w:w="2975" w:type="dxa"/>
          </w:tcPr>
          <w:p w14:paraId="5105ADD2" w14:textId="77777777" w:rsidR="00440477" w:rsidRDefault="00440477" w:rsidP="00BA7D84">
            <w:pPr>
              <w:pStyle w:val="TableText"/>
              <w:rPr>
                <w:ins w:id="8679" w:author="Russ Ott" w:date="2022-04-29T10:09:00Z"/>
              </w:rPr>
            </w:pPr>
            <w:ins w:id="8680" w:author="Russ Ott" w:date="2022-04-29T10:09:00Z">
              <w:r>
                <w:t>2022-06-01</w:t>
              </w:r>
            </w:ins>
          </w:p>
        </w:tc>
      </w:tr>
      <w:tr w:rsidR="00440477" w14:paraId="1BA08506" w14:textId="77777777" w:rsidTr="00BA7D84">
        <w:trPr>
          <w:jc w:val="center"/>
          <w:ins w:id="8681" w:author="Russ Ott" w:date="2022-04-29T10:09:00Z"/>
        </w:trPr>
        <w:tc>
          <w:tcPr>
            <w:tcW w:w="3345" w:type="dxa"/>
          </w:tcPr>
          <w:p w14:paraId="715CCD73" w14:textId="77777777" w:rsidR="00440477" w:rsidRDefault="00440477" w:rsidP="00BA7D84">
            <w:pPr>
              <w:pStyle w:val="TableText"/>
              <w:rPr>
                <w:ins w:id="8682" w:author="Russ Ott" w:date="2022-04-29T10:09:00Z"/>
              </w:rPr>
            </w:pPr>
            <w:ins w:id="8683" w:author="Russ Ott" w:date="2022-04-29T10:09:00Z">
              <w:r>
                <w:tab/>
                <w:t>code</w:t>
              </w:r>
            </w:ins>
          </w:p>
        </w:tc>
        <w:tc>
          <w:tcPr>
            <w:tcW w:w="720" w:type="dxa"/>
          </w:tcPr>
          <w:p w14:paraId="10429CDB" w14:textId="77777777" w:rsidR="00440477" w:rsidRDefault="00440477" w:rsidP="00BA7D84">
            <w:pPr>
              <w:pStyle w:val="TableText"/>
              <w:rPr>
                <w:ins w:id="8684" w:author="Russ Ott" w:date="2022-04-29T10:09:00Z"/>
              </w:rPr>
            </w:pPr>
            <w:ins w:id="8685" w:author="Russ Ott" w:date="2022-04-29T10:09:00Z">
              <w:r>
                <w:t>1..1</w:t>
              </w:r>
            </w:ins>
          </w:p>
        </w:tc>
        <w:tc>
          <w:tcPr>
            <w:tcW w:w="1152" w:type="dxa"/>
          </w:tcPr>
          <w:p w14:paraId="66883C92" w14:textId="77777777" w:rsidR="00440477" w:rsidRDefault="00440477" w:rsidP="00BA7D84">
            <w:pPr>
              <w:pStyle w:val="TableText"/>
              <w:rPr>
                <w:ins w:id="8686" w:author="Russ Ott" w:date="2022-04-29T10:09:00Z"/>
              </w:rPr>
            </w:pPr>
            <w:ins w:id="8687" w:author="Russ Ott" w:date="2022-04-29T10:09:00Z">
              <w:r>
                <w:t>SHALL</w:t>
              </w:r>
            </w:ins>
          </w:p>
        </w:tc>
        <w:tc>
          <w:tcPr>
            <w:tcW w:w="864" w:type="dxa"/>
          </w:tcPr>
          <w:p w14:paraId="1388A407" w14:textId="77777777" w:rsidR="00440477" w:rsidRDefault="00440477" w:rsidP="00BA7D84">
            <w:pPr>
              <w:pStyle w:val="TableText"/>
              <w:rPr>
                <w:ins w:id="8688" w:author="Russ Ott" w:date="2022-04-29T10:09:00Z"/>
              </w:rPr>
            </w:pPr>
          </w:p>
        </w:tc>
        <w:tc>
          <w:tcPr>
            <w:tcW w:w="1104" w:type="dxa"/>
          </w:tcPr>
          <w:p w14:paraId="7C096519" w14:textId="55B31EE9" w:rsidR="00440477" w:rsidRDefault="00002F64" w:rsidP="00BA7D84">
            <w:pPr>
              <w:pStyle w:val="TableText"/>
              <w:rPr>
                <w:ins w:id="8689" w:author="Russ Ott" w:date="2022-04-29T10:09:00Z"/>
              </w:rPr>
            </w:pPr>
            <w:ins w:id="8690" w:author="Russ Ott" w:date="2022-04-29T10:09:00Z">
              <w:r>
                <w:fldChar w:fldCharType="begin"/>
              </w:r>
              <w:r>
                <w:instrText xml:space="preserve"> HYPERLINK \l "C_4515-186" \h </w:instrText>
              </w:r>
              <w:r>
                <w:fldChar w:fldCharType="separate"/>
              </w:r>
              <w:r w:rsidR="00440477">
                <w:rPr>
                  <w:rStyle w:val="HyperlinkText9pt"/>
                </w:rPr>
                <w:t>4515-186</w:t>
              </w:r>
              <w:r>
                <w:rPr>
                  <w:rStyle w:val="HyperlinkText9pt"/>
                </w:rPr>
                <w:fldChar w:fldCharType="end"/>
              </w:r>
            </w:ins>
          </w:p>
        </w:tc>
        <w:tc>
          <w:tcPr>
            <w:tcW w:w="2975" w:type="dxa"/>
          </w:tcPr>
          <w:p w14:paraId="0F787801" w14:textId="77777777" w:rsidR="00440477" w:rsidRDefault="00440477" w:rsidP="00BA7D84">
            <w:pPr>
              <w:pStyle w:val="TableText"/>
              <w:rPr>
                <w:ins w:id="8691" w:author="Russ Ott" w:date="2022-04-29T10:09:00Z"/>
              </w:rPr>
            </w:pPr>
          </w:p>
        </w:tc>
      </w:tr>
      <w:tr w:rsidR="00440477" w14:paraId="1208A0BB" w14:textId="77777777" w:rsidTr="00BA7D84">
        <w:trPr>
          <w:jc w:val="center"/>
          <w:ins w:id="8692" w:author="Russ Ott" w:date="2022-04-29T10:09:00Z"/>
        </w:trPr>
        <w:tc>
          <w:tcPr>
            <w:tcW w:w="3345" w:type="dxa"/>
          </w:tcPr>
          <w:p w14:paraId="781BF5AB" w14:textId="77777777" w:rsidR="00440477" w:rsidRDefault="00440477" w:rsidP="00BA7D84">
            <w:pPr>
              <w:pStyle w:val="TableText"/>
              <w:rPr>
                <w:ins w:id="8693" w:author="Russ Ott" w:date="2022-04-29T10:09:00Z"/>
              </w:rPr>
            </w:pPr>
            <w:ins w:id="8694" w:author="Russ Ott" w:date="2022-04-29T10:09:00Z">
              <w:r>
                <w:tab/>
              </w:r>
              <w:r>
                <w:tab/>
                <w:t>@code</w:t>
              </w:r>
            </w:ins>
          </w:p>
        </w:tc>
        <w:tc>
          <w:tcPr>
            <w:tcW w:w="720" w:type="dxa"/>
          </w:tcPr>
          <w:p w14:paraId="63AC8DB1" w14:textId="77777777" w:rsidR="00440477" w:rsidRDefault="00440477" w:rsidP="00BA7D84">
            <w:pPr>
              <w:pStyle w:val="TableText"/>
              <w:rPr>
                <w:ins w:id="8695" w:author="Russ Ott" w:date="2022-04-29T10:09:00Z"/>
              </w:rPr>
            </w:pPr>
            <w:ins w:id="8696" w:author="Russ Ott" w:date="2022-04-29T10:09:00Z">
              <w:r>
                <w:t>1..1</w:t>
              </w:r>
            </w:ins>
          </w:p>
        </w:tc>
        <w:tc>
          <w:tcPr>
            <w:tcW w:w="1152" w:type="dxa"/>
          </w:tcPr>
          <w:p w14:paraId="6DC4A0C8" w14:textId="77777777" w:rsidR="00440477" w:rsidRDefault="00440477" w:rsidP="00BA7D84">
            <w:pPr>
              <w:pStyle w:val="TableText"/>
              <w:rPr>
                <w:ins w:id="8697" w:author="Russ Ott" w:date="2022-04-29T10:09:00Z"/>
              </w:rPr>
            </w:pPr>
            <w:ins w:id="8698" w:author="Russ Ott" w:date="2022-04-29T10:09:00Z">
              <w:r>
                <w:t>SHALL</w:t>
              </w:r>
            </w:ins>
          </w:p>
        </w:tc>
        <w:tc>
          <w:tcPr>
            <w:tcW w:w="864" w:type="dxa"/>
          </w:tcPr>
          <w:p w14:paraId="2B58FE8F" w14:textId="77777777" w:rsidR="00440477" w:rsidRDefault="00440477" w:rsidP="00BA7D84">
            <w:pPr>
              <w:pStyle w:val="TableText"/>
              <w:rPr>
                <w:ins w:id="8699" w:author="Russ Ott" w:date="2022-04-29T10:09:00Z"/>
              </w:rPr>
            </w:pPr>
          </w:p>
        </w:tc>
        <w:tc>
          <w:tcPr>
            <w:tcW w:w="1104" w:type="dxa"/>
          </w:tcPr>
          <w:p w14:paraId="102A8EFE" w14:textId="53B5C083" w:rsidR="00440477" w:rsidRDefault="00002F64" w:rsidP="00BA7D84">
            <w:pPr>
              <w:pStyle w:val="TableText"/>
              <w:rPr>
                <w:ins w:id="8700" w:author="Russ Ott" w:date="2022-04-29T10:09:00Z"/>
              </w:rPr>
            </w:pPr>
            <w:ins w:id="8701" w:author="Russ Ott" w:date="2022-04-29T10:09:00Z">
              <w:r>
                <w:fldChar w:fldCharType="begin"/>
              </w:r>
              <w:r>
                <w:instrText xml:space="preserve"> HYPERLINK \l "C_4515-190" \h </w:instrText>
              </w:r>
              <w:r>
                <w:fldChar w:fldCharType="separate"/>
              </w:r>
              <w:r w:rsidR="00440477">
                <w:rPr>
                  <w:rStyle w:val="HyperlinkText9pt"/>
                </w:rPr>
                <w:t>4515-190</w:t>
              </w:r>
              <w:r>
                <w:rPr>
                  <w:rStyle w:val="HyperlinkText9pt"/>
                </w:rPr>
                <w:fldChar w:fldCharType="end"/>
              </w:r>
            </w:ins>
          </w:p>
        </w:tc>
        <w:tc>
          <w:tcPr>
            <w:tcW w:w="2975" w:type="dxa"/>
          </w:tcPr>
          <w:p w14:paraId="4BBC4DFC" w14:textId="77777777" w:rsidR="00440477" w:rsidRDefault="00440477" w:rsidP="00BA7D84">
            <w:pPr>
              <w:pStyle w:val="TableText"/>
              <w:rPr>
                <w:ins w:id="8702" w:author="Russ Ott" w:date="2022-04-29T10:09:00Z"/>
              </w:rPr>
            </w:pPr>
            <w:ins w:id="8703" w:author="Russ Ott" w:date="2022-04-29T10:09:00Z">
              <w:r>
                <w:t>76690-7</w:t>
              </w:r>
            </w:ins>
          </w:p>
        </w:tc>
      </w:tr>
      <w:tr w:rsidR="00440477" w14:paraId="04A11F4A" w14:textId="77777777" w:rsidTr="00BA7D84">
        <w:trPr>
          <w:jc w:val="center"/>
          <w:ins w:id="8704" w:author="Russ Ott" w:date="2022-04-29T10:09:00Z"/>
        </w:trPr>
        <w:tc>
          <w:tcPr>
            <w:tcW w:w="3345" w:type="dxa"/>
          </w:tcPr>
          <w:p w14:paraId="700AD3C9" w14:textId="77777777" w:rsidR="00440477" w:rsidRDefault="00440477" w:rsidP="00BA7D84">
            <w:pPr>
              <w:pStyle w:val="TableText"/>
              <w:rPr>
                <w:ins w:id="8705" w:author="Russ Ott" w:date="2022-04-29T10:09:00Z"/>
              </w:rPr>
            </w:pPr>
            <w:ins w:id="8706" w:author="Russ Ott" w:date="2022-04-29T10:09:00Z">
              <w:r>
                <w:tab/>
              </w:r>
              <w:r>
                <w:tab/>
                <w:t>@codeSystem</w:t>
              </w:r>
            </w:ins>
          </w:p>
        </w:tc>
        <w:tc>
          <w:tcPr>
            <w:tcW w:w="720" w:type="dxa"/>
          </w:tcPr>
          <w:p w14:paraId="6A6BCC83" w14:textId="77777777" w:rsidR="00440477" w:rsidRDefault="00440477" w:rsidP="00BA7D84">
            <w:pPr>
              <w:pStyle w:val="TableText"/>
              <w:rPr>
                <w:ins w:id="8707" w:author="Russ Ott" w:date="2022-04-29T10:09:00Z"/>
              </w:rPr>
            </w:pPr>
            <w:ins w:id="8708" w:author="Russ Ott" w:date="2022-04-29T10:09:00Z">
              <w:r>
                <w:t>1..1</w:t>
              </w:r>
            </w:ins>
          </w:p>
        </w:tc>
        <w:tc>
          <w:tcPr>
            <w:tcW w:w="1152" w:type="dxa"/>
          </w:tcPr>
          <w:p w14:paraId="4491BF97" w14:textId="77777777" w:rsidR="00440477" w:rsidRDefault="00440477" w:rsidP="00BA7D84">
            <w:pPr>
              <w:pStyle w:val="TableText"/>
              <w:rPr>
                <w:ins w:id="8709" w:author="Russ Ott" w:date="2022-04-29T10:09:00Z"/>
              </w:rPr>
            </w:pPr>
            <w:ins w:id="8710" w:author="Russ Ott" w:date="2022-04-29T10:09:00Z">
              <w:r>
                <w:t>SHALL</w:t>
              </w:r>
            </w:ins>
          </w:p>
        </w:tc>
        <w:tc>
          <w:tcPr>
            <w:tcW w:w="864" w:type="dxa"/>
          </w:tcPr>
          <w:p w14:paraId="266FE351" w14:textId="77777777" w:rsidR="00440477" w:rsidRDefault="00440477" w:rsidP="00BA7D84">
            <w:pPr>
              <w:pStyle w:val="TableText"/>
              <w:rPr>
                <w:ins w:id="8711" w:author="Russ Ott" w:date="2022-04-29T10:09:00Z"/>
              </w:rPr>
            </w:pPr>
          </w:p>
        </w:tc>
        <w:tc>
          <w:tcPr>
            <w:tcW w:w="1104" w:type="dxa"/>
          </w:tcPr>
          <w:p w14:paraId="2D705DA3" w14:textId="7EA742B2" w:rsidR="00440477" w:rsidRDefault="00002F64" w:rsidP="00BA7D84">
            <w:pPr>
              <w:pStyle w:val="TableText"/>
              <w:rPr>
                <w:ins w:id="8712" w:author="Russ Ott" w:date="2022-04-29T10:09:00Z"/>
              </w:rPr>
            </w:pPr>
            <w:ins w:id="8713" w:author="Russ Ott" w:date="2022-04-29T10:09:00Z">
              <w:r>
                <w:fldChar w:fldCharType="begin"/>
              </w:r>
              <w:r>
                <w:instrText xml:space="preserve"> HYPERLINK \l "C_4515-191" \h </w:instrText>
              </w:r>
              <w:r>
                <w:fldChar w:fldCharType="separate"/>
              </w:r>
              <w:r w:rsidR="00440477">
                <w:rPr>
                  <w:rStyle w:val="HyperlinkText9pt"/>
                </w:rPr>
                <w:t>4515-191</w:t>
              </w:r>
              <w:r>
                <w:rPr>
                  <w:rStyle w:val="HyperlinkText9pt"/>
                </w:rPr>
                <w:fldChar w:fldCharType="end"/>
              </w:r>
            </w:ins>
          </w:p>
        </w:tc>
        <w:tc>
          <w:tcPr>
            <w:tcW w:w="2975" w:type="dxa"/>
          </w:tcPr>
          <w:p w14:paraId="4AC50D6E" w14:textId="77777777" w:rsidR="00440477" w:rsidRDefault="00440477" w:rsidP="00BA7D84">
            <w:pPr>
              <w:pStyle w:val="TableText"/>
              <w:rPr>
                <w:ins w:id="8714" w:author="Russ Ott" w:date="2022-04-29T10:09:00Z"/>
              </w:rPr>
            </w:pPr>
            <w:ins w:id="8715" w:author="Russ Ott" w:date="2022-04-29T10:09:00Z">
              <w:r>
                <w:t>urn:oid:2.16.840.1.113883.6.1 (LOINC) = 2.16.840.1.113883.6.1</w:t>
              </w:r>
            </w:ins>
          </w:p>
        </w:tc>
      </w:tr>
      <w:tr w:rsidR="00440477" w14:paraId="2BB0424E" w14:textId="77777777" w:rsidTr="00BA7D84">
        <w:trPr>
          <w:jc w:val="center"/>
          <w:ins w:id="8716" w:author="Russ Ott" w:date="2022-04-29T10:09:00Z"/>
        </w:trPr>
        <w:tc>
          <w:tcPr>
            <w:tcW w:w="3345" w:type="dxa"/>
          </w:tcPr>
          <w:p w14:paraId="343A03B2" w14:textId="77777777" w:rsidR="00440477" w:rsidRDefault="00440477" w:rsidP="00BA7D84">
            <w:pPr>
              <w:pStyle w:val="TableText"/>
              <w:rPr>
                <w:ins w:id="8717" w:author="Russ Ott" w:date="2022-04-29T10:09:00Z"/>
              </w:rPr>
            </w:pPr>
            <w:ins w:id="8718" w:author="Russ Ott" w:date="2022-04-29T10:09:00Z">
              <w:r>
                <w:tab/>
                <w:t>statusCode</w:t>
              </w:r>
            </w:ins>
          </w:p>
        </w:tc>
        <w:tc>
          <w:tcPr>
            <w:tcW w:w="720" w:type="dxa"/>
          </w:tcPr>
          <w:p w14:paraId="30AC84C7" w14:textId="77777777" w:rsidR="00440477" w:rsidRDefault="00440477" w:rsidP="00BA7D84">
            <w:pPr>
              <w:pStyle w:val="TableText"/>
              <w:rPr>
                <w:ins w:id="8719" w:author="Russ Ott" w:date="2022-04-29T10:09:00Z"/>
              </w:rPr>
            </w:pPr>
            <w:ins w:id="8720" w:author="Russ Ott" w:date="2022-04-29T10:09:00Z">
              <w:r>
                <w:t>1..1</w:t>
              </w:r>
            </w:ins>
          </w:p>
        </w:tc>
        <w:tc>
          <w:tcPr>
            <w:tcW w:w="1152" w:type="dxa"/>
          </w:tcPr>
          <w:p w14:paraId="656E9A36" w14:textId="77777777" w:rsidR="00440477" w:rsidRDefault="00440477" w:rsidP="00BA7D84">
            <w:pPr>
              <w:pStyle w:val="TableText"/>
              <w:rPr>
                <w:ins w:id="8721" w:author="Russ Ott" w:date="2022-04-29T10:09:00Z"/>
              </w:rPr>
            </w:pPr>
            <w:ins w:id="8722" w:author="Russ Ott" w:date="2022-04-29T10:09:00Z">
              <w:r>
                <w:t>SHALL</w:t>
              </w:r>
            </w:ins>
          </w:p>
        </w:tc>
        <w:tc>
          <w:tcPr>
            <w:tcW w:w="864" w:type="dxa"/>
          </w:tcPr>
          <w:p w14:paraId="5F1EF43D" w14:textId="77777777" w:rsidR="00440477" w:rsidRDefault="00440477" w:rsidP="00BA7D84">
            <w:pPr>
              <w:pStyle w:val="TableText"/>
              <w:rPr>
                <w:ins w:id="8723" w:author="Russ Ott" w:date="2022-04-29T10:09:00Z"/>
              </w:rPr>
            </w:pPr>
          </w:p>
        </w:tc>
        <w:tc>
          <w:tcPr>
            <w:tcW w:w="1104" w:type="dxa"/>
          </w:tcPr>
          <w:p w14:paraId="418CB435" w14:textId="71B69016" w:rsidR="00440477" w:rsidRDefault="00002F64" w:rsidP="00BA7D84">
            <w:pPr>
              <w:pStyle w:val="TableText"/>
              <w:rPr>
                <w:ins w:id="8724" w:author="Russ Ott" w:date="2022-04-29T10:09:00Z"/>
              </w:rPr>
            </w:pPr>
            <w:ins w:id="8725" w:author="Russ Ott" w:date="2022-04-29T10:09:00Z">
              <w:r>
                <w:fldChar w:fldCharType="begin"/>
              </w:r>
              <w:r>
                <w:instrText xml:space="preserve"> HYPERLINK \l "C_4515-32881" \h </w:instrText>
              </w:r>
              <w:r>
                <w:fldChar w:fldCharType="separate"/>
              </w:r>
              <w:r w:rsidR="00440477">
                <w:rPr>
                  <w:rStyle w:val="HyperlinkText9pt"/>
                </w:rPr>
                <w:t>4515-32881</w:t>
              </w:r>
              <w:r>
                <w:rPr>
                  <w:rStyle w:val="HyperlinkText9pt"/>
                </w:rPr>
                <w:fldChar w:fldCharType="end"/>
              </w:r>
            </w:ins>
          </w:p>
        </w:tc>
        <w:tc>
          <w:tcPr>
            <w:tcW w:w="2975" w:type="dxa"/>
          </w:tcPr>
          <w:p w14:paraId="4DEA2C3F" w14:textId="77777777" w:rsidR="00440477" w:rsidRDefault="00440477" w:rsidP="00BA7D84">
            <w:pPr>
              <w:pStyle w:val="TableText"/>
              <w:rPr>
                <w:ins w:id="8726" w:author="Russ Ott" w:date="2022-04-29T10:09:00Z"/>
              </w:rPr>
            </w:pPr>
          </w:p>
        </w:tc>
      </w:tr>
      <w:tr w:rsidR="00440477" w14:paraId="2F9C8634" w14:textId="77777777" w:rsidTr="00BA7D84">
        <w:trPr>
          <w:jc w:val="center"/>
          <w:ins w:id="8727" w:author="Russ Ott" w:date="2022-04-29T10:09:00Z"/>
        </w:trPr>
        <w:tc>
          <w:tcPr>
            <w:tcW w:w="3345" w:type="dxa"/>
          </w:tcPr>
          <w:p w14:paraId="23EC86E0" w14:textId="77777777" w:rsidR="00440477" w:rsidRDefault="00440477" w:rsidP="00BA7D84">
            <w:pPr>
              <w:pStyle w:val="TableText"/>
              <w:rPr>
                <w:ins w:id="8728" w:author="Russ Ott" w:date="2022-04-29T10:09:00Z"/>
              </w:rPr>
            </w:pPr>
            <w:ins w:id="8729" w:author="Russ Ott" w:date="2022-04-29T10:09:00Z">
              <w:r>
                <w:tab/>
              </w:r>
              <w:r>
                <w:tab/>
                <w:t>@code</w:t>
              </w:r>
            </w:ins>
          </w:p>
        </w:tc>
        <w:tc>
          <w:tcPr>
            <w:tcW w:w="720" w:type="dxa"/>
          </w:tcPr>
          <w:p w14:paraId="43FEFF5D" w14:textId="77777777" w:rsidR="00440477" w:rsidRDefault="00440477" w:rsidP="00BA7D84">
            <w:pPr>
              <w:pStyle w:val="TableText"/>
              <w:rPr>
                <w:ins w:id="8730" w:author="Russ Ott" w:date="2022-04-29T10:09:00Z"/>
              </w:rPr>
            </w:pPr>
            <w:ins w:id="8731" w:author="Russ Ott" w:date="2022-04-29T10:09:00Z">
              <w:r>
                <w:t>1..1</w:t>
              </w:r>
            </w:ins>
          </w:p>
        </w:tc>
        <w:tc>
          <w:tcPr>
            <w:tcW w:w="1152" w:type="dxa"/>
          </w:tcPr>
          <w:p w14:paraId="28977146" w14:textId="77777777" w:rsidR="00440477" w:rsidRDefault="00440477" w:rsidP="00BA7D84">
            <w:pPr>
              <w:pStyle w:val="TableText"/>
              <w:rPr>
                <w:ins w:id="8732" w:author="Russ Ott" w:date="2022-04-29T10:09:00Z"/>
              </w:rPr>
            </w:pPr>
            <w:ins w:id="8733" w:author="Russ Ott" w:date="2022-04-29T10:09:00Z">
              <w:r>
                <w:t>SHALL</w:t>
              </w:r>
            </w:ins>
          </w:p>
        </w:tc>
        <w:tc>
          <w:tcPr>
            <w:tcW w:w="864" w:type="dxa"/>
          </w:tcPr>
          <w:p w14:paraId="54E13FC7" w14:textId="77777777" w:rsidR="00440477" w:rsidRDefault="00440477" w:rsidP="00BA7D84">
            <w:pPr>
              <w:pStyle w:val="TableText"/>
              <w:rPr>
                <w:ins w:id="8734" w:author="Russ Ott" w:date="2022-04-29T10:09:00Z"/>
              </w:rPr>
            </w:pPr>
          </w:p>
        </w:tc>
        <w:tc>
          <w:tcPr>
            <w:tcW w:w="1104" w:type="dxa"/>
          </w:tcPr>
          <w:p w14:paraId="60589BB8" w14:textId="03C28BB7" w:rsidR="00440477" w:rsidRDefault="00002F64" w:rsidP="00BA7D84">
            <w:pPr>
              <w:pStyle w:val="TableText"/>
              <w:rPr>
                <w:ins w:id="8735" w:author="Russ Ott" w:date="2022-04-29T10:09:00Z"/>
              </w:rPr>
            </w:pPr>
            <w:ins w:id="8736" w:author="Russ Ott" w:date="2022-04-29T10:09:00Z">
              <w:r>
                <w:fldChar w:fldCharType="begin"/>
              </w:r>
              <w:r>
                <w:instrText xml:space="preserve"> HYPERLINK \l "C_4515-32883" \h </w:instrText>
              </w:r>
              <w:r>
                <w:fldChar w:fldCharType="separate"/>
              </w:r>
              <w:r w:rsidR="00440477">
                <w:rPr>
                  <w:rStyle w:val="HyperlinkText9pt"/>
                </w:rPr>
                <w:t>4515-32883</w:t>
              </w:r>
              <w:r>
                <w:rPr>
                  <w:rStyle w:val="HyperlinkText9pt"/>
                </w:rPr>
                <w:fldChar w:fldCharType="end"/>
              </w:r>
            </w:ins>
          </w:p>
        </w:tc>
        <w:tc>
          <w:tcPr>
            <w:tcW w:w="2975" w:type="dxa"/>
          </w:tcPr>
          <w:p w14:paraId="425AC74C" w14:textId="77777777" w:rsidR="00440477" w:rsidRDefault="00440477" w:rsidP="00BA7D84">
            <w:pPr>
              <w:pStyle w:val="TableText"/>
              <w:rPr>
                <w:ins w:id="8737" w:author="Russ Ott" w:date="2022-04-29T10:09:00Z"/>
              </w:rPr>
            </w:pPr>
            <w:ins w:id="8738" w:author="Russ Ott" w:date="2022-04-29T10:09:00Z">
              <w:r>
                <w:t>urn:oid:2.16.840.1.113883.5.14 (HL7ActStatus) = completed</w:t>
              </w:r>
            </w:ins>
          </w:p>
        </w:tc>
      </w:tr>
      <w:tr w:rsidR="00440477" w14:paraId="688C9825" w14:textId="77777777" w:rsidTr="00BA7D84">
        <w:trPr>
          <w:jc w:val="center"/>
          <w:ins w:id="8739" w:author="Russ Ott" w:date="2022-04-29T10:09:00Z"/>
        </w:trPr>
        <w:tc>
          <w:tcPr>
            <w:tcW w:w="3345" w:type="dxa"/>
          </w:tcPr>
          <w:p w14:paraId="22D53955" w14:textId="77777777" w:rsidR="00440477" w:rsidRDefault="00440477" w:rsidP="00BA7D84">
            <w:pPr>
              <w:pStyle w:val="TableText"/>
              <w:rPr>
                <w:ins w:id="8740" w:author="Russ Ott" w:date="2022-04-29T10:09:00Z"/>
              </w:rPr>
            </w:pPr>
            <w:ins w:id="8741" w:author="Russ Ott" w:date="2022-04-29T10:09:00Z">
              <w:r>
                <w:tab/>
                <w:t>effectiveTime</w:t>
              </w:r>
            </w:ins>
          </w:p>
        </w:tc>
        <w:tc>
          <w:tcPr>
            <w:tcW w:w="720" w:type="dxa"/>
          </w:tcPr>
          <w:p w14:paraId="69052D72" w14:textId="77777777" w:rsidR="00440477" w:rsidRDefault="00440477" w:rsidP="00BA7D84">
            <w:pPr>
              <w:pStyle w:val="TableText"/>
              <w:rPr>
                <w:ins w:id="8742" w:author="Russ Ott" w:date="2022-04-29T10:09:00Z"/>
              </w:rPr>
            </w:pPr>
            <w:ins w:id="8743" w:author="Russ Ott" w:date="2022-04-29T10:09:00Z">
              <w:r>
                <w:t>1..1</w:t>
              </w:r>
            </w:ins>
          </w:p>
        </w:tc>
        <w:tc>
          <w:tcPr>
            <w:tcW w:w="1152" w:type="dxa"/>
          </w:tcPr>
          <w:p w14:paraId="06AD57C4" w14:textId="77777777" w:rsidR="00440477" w:rsidRDefault="00440477" w:rsidP="00BA7D84">
            <w:pPr>
              <w:pStyle w:val="TableText"/>
              <w:rPr>
                <w:ins w:id="8744" w:author="Russ Ott" w:date="2022-04-29T10:09:00Z"/>
              </w:rPr>
            </w:pPr>
            <w:ins w:id="8745" w:author="Russ Ott" w:date="2022-04-29T10:09:00Z">
              <w:r>
                <w:t>SHALL</w:t>
              </w:r>
            </w:ins>
          </w:p>
        </w:tc>
        <w:tc>
          <w:tcPr>
            <w:tcW w:w="864" w:type="dxa"/>
          </w:tcPr>
          <w:p w14:paraId="430CBC84" w14:textId="77777777" w:rsidR="00440477" w:rsidRDefault="00440477" w:rsidP="00BA7D84">
            <w:pPr>
              <w:pStyle w:val="TableText"/>
              <w:rPr>
                <w:ins w:id="8746" w:author="Russ Ott" w:date="2022-04-29T10:09:00Z"/>
              </w:rPr>
            </w:pPr>
          </w:p>
        </w:tc>
        <w:tc>
          <w:tcPr>
            <w:tcW w:w="1104" w:type="dxa"/>
          </w:tcPr>
          <w:p w14:paraId="5AA8E446" w14:textId="5976985C" w:rsidR="00440477" w:rsidRDefault="00002F64" w:rsidP="00BA7D84">
            <w:pPr>
              <w:pStyle w:val="TableText"/>
              <w:rPr>
                <w:ins w:id="8747" w:author="Russ Ott" w:date="2022-04-29T10:09:00Z"/>
              </w:rPr>
            </w:pPr>
            <w:ins w:id="8748" w:author="Russ Ott" w:date="2022-04-29T10:09:00Z">
              <w:r>
                <w:fldChar w:fldCharType="begin"/>
              </w:r>
              <w:r>
                <w:instrText xml:space="preserve"> HYPERLINK \l "C_4515-32882" \h </w:instrText>
              </w:r>
              <w:r>
                <w:fldChar w:fldCharType="separate"/>
              </w:r>
              <w:r w:rsidR="00440477">
                <w:rPr>
                  <w:rStyle w:val="HyperlinkText9pt"/>
                </w:rPr>
                <w:t>4515-32882</w:t>
              </w:r>
              <w:r>
                <w:rPr>
                  <w:rStyle w:val="HyperlinkText9pt"/>
                </w:rPr>
                <w:fldChar w:fldCharType="end"/>
              </w:r>
            </w:ins>
          </w:p>
        </w:tc>
        <w:tc>
          <w:tcPr>
            <w:tcW w:w="2975" w:type="dxa"/>
          </w:tcPr>
          <w:p w14:paraId="1C4A46D8" w14:textId="77777777" w:rsidR="00440477" w:rsidRDefault="00440477" w:rsidP="00BA7D84">
            <w:pPr>
              <w:pStyle w:val="TableText"/>
              <w:rPr>
                <w:ins w:id="8749" w:author="Russ Ott" w:date="2022-04-29T10:09:00Z"/>
              </w:rPr>
            </w:pPr>
          </w:p>
        </w:tc>
      </w:tr>
      <w:tr w:rsidR="00440477" w14:paraId="3C05D8A0" w14:textId="77777777" w:rsidTr="00BA7D84">
        <w:trPr>
          <w:jc w:val="center"/>
          <w:ins w:id="8750" w:author="Russ Ott" w:date="2022-04-29T10:09:00Z"/>
        </w:trPr>
        <w:tc>
          <w:tcPr>
            <w:tcW w:w="3345" w:type="dxa"/>
          </w:tcPr>
          <w:p w14:paraId="74B5AED0" w14:textId="77777777" w:rsidR="00440477" w:rsidRDefault="00440477" w:rsidP="00BA7D84">
            <w:pPr>
              <w:pStyle w:val="TableText"/>
              <w:rPr>
                <w:ins w:id="8751" w:author="Russ Ott" w:date="2022-04-29T10:09:00Z"/>
              </w:rPr>
            </w:pPr>
            <w:ins w:id="8752" w:author="Russ Ott" w:date="2022-04-29T10:09:00Z">
              <w:r>
                <w:tab/>
              </w:r>
              <w:r>
                <w:tab/>
                <w:t>low</w:t>
              </w:r>
            </w:ins>
          </w:p>
        </w:tc>
        <w:tc>
          <w:tcPr>
            <w:tcW w:w="720" w:type="dxa"/>
          </w:tcPr>
          <w:p w14:paraId="79004690" w14:textId="77777777" w:rsidR="00440477" w:rsidRDefault="00440477" w:rsidP="00BA7D84">
            <w:pPr>
              <w:pStyle w:val="TableText"/>
              <w:rPr>
                <w:ins w:id="8753" w:author="Russ Ott" w:date="2022-04-29T10:09:00Z"/>
              </w:rPr>
            </w:pPr>
            <w:ins w:id="8754" w:author="Russ Ott" w:date="2022-04-29T10:09:00Z">
              <w:r>
                <w:t>1..1</w:t>
              </w:r>
            </w:ins>
          </w:p>
        </w:tc>
        <w:tc>
          <w:tcPr>
            <w:tcW w:w="1152" w:type="dxa"/>
          </w:tcPr>
          <w:p w14:paraId="1A9FFCD3" w14:textId="77777777" w:rsidR="00440477" w:rsidRDefault="00440477" w:rsidP="00BA7D84">
            <w:pPr>
              <w:pStyle w:val="TableText"/>
              <w:rPr>
                <w:ins w:id="8755" w:author="Russ Ott" w:date="2022-04-29T10:09:00Z"/>
              </w:rPr>
            </w:pPr>
            <w:ins w:id="8756" w:author="Russ Ott" w:date="2022-04-29T10:09:00Z">
              <w:r>
                <w:t>SHALL</w:t>
              </w:r>
            </w:ins>
          </w:p>
        </w:tc>
        <w:tc>
          <w:tcPr>
            <w:tcW w:w="864" w:type="dxa"/>
          </w:tcPr>
          <w:p w14:paraId="06B2DD88" w14:textId="77777777" w:rsidR="00440477" w:rsidRDefault="00440477" w:rsidP="00BA7D84">
            <w:pPr>
              <w:pStyle w:val="TableText"/>
              <w:rPr>
                <w:ins w:id="8757" w:author="Russ Ott" w:date="2022-04-29T10:09:00Z"/>
              </w:rPr>
            </w:pPr>
          </w:p>
        </w:tc>
        <w:tc>
          <w:tcPr>
            <w:tcW w:w="1104" w:type="dxa"/>
          </w:tcPr>
          <w:p w14:paraId="16E96AB3" w14:textId="35BFFA0F" w:rsidR="00440477" w:rsidRDefault="00002F64" w:rsidP="00BA7D84">
            <w:pPr>
              <w:pStyle w:val="TableText"/>
              <w:rPr>
                <w:ins w:id="8758" w:author="Russ Ott" w:date="2022-04-29T10:09:00Z"/>
              </w:rPr>
            </w:pPr>
            <w:ins w:id="8759" w:author="Russ Ott" w:date="2022-04-29T10:09:00Z">
              <w:r>
                <w:fldChar w:fldCharType="begin"/>
              </w:r>
              <w:r>
                <w:instrText xml:space="preserve"> HYPERLINK \l "C_4515-32884" \h </w:instrText>
              </w:r>
              <w:r>
                <w:fldChar w:fldCharType="separate"/>
              </w:r>
              <w:r w:rsidR="00440477">
                <w:rPr>
                  <w:rStyle w:val="HyperlinkText9pt"/>
                </w:rPr>
                <w:t>4515-32884</w:t>
              </w:r>
              <w:r>
                <w:rPr>
                  <w:rStyle w:val="HyperlinkText9pt"/>
                </w:rPr>
                <w:fldChar w:fldCharType="end"/>
              </w:r>
            </w:ins>
          </w:p>
        </w:tc>
        <w:tc>
          <w:tcPr>
            <w:tcW w:w="2975" w:type="dxa"/>
          </w:tcPr>
          <w:p w14:paraId="13AF02A9" w14:textId="77777777" w:rsidR="00440477" w:rsidRDefault="00440477" w:rsidP="00BA7D84">
            <w:pPr>
              <w:pStyle w:val="TableText"/>
              <w:rPr>
                <w:ins w:id="8760" w:author="Russ Ott" w:date="2022-04-29T10:09:00Z"/>
              </w:rPr>
            </w:pPr>
          </w:p>
        </w:tc>
      </w:tr>
      <w:tr w:rsidR="00440477" w14:paraId="2949699F" w14:textId="77777777" w:rsidTr="00BA7D84">
        <w:trPr>
          <w:jc w:val="center"/>
          <w:ins w:id="8761" w:author="Russ Ott" w:date="2022-04-29T10:09:00Z"/>
        </w:trPr>
        <w:tc>
          <w:tcPr>
            <w:tcW w:w="3345" w:type="dxa"/>
          </w:tcPr>
          <w:p w14:paraId="475433B0" w14:textId="77777777" w:rsidR="00440477" w:rsidRDefault="00440477" w:rsidP="00BA7D84">
            <w:pPr>
              <w:pStyle w:val="TableText"/>
              <w:rPr>
                <w:ins w:id="8762" w:author="Russ Ott" w:date="2022-04-29T10:09:00Z"/>
              </w:rPr>
            </w:pPr>
            <w:ins w:id="8763" w:author="Russ Ott" w:date="2022-04-29T10:09:00Z">
              <w:r>
                <w:tab/>
              </w:r>
              <w:r>
                <w:tab/>
                <w:t>high</w:t>
              </w:r>
            </w:ins>
          </w:p>
        </w:tc>
        <w:tc>
          <w:tcPr>
            <w:tcW w:w="720" w:type="dxa"/>
          </w:tcPr>
          <w:p w14:paraId="044FBE4F" w14:textId="77777777" w:rsidR="00440477" w:rsidRDefault="00440477" w:rsidP="00BA7D84">
            <w:pPr>
              <w:pStyle w:val="TableText"/>
              <w:rPr>
                <w:ins w:id="8764" w:author="Russ Ott" w:date="2022-04-29T10:09:00Z"/>
              </w:rPr>
            </w:pPr>
            <w:ins w:id="8765" w:author="Russ Ott" w:date="2022-04-29T10:09:00Z">
              <w:r>
                <w:t>0..1</w:t>
              </w:r>
            </w:ins>
          </w:p>
        </w:tc>
        <w:tc>
          <w:tcPr>
            <w:tcW w:w="1152" w:type="dxa"/>
          </w:tcPr>
          <w:p w14:paraId="0244883D" w14:textId="77777777" w:rsidR="00440477" w:rsidRDefault="00440477" w:rsidP="00BA7D84">
            <w:pPr>
              <w:pStyle w:val="TableText"/>
              <w:rPr>
                <w:ins w:id="8766" w:author="Russ Ott" w:date="2022-04-29T10:09:00Z"/>
              </w:rPr>
            </w:pPr>
            <w:ins w:id="8767" w:author="Russ Ott" w:date="2022-04-29T10:09:00Z">
              <w:r>
                <w:t>MAY</w:t>
              </w:r>
            </w:ins>
          </w:p>
        </w:tc>
        <w:tc>
          <w:tcPr>
            <w:tcW w:w="864" w:type="dxa"/>
          </w:tcPr>
          <w:p w14:paraId="1A2B2DBB" w14:textId="77777777" w:rsidR="00440477" w:rsidRDefault="00440477" w:rsidP="00BA7D84">
            <w:pPr>
              <w:pStyle w:val="TableText"/>
              <w:rPr>
                <w:ins w:id="8768" w:author="Russ Ott" w:date="2022-04-29T10:09:00Z"/>
              </w:rPr>
            </w:pPr>
          </w:p>
        </w:tc>
        <w:tc>
          <w:tcPr>
            <w:tcW w:w="1104" w:type="dxa"/>
          </w:tcPr>
          <w:p w14:paraId="058620CD" w14:textId="20E8D5DC" w:rsidR="00440477" w:rsidRDefault="00002F64" w:rsidP="00BA7D84">
            <w:pPr>
              <w:pStyle w:val="TableText"/>
              <w:rPr>
                <w:ins w:id="8769" w:author="Russ Ott" w:date="2022-04-29T10:09:00Z"/>
              </w:rPr>
            </w:pPr>
            <w:ins w:id="8770" w:author="Russ Ott" w:date="2022-04-29T10:09:00Z">
              <w:r>
                <w:fldChar w:fldCharType="begin"/>
              </w:r>
              <w:r>
                <w:instrText xml:space="preserve"> HYPERLINK \l "C_4515-32885" \h </w:instrText>
              </w:r>
              <w:r>
                <w:fldChar w:fldCharType="separate"/>
              </w:r>
              <w:r w:rsidR="00440477">
                <w:rPr>
                  <w:rStyle w:val="HyperlinkText9pt"/>
                </w:rPr>
                <w:t>4515-32885</w:t>
              </w:r>
              <w:r>
                <w:rPr>
                  <w:rStyle w:val="HyperlinkText9pt"/>
                </w:rPr>
                <w:fldChar w:fldCharType="end"/>
              </w:r>
            </w:ins>
          </w:p>
        </w:tc>
        <w:tc>
          <w:tcPr>
            <w:tcW w:w="2975" w:type="dxa"/>
          </w:tcPr>
          <w:p w14:paraId="05A515FE" w14:textId="77777777" w:rsidR="00440477" w:rsidRDefault="00440477" w:rsidP="00BA7D84">
            <w:pPr>
              <w:pStyle w:val="TableText"/>
              <w:rPr>
                <w:ins w:id="8771" w:author="Russ Ott" w:date="2022-04-29T10:09:00Z"/>
              </w:rPr>
            </w:pPr>
          </w:p>
        </w:tc>
      </w:tr>
      <w:tr w:rsidR="00440477" w14:paraId="0B43C018" w14:textId="77777777" w:rsidTr="00BA7D84">
        <w:trPr>
          <w:jc w:val="center"/>
          <w:ins w:id="8772" w:author="Russ Ott" w:date="2022-04-29T10:09:00Z"/>
        </w:trPr>
        <w:tc>
          <w:tcPr>
            <w:tcW w:w="3345" w:type="dxa"/>
          </w:tcPr>
          <w:p w14:paraId="0065C305" w14:textId="77777777" w:rsidR="00440477" w:rsidRDefault="00440477" w:rsidP="00BA7D84">
            <w:pPr>
              <w:pStyle w:val="TableText"/>
              <w:rPr>
                <w:ins w:id="8773" w:author="Russ Ott" w:date="2022-04-29T10:09:00Z"/>
              </w:rPr>
            </w:pPr>
            <w:ins w:id="8774" w:author="Russ Ott" w:date="2022-04-29T10:09:00Z">
              <w:r>
                <w:tab/>
                <w:t>value</w:t>
              </w:r>
            </w:ins>
          </w:p>
        </w:tc>
        <w:tc>
          <w:tcPr>
            <w:tcW w:w="720" w:type="dxa"/>
          </w:tcPr>
          <w:p w14:paraId="5AF74A84" w14:textId="77777777" w:rsidR="00440477" w:rsidRDefault="00440477" w:rsidP="00BA7D84">
            <w:pPr>
              <w:pStyle w:val="TableText"/>
              <w:rPr>
                <w:ins w:id="8775" w:author="Russ Ott" w:date="2022-04-29T10:09:00Z"/>
              </w:rPr>
            </w:pPr>
            <w:ins w:id="8776" w:author="Russ Ott" w:date="2022-04-29T10:09:00Z">
              <w:r>
                <w:t>1..1</w:t>
              </w:r>
            </w:ins>
          </w:p>
        </w:tc>
        <w:tc>
          <w:tcPr>
            <w:tcW w:w="1152" w:type="dxa"/>
          </w:tcPr>
          <w:p w14:paraId="5BF29088" w14:textId="77777777" w:rsidR="00440477" w:rsidRDefault="00440477" w:rsidP="00BA7D84">
            <w:pPr>
              <w:pStyle w:val="TableText"/>
              <w:rPr>
                <w:ins w:id="8777" w:author="Russ Ott" w:date="2022-04-29T10:09:00Z"/>
              </w:rPr>
            </w:pPr>
            <w:ins w:id="8778" w:author="Russ Ott" w:date="2022-04-29T10:09:00Z">
              <w:r>
                <w:t>SHALL</w:t>
              </w:r>
            </w:ins>
          </w:p>
        </w:tc>
        <w:tc>
          <w:tcPr>
            <w:tcW w:w="864" w:type="dxa"/>
          </w:tcPr>
          <w:p w14:paraId="039F8CD3" w14:textId="77777777" w:rsidR="00440477" w:rsidRDefault="00440477" w:rsidP="00BA7D84">
            <w:pPr>
              <w:pStyle w:val="TableText"/>
              <w:rPr>
                <w:ins w:id="8779" w:author="Russ Ott" w:date="2022-04-29T10:09:00Z"/>
              </w:rPr>
            </w:pPr>
            <w:ins w:id="8780" w:author="Russ Ott" w:date="2022-04-29T10:09:00Z">
              <w:r>
                <w:t>CD</w:t>
              </w:r>
            </w:ins>
          </w:p>
        </w:tc>
        <w:tc>
          <w:tcPr>
            <w:tcW w:w="1104" w:type="dxa"/>
          </w:tcPr>
          <w:p w14:paraId="1AEA1ED8" w14:textId="1F612C8B" w:rsidR="00440477" w:rsidRDefault="00002F64" w:rsidP="00BA7D84">
            <w:pPr>
              <w:pStyle w:val="TableText"/>
              <w:rPr>
                <w:ins w:id="8781" w:author="Russ Ott" w:date="2022-04-29T10:09:00Z"/>
              </w:rPr>
            </w:pPr>
            <w:ins w:id="8782" w:author="Russ Ott" w:date="2022-04-29T10:09:00Z">
              <w:r>
                <w:fldChar w:fldCharType="begin"/>
              </w:r>
              <w:r>
                <w:instrText xml:space="preserve"> HYPERLINK \l "C_4515-187" \h </w:instrText>
              </w:r>
              <w:r>
                <w:fldChar w:fldCharType="separate"/>
              </w:r>
              <w:r w:rsidR="00440477">
                <w:rPr>
                  <w:rStyle w:val="HyperlinkText9pt"/>
                </w:rPr>
                <w:t>4515-187</w:t>
              </w:r>
              <w:r>
                <w:rPr>
                  <w:rStyle w:val="HyperlinkText9pt"/>
                </w:rPr>
                <w:fldChar w:fldCharType="end"/>
              </w:r>
            </w:ins>
          </w:p>
        </w:tc>
        <w:tc>
          <w:tcPr>
            <w:tcW w:w="2975" w:type="dxa"/>
          </w:tcPr>
          <w:p w14:paraId="22AE140B" w14:textId="77777777" w:rsidR="00440477" w:rsidRDefault="00440477" w:rsidP="00BA7D84">
            <w:pPr>
              <w:pStyle w:val="TableText"/>
              <w:rPr>
                <w:ins w:id="8783" w:author="Russ Ott" w:date="2022-04-29T10:09:00Z"/>
              </w:rPr>
            </w:pPr>
            <w:ins w:id="8784" w:author="Russ Ott" w:date="2022-04-29T10:09:00Z">
              <w:r>
                <w:t>urn:oid:2.16.840.1.113762.1.4.1021.33 (Sexual Orientation)</w:t>
              </w:r>
            </w:ins>
          </w:p>
        </w:tc>
      </w:tr>
      <w:tr w:rsidR="00440477" w14:paraId="3E772236" w14:textId="77777777" w:rsidTr="00BA7D84">
        <w:trPr>
          <w:jc w:val="center"/>
          <w:ins w:id="8785" w:author="Russ Ott" w:date="2022-04-29T10:09:00Z"/>
        </w:trPr>
        <w:tc>
          <w:tcPr>
            <w:tcW w:w="3345" w:type="dxa"/>
          </w:tcPr>
          <w:p w14:paraId="412D00E1" w14:textId="77777777" w:rsidR="00440477" w:rsidRDefault="00440477" w:rsidP="00BA7D84">
            <w:pPr>
              <w:pStyle w:val="TableText"/>
              <w:rPr>
                <w:ins w:id="8786" w:author="Russ Ott" w:date="2022-04-29T10:09:00Z"/>
              </w:rPr>
            </w:pPr>
            <w:ins w:id="8787" w:author="Russ Ott" w:date="2022-04-29T10:09:00Z">
              <w:r>
                <w:tab/>
              </w:r>
              <w:r>
                <w:tab/>
                <w:t>@nullFlavor</w:t>
              </w:r>
            </w:ins>
          </w:p>
        </w:tc>
        <w:tc>
          <w:tcPr>
            <w:tcW w:w="720" w:type="dxa"/>
          </w:tcPr>
          <w:p w14:paraId="76879F5C" w14:textId="77777777" w:rsidR="00440477" w:rsidRDefault="00440477" w:rsidP="00BA7D84">
            <w:pPr>
              <w:pStyle w:val="TableText"/>
              <w:rPr>
                <w:ins w:id="8788" w:author="Russ Ott" w:date="2022-04-29T10:09:00Z"/>
              </w:rPr>
            </w:pPr>
            <w:ins w:id="8789" w:author="Russ Ott" w:date="2022-04-29T10:09:00Z">
              <w:r>
                <w:t>0..1</w:t>
              </w:r>
            </w:ins>
          </w:p>
        </w:tc>
        <w:tc>
          <w:tcPr>
            <w:tcW w:w="1152" w:type="dxa"/>
          </w:tcPr>
          <w:p w14:paraId="4BF994A4" w14:textId="77777777" w:rsidR="00440477" w:rsidRDefault="00440477" w:rsidP="00BA7D84">
            <w:pPr>
              <w:pStyle w:val="TableText"/>
              <w:rPr>
                <w:ins w:id="8790" w:author="Russ Ott" w:date="2022-04-29T10:09:00Z"/>
              </w:rPr>
            </w:pPr>
            <w:ins w:id="8791" w:author="Russ Ott" w:date="2022-04-29T10:09:00Z">
              <w:r>
                <w:t>MAY</w:t>
              </w:r>
            </w:ins>
          </w:p>
        </w:tc>
        <w:tc>
          <w:tcPr>
            <w:tcW w:w="864" w:type="dxa"/>
          </w:tcPr>
          <w:p w14:paraId="40C83A1C" w14:textId="77777777" w:rsidR="00440477" w:rsidRDefault="00440477" w:rsidP="00BA7D84">
            <w:pPr>
              <w:pStyle w:val="TableText"/>
              <w:rPr>
                <w:ins w:id="8792" w:author="Russ Ott" w:date="2022-04-29T10:09:00Z"/>
              </w:rPr>
            </w:pPr>
          </w:p>
        </w:tc>
        <w:tc>
          <w:tcPr>
            <w:tcW w:w="1104" w:type="dxa"/>
          </w:tcPr>
          <w:p w14:paraId="5C6A188A" w14:textId="6DF69F3E" w:rsidR="00440477" w:rsidRDefault="00002F64" w:rsidP="00BA7D84">
            <w:pPr>
              <w:pStyle w:val="TableText"/>
              <w:rPr>
                <w:ins w:id="8793" w:author="Russ Ott" w:date="2022-04-29T10:09:00Z"/>
              </w:rPr>
            </w:pPr>
            <w:ins w:id="8794" w:author="Russ Ott" w:date="2022-04-29T10:09:00Z">
              <w:r>
                <w:fldChar w:fldCharType="begin"/>
              </w:r>
              <w:r>
                <w:instrText xml:space="preserve"> HYPERLINK \l "C_4515-192" \h </w:instrText>
              </w:r>
              <w:r>
                <w:fldChar w:fldCharType="separate"/>
              </w:r>
              <w:r w:rsidR="00440477">
                <w:rPr>
                  <w:rStyle w:val="HyperlinkText9pt"/>
                </w:rPr>
                <w:t>4515-192</w:t>
              </w:r>
              <w:r>
                <w:rPr>
                  <w:rStyle w:val="HyperlinkText9pt"/>
                </w:rPr>
                <w:fldChar w:fldCharType="end"/>
              </w:r>
            </w:ins>
          </w:p>
        </w:tc>
        <w:tc>
          <w:tcPr>
            <w:tcW w:w="2975" w:type="dxa"/>
          </w:tcPr>
          <w:p w14:paraId="6D3C5433" w14:textId="77777777" w:rsidR="00440477" w:rsidRDefault="00440477" w:rsidP="00BA7D84">
            <w:pPr>
              <w:pStyle w:val="TableText"/>
              <w:rPr>
                <w:ins w:id="8795" w:author="Russ Ott" w:date="2022-04-29T10:09:00Z"/>
              </w:rPr>
            </w:pPr>
            <w:ins w:id="8796" w:author="Russ Ott" w:date="2022-04-29T10:09:00Z">
              <w:r>
                <w:t>urn:oid:2.16.840.1.113762.1.4.1021.103 (Other or unknown or refused to answer)</w:t>
              </w:r>
            </w:ins>
          </w:p>
        </w:tc>
      </w:tr>
    </w:tbl>
    <w:p w14:paraId="7B684ADA" w14:textId="77777777" w:rsidR="00440477" w:rsidRDefault="00440477" w:rsidP="00440477">
      <w:pPr>
        <w:pStyle w:val="BodyText"/>
        <w:rPr>
          <w:ins w:id="8797" w:author="Russ Ott" w:date="2022-04-29T10:09:00Z"/>
        </w:rPr>
      </w:pPr>
    </w:p>
    <w:p w14:paraId="6B0C9A35" w14:textId="77777777" w:rsidR="00440477" w:rsidRDefault="00440477" w:rsidP="00440477">
      <w:pPr>
        <w:numPr>
          <w:ilvl w:val="0"/>
          <w:numId w:val="10"/>
        </w:numPr>
        <w:rPr>
          <w:ins w:id="8798" w:author="Russ Ott" w:date="2022-04-29T10:09:00Z"/>
        </w:rPr>
      </w:pPr>
      <w:ins w:id="8799" w:author="Russ Ott" w:date="2022-04-29T10:09:00Z">
        <w:r>
          <w:t xml:space="preserve">Conforms to Social History Observation (V3) template </w:t>
        </w:r>
        <w:r>
          <w:rPr>
            <w:rStyle w:val="XMLname"/>
          </w:rPr>
          <w:t>(identifier: urn:hl7ii:2.16.840.1.113883.10.20.22.4.38:2015-08-01)</w:t>
        </w:r>
        <w:r>
          <w:t>.</w:t>
        </w:r>
      </w:ins>
    </w:p>
    <w:p w14:paraId="5D84DDC3" w14:textId="77777777" w:rsidR="00440477" w:rsidRDefault="00440477" w:rsidP="00440477">
      <w:pPr>
        <w:numPr>
          <w:ilvl w:val="0"/>
          <w:numId w:val="10"/>
        </w:numPr>
        <w:rPr>
          <w:ins w:id="8800" w:author="Russ Ott" w:date="2022-04-29T10:09:00Z"/>
        </w:rPr>
      </w:pPr>
      <w:ins w:id="8801" w:author="Russ Ott" w:date="2022-04-29T10:09:00Z">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8802" w:name="C_4515-193"/>
        <w:r>
          <w:t xml:space="preserve"> (CONF:4515-193)</w:t>
        </w:r>
        <w:bookmarkEnd w:id="8802"/>
        <w:r>
          <w:t>.</w:t>
        </w:r>
      </w:ins>
    </w:p>
    <w:p w14:paraId="4D3C5B14" w14:textId="77777777" w:rsidR="00440477" w:rsidRDefault="00440477" w:rsidP="00440477">
      <w:pPr>
        <w:numPr>
          <w:ilvl w:val="0"/>
          <w:numId w:val="10"/>
        </w:numPr>
        <w:rPr>
          <w:ins w:id="8803" w:author="Russ Ott" w:date="2022-04-29T10:09:00Z"/>
        </w:rPr>
      </w:pPr>
      <w:ins w:id="8804" w:author="Russ Ott" w:date="2022-04-29T10:09:00Z">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8805" w:name="C_4515-194"/>
        <w:r>
          <w:t xml:space="preserve"> (CONF:4515-194)</w:t>
        </w:r>
        <w:bookmarkEnd w:id="8805"/>
        <w:r>
          <w:t>.</w:t>
        </w:r>
      </w:ins>
    </w:p>
    <w:p w14:paraId="1F7EF4EB" w14:textId="77777777" w:rsidR="00440477" w:rsidRDefault="00440477" w:rsidP="00440477">
      <w:pPr>
        <w:numPr>
          <w:ilvl w:val="0"/>
          <w:numId w:val="10"/>
        </w:numPr>
        <w:rPr>
          <w:ins w:id="8806" w:author="Russ Ott" w:date="2022-04-29T10:09:00Z"/>
        </w:rPr>
      </w:pPr>
      <w:ins w:id="8807" w:author="Russ Ott" w:date="2022-04-29T10:09:00Z">
        <w:r>
          <w:rPr>
            <w:rStyle w:val="keyword"/>
          </w:rPr>
          <w:t>SHALL</w:t>
        </w:r>
        <w:r>
          <w:t xml:space="preserve"> contain exactly one [1..1] </w:t>
        </w:r>
        <w:r>
          <w:rPr>
            <w:rStyle w:val="XMLnameBold"/>
          </w:rPr>
          <w:t>templateId</w:t>
        </w:r>
        <w:bookmarkStart w:id="8808" w:name="C_4515-185"/>
        <w:r>
          <w:t xml:space="preserve"> (CONF:4515-185)</w:t>
        </w:r>
        <w:bookmarkEnd w:id="8808"/>
        <w:r>
          <w:t xml:space="preserve"> such that it</w:t>
        </w:r>
      </w:ins>
    </w:p>
    <w:p w14:paraId="6486AF5D" w14:textId="77777777" w:rsidR="00440477" w:rsidRDefault="00440477" w:rsidP="00440477">
      <w:pPr>
        <w:numPr>
          <w:ilvl w:val="1"/>
          <w:numId w:val="10"/>
        </w:numPr>
        <w:rPr>
          <w:ins w:id="8809" w:author="Russ Ott" w:date="2022-04-29T10:09:00Z"/>
        </w:rPr>
      </w:pPr>
      <w:ins w:id="8810" w:author="Russ Ott" w:date="2022-04-29T10:09:00Z">
        <w:r>
          <w:rPr>
            <w:rStyle w:val="keyword"/>
          </w:rPr>
          <w:t>SHALL</w:t>
        </w:r>
        <w:r>
          <w:t xml:space="preserve"> contain exactly one [1..1] </w:t>
        </w:r>
        <w:r>
          <w:rPr>
            <w:rStyle w:val="XMLnameBold"/>
          </w:rPr>
          <w:t>@root</w:t>
        </w:r>
        <w:r>
          <w:t>=</w:t>
        </w:r>
        <w:r>
          <w:rPr>
            <w:rStyle w:val="XMLname"/>
          </w:rPr>
          <w:t>"2.16.840.1.113883.10.20.22.4.501"</w:t>
        </w:r>
        <w:bookmarkStart w:id="8811" w:name="C_4515-188"/>
        <w:r>
          <w:t xml:space="preserve"> (CONF:4515-188)</w:t>
        </w:r>
        <w:bookmarkEnd w:id="8811"/>
        <w:r>
          <w:t>.</w:t>
        </w:r>
      </w:ins>
    </w:p>
    <w:p w14:paraId="1E027461" w14:textId="77777777" w:rsidR="00440477" w:rsidRDefault="00440477" w:rsidP="00440477">
      <w:pPr>
        <w:numPr>
          <w:ilvl w:val="1"/>
          <w:numId w:val="10"/>
        </w:numPr>
        <w:rPr>
          <w:ins w:id="8812" w:author="Russ Ott" w:date="2022-04-29T10:09:00Z"/>
        </w:rPr>
      </w:pPr>
      <w:ins w:id="8813" w:author="Russ Ott" w:date="2022-04-29T10:09:00Z">
        <w:r>
          <w:rPr>
            <w:rStyle w:val="keyword"/>
          </w:rPr>
          <w:t>SHALL</w:t>
        </w:r>
        <w:r>
          <w:t xml:space="preserve"> contain exactly one [1..1] </w:t>
        </w:r>
        <w:r>
          <w:rPr>
            <w:rStyle w:val="XMLnameBold"/>
          </w:rPr>
          <w:t>@extension</w:t>
        </w:r>
        <w:r>
          <w:t>=</w:t>
        </w:r>
        <w:r>
          <w:rPr>
            <w:rStyle w:val="XMLname"/>
          </w:rPr>
          <w:t>"2022-06-01"</w:t>
        </w:r>
        <w:bookmarkStart w:id="8814" w:name="C_4515-189"/>
        <w:r>
          <w:t xml:space="preserve"> (CONF:4515-189)</w:t>
        </w:r>
        <w:bookmarkEnd w:id="8814"/>
        <w:r>
          <w:t>.</w:t>
        </w:r>
      </w:ins>
    </w:p>
    <w:p w14:paraId="5F376ECD" w14:textId="77777777" w:rsidR="00440477" w:rsidRDefault="00440477" w:rsidP="00440477">
      <w:pPr>
        <w:numPr>
          <w:ilvl w:val="0"/>
          <w:numId w:val="10"/>
        </w:numPr>
        <w:rPr>
          <w:ins w:id="8815" w:author="Russ Ott" w:date="2022-04-29T10:09:00Z"/>
        </w:rPr>
      </w:pPr>
      <w:ins w:id="8816" w:author="Russ Ott" w:date="2022-04-29T10:09:00Z">
        <w:r>
          <w:rPr>
            <w:rStyle w:val="keyword"/>
          </w:rPr>
          <w:t>SHALL</w:t>
        </w:r>
        <w:r>
          <w:t xml:space="preserve"> contain exactly one [1..1] </w:t>
        </w:r>
        <w:r>
          <w:rPr>
            <w:rStyle w:val="XMLnameBold"/>
          </w:rPr>
          <w:t>code</w:t>
        </w:r>
        <w:bookmarkStart w:id="8817" w:name="C_4515-186"/>
        <w:r>
          <w:t xml:space="preserve"> (CONF:4515-186)</w:t>
        </w:r>
        <w:bookmarkEnd w:id="8817"/>
        <w:r>
          <w:t>.</w:t>
        </w:r>
      </w:ins>
    </w:p>
    <w:p w14:paraId="6CA285D6" w14:textId="77777777" w:rsidR="00440477" w:rsidRDefault="00440477" w:rsidP="00440477">
      <w:pPr>
        <w:numPr>
          <w:ilvl w:val="1"/>
          <w:numId w:val="10"/>
        </w:numPr>
        <w:rPr>
          <w:ins w:id="8818" w:author="Russ Ott" w:date="2022-04-29T10:09:00Z"/>
        </w:rPr>
      </w:pPr>
      <w:ins w:id="8819" w:author="Russ Ott" w:date="2022-04-29T10:09:00Z">
        <w:r>
          <w:t xml:space="preserve">This code </w:t>
        </w:r>
        <w:r>
          <w:rPr>
            <w:rStyle w:val="keyword"/>
          </w:rPr>
          <w:t>SHALL</w:t>
        </w:r>
        <w:r>
          <w:t xml:space="preserve"> contain exactly one [1..1] </w:t>
        </w:r>
        <w:r>
          <w:rPr>
            <w:rStyle w:val="XMLnameBold"/>
          </w:rPr>
          <w:t>@code</w:t>
        </w:r>
        <w:r>
          <w:t>=</w:t>
        </w:r>
        <w:r>
          <w:rPr>
            <w:rStyle w:val="XMLname"/>
          </w:rPr>
          <w:t>"76690-7"</w:t>
        </w:r>
        <w:r>
          <w:t xml:space="preserve"> Sexual Orientation</w:t>
        </w:r>
        <w:bookmarkStart w:id="8820" w:name="C_4515-190"/>
        <w:r>
          <w:t xml:space="preserve"> (CONF:4515-190)</w:t>
        </w:r>
        <w:bookmarkEnd w:id="8820"/>
        <w:r>
          <w:t>.</w:t>
        </w:r>
      </w:ins>
    </w:p>
    <w:p w14:paraId="31F55B01" w14:textId="77777777" w:rsidR="00440477" w:rsidRDefault="00440477" w:rsidP="00440477">
      <w:pPr>
        <w:numPr>
          <w:ilvl w:val="1"/>
          <w:numId w:val="10"/>
        </w:numPr>
        <w:rPr>
          <w:ins w:id="8821" w:author="Russ Ott" w:date="2022-04-29T10:09:00Z"/>
        </w:rPr>
      </w:pPr>
      <w:ins w:id="8822" w:author="Russ Ott" w:date="2022-04-29T10:09:00Z">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8823" w:name="C_4515-191"/>
        <w:r>
          <w:t xml:space="preserve"> (CONF:4515-191)</w:t>
        </w:r>
        <w:bookmarkEnd w:id="8823"/>
        <w:r>
          <w:t>.</w:t>
        </w:r>
      </w:ins>
    </w:p>
    <w:p w14:paraId="2CB0FD5F" w14:textId="77777777" w:rsidR="00440477" w:rsidRDefault="00440477" w:rsidP="00440477">
      <w:pPr>
        <w:numPr>
          <w:ilvl w:val="0"/>
          <w:numId w:val="10"/>
        </w:numPr>
        <w:rPr>
          <w:ins w:id="8824" w:author="Russ Ott" w:date="2022-04-29T10:09:00Z"/>
        </w:rPr>
      </w:pPr>
      <w:ins w:id="8825" w:author="Russ Ott" w:date="2022-04-29T10:09:00Z">
        <w:r>
          <w:rPr>
            <w:rStyle w:val="keyword"/>
          </w:rPr>
          <w:t>SHALL</w:t>
        </w:r>
        <w:r>
          <w:t xml:space="preserve"> contain exactly one [1..1] </w:t>
        </w:r>
        <w:r>
          <w:rPr>
            <w:rStyle w:val="XMLnameBold"/>
          </w:rPr>
          <w:t>statusCode</w:t>
        </w:r>
        <w:bookmarkStart w:id="8826" w:name="C_4515-32881"/>
        <w:r>
          <w:t xml:space="preserve"> (CONF:4515-32881)</w:t>
        </w:r>
        <w:bookmarkEnd w:id="8826"/>
        <w:r>
          <w:t>.</w:t>
        </w:r>
      </w:ins>
    </w:p>
    <w:p w14:paraId="1CF4EE58" w14:textId="77777777" w:rsidR="00440477" w:rsidRDefault="00440477" w:rsidP="00440477">
      <w:pPr>
        <w:numPr>
          <w:ilvl w:val="1"/>
          <w:numId w:val="10"/>
        </w:numPr>
        <w:rPr>
          <w:ins w:id="8827" w:author="Russ Ott" w:date="2022-04-29T10:09:00Z"/>
        </w:rPr>
      </w:pPr>
      <w:ins w:id="8828" w:author="Russ Ott" w:date="2022-04-29T10:09:00Z">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8829" w:name="C_4515-32883"/>
        <w:r>
          <w:t xml:space="preserve"> (CONF:4515-32883)</w:t>
        </w:r>
        <w:bookmarkEnd w:id="8829"/>
        <w:r>
          <w:t>.</w:t>
        </w:r>
      </w:ins>
    </w:p>
    <w:p w14:paraId="7B686EB9" w14:textId="77777777" w:rsidR="00440477" w:rsidRDefault="00440477" w:rsidP="00440477">
      <w:pPr>
        <w:numPr>
          <w:ilvl w:val="0"/>
          <w:numId w:val="10"/>
        </w:numPr>
        <w:rPr>
          <w:ins w:id="8830" w:author="Russ Ott" w:date="2022-04-29T10:09:00Z"/>
        </w:rPr>
      </w:pPr>
      <w:ins w:id="8831" w:author="Russ Ott" w:date="2022-04-29T10:09:00Z">
        <w:r>
          <w:rPr>
            <w:rStyle w:val="keyword"/>
          </w:rPr>
          <w:t>SHALL</w:t>
        </w:r>
        <w:r>
          <w:t xml:space="preserve"> contain exactly one [1..1] </w:t>
        </w:r>
        <w:r>
          <w:rPr>
            <w:rStyle w:val="XMLnameBold"/>
          </w:rPr>
          <w:t>effectiveTime</w:t>
        </w:r>
        <w:bookmarkStart w:id="8832" w:name="C_4515-32882"/>
        <w:r>
          <w:t xml:space="preserve"> (CONF:4515-32882)</w:t>
        </w:r>
        <w:bookmarkEnd w:id="8832"/>
        <w:r>
          <w:t>.</w:t>
        </w:r>
      </w:ins>
    </w:p>
    <w:p w14:paraId="706C975B" w14:textId="4ECFBB62" w:rsidR="00440477" w:rsidRDefault="00440477" w:rsidP="00440477">
      <w:pPr>
        <w:pStyle w:val="BodyText"/>
        <w:spacing w:before="120"/>
        <w:rPr>
          <w:ins w:id="8833" w:author="Russ Ott" w:date="2022-04-29T10:09:00Z"/>
        </w:rPr>
      </w:pPr>
      <w:ins w:id="8834" w:author="Russ Ott" w:date="2022-04-29T10:09:00Z">
        <w:r>
          <w:t>The effectiveTime represents the relevant time of the observation. A patient's "sexual orientation" may change and using effectiveTime/low and effectiveTime/high defines the time during which the patient had identified their emotional, romantic, sexual, or affectional attraction to another person.</w:t>
        </w:r>
      </w:ins>
    </w:p>
    <w:p w14:paraId="10F76A7C" w14:textId="77777777" w:rsidR="00440477" w:rsidRDefault="00440477" w:rsidP="00440477">
      <w:pPr>
        <w:numPr>
          <w:ilvl w:val="1"/>
          <w:numId w:val="10"/>
        </w:numPr>
        <w:rPr>
          <w:ins w:id="8835" w:author="Russ Ott" w:date="2022-04-29T10:09:00Z"/>
        </w:rPr>
      </w:pPr>
      <w:ins w:id="8836" w:author="Russ Ott" w:date="2022-04-29T10:09:00Z">
        <w:r>
          <w:t xml:space="preserve">This effectiveTime </w:t>
        </w:r>
        <w:r>
          <w:rPr>
            <w:rStyle w:val="keyword"/>
          </w:rPr>
          <w:t>SHALL</w:t>
        </w:r>
        <w:r>
          <w:t xml:space="preserve"> contain exactly one [1..1] </w:t>
        </w:r>
        <w:r>
          <w:rPr>
            <w:rStyle w:val="XMLnameBold"/>
          </w:rPr>
          <w:t>low</w:t>
        </w:r>
        <w:bookmarkStart w:id="8837" w:name="C_4515-32884"/>
        <w:r>
          <w:t xml:space="preserve"> (CONF:4515-32884)</w:t>
        </w:r>
        <w:bookmarkEnd w:id="8837"/>
        <w:r>
          <w:t>.</w:t>
        </w:r>
      </w:ins>
    </w:p>
    <w:p w14:paraId="7EBCC43A" w14:textId="77777777" w:rsidR="00440477" w:rsidRDefault="00440477" w:rsidP="00440477">
      <w:pPr>
        <w:numPr>
          <w:ilvl w:val="1"/>
          <w:numId w:val="10"/>
        </w:numPr>
        <w:rPr>
          <w:ins w:id="8838" w:author="Russ Ott" w:date="2022-04-29T10:09:00Z"/>
        </w:rPr>
      </w:pPr>
      <w:ins w:id="8839" w:author="Russ Ott" w:date="2022-04-29T10:09:00Z">
        <w:r>
          <w:t xml:space="preserve">This effectiveTime </w:t>
        </w:r>
        <w:r>
          <w:rPr>
            <w:rStyle w:val="keyword"/>
          </w:rPr>
          <w:t>MAY</w:t>
        </w:r>
        <w:r>
          <w:t xml:space="preserve"> contain zero or one [0..1] </w:t>
        </w:r>
        <w:r>
          <w:rPr>
            <w:rStyle w:val="XMLnameBold"/>
          </w:rPr>
          <w:t>high</w:t>
        </w:r>
        <w:bookmarkStart w:id="8840" w:name="C_4515-32885"/>
        <w:r>
          <w:t xml:space="preserve"> (CONF:4515-32885)</w:t>
        </w:r>
        <w:bookmarkEnd w:id="8840"/>
        <w:r>
          <w:t>.</w:t>
        </w:r>
      </w:ins>
    </w:p>
    <w:p w14:paraId="2AC0D337" w14:textId="29480A0E" w:rsidR="00440477" w:rsidRDefault="00440477" w:rsidP="00440477">
      <w:pPr>
        <w:numPr>
          <w:ilvl w:val="0"/>
          <w:numId w:val="10"/>
        </w:numPr>
        <w:rPr>
          <w:ins w:id="8841" w:author="Russ Ott" w:date="2022-04-29T10:09:00Z"/>
        </w:rPr>
      </w:pPr>
      <w:ins w:id="8842" w:author="Russ Ott" w:date="2022-04-29T10:09:00Z">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sidR="00002F64">
          <w:fldChar w:fldCharType="begin"/>
        </w:r>
        <w:r w:rsidR="00002F64">
          <w:instrText xml:space="preserve"> HYPERLINK \l "Sexual_Orientation" \h </w:instrText>
        </w:r>
        <w:r w:rsidR="00002F64">
          <w:fldChar w:fldCharType="separate"/>
        </w:r>
        <w:r>
          <w:rPr>
            <w:rStyle w:val="HyperlinkCourierBold"/>
          </w:rPr>
          <w:t>Sexual Orientation</w:t>
        </w:r>
        <w:r w:rsidR="00002F64">
          <w:rPr>
            <w:rStyle w:val="HyperlinkCourierBold"/>
          </w:rPr>
          <w:fldChar w:fldCharType="end"/>
        </w:r>
        <w:r>
          <w:rPr>
            <w:rStyle w:val="XMLname"/>
          </w:rPr>
          <w:t xml:space="preserve"> urn:oid:2.16.840.1.113762.1.4.1021.33</w:t>
        </w:r>
        <w:r>
          <w:rPr>
            <w:rStyle w:val="keyword"/>
          </w:rPr>
          <w:t xml:space="preserve"> DYNAMIC</w:t>
        </w:r>
        <w:bookmarkStart w:id="8843" w:name="C_4515-187"/>
        <w:r>
          <w:t xml:space="preserve"> (CONF:4515-187)</w:t>
        </w:r>
        <w:bookmarkEnd w:id="8843"/>
        <w:r>
          <w:t>.</w:t>
        </w:r>
      </w:ins>
    </w:p>
    <w:p w14:paraId="4273BF6B" w14:textId="77777777" w:rsidR="00440477" w:rsidRDefault="00440477" w:rsidP="00440477">
      <w:pPr>
        <w:pStyle w:val="BodyText"/>
        <w:spacing w:before="120"/>
        <w:rPr>
          <w:ins w:id="8844" w:author="Russ Ott" w:date="2022-04-29T10:09:00Z"/>
        </w:rPr>
      </w:pPr>
      <w:ins w:id="8845" w:author="Russ Ott" w:date="2022-04-29T10:09:00Z">
        <w:r>
          <w:t>To represent additional orientations, set nullFlavor="OTH". To represent "choose not to disclose", set nullFlavor="ASKU". To represent "Don't know", set nullFlavor="UNK"</w:t>
        </w:r>
      </w:ins>
    </w:p>
    <w:p w14:paraId="6D834EED" w14:textId="4BB690BB" w:rsidR="00440477" w:rsidRDefault="00440477" w:rsidP="00440477">
      <w:pPr>
        <w:numPr>
          <w:ilvl w:val="1"/>
          <w:numId w:val="10"/>
        </w:numPr>
        <w:rPr>
          <w:ins w:id="8846" w:author="Russ Ott" w:date="2022-04-29T10:09:00Z"/>
        </w:rPr>
      </w:pPr>
      <w:ins w:id="8847" w:author="Russ Ott" w:date="2022-04-29T10:09:00Z">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r w:rsidR="00002F64">
          <w:fldChar w:fldCharType="begin"/>
        </w:r>
        <w:r w:rsidR="00002F64">
          <w:instrText xml:space="preserve"> HYPERLINK \l "Other_or_unknown_or_refused_to_answer" \h </w:instrText>
        </w:r>
        <w:r w:rsidR="00002F64">
          <w:fldChar w:fldCharType="separate"/>
        </w:r>
        <w:r>
          <w:rPr>
            <w:rStyle w:val="HyperlinkCourierBold"/>
          </w:rPr>
          <w:t>Other or unknown or refused to answer</w:t>
        </w:r>
        <w:r w:rsidR="00002F64">
          <w:rPr>
            <w:rStyle w:val="HyperlinkCourierBold"/>
          </w:rPr>
          <w:fldChar w:fldCharType="end"/>
        </w:r>
        <w:r>
          <w:rPr>
            <w:rStyle w:val="XMLname"/>
          </w:rPr>
          <w:t xml:space="preserve"> urn:oid:2.16.840.1.113762.1.4.1021.103</w:t>
        </w:r>
        <w:r>
          <w:rPr>
            <w:rStyle w:val="keyword"/>
          </w:rPr>
          <w:t xml:space="preserve"> DYNAMIC</w:t>
        </w:r>
        <w:bookmarkStart w:id="8848" w:name="C_4515-192"/>
        <w:r>
          <w:t xml:space="preserve"> (CONF:4515-192)</w:t>
        </w:r>
        <w:bookmarkEnd w:id="8848"/>
        <w:r>
          <w:t>.</w:t>
        </w:r>
      </w:ins>
    </w:p>
    <w:p w14:paraId="6177B8E1" w14:textId="3F402286" w:rsidR="00440477" w:rsidRDefault="00440477" w:rsidP="00440477">
      <w:pPr>
        <w:pStyle w:val="Caption"/>
        <w:ind w:left="130" w:right="115"/>
        <w:rPr>
          <w:ins w:id="8849" w:author="Russ Ott" w:date="2022-04-29T10:09:00Z"/>
        </w:rPr>
      </w:pPr>
      <w:bookmarkStart w:id="8850" w:name="_Toc101450703"/>
      <w:ins w:id="8851" w:author="Russ Ott" w:date="2022-04-29T10:09:00Z">
        <w:r>
          <w:t xml:space="preserve">Figure </w:t>
        </w:r>
        <w:r>
          <w:fldChar w:fldCharType="begin"/>
        </w:r>
        <w:r>
          <w:instrText>SEQ Figure \* ARABIC</w:instrText>
        </w:r>
        <w:r>
          <w:fldChar w:fldCharType="separate"/>
        </w:r>
        <w:r w:rsidR="00F1669B">
          <w:t>29</w:t>
        </w:r>
        <w:r>
          <w:fldChar w:fldCharType="end"/>
        </w:r>
        <w:r>
          <w:t>: Sexual Orientation Observation Example</w:t>
        </w:r>
        <w:bookmarkEnd w:id="8850"/>
      </w:ins>
    </w:p>
    <w:p w14:paraId="48FC8766" w14:textId="77777777" w:rsidR="00440477" w:rsidRDefault="00440477" w:rsidP="00440477">
      <w:pPr>
        <w:pStyle w:val="Example"/>
        <w:ind w:left="130" w:right="115"/>
        <w:rPr>
          <w:ins w:id="8852" w:author="Russ Ott" w:date="2022-04-29T10:09:00Z"/>
        </w:rPr>
      </w:pPr>
      <w:ins w:id="8853" w:author="Russ Ott" w:date="2022-04-29T10:09:00Z">
        <w:r>
          <w:t>&lt;observation classCode="OBS" moodCode="EVN"&gt;</w:t>
        </w:r>
      </w:ins>
    </w:p>
    <w:p w14:paraId="1AE330F8" w14:textId="77777777" w:rsidR="00440477" w:rsidRDefault="00440477" w:rsidP="00440477">
      <w:pPr>
        <w:pStyle w:val="Example"/>
        <w:ind w:left="130" w:right="115"/>
        <w:rPr>
          <w:ins w:id="8854" w:author="Russ Ott" w:date="2022-04-29T10:09:00Z"/>
        </w:rPr>
      </w:pPr>
      <w:ins w:id="8855" w:author="Russ Ott" w:date="2022-04-29T10:09:00Z">
        <w:r>
          <w:t xml:space="preserve">    &lt;templateId root="2.16.840.1.113883.10.20.22.4.501" extension="2022-06-01"/&gt;</w:t>
        </w:r>
      </w:ins>
    </w:p>
    <w:p w14:paraId="18DA5690" w14:textId="77777777" w:rsidR="00440477" w:rsidRDefault="00440477" w:rsidP="00440477">
      <w:pPr>
        <w:pStyle w:val="Example"/>
        <w:ind w:left="130" w:right="115"/>
        <w:rPr>
          <w:ins w:id="8856" w:author="Russ Ott" w:date="2022-04-29T10:09:00Z"/>
        </w:rPr>
      </w:pPr>
      <w:ins w:id="8857" w:author="Russ Ott" w:date="2022-04-29T10:09:00Z">
        <w:r>
          <w:t xml:space="preserve">    &lt;id root="7919e027-592e-4f22-9344-12460ec8c368" /&gt;</w:t>
        </w:r>
      </w:ins>
    </w:p>
    <w:p w14:paraId="0B379C32" w14:textId="77777777" w:rsidR="00440477" w:rsidRDefault="00440477" w:rsidP="00440477">
      <w:pPr>
        <w:pStyle w:val="Example"/>
        <w:ind w:left="130" w:right="115"/>
        <w:rPr>
          <w:ins w:id="8858" w:author="Russ Ott" w:date="2022-04-29T10:09:00Z"/>
        </w:rPr>
      </w:pPr>
      <w:ins w:id="8859" w:author="Russ Ott" w:date="2022-04-29T10:09:00Z">
        <w:r>
          <w:t xml:space="preserve">    &lt;code code="76690-7" </w:t>
        </w:r>
      </w:ins>
    </w:p>
    <w:p w14:paraId="6F6FE162" w14:textId="77777777" w:rsidR="00440477" w:rsidRDefault="00440477" w:rsidP="00440477">
      <w:pPr>
        <w:pStyle w:val="Example"/>
        <w:ind w:left="130" w:right="115"/>
        <w:rPr>
          <w:ins w:id="8860" w:author="Russ Ott" w:date="2022-04-29T10:09:00Z"/>
        </w:rPr>
      </w:pPr>
      <w:ins w:id="8861" w:author="Russ Ott" w:date="2022-04-29T10:09:00Z">
        <w:r>
          <w:t xml:space="preserve">    displayName="Sexual Orientation" </w:t>
        </w:r>
      </w:ins>
    </w:p>
    <w:p w14:paraId="322667C9" w14:textId="77777777" w:rsidR="00440477" w:rsidRDefault="00440477" w:rsidP="00440477">
      <w:pPr>
        <w:pStyle w:val="Example"/>
        <w:ind w:left="130" w:right="115"/>
        <w:rPr>
          <w:ins w:id="8862" w:author="Russ Ott" w:date="2022-04-29T10:09:00Z"/>
        </w:rPr>
      </w:pPr>
      <w:ins w:id="8863" w:author="Russ Ott" w:date="2022-04-29T10:09:00Z">
        <w:r>
          <w:t xml:space="preserve">    codeSystem="2.16.840.1.113883.6.1" </w:t>
        </w:r>
      </w:ins>
    </w:p>
    <w:p w14:paraId="0668552D" w14:textId="77777777" w:rsidR="00440477" w:rsidRDefault="00440477" w:rsidP="00440477">
      <w:pPr>
        <w:pStyle w:val="Example"/>
        <w:ind w:left="130" w:right="115"/>
        <w:rPr>
          <w:ins w:id="8864" w:author="Russ Ott" w:date="2022-04-29T10:09:00Z"/>
        </w:rPr>
      </w:pPr>
      <w:ins w:id="8865" w:author="Russ Ott" w:date="2022-04-29T10:09:00Z">
        <w:r>
          <w:t xml:space="preserve">    codeSystemName="LOINC" /&gt;</w:t>
        </w:r>
      </w:ins>
    </w:p>
    <w:p w14:paraId="6B9859F0" w14:textId="77777777" w:rsidR="00440477" w:rsidRDefault="00440477" w:rsidP="00440477">
      <w:pPr>
        <w:pStyle w:val="Example"/>
        <w:ind w:left="130" w:right="115"/>
        <w:rPr>
          <w:ins w:id="8866" w:author="Russ Ott" w:date="2022-04-29T10:09:00Z"/>
        </w:rPr>
      </w:pPr>
      <w:ins w:id="8867" w:author="Russ Ott" w:date="2022-04-29T10:09:00Z">
        <w:r>
          <w:t xml:space="preserve">    &lt;statusCode code="completed" /&gt;</w:t>
        </w:r>
      </w:ins>
    </w:p>
    <w:p w14:paraId="4EBF4E0A" w14:textId="77777777" w:rsidR="00440477" w:rsidRDefault="00440477" w:rsidP="00440477">
      <w:pPr>
        <w:pStyle w:val="Example"/>
        <w:ind w:left="130" w:right="115"/>
        <w:rPr>
          <w:ins w:id="8868" w:author="Russ Ott" w:date="2022-04-29T10:09:00Z"/>
        </w:rPr>
      </w:pPr>
      <w:ins w:id="8869" w:author="Russ Ott" w:date="2022-04-29T10:09:00Z">
        <w:r>
          <w:t xml:space="preserve">    &lt;effectiveTime&gt;</w:t>
        </w:r>
      </w:ins>
    </w:p>
    <w:p w14:paraId="1C21A73B" w14:textId="77777777" w:rsidR="00440477" w:rsidRDefault="00440477" w:rsidP="00440477">
      <w:pPr>
        <w:pStyle w:val="Example"/>
        <w:ind w:left="130" w:right="115"/>
        <w:rPr>
          <w:ins w:id="8870" w:author="Russ Ott" w:date="2022-04-29T10:09:00Z"/>
        </w:rPr>
      </w:pPr>
      <w:ins w:id="8871" w:author="Russ Ott" w:date="2022-04-29T10:09:00Z">
        <w:r>
          <w:t xml:space="preserve">        &lt;low value="201211" /&gt;</w:t>
        </w:r>
      </w:ins>
    </w:p>
    <w:p w14:paraId="521954DB" w14:textId="77777777" w:rsidR="00440477" w:rsidRDefault="00440477" w:rsidP="00440477">
      <w:pPr>
        <w:pStyle w:val="Example"/>
        <w:ind w:left="130" w:right="115"/>
        <w:rPr>
          <w:ins w:id="8872" w:author="Russ Ott" w:date="2022-04-29T10:09:00Z"/>
        </w:rPr>
      </w:pPr>
      <w:ins w:id="8873" w:author="Russ Ott" w:date="2022-04-29T10:09:00Z">
        <w:r>
          <w:t xml:space="preserve">    &lt;/effectiveTime&gt;</w:t>
        </w:r>
      </w:ins>
    </w:p>
    <w:p w14:paraId="30D927E8" w14:textId="77777777" w:rsidR="00440477" w:rsidRDefault="00440477" w:rsidP="00440477">
      <w:pPr>
        <w:pStyle w:val="Example"/>
        <w:ind w:left="130" w:right="115"/>
        <w:rPr>
          <w:ins w:id="8874" w:author="Russ Ott" w:date="2022-04-29T10:09:00Z"/>
        </w:rPr>
      </w:pPr>
      <w:ins w:id="8875" w:author="Russ Ott" w:date="2022-04-29T10:09:00Z">
        <w:r>
          <w:t xml:space="preserve">    &lt;value xsi:type="CD" code="20430005" </w:t>
        </w:r>
      </w:ins>
    </w:p>
    <w:p w14:paraId="15DCBAA9" w14:textId="77777777" w:rsidR="00440477" w:rsidRDefault="00440477" w:rsidP="00440477">
      <w:pPr>
        <w:pStyle w:val="Example"/>
        <w:ind w:left="130" w:right="115"/>
        <w:rPr>
          <w:ins w:id="8876" w:author="Russ Ott" w:date="2022-04-29T10:09:00Z"/>
        </w:rPr>
      </w:pPr>
      <w:ins w:id="8877" w:author="Russ Ott" w:date="2022-04-29T10:09:00Z">
        <w:r>
          <w:t xml:space="preserve">    displayName="Heterosexual state" </w:t>
        </w:r>
      </w:ins>
    </w:p>
    <w:p w14:paraId="4FF1B4E5" w14:textId="77777777" w:rsidR="00440477" w:rsidRDefault="00440477" w:rsidP="00440477">
      <w:pPr>
        <w:pStyle w:val="Example"/>
        <w:ind w:left="130" w:right="115"/>
        <w:rPr>
          <w:ins w:id="8878" w:author="Russ Ott" w:date="2022-04-29T10:09:00Z"/>
        </w:rPr>
      </w:pPr>
      <w:ins w:id="8879" w:author="Russ Ott" w:date="2022-04-29T10:09:00Z">
        <w:r>
          <w:t xml:space="preserve">    codeSystem="2.16.840.1.113883.6.96"</w:t>
        </w:r>
      </w:ins>
    </w:p>
    <w:p w14:paraId="06B58452" w14:textId="77777777" w:rsidR="00440477" w:rsidRDefault="00440477" w:rsidP="00440477">
      <w:pPr>
        <w:pStyle w:val="Example"/>
        <w:ind w:left="130" w:right="115"/>
        <w:rPr>
          <w:ins w:id="8880" w:author="Russ Ott" w:date="2022-04-29T10:09:00Z"/>
        </w:rPr>
      </w:pPr>
      <w:ins w:id="8881" w:author="Russ Ott" w:date="2022-04-29T10:09:00Z">
        <w:r>
          <w:t xml:space="preserve">    codeSystemName="SNOMED CT" /&gt;</w:t>
        </w:r>
      </w:ins>
    </w:p>
    <w:p w14:paraId="7CA1EA11" w14:textId="77777777" w:rsidR="00440477" w:rsidRDefault="00440477" w:rsidP="00440477">
      <w:pPr>
        <w:pStyle w:val="Example"/>
        <w:ind w:left="130" w:right="115"/>
        <w:rPr>
          <w:ins w:id="8882" w:author="Russ Ott" w:date="2022-04-29T10:09:00Z"/>
        </w:rPr>
      </w:pPr>
      <w:ins w:id="8883" w:author="Russ Ott" w:date="2022-04-29T10:09:00Z">
        <w:r>
          <w:t>&lt;/observation&gt;</w:t>
        </w:r>
      </w:ins>
    </w:p>
    <w:p w14:paraId="6A9D9BCA" w14:textId="77777777" w:rsidR="00440477" w:rsidRDefault="00440477" w:rsidP="00440477">
      <w:pPr>
        <w:pStyle w:val="BodyText"/>
        <w:rPr>
          <w:ins w:id="8884" w:author="Russ Ott" w:date="2022-04-29T10:09:00Z"/>
        </w:rPr>
      </w:pPr>
    </w:p>
    <w:p w14:paraId="3B6E79E9" w14:textId="77777777" w:rsidR="00440477" w:rsidRDefault="00440477" w:rsidP="00440477">
      <w:pPr>
        <w:pStyle w:val="Heading2nospace"/>
        <w:rPr>
          <w:ins w:id="8885" w:author="Russ Ott" w:date="2022-04-29T10:09:00Z"/>
        </w:rPr>
      </w:pPr>
      <w:bookmarkStart w:id="8886" w:name="E_Social_History_Observation_V4"/>
      <w:bookmarkStart w:id="8887" w:name="_Toc101450669"/>
      <w:ins w:id="8888" w:author="Russ Ott" w:date="2022-04-29T10:09:00Z">
        <w:r>
          <w:t>Social History Observation (V4)</w:t>
        </w:r>
        <w:bookmarkEnd w:id="8886"/>
        <w:bookmarkEnd w:id="8887"/>
      </w:ins>
    </w:p>
    <w:p w14:paraId="1847BE35" w14:textId="77777777" w:rsidR="00440477" w:rsidRDefault="00440477" w:rsidP="00440477">
      <w:pPr>
        <w:pStyle w:val="BracketData"/>
        <w:rPr>
          <w:ins w:id="8889" w:author="Russ Ott" w:date="2022-04-29T10:09:00Z"/>
        </w:rPr>
      </w:pPr>
      <w:ins w:id="8890" w:author="Russ Ott" w:date="2022-04-29T10:09:00Z">
        <w:r>
          <w:t>[observation: identifier urn:hl7ii:2.16.840.1.113883.10.20.22.4.38:2022-06-01 (open)]</w:t>
        </w:r>
      </w:ins>
    </w:p>
    <w:p w14:paraId="1358B393" w14:textId="67F1B427" w:rsidR="00440477" w:rsidRDefault="00440477" w:rsidP="00440477">
      <w:pPr>
        <w:rPr>
          <w:ins w:id="8891" w:author="Russ Ott" w:date="2022-04-29T10:09:00Z"/>
        </w:rPr>
      </w:pPr>
      <w:ins w:id="8892" w:author="Russ Ott" w:date="2022-04-29T10:09:00Z">
        <w:r>
          <w:t>This template represents a patient's occupations,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r>
        <w:r>
          <w:br/>
          <w:t xml:space="preserve">There are supplemental templates and guidance for observations of </w:t>
        </w:r>
        <w:r w:rsidR="00002F64">
          <w:fldChar w:fldCharType="begin"/>
        </w:r>
        <w:r w:rsidR="00002F64">
          <w:instrText xml:space="preserve"> HYPERLINK "http://https://www.hl7.org/implement/standards/product_brief.cfm?product_id=522" </w:instrText>
        </w:r>
        <w:r w:rsidR="00002F64">
          <w:fldChar w:fldCharType="separate"/>
        </w:r>
        <w:r>
          <w:rPr>
            <w:rStyle w:val="HyperlinkCourierBold"/>
          </w:rPr>
          <w:t>occupational data</w:t>
        </w:r>
        <w:r w:rsidR="00002F64">
          <w:rPr>
            <w:rStyle w:val="HyperlinkCourierBold"/>
          </w:rPr>
          <w:fldChar w:fldCharType="end"/>
        </w:r>
        <w:r>
          <w:t xml:space="preserve">, </w:t>
        </w:r>
        <w:r w:rsidR="00002F64">
          <w:fldChar w:fldCharType="begin"/>
        </w:r>
        <w:r w:rsidR="00002F64">
          <w:instrText xml:space="preserve"> HYPERLINK "http://https://www.hl7.org/implement/standards/product_brief.cfm?product_id=478" </w:instrText>
        </w:r>
        <w:r w:rsidR="00002F64">
          <w:fldChar w:fldCharType="separate"/>
        </w:r>
        <w:r>
          <w:rPr>
            <w:rStyle w:val="HyperlinkCourierBold"/>
          </w:rPr>
          <w:t>nutrition</w:t>
        </w:r>
        <w:r w:rsidR="00002F64">
          <w:rPr>
            <w:rStyle w:val="HyperlinkCourierBold"/>
          </w:rPr>
          <w:fldChar w:fldCharType="end"/>
        </w:r>
        <w:r>
          <w:t xml:space="preserve"> and </w:t>
        </w:r>
        <w:r w:rsidR="00002F64">
          <w:fldChar w:fldCharType="begin"/>
        </w:r>
        <w:r w:rsidR="00002F64">
          <w:instrText xml:space="preserve"> HYPERLINK "http://https://www.hl7.org/implement/standards/product_brief.cfm?product_id=494" </w:instrText>
        </w:r>
        <w:r w:rsidR="00002F64">
          <w:fldChar w:fldCharType="separate"/>
        </w:r>
        <w:r>
          <w:rPr>
            <w:rStyle w:val="HyperlinkCourierBold"/>
          </w:rPr>
          <w:t>pregnancy</w:t>
        </w:r>
        <w:r w:rsidR="00002F64">
          <w:rPr>
            <w:rStyle w:val="HyperlinkCourierBold"/>
          </w:rPr>
          <w:fldChar w:fldCharType="end"/>
        </w:r>
        <w:r>
          <w:t xml:space="preserve"> that could be captured in the Social History Observation, and implementers may want to consider using those more specific templates in the Social History section.</w:t>
        </w:r>
      </w:ins>
    </w:p>
    <w:p w14:paraId="4CEDCA58" w14:textId="3EEF56D7" w:rsidR="00440477" w:rsidRDefault="00440477" w:rsidP="00440477">
      <w:pPr>
        <w:pStyle w:val="Caption"/>
        <w:rPr>
          <w:ins w:id="8893" w:author="Russ Ott" w:date="2022-04-29T10:09:00Z"/>
        </w:rPr>
      </w:pPr>
      <w:bookmarkStart w:id="8894" w:name="_Toc101450735"/>
      <w:ins w:id="8895" w:author="Russ Ott" w:date="2022-04-29T10:09:00Z">
        <w:r>
          <w:t xml:space="preserve">Table </w:t>
        </w:r>
        <w:r>
          <w:fldChar w:fldCharType="begin"/>
        </w:r>
        <w:r>
          <w:instrText>SEQ Table \* ARABIC</w:instrText>
        </w:r>
        <w:r>
          <w:fldChar w:fldCharType="separate"/>
        </w:r>
        <w:r w:rsidR="00F1669B">
          <w:t>29</w:t>
        </w:r>
        <w:r>
          <w:fldChar w:fldCharType="end"/>
        </w:r>
        <w:r>
          <w:t>: Social History Observation (V4) Constraints Overview</w:t>
        </w:r>
        <w:bookmarkEnd w:id="8894"/>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26FD2861" w14:textId="77777777" w:rsidTr="00BA7D84">
        <w:trPr>
          <w:cantSplit/>
          <w:tblHeader/>
          <w:jc w:val="center"/>
          <w:ins w:id="8896" w:author="Russ Ott" w:date="2022-04-29T10:09:00Z"/>
        </w:trPr>
        <w:tc>
          <w:tcPr>
            <w:tcW w:w="0" w:type="dxa"/>
            <w:shd w:val="clear" w:color="auto" w:fill="E6E6E6"/>
            <w:noWrap/>
          </w:tcPr>
          <w:p w14:paraId="597877CC" w14:textId="77777777" w:rsidR="00440477" w:rsidRDefault="00440477" w:rsidP="00BA7D84">
            <w:pPr>
              <w:pStyle w:val="TableHead"/>
              <w:rPr>
                <w:ins w:id="8897" w:author="Russ Ott" w:date="2022-04-29T10:09:00Z"/>
              </w:rPr>
            </w:pPr>
            <w:ins w:id="8898" w:author="Russ Ott" w:date="2022-04-29T10:09:00Z">
              <w:r>
                <w:t>XPath</w:t>
              </w:r>
            </w:ins>
          </w:p>
        </w:tc>
        <w:tc>
          <w:tcPr>
            <w:tcW w:w="720" w:type="dxa"/>
            <w:shd w:val="clear" w:color="auto" w:fill="E6E6E6"/>
            <w:noWrap/>
          </w:tcPr>
          <w:p w14:paraId="7D98A12D" w14:textId="77777777" w:rsidR="00440477" w:rsidRDefault="00440477" w:rsidP="00BA7D84">
            <w:pPr>
              <w:pStyle w:val="TableHead"/>
              <w:rPr>
                <w:ins w:id="8899" w:author="Russ Ott" w:date="2022-04-29T10:09:00Z"/>
              </w:rPr>
            </w:pPr>
            <w:ins w:id="8900" w:author="Russ Ott" w:date="2022-04-29T10:09:00Z">
              <w:r>
                <w:t>Card.</w:t>
              </w:r>
            </w:ins>
          </w:p>
        </w:tc>
        <w:tc>
          <w:tcPr>
            <w:tcW w:w="1152" w:type="dxa"/>
            <w:shd w:val="clear" w:color="auto" w:fill="E6E6E6"/>
            <w:noWrap/>
          </w:tcPr>
          <w:p w14:paraId="636C33E8" w14:textId="77777777" w:rsidR="00440477" w:rsidRDefault="00440477" w:rsidP="00BA7D84">
            <w:pPr>
              <w:pStyle w:val="TableHead"/>
              <w:rPr>
                <w:ins w:id="8901" w:author="Russ Ott" w:date="2022-04-29T10:09:00Z"/>
              </w:rPr>
            </w:pPr>
            <w:ins w:id="8902" w:author="Russ Ott" w:date="2022-04-29T10:09:00Z">
              <w:r>
                <w:t>Verb</w:t>
              </w:r>
            </w:ins>
          </w:p>
        </w:tc>
        <w:tc>
          <w:tcPr>
            <w:tcW w:w="864" w:type="dxa"/>
            <w:shd w:val="clear" w:color="auto" w:fill="E6E6E6"/>
            <w:noWrap/>
          </w:tcPr>
          <w:p w14:paraId="49102F29" w14:textId="77777777" w:rsidR="00440477" w:rsidRDefault="00440477" w:rsidP="00BA7D84">
            <w:pPr>
              <w:pStyle w:val="TableHead"/>
              <w:rPr>
                <w:ins w:id="8903" w:author="Russ Ott" w:date="2022-04-29T10:09:00Z"/>
              </w:rPr>
            </w:pPr>
            <w:ins w:id="8904" w:author="Russ Ott" w:date="2022-04-29T10:09:00Z">
              <w:r>
                <w:t>Data Type</w:t>
              </w:r>
            </w:ins>
          </w:p>
        </w:tc>
        <w:tc>
          <w:tcPr>
            <w:tcW w:w="864" w:type="dxa"/>
            <w:shd w:val="clear" w:color="auto" w:fill="E6E6E6"/>
            <w:noWrap/>
          </w:tcPr>
          <w:p w14:paraId="0CEE169B" w14:textId="77777777" w:rsidR="00440477" w:rsidRDefault="00440477" w:rsidP="00BA7D84">
            <w:pPr>
              <w:pStyle w:val="TableHead"/>
              <w:rPr>
                <w:ins w:id="8905" w:author="Russ Ott" w:date="2022-04-29T10:09:00Z"/>
              </w:rPr>
            </w:pPr>
            <w:ins w:id="8906" w:author="Russ Ott" w:date="2022-04-29T10:09:00Z">
              <w:r>
                <w:t>CONF#</w:t>
              </w:r>
            </w:ins>
          </w:p>
        </w:tc>
        <w:tc>
          <w:tcPr>
            <w:tcW w:w="864" w:type="dxa"/>
            <w:shd w:val="clear" w:color="auto" w:fill="E6E6E6"/>
            <w:noWrap/>
          </w:tcPr>
          <w:p w14:paraId="24E60291" w14:textId="77777777" w:rsidR="00440477" w:rsidRDefault="00440477" w:rsidP="00BA7D84">
            <w:pPr>
              <w:pStyle w:val="TableHead"/>
              <w:rPr>
                <w:ins w:id="8907" w:author="Russ Ott" w:date="2022-04-29T10:09:00Z"/>
              </w:rPr>
            </w:pPr>
            <w:ins w:id="8908" w:author="Russ Ott" w:date="2022-04-29T10:09:00Z">
              <w:r>
                <w:t>Value</w:t>
              </w:r>
            </w:ins>
          </w:p>
        </w:tc>
      </w:tr>
      <w:tr w:rsidR="00440477" w14:paraId="5C2A1C2A" w14:textId="77777777" w:rsidTr="00BA7D84">
        <w:trPr>
          <w:jc w:val="center"/>
          <w:ins w:id="8909" w:author="Russ Ott" w:date="2022-04-29T10:09:00Z"/>
        </w:trPr>
        <w:tc>
          <w:tcPr>
            <w:tcW w:w="10160" w:type="dxa"/>
            <w:gridSpan w:val="6"/>
          </w:tcPr>
          <w:p w14:paraId="5902D173" w14:textId="77777777" w:rsidR="00440477" w:rsidRDefault="00440477" w:rsidP="00BA7D84">
            <w:pPr>
              <w:pStyle w:val="TableText"/>
              <w:rPr>
                <w:ins w:id="8910" w:author="Russ Ott" w:date="2022-04-29T10:09:00Z"/>
              </w:rPr>
            </w:pPr>
            <w:ins w:id="8911" w:author="Russ Ott" w:date="2022-04-29T10:09:00Z">
              <w:r>
                <w:t>observation (identifier: urn:hl7ii:2.16.840.1.113883.10.20.22.4.38:2022-06-01)</w:t>
              </w:r>
            </w:ins>
          </w:p>
        </w:tc>
      </w:tr>
      <w:tr w:rsidR="00440477" w14:paraId="79127D24" w14:textId="77777777" w:rsidTr="00BA7D84">
        <w:trPr>
          <w:jc w:val="center"/>
          <w:ins w:id="8912" w:author="Russ Ott" w:date="2022-04-29T10:09:00Z"/>
        </w:trPr>
        <w:tc>
          <w:tcPr>
            <w:tcW w:w="3345" w:type="dxa"/>
          </w:tcPr>
          <w:p w14:paraId="56876CF8" w14:textId="77777777" w:rsidR="00440477" w:rsidRDefault="00440477" w:rsidP="00BA7D84">
            <w:pPr>
              <w:pStyle w:val="TableText"/>
              <w:rPr>
                <w:ins w:id="8913" w:author="Russ Ott" w:date="2022-04-29T10:09:00Z"/>
              </w:rPr>
            </w:pPr>
            <w:ins w:id="8914" w:author="Russ Ott" w:date="2022-04-29T10:09:00Z">
              <w:r>
                <w:tab/>
                <w:t>@classCode</w:t>
              </w:r>
            </w:ins>
          </w:p>
        </w:tc>
        <w:tc>
          <w:tcPr>
            <w:tcW w:w="720" w:type="dxa"/>
          </w:tcPr>
          <w:p w14:paraId="246C4DA6" w14:textId="77777777" w:rsidR="00440477" w:rsidRDefault="00440477" w:rsidP="00BA7D84">
            <w:pPr>
              <w:pStyle w:val="TableText"/>
              <w:rPr>
                <w:ins w:id="8915" w:author="Russ Ott" w:date="2022-04-29T10:09:00Z"/>
              </w:rPr>
            </w:pPr>
            <w:ins w:id="8916" w:author="Russ Ott" w:date="2022-04-29T10:09:00Z">
              <w:r>
                <w:t>1..1</w:t>
              </w:r>
            </w:ins>
          </w:p>
        </w:tc>
        <w:tc>
          <w:tcPr>
            <w:tcW w:w="1152" w:type="dxa"/>
          </w:tcPr>
          <w:p w14:paraId="69EB8DD4" w14:textId="77777777" w:rsidR="00440477" w:rsidRDefault="00440477" w:rsidP="00BA7D84">
            <w:pPr>
              <w:pStyle w:val="TableText"/>
              <w:rPr>
                <w:ins w:id="8917" w:author="Russ Ott" w:date="2022-04-29T10:09:00Z"/>
              </w:rPr>
            </w:pPr>
            <w:ins w:id="8918" w:author="Russ Ott" w:date="2022-04-29T10:09:00Z">
              <w:r>
                <w:t>SHALL</w:t>
              </w:r>
            </w:ins>
          </w:p>
        </w:tc>
        <w:tc>
          <w:tcPr>
            <w:tcW w:w="864" w:type="dxa"/>
          </w:tcPr>
          <w:p w14:paraId="0CACE485" w14:textId="77777777" w:rsidR="00440477" w:rsidRDefault="00440477" w:rsidP="00BA7D84">
            <w:pPr>
              <w:pStyle w:val="TableText"/>
              <w:rPr>
                <w:ins w:id="8919" w:author="Russ Ott" w:date="2022-04-29T10:09:00Z"/>
              </w:rPr>
            </w:pPr>
          </w:p>
        </w:tc>
        <w:tc>
          <w:tcPr>
            <w:tcW w:w="1104" w:type="dxa"/>
          </w:tcPr>
          <w:p w14:paraId="5FC7885F" w14:textId="7EE33976" w:rsidR="00440477" w:rsidRDefault="00002F64" w:rsidP="00BA7D84">
            <w:pPr>
              <w:pStyle w:val="TableText"/>
              <w:rPr>
                <w:ins w:id="8920" w:author="Russ Ott" w:date="2022-04-29T10:09:00Z"/>
              </w:rPr>
            </w:pPr>
            <w:ins w:id="8921" w:author="Russ Ott" w:date="2022-04-29T10:09:00Z">
              <w:r>
                <w:fldChar w:fldCharType="begin"/>
              </w:r>
              <w:r>
                <w:instrText xml:space="preserve"> HYPERLINK \l "C_4515-8548" \h </w:instrText>
              </w:r>
              <w:r>
                <w:fldChar w:fldCharType="separate"/>
              </w:r>
              <w:r w:rsidR="00440477">
                <w:rPr>
                  <w:rStyle w:val="HyperlinkText9pt"/>
                </w:rPr>
                <w:t>4515-8548</w:t>
              </w:r>
              <w:r>
                <w:rPr>
                  <w:rStyle w:val="HyperlinkText9pt"/>
                </w:rPr>
                <w:fldChar w:fldCharType="end"/>
              </w:r>
            </w:ins>
          </w:p>
        </w:tc>
        <w:tc>
          <w:tcPr>
            <w:tcW w:w="2975" w:type="dxa"/>
          </w:tcPr>
          <w:p w14:paraId="04C79E59" w14:textId="77777777" w:rsidR="00440477" w:rsidRDefault="00440477" w:rsidP="00BA7D84">
            <w:pPr>
              <w:pStyle w:val="TableText"/>
              <w:rPr>
                <w:ins w:id="8922" w:author="Russ Ott" w:date="2022-04-29T10:09:00Z"/>
              </w:rPr>
            </w:pPr>
            <w:ins w:id="8923" w:author="Russ Ott" w:date="2022-04-29T10:09:00Z">
              <w:r>
                <w:t>urn:oid:2.16.840.1.113883.5.6 (HL7ActClass) = OBS</w:t>
              </w:r>
            </w:ins>
          </w:p>
        </w:tc>
      </w:tr>
      <w:tr w:rsidR="00440477" w14:paraId="385A76B3" w14:textId="77777777" w:rsidTr="00BA7D84">
        <w:trPr>
          <w:jc w:val="center"/>
          <w:ins w:id="8924" w:author="Russ Ott" w:date="2022-04-29T10:09:00Z"/>
        </w:trPr>
        <w:tc>
          <w:tcPr>
            <w:tcW w:w="3345" w:type="dxa"/>
          </w:tcPr>
          <w:p w14:paraId="5557D2DA" w14:textId="77777777" w:rsidR="00440477" w:rsidRDefault="00440477" w:rsidP="00BA7D84">
            <w:pPr>
              <w:pStyle w:val="TableText"/>
              <w:rPr>
                <w:ins w:id="8925" w:author="Russ Ott" w:date="2022-04-29T10:09:00Z"/>
              </w:rPr>
            </w:pPr>
            <w:ins w:id="8926" w:author="Russ Ott" w:date="2022-04-29T10:09:00Z">
              <w:r>
                <w:tab/>
                <w:t>@moodCode</w:t>
              </w:r>
            </w:ins>
          </w:p>
        </w:tc>
        <w:tc>
          <w:tcPr>
            <w:tcW w:w="720" w:type="dxa"/>
          </w:tcPr>
          <w:p w14:paraId="2540C9F1" w14:textId="77777777" w:rsidR="00440477" w:rsidRDefault="00440477" w:rsidP="00BA7D84">
            <w:pPr>
              <w:pStyle w:val="TableText"/>
              <w:rPr>
                <w:ins w:id="8927" w:author="Russ Ott" w:date="2022-04-29T10:09:00Z"/>
              </w:rPr>
            </w:pPr>
            <w:ins w:id="8928" w:author="Russ Ott" w:date="2022-04-29T10:09:00Z">
              <w:r>
                <w:t>1..1</w:t>
              </w:r>
            </w:ins>
          </w:p>
        </w:tc>
        <w:tc>
          <w:tcPr>
            <w:tcW w:w="1152" w:type="dxa"/>
          </w:tcPr>
          <w:p w14:paraId="418FE6BC" w14:textId="77777777" w:rsidR="00440477" w:rsidRDefault="00440477" w:rsidP="00BA7D84">
            <w:pPr>
              <w:pStyle w:val="TableText"/>
              <w:rPr>
                <w:ins w:id="8929" w:author="Russ Ott" w:date="2022-04-29T10:09:00Z"/>
              </w:rPr>
            </w:pPr>
            <w:ins w:id="8930" w:author="Russ Ott" w:date="2022-04-29T10:09:00Z">
              <w:r>
                <w:t>SHALL</w:t>
              </w:r>
            </w:ins>
          </w:p>
        </w:tc>
        <w:tc>
          <w:tcPr>
            <w:tcW w:w="864" w:type="dxa"/>
          </w:tcPr>
          <w:p w14:paraId="48939F60" w14:textId="77777777" w:rsidR="00440477" w:rsidRDefault="00440477" w:rsidP="00BA7D84">
            <w:pPr>
              <w:pStyle w:val="TableText"/>
              <w:rPr>
                <w:ins w:id="8931" w:author="Russ Ott" w:date="2022-04-29T10:09:00Z"/>
              </w:rPr>
            </w:pPr>
          </w:p>
        </w:tc>
        <w:tc>
          <w:tcPr>
            <w:tcW w:w="1104" w:type="dxa"/>
          </w:tcPr>
          <w:p w14:paraId="625600FC" w14:textId="6E206F62" w:rsidR="00440477" w:rsidRDefault="00002F64" w:rsidP="00BA7D84">
            <w:pPr>
              <w:pStyle w:val="TableText"/>
              <w:rPr>
                <w:ins w:id="8932" w:author="Russ Ott" w:date="2022-04-29T10:09:00Z"/>
              </w:rPr>
            </w:pPr>
            <w:ins w:id="8933" w:author="Russ Ott" w:date="2022-04-29T10:09:00Z">
              <w:r>
                <w:fldChar w:fldCharType="begin"/>
              </w:r>
              <w:r>
                <w:instrText xml:space="preserve"> HYPERLINK \l "C_4515-8549" \h </w:instrText>
              </w:r>
              <w:r>
                <w:fldChar w:fldCharType="separate"/>
              </w:r>
              <w:r w:rsidR="00440477">
                <w:rPr>
                  <w:rStyle w:val="HyperlinkText9pt"/>
                </w:rPr>
                <w:t>4515-8549</w:t>
              </w:r>
              <w:r>
                <w:rPr>
                  <w:rStyle w:val="HyperlinkText9pt"/>
                </w:rPr>
                <w:fldChar w:fldCharType="end"/>
              </w:r>
            </w:ins>
          </w:p>
        </w:tc>
        <w:tc>
          <w:tcPr>
            <w:tcW w:w="2975" w:type="dxa"/>
          </w:tcPr>
          <w:p w14:paraId="1870BEF5" w14:textId="77777777" w:rsidR="00440477" w:rsidRDefault="00440477" w:rsidP="00BA7D84">
            <w:pPr>
              <w:pStyle w:val="TableText"/>
              <w:rPr>
                <w:ins w:id="8934" w:author="Russ Ott" w:date="2022-04-29T10:09:00Z"/>
              </w:rPr>
            </w:pPr>
            <w:ins w:id="8935" w:author="Russ Ott" w:date="2022-04-29T10:09:00Z">
              <w:r>
                <w:t>urn:oid:2.16.840.1.113883.5.1001 (HL7ActMood) = EVN</w:t>
              </w:r>
            </w:ins>
          </w:p>
        </w:tc>
      </w:tr>
      <w:tr w:rsidR="00440477" w14:paraId="27DB080C" w14:textId="77777777" w:rsidTr="00BA7D84">
        <w:trPr>
          <w:jc w:val="center"/>
          <w:ins w:id="8936" w:author="Russ Ott" w:date="2022-04-29T10:09:00Z"/>
        </w:trPr>
        <w:tc>
          <w:tcPr>
            <w:tcW w:w="3345" w:type="dxa"/>
          </w:tcPr>
          <w:p w14:paraId="018885A0" w14:textId="77777777" w:rsidR="00440477" w:rsidRDefault="00440477" w:rsidP="00BA7D84">
            <w:pPr>
              <w:pStyle w:val="TableText"/>
              <w:rPr>
                <w:ins w:id="8937" w:author="Russ Ott" w:date="2022-04-29T10:09:00Z"/>
              </w:rPr>
            </w:pPr>
            <w:ins w:id="8938" w:author="Russ Ott" w:date="2022-04-29T10:09:00Z">
              <w:r>
                <w:tab/>
                <w:t>templateId</w:t>
              </w:r>
            </w:ins>
          </w:p>
        </w:tc>
        <w:tc>
          <w:tcPr>
            <w:tcW w:w="720" w:type="dxa"/>
          </w:tcPr>
          <w:p w14:paraId="6D7B015F" w14:textId="77777777" w:rsidR="00440477" w:rsidRDefault="00440477" w:rsidP="00BA7D84">
            <w:pPr>
              <w:pStyle w:val="TableText"/>
              <w:rPr>
                <w:ins w:id="8939" w:author="Russ Ott" w:date="2022-04-29T10:09:00Z"/>
              </w:rPr>
            </w:pPr>
            <w:ins w:id="8940" w:author="Russ Ott" w:date="2022-04-29T10:09:00Z">
              <w:r>
                <w:t>1..1</w:t>
              </w:r>
            </w:ins>
          </w:p>
        </w:tc>
        <w:tc>
          <w:tcPr>
            <w:tcW w:w="1152" w:type="dxa"/>
          </w:tcPr>
          <w:p w14:paraId="22F086D6" w14:textId="77777777" w:rsidR="00440477" w:rsidRDefault="00440477" w:rsidP="00BA7D84">
            <w:pPr>
              <w:pStyle w:val="TableText"/>
              <w:rPr>
                <w:ins w:id="8941" w:author="Russ Ott" w:date="2022-04-29T10:09:00Z"/>
              </w:rPr>
            </w:pPr>
            <w:ins w:id="8942" w:author="Russ Ott" w:date="2022-04-29T10:09:00Z">
              <w:r>
                <w:t>SHALL</w:t>
              </w:r>
            </w:ins>
          </w:p>
        </w:tc>
        <w:tc>
          <w:tcPr>
            <w:tcW w:w="864" w:type="dxa"/>
          </w:tcPr>
          <w:p w14:paraId="00717F5C" w14:textId="77777777" w:rsidR="00440477" w:rsidRDefault="00440477" w:rsidP="00BA7D84">
            <w:pPr>
              <w:pStyle w:val="TableText"/>
              <w:rPr>
                <w:ins w:id="8943" w:author="Russ Ott" w:date="2022-04-29T10:09:00Z"/>
              </w:rPr>
            </w:pPr>
          </w:p>
        </w:tc>
        <w:tc>
          <w:tcPr>
            <w:tcW w:w="1104" w:type="dxa"/>
          </w:tcPr>
          <w:p w14:paraId="1D2FA811" w14:textId="6D5DE4D5" w:rsidR="00440477" w:rsidRDefault="00002F64" w:rsidP="00BA7D84">
            <w:pPr>
              <w:pStyle w:val="TableText"/>
              <w:rPr>
                <w:ins w:id="8944" w:author="Russ Ott" w:date="2022-04-29T10:09:00Z"/>
              </w:rPr>
            </w:pPr>
            <w:ins w:id="8945" w:author="Russ Ott" w:date="2022-04-29T10:09:00Z">
              <w:r>
                <w:fldChar w:fldCharType="begin"/>
              </w:r>
              <w:r>
                <w:instrText xml:space="preserve"> HYPERLINK \l "C_4515-8550" \h </w:instrText>
              </w:r>
              <w:r>
                <w:fldChar w:fldCharType="separate"/>
              </w:r>
              <w:r w:rsidR="00440477">
                <w:rPr>
                  <w:rStyle w:val="HyperlinkText9pt"/>
                </w:rPr>
                <w:t>4515-8550</w:t>
              </w:r>
              <w:r>
                <w:rPr>
                  <w:rStyle w:val="HyperlinkText9pt"/>
                </w:rPr>
                <w:fldChar w:fldCharType="end"/>
              </w:r>
            </w:ins>
          </w:p>
        </w:tc>
        <w:tc>
          <w:tcPr>
            <w:tcW w:w="2975" w:type="dxa"/>
          </w:tcPr>
          <w:p w14:paraId="484F5E22" w14:textId="77777777" w:rsidR="00440477" w:rsidRDefault="00440477" w:rsidP="00BA7D84">
            <w:pPr>
              <w:pStyle w:val="TableText"/>
              <w:rPr>
                <w:ins w:id="8946" w:author="Russ Ott" w:date="2022-04-29T10:09:00Z"/>
              </w:rPr>
            </w:pPr>
          </w:p>
        </w:tc>
      </w:tr>
      <w:tr w:rsidR="00440477" w14:paraId="7FA3D76A" w14:textId="77777777" w:rsidTr="00BA7D84">
        <w:trPr>
          <w:jc w:val="center"/>
          <w:ins w:id="8947" w:author="Russ Ott" w:date="2022-04-29T10:09:00Z"/>
        </w:trPr>
        <w:tc>
          <w:tcPr>
            <w:tcW w:w="3345" w:type="dxa"/>
          </w:tcPr>
          <w:p w14:paraId="18D06D4F" w14:textId="77777777" w:rsidR="00440477" w:rsidRDefault="00440477" w:rsidP="00BA7D84">
            <w:pPr>
              <w:pStyle w:val="TableText"/>
              <w:rPr>
                <w:ins w:id="8948" w:author="Russ Ott" w:date="2022-04-29T10:09:00Z"/>
              </w:rPr>
            </w:pPr>
            <w:ins w:id="8949" w:author="Russ Ott" w:date="2022-04-29T10:09:00Z">
              <w:r>
                <w:tab/>
              </w:r>
              <w:r>
                <w:tab/>
                <w:t>@root</w:t>
              </w:r>
            </w:ins>
          </w:p>
        </w:tc>
        <w:tc>
          <w:tcPr>
            <w:tcW w:w="720" w:type="dxa"/>
          </w:tcPr>
          <w:p w14:paraId="0EFE24FA" w14:textId="77777777" w:rsidR="00440477" w:rsidRDefault="00440477" w:rsidP="00BA7D84">
            <w:pPr>
              <w:pStyle w:val="TableText"/>
              <w:rPr>
                <w:ins w:id="8950" w:author="Russ Ott" w:date="2022-04-29T10:09:00Z"/>
              </w:rPr>
            </w:pPr>
            <w:ins w:id="8951" w:author="Russ Ott" w:date="2022-04-29T10:09:00Z">
              <w:r>
                <w:t>1..1</w:t>
              </w:r>
            </w:ins>
          </w:p>
        </w:tc>
        <w:tc>
          <w:tcPr>
            <w:tcW w:w="1152" w:type="dxa"/>
          </w:tcPr>
          <w:p w14:paraId="46DD43EA" w14:textId="77777777" w:rsidR="00440477" w:rsidRDefault="00440477" w:rsidP="00BA7D84">
            <w:pPr>
              <w:pStyle w:val="TableText"/>
              <w:rPr>
                <w:ins w:id="8952" w:author="Russ Ott" w:date="2022-04-29T10:09:00Z"/>
              </w:rPr>
            </w:pPr>
            <w:ins w:id="8953" w:author="Russ Ott" w:date="2022-04-29T10:09:00Z">
              <w:r>
                <w:t>SHALL</w:t>
              </w:r>
            </w:ins>
          </w:p>
        </w:tc>
        <w:tc>
          <w:tcPr>
            <w:tcW w:w="864" w:type="dxa"/>
          </w:tcPr>
          <w:p w14:paraId="31835195" w14:textId="77777777" w:rsidR="00440477" w:rsidRDefault="00440477" w:rsidP="00BA7D84">
            <w:pPr>
              <w:pStyle w:val="TableText"/>
              <w:rPr>
                <w:ins w:id="8954" w:author="Russ Ott" w:date="2022-04-29T10:09:00Z"/>
              </w:rPr>
            </w:pPr>
          </w:p>
        </w:tc>
        <w:tc>
          <w:tcPr>
            <w:tcW w:w="1104" w:type="dxa"/>
          </w:tcPr>
          <w:p w14:paraId="15DD9859" w14:textId="46209E50" w:rsidR="00440477" w:rsidRDefault="00002F64" w:rsidP="00BA7D84">
            <w:pPr>
              <w:pStyle w:val="TableText"/>
              <w:rPr>
                <w:ins w:id="8955" w:author="Russ Ott" w:date="2022-04-29T10:09:00Z"/>
              </w:rPr>
            </w:pPr>
            <w:ins w:id="8956" w:author="Russ Ott" w:date="2022-04-29T10:09:00Z">
              <w:r>
                <w:fldChar w:fldCharType="begin"/>
              </w:r>
              <w:r>
                <w:instrText xml:space="preserve"> HYPERLINK \l "C_4515-10526" \h </w:instrText>
              </w:r>
              <w:r>
                <w:fldChar w:fldCharType="separate"/>
              </w:r>
              <w:r w:rsidR="00440477">
                <w:rPr>
                  <w:rStyle w:val="HyperlinkText9pt"/>
                </w:rPr>
                <w:t>4515-10526</w:t>
              </w:r>
              <w:r>
                <w:rPr>
                  <w:rStyle w:val="HyperlinkText9pt"/>
                </w:rPr>
                <w:fldChar w:fldCharType="end"/>
              </w:r>
            </w:ins>
          </w:p>
        </w:tc>
        <w:tc>
          <w:tcPr>
            <w:tcW w:w="2975" w:type="dxa"/>
          </w:tcPr>
          <w:p w14:paraId="712A524A" w14:textId="77777777" w:rsidR="00440477" w:rsidRDefault="00440477" w:rsidP="00BA7D84">
            <w:pPr>
              <w:pStyle w:val="TableText"/>
              <w:rPr>
                <w:ins w:id="8957" w:author="Russ Ott" w:date="2022-04-29T10:09:00Z"/>
              </w:rPr>
            </w:pPr>
            <w:ins w:id="8958" w:author="Russ Ott" w:date="2022-04-29T10:09:00Z">
              <w:r>
                <w:t>2.16.840.1.113883.10.20.22.4.38</w:t>
              </w:r>
            </w:ins>
          </w:p>
        </w:tc>
      </w:tr>
      <w:tr w:rsidR="00440477" w14:paraId="61810E58" w14:textId="77777777" w:rsidTr="00BA7D84">
        <w:trPr>
          <w:jc w:val="center"/>
          <w:ins w:id="8959" w:author="Russ Ott" w:date="2022-04-29T10:09:00Z"/>
        </w:trPr>
        <w:tc>
          <w:tcPr>
            <w:tcW w:w="3345" w:type="dxa"/>
          </w:tcPr>
          <w:p w14:paraId="4B8C0B7F" w14:textId="77777777" w:rsidR="00440477" w:rsidRDefault="00440477" w:rsidP="00BA7D84">
            <w:pPr>
              <w:pStyle w:val="TableText"/>
              <w:rPr>
                <w:ins w:id="8960" w:author="Russ Ott" w:date="2022-04-29T10:09:00Z"/>
              </w:rPr>
            </w:pPr>
            <w:ins w:id="8961" w:author="Russ Ott" w:date="2022-04-29T10:09:00Z">
              <w:r>
                <w:tab/>
              </w:r>
              <w:r>
                <w:tab/>
                <w:t>@extension</w:t>
              </w:r>
            </w:ins>
          </w:p>
        </w:tc>
        <w:tc>
          <w:tcPr>
            <w:tcW w:w="720" w:type="dxa"/>
          </w:tcPr>
          <w:p w14:paraId="56A1E911" w14:textId="77777777" w:rsidR="00440477" w:rsidRDefault="00440477" w:rsidP="00BA7D84">
            <w:pPr>
              <w:pStyle w:val="TableText"/>
              <w:rPr>
                <w:ins w:id="8962" w:author="Russ Ott" w:date="2022-04-29T10:09:00Z"/>
              </w:rPr>
            </w:pPr>
            <w:ins w:id="8963" w:author="Russ Ott" w:date="2022-04-29T10:09:00Z">
              <w:r>
                <w:t>1..1</w:t>
              </w:r>
            </w:ins>
          </w:p>
        </w:tc>
        <w:tc>
          <w:tcPr>
            <w:tcW w:w="1152" w:type="dxa"/>
          </w:tcPr>
          <w:p w14:paraId="1C771A87" w14:textId="77777777" w:rsidR="00440477" w:rsidRDefault="00440477" w:rsidP="00BA7D84">
            <w:pPr>
              <w:pStyle w:val="TableText"/>
              <w:rPr>
                <w:ins w:id="8964" w:author="Russ Ott" w:date="2022-04-29T10:09:00Z"/>
              </w:rPr>
            </w:pPr>
            <w:ins w:id="8965" w:author="Russ Ott" w:date="2022-04-29T10:09:00Z">
              <w:r>
                <w:t>SHALL</w:t>
              </w:r>
            </w:ins>
          </w:p>
        </w:tc>
        <w:tc>
          <w:tcPr>
            <w:tcW w:w="864" w:type="dxa"/>
          </w:tcPr>
          <w:p w14:paraId="20416F5B" w14:textId="77777777" w:rsidR="00440477" w:rsidRDefault="00440477" w:rsidP="00BA7D84">
            <w:pPr>
              <w:pStyle w:val="TableText"/>
              <w:rPr>
                <w:ins w:id="8966" w:author="Russ Ott" w:date="2022-04-29T10:09:00Z"/>
              </w:rPr>
            </w:pPr>
          </w:p>
        </w:tc>
        <w:tc>
          <w:tcPr>
            <w:tcW w:w="1104" w:type="dxa"/>
          </w:tcPr>
          <w:p w14:paraId="0959C663" w14:textId="6C66424B" w:rsidR="00440477" w:rsidRDefault="00002F64" w:rsidP="00BA7D84">
            <w:pPr>
              <w:pStyle w:val="TableText"/>
              <w:rPr>
                <w:ins w:id="8967" w:author="Russ Ott" w:date="2022-04-29T10:09:00Z"/>
              </w:rPr>
            </w:pPr>
            <w:ins w:id="8968" w:author="Russ Ott" w:date="2022-04-29T10:09:00Z">
              <w:r>
                <w:fldChar w:fldCharType="begin"/>
              </w:r>
              <w:r>
                <w:instrText xml:space="preserve"> HYPERLINK \l "C_4515-32495" \h </w:instrText>
              </w:r>
              <w:r>
                <w:fldChar w:fldCharType="separate"/>
              </w:r>
              <w:r w:rsidR="00440477">
                <w:rPr>
                  <w:rStyle w:val="HyperlinkText9pt"/>
                </w:rPr>
                <w:t>4515-32495</w:t>
              </w:r>
              <w:r>
                <w:rPr>
                  <w:rStyle w:val="HyperlinkText9pt"/>
                </w:rPr>
                <w:fldChar w:fldCharType="end"/>
              </w:r>
            </w:ins>
          </w:p>
        </w:tc>
        <w:tc>
          <w:tcPr>
            <w:tcW w:w="2975" w:type="dxa"/>
          </w:tcPr>
          <w:p w14:paraId="541C6CA6" w14:textId="77777777" w:rsidR="00440477" w:rsidRDefault="00440477" w:rsidP="00BA7D84">
            <w:pPr>
              <w:pStyle w:val="TableText"/>
              <w:rPr>
                <w:ins w:id="8969" w:author="Russ Ott" w:date="2022-04-29T10:09:00Z"/>
              </w:rPr>
            </w:pPr>
            <w:ins w:id="8970" w:author="Russ Ott" w:date="2022-04-29T10:09:00Z">
              <w:r>
                <w:t>2022-06-01</w:t>
              </w:r>
            </w:ins>
          </w:p>
        </w:tc>
      </w:tr>
      <w:tr w:rsidR="00440477" w14:paraId="59C0F79A" w14:textId="77777777" w:rsidTr="00BA7D84">
        <w:trPr>
          <w:jc w:val="center"/>
          <w:ins w:id="8971" w:author="Russ Ott" w:date="2022-04-29T10:09:00Z"/>
        </w:trPr>
        <w:tc>
          <w:tcPr>
            <w:tcW w:w="3345" w:type="dxa"/>
          </w:tcPr>
          <w:p w14:paraId="2F103158" w14:textId="77777777" w:rsidR="00440477" w:rsidRDefault="00440477" w:rsidP="00BA7D84">
            <w:pPr>
              <w:pStyle w:val="TableText"/>
              <w:rPr>
                <w:ins w:id="8972" w:author="Russ Ott" w:date="2022-04-29T10:09:00Z"/>
              </w:rPr>
            </w:pPr>
            <w:ins w:id="8973" w:author="Russ Ott" w:date="2022-04-29T10:09:00Z">
              <w:r>
                <w:tab/>
                <w:t>id</w:t>
              </w:r>
            </w:ins>
          </w:p>
        </w:tc>
        <w:tc>
          <w:tcPr>
            <w:tcW w:w="720" w:type="dxa"/>
          </w:tcPr>
          <w:p w14:paraId="1B41BB9D" w14:textId="77777777" w:rsidR="00440477" w:rsidRDefault="00440477" w:rsidP="00BA7D84">
            <w:pPr>
              <w:pStyle w:val="TableText"/>
              <w:rPr>
                <w:ins w:id="8974" w:author="Russ Ott" w:date="2022-04-29T10:09:00Z"/>
              </w:rPr>
            </w:pPr>
            <w:ins w:id="8975" w:author="Russ Ott" w:date="2022-04-29T10:09:00Z">
              <w:r>
                <w:t>1..*</w:t>
              </w:r>
            </w:ins>
          </w:p>
        </w:tc>
        <w:tc>
          <w:tcPr>
            <w:tcW w:w="1152" w:type="dxa"/>
          </w:tcPr>
          <w:p w14:paraId="43C723D1" w14:textId="77777777" w:rsidR="00440477" w:rsidRDefault="00440477" w:rsidP="00BA7D84">
            <w:pPr>
              <w:pStyle w:val="TableText"/>
              <w:rPr>
                <w:ins w:id="8976" w:author="Russ Ott" w:date="2022-04-29T10:09:00Z"/>
              </w:rPr>
            </w:pPr>
            <w:ins w:id="8977" w:author="Russ Ott" w:date="2022-04-29T10:09:00Z">
              <w:r>
                <w:t>SHALL</w:t>
              </w:r>
            </w:ins>
          </w:p>
        </w:tc>
        <w:tc>
          <w:tcPr>
            <w:tcW w:w="864" w:type="dxa"/>
          </w:tcPr>
          <w:p w14:paraId="49B5E217" w14:textId="77777777" w:rsidR="00440477" w:rsidRDefault="00440477" w:rsidP="00BA7D84">
            <w:pPr>
              <w:pStyle w:val="TableText"/>
              <w:rPr>
                <w:ins w:id="8978" w:author="Russ Ott" w:date="2022-04-29T10:09:00Z"/>
              </w:rPr>
            </w:pPr>
          </w:p>
        </w:tc>
        <w:tc>
          <w:tcPr>
            <w:tcW w:w="1104" w:type="dxa"/>
          </w:tcPr>
          <w:p w14:paraId="61AF6C0A" w14:textId="2A0A3248" w:rsidR="00440477" w:rsidRDefault="00002F64" w:rsidP="00BA7D84">
            <w:pPr>
              <w:pStyle w:val="TableText"/>
              <w:rPr>
                <w:ins w:id="8979" w:author="Russ Ott" w:date="2022-04-29T10:09:00Z"/>
              </w:rPr>
            </w:pPr>
            <w:ins w:id="8980" w:author="Russ Ott" w:date="2022-04-29T10:09:00Z">
              <w:r>
                <w:fldChar w:fldCharType="begin"/>
              </w:r>
              <w:r>
                <w:instrText xml:space="preserve"> HYPERLINK \l "C_4515-8551" \h </w:instrText>
              </w:r>
              <w:r>
                <w:fldChar w:fldCharType="separate"/>
              </w:r>
              <w:r w:rsidR="00440477">
                <w:rPr>
                  <w:rStyle w:val="HyperlinkText9pt"/>
                </w:rPr>
                <w:t>4515-8551</w:t>
              </w:r>
              <w:r>
                <w:rPr>
                  <w:rStyle w:val="HyperlinkText9pt"/>
                </w:rPr>
                <w:fldChar w:fldCharType="end"/>
              </w:r>
            </w:ins>
          </w:p>
        </w:tc>
        <w:tc>
          <w:tcPr>
            <w:tcW w:w="2975" w:type="dxa"/>
          </w:tcPr>
          <w:p w14:paraId="21D093C0" w14:textId="77777777" w:rsidR="00440477" w:rsidRDefault="00440477" w:rsidP="00BA7D84">
            <w:pPr>
              <w:pStyle w:val="TableText"/>
              <w:rPr>
                <w:ins w:id="8981" w:author="Russ Ott" w:date="2022-04-29T10:09:00Z"/>
              </w:rPr>
            </w:pPr>
          </w:p>
        </w:tc>
      </w:tr>
      <w:tr w:rsidR="00440477" w14:paraId="1E0F3840" w14:textId="77777777" w:rsidTr="00BA7D84">
        <w:trPr>
          <w:jc w:val="center"/>
          <w:ins w:id="8982" w:author="Russ Ott" w:date="2022-04-29T10:09:00Z"/>
        </w:trPr>
        <w:tc>
          <w:tcPr>
            <w:tcW w:w="3345" w:type="dxa"/>
          </w:tcPr>
          <w:p w14:paraId="5AE7BA64" w14:textId="77777777" w:rsidR="00440477" w:rsidRDefault="00440477" w:rsidP="00BA7D84">
            <w:pPr>
              <w:pStyle w:val="TableText"/>
              <w:rPr>
                <w:ins w:id="8983" w:author="Russ Ott" w:date="2022-04-29T10:09:00Z"/>
              </w:rPr>
            </w:pPr>
            <w:ins w:id="8984" w:author="Russ Ott" w:date="2022-04-29T10:09:00Z">
              <w:r>
                <w:tab/>
                <w:t>code</w:t>
              </w:r>
            </w:ins>
          </w:p>
        </w:tc>
        <w:tc>
          <w:tcPr>
            <w:tcW w:w="720" w:type="dxa"/>
          </w:tcPr>
          <w:p w14:paraId="06E67A4E" w14:textId="77777777" w:rsidR="00440477" w:rsidRDefault="00440477" w:rsidP="00BA7D84">
            <w:pPr>
              <w:pStyle w:val="TableText"/>
              <w:rPr>
                <w:ins w:id="8985" w:author="Russ Ott" w:date="2022-04-29T10:09:00Z"/>
              </w:rPr>
            </w:pPr>
            <w:ins w:id="8986" w:author="Russ Ott" w:date="2022-04-29T10:09:00Z">
              <w:r>
                <w:t>1..1</w:t>
              </w:r>
            </w:ins>
          </w:p>
        </w:tc>
        <w:tc>
          <w:tcPr>
            <w:tcW w:w="1152" w:type="dxa"/>
          </w:tcPr>
          <w:p w14:paraId="52EEABFF" w14:textId="77777777" w:rsidR="00440477" w:rsidRDefault="00440477" w:rsidP="00BA7D84">
            <w:pPr>
              <w:pStyle w:val="TableText"/>
              <w:rPr>
                <w:ins w:id="8987" w:author="Russ Ott" w:date="2022-04-29T10:09:00Z"/>
              </w:rPr>
            </w:pPr>
            <w:ins w:id="8988" w:author="Russ Ott" w:date="2022-04-29T10:09:00Z">
              <w:r>
                <w:t>SHALL</w:t>
              </w:r>
            </w:ins>
          </w:p>
        </w:tc>
        <w:tc>
          <w:tcPr>
            <w:tcW w:w="864" w:type="dxa"/>
          </w:tcPr>
          <w:p w14:paraId="29492F2E" w14:textId="77777777" w:rsidR="00440477" w:rsidRDefault="00440477" w:rsidP="00BA7D84">
            <w:pPr>
              <w:pStyle w:val="TableText"/>
              <w:rPr>
                <w:ins w:id="8989" w:author="Russ Ott" w:date="2022-04-29T10:09:00Z"/>
              </w:rPr>
            </w:pPr>
          </w:p>
        </w:tc>
        <w:tc>
          <w:tcPr>
            <w:tcW w:w="1104" w:type="dxa"/>
          </w:tcPr>
          <w:p w14:paraId="77A3AD82" w14:textId="6437B185" w:rsidR="00440477" w:rsidRDefault="00002F64" w:rsidP="00BA7D84">
            <w:pPr>
              <w:pStyle w:val="TableText"/>
              <w:rPr>
                <w:ins w:id="8990" w:author="Russ Ott" w:date="2022-04-29T10:09:00Z"/>
              </w:rPr>
            </w:pPr>
            <w:ins w:id="8991" w:author="Russ Ott" w:date="2022-04-29T10:09:00Z">
              <w:r>
                <w:fldChar w:fldCharType="begin"/>
              </w:r>
              <w:r>
                <w:instrText xml:space="preserve"> HYPERLINK \l "C_4515-8558" \h </w:instrText>
              </w:r>
              <w:r>
                <w:fldChar w:fldCharType="separate"/>
              </w:r>
              <w:r w:rsidR="00440477">
                <w:rPr>
                  <w:rStyle w:val="HyperlinkText9pt"/>
                </w:rPr>
                <w:t>4515-8558</w:t>
              </w:r>
              <w:r>
                <w:rPr>
                  <w:rStyle w:val="HyperlinkText9pt"/>
                </w:rPr>
                <w:fldChar w:fldCharType="end"/>
              </w:r>
            </w:ins>
          </w:p>
        </w:tc>
        <w:tc>
          <w:tcPr>
            <w:tcW w:w="2975" w:type="dxa"/>
          </w:tcPr>
          <w:p w14:paraId="5D443E19" w14:textId="77777777" w:rsidR="00440477" w:rsidRDefault="00440477" w:rsidP="00BA7D84">
            <w:pPr>
              <w:pStyle w:val="TableText"/>
              <w:rPr>
                <w:ins w:id="8992" w:author="Russ Ott" w:date="2022-04-29T10:09:00Z"/>
              </w:rPr>
            </w:pPr>
            <w:ins w:id="8993" w:author="Russ Ott" w:date="2022-04-29T10:09:00Z">
              <w:r>
                <w:t>urn:oid:2.16.840.1.113883.3.88.12.80.60 (Social History Type)</w:t>
              </w:r>
            </w:ins>
          </w:p>
        </w:tc>
      </w:tr>
      <w:tr w:rsidR="00440477" w14:paraId="586ADAC6" w14:textId="77777777" w:rsidTr="00BA7D84">
        <w:trPr>
          <w:jc w:val="center"/>
          <w:ins w:id="8994" w:author="Russ Ott" w:date="2022-04-29T10:09:00Z"/>
        </w:trPr>
        <w:tc>
          <w:tcPr>
            <w:tcW w:w="3345" w:type="dxa"/>
          </w:tcPr>
          <w:p w14:paraId="48EDA9B2" w14:textId="77777777" w:rsidR="00440477" w:rsidRDefault="00440477" w:rsidP="00BA7D84">
            <w:pPr>
              <w:pStyle w:val="TableText"/>
              <w:rPr>
                <w:ins w:id="8995" w:author="Russ Ott" w:date="2022-04-29T10:09:00Z"/>
              </w:rPr>
            </w:pPr>
            <w:ins w:id="8996" w:author="Russ Ott" w:date="2022-04-29T10:09:00Z">
              <w:r>
                <w:tab/>
                <w:t>statusCode</w:t>
              </w:r>
            </w:ins>
          </w:p>
        </w:tc>
        <w:tc>
          <w:tcPr>
            <w:tcW w:w="720" w:type="dxa"/>
          </w:tcPr>
          <w:p w14:paraId="6093DF37" w14:textId="77777777" w:rsidR="00440477" w:rsidRDefault="00440477" w:rsidP="00BA7D84">
            <w:pPr>
              <w:pStyle w:val="TableText"/>
              <w:rPr>
                <w:ins w:id="8997" w:author="Russ Ott" w:date="2022-04-29T10:09:00Z"/>
              </w:rPr>
            </w:pPr>
            <w:ins w:id="8998" w:author="Russ Ott" w:date="2022-04-29T10:09:00Z">
              <w:r>
                <w:t>1..1</w:t>
              </w:r>
            </w:ins>
          </w:p>
        </w:tc>
        <w:tc>
          <w:tcPr>
            <w:tcW w:w="1152" w:type="dxa"/>
          </w:tcPr>
          <w:p w14:paraId="23E71ABF" w14:textId="77777777" w:rsidR="00440477" w:rsidRDefault="00440477" w:rsidP="00BA7D84">
            <w:pPr>
              <w:pStyle w:val="TableText"/>
              <w:rPr>
                <w:ins w:id="8999" w:author="Russ Ott" w:date="2022-04-29T10:09:00Z"/>
              </w:rPr>
            </w:pPr>
            <w:ins w:id="9000" w:author="Russ Ott" w:date="2022-04-29T10:09:00Z">
              <w:r>
                <w:t>SHALL</w:t>
              </w:r>
            </w:ins>
          </w:p>
        </w:tc>
        <w:tc>
          <w:tcPr>
            <w:tcW w:w="864" w:type="dxa"/>
          </w:tcPr>
          <w:p w14:paraId="73F9DC16" w14:textId="77777777" w:rsidR="00440477" w:rsidRDefault="00440477" w:rsidP="00BA7D84">
            <w:pPr>
              <w:pStyle w:val="TableText"/>
              <w:rPr>
                <w:ins w:id="9001" w:author="Russ Ott" w:date="2022-04-29T10:09:00Z"/>
              </w:rPr>
            </w:pPr>
          </w:p>
        </w:tc>
        <w:tc>
          <w:tcPr>
            <w:tcW w:w="1104" w:type="dxa"/>
          </w:tcPr>
          <w:p w14:paraId="537D3BDD" w14:textId="47A23274" w:rsidR="00440477" w:rsidRDefault="00002F64" w:rsidP="00BA7D84">
            <w:pPr>
              <w:pStyle w:val="TableText"/>
              <w:rPr>
                <w:ins w:id="9002" w:author="Russ Ott" w:date="2022-04-29T10:09:00Z"/>
              </w:rPr>
            </w:pPr>
            <w:ins w:id="9003" w:author="Russ Ott" w:date="2022-04-29T10:09:00Z">
              <w:r>
                <w:fldChar w:fldCharType="begin"/>
              </w:r>
              <w:r>
                <w:instrText xml:space="preserve"> HYPERLINK \l "C_4515-8553" \h </w:instrText>
              </w:r>
              <w:r>
                <w:fldChar w:fldCharType="separate"/>
              </w:r>
              <w:r w:rsidR="00440477">
                <w:rPr>
                  <w:rStyle w:val="HyperlinkText9pt"/>
                </w:rPr>
                <w:t>4515-8553</w:t>
              </w:r>
              <w:r>
                <w:rPr>
                  <w:rStyle w:val="HyperlinkText9pt"/>
                </w:rPr>
                <w:fldChar w:fldCharType="end"/>
              </w:r>
            </w:ins>
          </w:p>
        </w:tc>
        <w:tc>
          <w:tcPr>
            <w:tcW w:w="2975" w:type="dxa"/>
          </w:tcPr>
          <w:p w14:paraId="066E8181" w14:textId="77777777" w:rsidR="00440477" w:rsidRDefault="00440477" w:rsidP="00BA7D84">
            <w:pPr>
              <w:pStyle w:val="TableText"/>
              <w:rPr>
                <w:ins w:id="9004" w:author="Russ Ott" w:date="2022-04-29T10:09:00Z"/>
              </w:rPr>
            </w:pPr>
          </w:p>
        </w:tc>
      </w:tr>
      <w:tr w:rsidR="00440477" w14:paraId="5A589862" w14:textId="77777777" w:rsidTr="00BA7D84">
        <w:trPr>
          <w:jc w:val="center"/>
          <w:ins w:id="9005" w:author="Russ Ott" w:date="2022-04-29T10:09:00Z"/>
        </w:trPr>
        <w:tc>
          <w:tcPr>
            <w:tcW w:w="3345" w:type="dxa"/>
          </w:tcPr>
          <w:p w14:paraId="1657BE84" w14:textId="77777777" w:rsidR="00440477" w:rsidRDefault="00440477" w:rsidP="00BA7D84">
            <w:pPr>
              <w:pStyle w:val="TableText"/>
              <w:rPr>
                <w:ins w:id="9006" w:author="Russ Ott" w:date="2022-04-29T10:09:00Z"/>
              </w:rPr>
            </w:pPr>
            <w:ins w:id="9007" w:author="Russ Ott" w:date="2022-04-29T10:09:00Z">
              <w:r>
                <w:tab/>
              </w:r>
              <w:r>
                <w:tab/>
                <w:t>@code</w:t>
              </w:r>
            </w:ins>
          </w:p>
        </w:tc>
        <w:tc>
          <w:tcPr>
            <w:tcW w:w="720" w:type="dxa"/>
          </w:tcPr>
          <w:p w14:paraId="3F348699" w14:textId="77777777" w:rsidR="00440477" w:rsidRDefault="00440477" w:rsidP="00BA7D84">
            <w:pPr>
              <w:pStyle w:val="TableText"/>
              <w:rPr>
                <w:ins w:id="9008" w:author="Russ Ott" w:date="2022-04-29T10:09:00Z"/>
              </w:rPr>
            </w:pPr>
            <w:ins w:id="9009" w:author="Russ Ott" w:date="2022-04-29T10:09:00Z">
              <w:r>
                <w:t>1..1</w:t>
              </w:r>
            </w:ins>
          </w:p>
        </w:tc>
        <w:tc>
          <w:tcPr>
            <w:tcW w:w="1152" w:type="dxa"/>
          </w:tcPr>
          <w:p w14:paraId="5D1C81B5" w14:textId="77777777" w:rsidR="00440477" w:rsidRDefault="00440477" w:rsidP="00BA7D84">
            <w:pPr>
              <w:pStyle w:val="TableText"/>
              <w:rPr>
                <w:ins w:id="9010" w:author="Russ Ott" w:date="2022-04-29T10:09:00Z"/>
              </w:rPr>
            </w:pPr>
            <w:ins w:id="9011" w:author="Russ Ott" w:date="2022-04-29T10:09:00Z">
              <w:r>
                <w:t>SHALL</w:t>
              </w:r>
            </w:ins>
          </w:p>
        </w:tc>
        <w:tc>
          <w:tcPr>
            <w:tcW w:w="864" w:type="dxa"/>
          </w:tcPr>
          <w:p w14:paraId="29A8ECB3" w14:textId="77777777" w:rsidR="00440477" w:rsidRDefault="00440477" w:rsidP="00BA7D84">
            <w:pPr>
              <w:pStyle w:val="TableText"/>
              <w:rPr>
                <w:ins w:id="9012" w:author="Russ Ott" w:date="2022-04-29T10:09:00Z"/>
              </w:rPr>
            </w:pPr>
          </w:p>
        </w:tc>
        <w:tc>
          <w:tcPr>
            <w:tcW w:w="1104" w:type="dxa"/>
          </w:tcPr>
          <w:p w14:paraId="508D50BD" w14:textId="34765EA3" w:rsidR="00440477" w:rsidRDefault="00002F64" w:rsidP="00BA7D84">
            <w:pPr>
              <w:pStyle w:val="TableText"/>
              <w:rPr>
                <w:ins w:id="9013" w:author="Russ Ott" w:date="2022-04-29T10:09:00Z"/>
              </w:rPr>
            </w:pPr>
            <w:ins w:id="9014" w:author="Russ Ott" w:date="2022-04-29T10:09:00Z">
              <w:r>
                <w:fldChar w:fldCharType="begin"/>
              </w:r>
              <w:r>
                <w:instrText xml:space="preserve"> HYPERLINK \l "C_4515-19117" \h </w:instrText>
              </w:r>
              <w:r>
                <w:fldChar w:fldCharType="separate"/>
              </w:r>
              <w:r w:rsidR="00440477">
                <w:rPr>
                  <w:rStyle w:val="HyperlinkText9pt"/>
                </w:rPr>
                <w:t>4515-19117</w:t>
              </w:r>
              <w:r>
                <w:rPr>
                  <w:rStyle w:val="HyperlinkText9pt"/>
                </w:rPr>
                <w:fldChar w:fldCharType="end"/>
              </w:r>
            </w:ins>
          </w:p>
        </w:tc>
        <w:tc>
          <w:tcPr>
            <w:tcW w:w="2975" w:type="dxa"/>
          </w:tcPr>
          <w:p w14:paraId="585F47F6" w14:textId="77777777" w:rsidR="00440477" w:rsidRDefault="00440477" w:rsidP="00BA7D84">
            <w:pPr>
              <w:pStyle w:val="TableText"/>
              <w:rPr>
                <w:ins w:id="9015" w:author="Russ Ott" w:date="2022-04-29T10:09:00Z"/>
              </w:rPr>
            </w:pPr>
            <w:ins w:id="9016" w:author="Russ Ott" w:date="2022-04-29T10:09:00Z">
              <w:r>
                <w:t>urn:oid:2.16.840.1.113883.5.14 (HL7ActStatus) = completed</w:t>
              </w:r>
            </w:ins>
          </w:p>
        </w:tc>
      </w:tr>
      <w:tr w:rsidR="00440477" w14:paraId="75013EFE" w14:textId="77777777" w:rsidTr="00BA7D84">
        <w:trPr>
          <w:jc w:val="center"/>
          <w:ins w:id="9017" w:author="Russ Ott" w:date="2022-04-29T10:09:00Z"/>
        </w:trPr>
        <w:tc>
          <w:tcPr>
            <w:tcW w:w="3345" w:type="dxa"/>
          </w:tcPr>
          <w:p w14:paraId="13DAD6A6" w14:textId="77777777" w:rsidR="00440477" w:rsidRDefault="00440477" w:rsidP="00BA7D84">
            <w:pPr>
              <w:pStyle w:val="TableText"/>
              <w:rPr>
                <w:ins w:id="9018" w:author="Russ Ott" w:date="2022-04-29T10:09:00Z"/>
              </w:rPr>
            </w:pPr>
            <w:ins w:id="9019" w:author="Russ Ott" w:date="2022-04-29T10:09:00Z">
              <w:r>
                <w:tab/>
                <w:t>effectiveTime</w:t>
              </w:r>
            </w:ins>
          </w:p>
        </w:tc>
        <w:tc>
          <w:tcPr>
            <w:tcW w:w="720" w:type="dxa"/>
          </w:tcPr>
          <w:p w14:paraId="4D69591F" w14:textId="77777777" w:rsidR="00440477" w:rsidRDefault="00440477" w:rsidP="00BA7D84">
            <w:pPr>
              <w:pStyle w:val="TableText"/>
              <w:rPr>
                <w:ins w:id="9020" w:author="Russ Ott" w:date="2022-04-29T10:09:00Z"/>
              </w:rPr>
            </w:pPr>
            <w:ins w:id="9021" w:author="Russ Ott" w:date="2022-04-29T10:09:00Z">
              <w:r>
                <w:t>1..1</w:t>
              </w:r>
            </w:ins>
          </w:p>
        </w:tc>
        <w:tc>
          <w:tcPr>
            <w:tcW w:w="1152" w:type="dxa"/>
          </w:tcPr>
          <w:p w14:paraId="5D8CEAA7" w14:textId="77777777" w:rsidR="00440477" w:rsidRDefault="00440477" w:rsidP="00BA7D84">
            <w:pPr>
              <w:pStyle w:val="TableText"/>
              <w:rPr>
                <w:ins w:id="9022" w:author="Russ Ott" w:date="2022-04-29T10:09:00Z"/>
              </w:rPr>
            </w:pPr>
            <w:ins w:id="9023" w:author="Russ Ott" w:date="2022-04-29T10:09:00Z">
              <w:r>
                <w:t>SHALL</w:t>
              </w:r>
            </w:ins>
          </w:p>
        </w:tc>
        <w:tc>
          <w:tcPr>
            <w:tcW w:w="864" w:type="dxa"/>
          </w:tcPr>
          <w:p w14:paraId="0212F432" w14:textId="77777777" w:rsidR="00440477" w:rsidRDefault="00440477" w:rsidP="00BA7D84">
            <w:pPr>
              <w:pStyle w:val="TableText"/>
              <w:rPr>
                <w:ins w:id="9024" w:author="Russ Ott" w:date="2022-04-29T10:09:00Z"/>
              </w:rPr>
            </w:pPr>
          </w:p>
        </w:tc>
        <w:tc>
          <w:tcPr>
            <w:tcW w:w="1104" w:type="dxa"/>
          </w:tcPr>
          <w:p w14:paraId="2C2EC861" w14:textId="3C196C88" w:rsidR="00440477" w:rsidRDefault="00002F64" w:rsidP="00BA7D84">
            <w:pPr>
              <w:pStyle w:val="TableText"/>
              <w:rPr>
                <w:ins w:id="9025" w:author="Russ Ott" w:date="2022-04-29T10:09:00Z"/>
              </w:rPr>
            </w:pPr>
            <w:ins w:id="9026" w:author="Russ Ott" w:date="2022-04-29T10:09:00Z">
              <w:r>
                <w:fldChar w:fldCharType="begin"/>
              </w:r>
              <w:r>
                <w:instrText xml:space="preserve"> HYPERLINK \l "C_4515-31868" \h </w:instrText>
              </w:r>
              <w:r>
                <w:fldChar w:fldCharType="separate"/>
              </w:r>
              <w:r w:rsidR="00440477">
                <w:rPr>
                  <w:rStyle w:val="HyperlinkText9pt"/>
                </w:rPr>
                <w:t>4515-31868</w:t>
              </w:r>
              <w:r>
                <w:rPr>
                  <w:rStyle w:val="HyperlinkText9pt"/>
                </w:rPr>
                <w:fldChar w:fldCharType="end"/>
              </w:r>
            </w:ins>
          </w:p>
        </w:tc>
        <w:tc>
          <w:tcPr>
            <w:tcW w:w="2975" w:type="dxa"/>
          </w:tcPr>
          <w:p w14:paraId="19C9FD25" w14:textId="77777777" w:rsidR="00440477" w:rsidRDefault="00440477" w:rsidP="00BA7D84">
            <w:pPr>
              <w:pStyle w:val="TableText"/>
              <w:rPr>
                <w:ins w:id="9027" w:author="Russ Ott" w:date="2022-04-29T10:09:00Z"/>
              </w:rPr>
            </w:pPr>
          </w:p>
        </w:tc>
      </w:tr>
      <w:tr w:rsidR="00440477" w14:paraId="46828AE3" w14:textId="77777777" w:rsidTr="00BA7D84">
        <w:trPr>
          <w:jc w:val="center"/>
          <w:ins w:id="9028" w:author="Russ Ott" w:date="2022-04-29T10:09:00Z"/>
        </w:trPr>
        <w:tc>
          <w:tcPr>
            <w:tcW w:w="3345" w:type="dxa"/>
          </w:tcPr>
          <w:p w14:paraId="4BDA8C36" w14:textId="77777777" w:rsidR="00440477" w:rsidRDefault="00440477" w:rsidP="00BA7D84">
            <w:pPr>
              <w:pStyle w:val="TableText"/>
              <w:rPr>
                <w:ins w:id="9029" w:author="Russ Ott" w:date="2022-04-29T10:09:00Z"/>
              </w:rPr>
            </w:pPr>
            <w:ins w:id="9030" w:author="Russ Ott" w:date="2022-04-29T10:09:00Z">
              <w:r>
                <w:tab/>
                <w:t>value</w:t>
              </w:r>
            </w:ins>
          </w:p>
        </w:tc>
        <w:tc>
          <w:tcPr>
            <w:tcW w:w="720" w:type="dxa"/>
          </w:tcPr>
          <w:p w14:paraId="1A41C9DD" w14:textId="77777777" w:rsidR="00440477" w:rsidRDefault="00440477" w:rsidP="00BA7D84">
            <w:pPr>
              <w:pStyle w:val="TableText"/>
              <w:rPr>
                <w:ins w:id="9031" w:author="Russ Ott" w:date="2022-04-29T10:09:00Z"/>
              </w:rPr>
            </w:pPr>
            <w:ins w:id="9032" w:author="Russ Ott" w:date="2022-04-29T10:09:00Z">
              <w:r>
                <w:t>0..1</w:t>
              </w:r>
            </w:ins>
          </w:p>
        </w:tc>
        <w:tc>
          <w:tcPr>
            <w:tcW w:w="1152" w:type="dxa"/>
          </w:tcPr>
          <w:p w14:paraId="68E9D962" w14:textId="77777777" w:rsidR="00440477" w:rsidRDefault="00440477" w:rsidP="00BA7D84">
            <w:pPr>
              <w:pStyle w:val="TableText"/>
              <w:rPr>
                <w:ins w:id="9033" w:author="Russ Ott" w:date="2022-04-29T10:09:00Z"/>
              </w:rPr>
            </w:pPr>
            <w:ins w:id="9034" w:author="Russ Ott" w:date="2022-04-29T10:09:00Z">
              <w:r>
                <w:t>SHOULD</w:t>
              </w:r>
            </w:ins>
          </w:p>
        </w:tc>
        <w:tc>
          <w:tcPr>
            <w:tcW w:w="864" w:type="dxa"/>
          </w:tcPr>
          <w:p w14:paraId="6E4563FC" w14:textId="77777777" w:rsidR="00440477" w:rsidRDefault="00440477" w:rsidP="00BA7D84">
            <w:pPr>
              <w:pStyle w:val="TableText"/>
              <w:rPr>
                <w:ins w:id="9035" w:author="Russ Ott" w:date="2022-04-29T10:09:00Z"/>
              </w:rPr>
            </w:pPr>
          </w:p>
        </w:tc>
        <w:tc>
          <w:tcPr>
            <w:tcW w:w="1104" w:type="dxa"/>
          </w:tcPr>
          <w:p w14:paraId="77199D26" w14:textId="366564AA" w:rsidR="00440477" w:rsidRDefault="00002F64" w:rsidP="00BA7D84">
            <w:pPr>
              <w:pStyle w:val="TableText"/>
              <w:rPr>
                <w:ins w:id="9036" w:author="Russ Ott" w:date="2022-04-29T10:09:00Z"/>
              </w:rPr>
            </w:pPr>
            <w:ins w:id="9037" w:author="Russ Ott" w:date="2022-04-29T10:09:00Z">
              <w:r>
                <w:fldChar w:fldCharType="begin"/>
              </w:r>
              <w:r>
                <w:instrText xml:space="preserve"> HYPERLINK \l "C_4515-8559" \h </w:instrText>
              </w:r>
              <w:r>
                <w:fldChar w:fldCharType="separate"/>
              </w:r>
              <w:r w:rsidR="00440477">
                <w:rPr>
                  <w:rStyle w:val="HyperlinkText9pt"/>
                </w:rPr>
                <w:t>4515-8559</w:t>
              </w:r>
              <w:r>
                <w:rPr>
                  <w:rStyle w:val="HyperlinkText9pt"/>
                </w:rPr>
                <w:fldChar w:fldCharType="end"/>
              </w:r>
            </w:ins>
          </w:p>
        </w:tc>
        <w:tc>
          <w:tcPr>
            <w:tcW w:w="2975" w:type="dxa"/>
          </w:tcPr>
          <w:p w14:paraId="2CAEBC82" w14:textId="77777777" w:rsidR="00440477" w:rsidRDefault="00440477" w:rsidP="00BA7D84">
            <w:pPr>
              <w:pStyle w:val="TableText"/>
              <w:rPr>
                <w:ins w:id="9038" w:author="Russ Ott" w:date="2022-04-29T10:09:00Z"/>
              </w:rPr>
            </w:pPr>
          </w:p>
        </w:tc>
      </w:tr>
      <w:tr w:rsidR="00440477" w14:paraId="6B737DC6" w14:textId="77777777" w:rsidTr="00BA7D84">
        <w:trPr>
          <w:jc w:val="center"/>
          <w:ins w:id="9039" w:author="Russ Ott" w:date="2022-04-29T10:09:00Z"/>
        </w:trPr>
        <w:tc>
          <w:tcPr>
            <w:tcW w:w="3345" w:type="dxa"/>
          </w:tcPr>
          <w:p w14:paraId="19170121" w14:textId="77777777" w:rsidR="00440477" w:rsidRDefault="00440477" w:rsidP="00BA7D84">
            <w:pPr>
              <w:pStyle w:val="TableText"/>
              <w:rPr>
                <w:ins w:id="9040" w:author="Russ Ott" w:date="2022-04-29T10:09:00Z"/>
              </w:rPr>
            </w:pPr>
            <w:ins w:id="9041" w:author="Russ Ott" w:date="2022-04-29T10:09:00Z">
              <w:r>
                <w:tab/>
                <w:t>author</w:t>
              </w:r>
            </w:ins>
          </w:p>
        </w:tc>
        <w:tc>
          <w:tcPr>
            <w:tcW w:w="720" w:type="dxa"/>
          </w:tcPr>
          <w:p w14:paraId="22932096" w14:textId="77777777" w:rsidR="00440477" w:rsidRDefault="00440477" w:rsidP="00BA7D84">
            <w:pPr>
              <w:pStyle w:val="TableText"/>
              <w:rPr>
                <w:ins w:id="9042" w:author="Russ Ott" w:date="2022-04-29T10:09:00Z"/>
              </w:rPr>
            </w:pPr>
            <w:ins w:id="9043" w:author="Russ Ott" w:date="2022-04-29T10:09:00Z">
              <w:r>
                <w:t>0..*</w:t>
              </w:r>
            </w:ins>
          </w:p>
        </w:tc>
        <w:tc>
          <w:tcPr>
            <w:tcW w:w="1152" w:type="dxa"/>
          </w:tcPr>
          <w:p w14:paraId="0155ECEB" w14:textId="77777777" w:rsidR="00440477" w:rsidRDefault="00440477" w:rsidP="00BA7D84">
            <w:pPr>
              <w:pStyle w:val="TableText"/>
              <w:rPr>
                <w:ins w:id="9044" w:author="Russ Ott" w:date="2022-04-29T10:09:00Z"/>
              </w:rPr>
            </w:pPr>
            <w:ins w:id="9045" w:author="Russ Ott" w:date="2022-04-29T10:09:00Z">
              <w:r>
                <w:t>SHOULD</w:t>
              </w:r>
            </w:ins>
          </w:p>
        </w:tc>
        <w:tc>
          <w:tcPr>
            <w:tcW w:w="864" w:type="dxa"/>
          </w:tcPr>
          <w:p w14:paraId="586E9F5A" w14:textId="77777777" w:rsidR="00440477" w:rsidRDefault="00440477" w:rsidP="00BA7D84">
            <w:pPr>
              <w:pStyle w:val="TableText"/>
              <w:rPr>
                <w:ins w:id="9046" w:author="Russ Ott" w:date="2022-04-29T10:09:00Z"/>
              </w:rPr>
            </w:pPr>
          </w:p>
        </w:tc>
        <w:tc>
          <w:tcPr>
            <w:tcW w:w="1104" w:type="dxa"/>
          </w:tcPr>
          <w:p w14:paraId="26E43171" w14:textId="6AD39DA1" w:rsidR="00440477" w:rsidRDefault="00002F64" w:rsidP="00BA7D84">
            <w:pPr>
              <w:pStyle w:val="TableText"/>
              <w:rPr>
                <w:ins w:id="9047" w:author="Russ Ott" w:date="2022-04-29T10:09:00Z"/>
              </w:rPr>
            </w:pPr>
            <w:ins w:id="9048" w:author="Russ Ott" w:date="2022-04-29T10:09:00Z">
              <w:r>
                <w:fldChar w:fldCharType="begin"/>
              </w:r>
              <w:r>
                <w:instrText xml:space="preserve"> HYPERLINK \l "C_4515-31869" \h </w:instrText>
              </w:r>
              <w:r>
                <w:fldChar w:fldCharType="separate"/>
              </w:r>
              <w:r w:rsidR="00440477">
                <w:rPr>
                  <w:rStyle w:val="HyperlinkText9pt"/>
                </w:rPr>
                <w:t>4515-31869</w:t>
              </w:r>
              <w:r>
                <w:rPr>
                  <w:rStyle w:val="HyperlinkText9pt"/>
                </w:rPr>
                <w:fldChar w:fldCharType="end"/>
              </w:r>
            </w:ins>
          </w:p>
        </w:tc>
        <w:tc>
          <w:tcPr>
            <w:tcW w:w="2975" w:type="dxa"/>
          </w:tcPr>
          <w:p w14:paraId="1B4970A7" w14:textId="77777777" w:rsidR="00440477" w:rsidRDefault="00440477" w:rsidP="00BA7D84">
            <w:pPr>
              <w:pStyle w:val="TableText"/>
              <w:rPr>
                <w:ins w:id="9049" w:author="Russ Ott" w:date="2022-04-29T10:09:00Z"/>
              </w:rPr>
            </w:pPr>
            <w:ins w:id="9050" w:author="Russ Ott" w:date="2022-04-29T10:09:00Z">
              <w:r>
                <w:t>Author Participation (identifier: urn:oid:2.16.840.1.113883.10.20.22.4.119</w:t>
              </w:r>
            </w:ins>
          </w:p>
        </w:tc>
      </w:tr>
      <w:tr w:rsidR="00440477" w14:paraId="19B4474C" w14:textId="77777777" w:rsidTr="00BA7D84">
        <w:trPr>
          <w:jc w:val="center"/>
          <w:ins w:id="9051" w:author="Russ Ott" w:date="2022-04-29T10:09:00Z"/>
        </w:trPr>
        <w:tc>
          <w:tcPr>
            <w:tcW w:w="3345" w:type="dxa"/>
          </w:tcPr>
          <w:p w14:paraId="48ACFD3B" w14:textId="77777777" w:rsidR="00440477" w:rsidRDefault="00440477" w:rsidP="00BA7D84">
            <w:pPr>
              <w:pStyle w:val="TableText"/>
              <w:rPr>
                <w:ins w:id="9052" w:author="Russ Ott" w:date="2022-04-29T10:09:00Z"/>
              </w:rPr>
            </w:pPr>
            <w:ins w:id="9053" w:author="Russ Ott" w:date="2022-04-29T10:09:00Z">
              <w:r>
                <w:tab/>
                <w:t>entryRelationship</w:t>
              </w:r>
            </w:ins>
          </w:p>
        </w:tc>
        <w:tc>
          <w:tcPr>
            <w:tcW w:w="720" w:type="dxa"/>
          </w:tcPr>
          <w:p w14:paraId="2F7B9448" w14:textId="77777777" w:rsidR="00440477" w:rsidRDefault="00440477" w:rsidP="00BA7D84">
            <w:pPr>
              <w:pStyle w:val="TableText"/>
              <w:rPr>
                <w:ins w:id="9054" w:author="Russ Ott" w:date="2022-04-29T10:09:00Z"/>
              </w:rPr>
            </w:pPr>
            <w:ins w:id="9055" w:author="Russ Ott" w:date="2022-04-29T10:09:00Z">
              <w:r>
                <w:t>0..*</w:t>
              </w:r>
            </w:ins>
          </w:p>
        </w:tc>
        <w:tc>
          <w:tcPr>
            <w:tcW w:w="1152" w:type="dxa"/>
          </w:tcPr>
          <w:p w14:paraId="32F44B73" w14:textId="77777777" w:rsidR="00440477" w:rsidRDefault="00440477" w:rsidP="00BA7D84">
            <w:pPr>
              <w:pStyle w:val="TableText"/>
              <w:rPr>
                <w:ins w:id="9056" w:author="Russ Ott" w:date="2022-04-29T10:09:00Z"/>
              </w:rPr>
            </w:pPr>
            <w:ins w:id="9057" w:author="Russ Ott" w:date="2022-04-29T10:09:00Z">
              <w:r>
                <w:t>MAY</w:t>
              </w:r>
            </w:ins>
          </w:p>
        </w:tc>
        <w:tc>
          <w:tcPr>
            <w:tcW w:w="864" w:type="dxa"/>
          </w:tcPr>
          <w:p w14:paraId="60FF4494" w14:textId="77777777" w:rsidR="00440477" w:rsidRDefault="00440477" w:rsidP="00BA7D84">
            <w:pPr>
              <w:pStyle w:val="TableText"/>
              <w:rPr>
                <w:ins w:id="9058" w:author="Russ Ott" w:date="2022-04-29T10:09:00Z"/>
              </w:rPr>
            </w:pPr>
          </w:p>
        </w:tc>
        <w:tc>
          <w:tcPr>
            <w:tcW w:w="1104" w:type="dxa"/>
          </w:tcPr>
          <w:p w14:paraId="3BF6DEBF" w14:textId="53531B74" w:rsidR="00440477" w:rsidRDefault="00002F64" w:rsidP="00BA7D84">
            <w:pPr>
              <w:pStyle w:val="TableText"/>
              <w:rPr>
                <w:ins w:id="9059" w:author="Russ Ott" w:date="2022-04-29T10:09:00Z"/>
              </w:rPr>
            </w:pPr>
            <w:ins w:id="9060" w:author="Russ Ott" w:date="2022-04-29T10:09:00Z">
              <w:r>
                <w:fldChar w:fldCharType="begin"/>
              </w:r>
              <w:r>
                <w:instrText xml:space="preserve"> HYPERLINK \l "C_4515-32958" \h </w:instrText>
              </w:r>
              <w:r>
                <w:fldChar w:fldCharType="separate"/>
              </w:r>
              <w:r w:rsidR="00440477">
                <w:rPr>
                  <w:rStyle w:val="HyperlinkText9pt"/>
                </w:rPr>
                <w:t>4515-32958</w:t>
              </w:r>
              <w:r>
                <w:rPr>
                  <w:rStyle w:val="HyperlinkText9pt"/>
                </w:rPr>
                <w:fldChar w:fldCharType="end"/>
              </w:r>
            </w:ins>
          </w:p>
        </w:tc>
        <w:tc>
          <w:tcPr>
            <w:tcW w:w="2975" w:type="dxa"/>
          </w:tcPr>
          <w:p w14:paraId="08CC1E55" w14:textId="77777777" w:rsidR="00440477" w:rsidRDefault="00440477" w:rsidP="00BA7D84">
            <w:pPr>
              <w:pStyle w:val="TableText"/>
              <w:rPr>
                <w:ins w:id="9061" w:author="Russ Ott" w:date="2022-04-29T10:09:00Z"/>
              </w:rPr>
            </w:pPr>
          </w:p>
        </w:tc>
      </w:tr>
      <w:tr w:rsidR="00440477" w14:paraId="6D957232" w14:textId="77777777" w:rsidTr="00BA7D84">
        <w:trPr>
          <w:jc w:val="center"/>
          <w:ins w:id="9062" w:author="Russ Ott" w:date="2022-04-29T10:09:00Z"/>
        </w:trPr>
        <w:tc>
          <w:tcPr>
            <w:tcW w:w="3345" w:type="dxa"/>
          </w:tcPr>
          <w:p w14:paraId="341FECBA" w14:textId="77777777" w:rsidR="00440477" w:rsidRDefault="00440477" w:rsidP="00BA7D84">
            <w:pPr>
              <w:pStyle w:val="TableText"/>
              <w:rPr>
                <w:ins w:id="9063" w:author="Russ Ott" w:date="2022-04-29T10:09:00Z"/>
              </w:rPr>
            </w:pPr>
            <w:ins w:id="9064" w:author="Russ Ott" w:date="2022-04-29T10:09:00Z">
              <w:r>
                <w:tab/>
              </w:r>
              <w:r>
                <w:tab/>
                <w:t>@typeCode</w:t>
              </w:r>
            </w:ins>
          </w:p>
        </w:tc>
        <w:tc>
          <w:tcPr>
            <w:tcW w:w="720" w:type="dxa"/>
          </w:tcPr>
          <w:p w14:paraId="47C9654D" w14:textId="77777777" w:rsidR="00440477" w:rsidRDefault="00440477" w:rsidP="00BA7D84">
            <w:pPr>
              <w:pStyle w:val="TableText"/>
              <w:rPr>
                <w:ins w:id="9065" w:author="Russ Ott" w:date="2022-04-29T10:09:00Z"/>
              </w:rPr>
            </w:pPr>
            <w:ins w:id="9066" w:author="Russ Ott" w:date="2022-04-29T10:09:00Z">
              <w:r>
                <w:t>1..1</w:t>
              </w:r>
            </w:ins>
          </w:p>
        </w:tc>
        <w:tc>
          <w:tcPr>
            <w:tcW w:w="1152" w:type="dxa"/>
          </w:tcPr>
          <w:p w14:paraId="14400AA0" w14:textId="77777777" w:rsidR="00440477" w:rsidRDefault="00440477" w:rsidP="00BA7D84">
            <w:pPr>
              <w:pStyle w:val="TableText"/>
              <w:rPr>
                <w:ins w:id="9067" w:author="Russ Ott" w:date="2022-04-29T10:09:00Z"/>
              </w:rPr>
            </w:pPr>
            <w:ins w:id="9068" w:author="Russ Ott" w:date="2022-04-29T10:09:00Z">
              <w:r>
                <w:t>SHALL</w:t>
              </w:r>
            </w:ins>
          </w:p>
        </w:tc>
        <w:tc>
          <w:tcPr>
            <w:tcW w:w="864" w:type="dxa"/>
          </w:tcPr>
          <w:p w14:paraId="77E452D2" w14:textId="77777777" w:rsidR="00440477" w:rsidRDefault="00440477" w:rsidP="00BA7D84">
            <w:pPr>
              <w:pStyle w:val="TableText"/>
              <w:rPr>
                <w:ins w:id="9069" w:author="Russ Ott" w:date="2022-04-29T10:09:00Z"/>
              </w:rPr>
            </w:pPr>
          </w:p>
        </w:tc>
        <w:tc>
          <w:tcPr>
            <w:tcW w:w="1104" w:type="dxa"/>
          </w:tcPr>
          <w:p w14:paraId="0D4A330F" w14:textId="3651159F" w:rsidR="00440477" w:rsidRDefault="00002F64" w:rsidP="00BA7D84">
            <w:pPr>
              <w:pStyle w:val="TableText"/>
              <w:rPr>
                <w:ins w:id="9070" w:author="Russ Ott" w:date="2022-04-29T10:09:00Z"/>
              </w:rPr>
            </w:pPr>
            <w:ins w:id="9071" w:author="Russ Ott" w:date="2022-04-29T10:09:00Z">
              <w:r>
                <w:fldChar w:fldCharType="begin"/>
              </w:r>
              <w:r>
                <w:instrText xml:space="preserve"> HYPERLINK \l "C_4515-32960" \h </w:instrText>
              </w:r>
              <w:r>
                <w:fldChar w:fldCharType="separate"/>
              </w:r>
              <w:r w:rsidR="00440477">
                <w:rPr>
                  <w:rStyle w:val="HyperlinkText9pt"/>
                </w:rPr>
                <w:t>4515-32960</w:t>
              </w:r>
              <w:r>
                <w:rPr>
                  <w:rStyle w:val="HyperlinkText9pt"/>
                </w:rPr>
                <w:fldChar w:fldCharType="end"/>
              </w:r>
            </w:ins>
          </w:p>
        </w:tc>
        <w:tc>
          <w:tcPr>
            <w:tcW w:w="2975" w:type="dxa"/>
          </w:tcPr>
          <w:p w14:paraId="72958829" w14:textId="77777777" w:rsidR="00440477" w:rsidRDefault="00440477" w:rsidP="00BA7D84">
            <w:pPr>
              <w:pStyle w:val="TableText"/>
              <w:rPr>
                <w:ins w:id="9072" w:author="Russ Ott" w:date="2022-04-29T10:09:00Z"/>
              </w:rPr>
            </w:pPr>
            <w:ins w:id="9073" w:author="Russ Ott" w:date="2022-04-29T10:09:00Z">
              <w:r>
                <w:t>urn:oid:2.16.840.1.113883.5.1002 (HL7ActRelationshipType) = SPRT</w:t>
              </w:r>
            </w:ins>
          </w:p>
        </w:tc>
      </w:tr>
      <w:tr w:rsidR="00440477" w14:paraId="10AA3AF9" w14:textId="77777777" w:rsidTr="00BA7D84">
        <w:trPr>
          <w:jc w:val="center"/>
          <w:ins w:id="9074" w:author="Russ Ott" w:date="2022-04-29T10:09:00Z"/>
        </w:trPr>
        <w:tc>
          <w:tcPr>
            <w:tcW w:w="3345" w:type="dxa"/>
          </w:tcPr>
          <w:p w14:paraId="194AD82F" w14:textId="77777777" w:rsidR="00440477" w:rsidRDefault="00440477" w:rsidP="00BA7D84">
            <w:pPr>
              <w:pStyle w:val="TableText"/>
              <w:rPr>
                <w:ins w:id="9075" w:author="Russ Ott" w:date="2022-04-29T10:09:00Z"/>
              </w:rPr>
            </w:pPr>
            <w:ins w:id="9076" w:author="Russ Ott" w:date="2022-04-29T10:09:00Z">
              <w:r>
                <w:tab/>
              </w:r>
              <w:r>
                <w:tab/>
                <w:t>observation</w:t>
              </w:r>
            </w:ins>
          </w:p>
        </w:tc>
        <w:tc>
          <w:tcPr>
            <w:tcW w:w="720" w:type="dxa"/>
          </w:tcPr>
          <w:p w14:paraId="67544BD4" w14:textId="77777777" w:rsidR="00440477" w:rsidRDefault="00440477" w:rsidP="00BA7D84">
            <w:pPr>
              <w:pStyle w:val="TableText"/>
              <w:rPr>
                <w:ins w:id="9077" w:author="Russ Ott" w:date="2022-04-29T10:09:00Z"/>
              </w:rPr>
            </w:pPr>
            <w:ins w:id="9078" w:author="Russ Ott" w:date="2022-04-29T10:09:00Z">
              <w:r>
                <w:t>1..1</w:t>
              </w:r>
            </w:ins>
          </w:p>
        </w:tc>
        <w:tc>
          <w:tcPr>
            <w:tcW w:w="1152" w:type="dxa"/>
          </w:tcPr>
          <w:p w14:paraId="27EDEC2B" w14:textId="77777777" w:rsidR="00440477" w:rsidRDefault="00440477" w:rsidP="00BA7D84">
            <w:pPr>
              <w:pStyle w:val="TableText"/>
              <w:rPr>
                <w:ins w:id="9079" w:author="Russ Ott" w:date="2022-04-29T10:09:00Z"/>
              </w:rPr>
            </w:pPr>
            <w:ins w:id="9080" w:author="Russ Ott" w:date="2022-04-29T10:09:00Z">
              <w:r>
                <w:t>SHALL</w:t>
              </w:r>
            </w:ins>
          </w:p>
        </w:tc>
        <w:tc>
          <w:tcPr>
            <w:tcW w:w="864" w:type="dxa"/>
          </w:tcPr>
          <w:p w14:paraId="6D89F387" w14:textId="77777777" w:rsidR="00440477" w:rsidRDefault="00440477" w:rsidP="00BA7D84">
            <w:pPr>
              <w:pStyle w:val="TableText"/>
              <w:rPr>
                <w:ins w:id="9081" w:author="Russ Ott" w:date="2022-04-29T10:09:00Z"/>
              </w:rPr>
            </w:pPr>
          </w:p>
        </w:tc>
        <w:tc>
          <w:tcPr>
            <w:tcW w:w="1104" w:type="dxa"/>
          </w:tcPr>
          <w:p w14:paraId="60506DF0" w14:textId="5FB73E7D" w:rsidR="00440477" w:rsidRDefault="00002F64" w:rsidP="00BA7D84">
            <w:pPr>
              <w:pStyle w:val="TableText"/>
              <w:rPr>
                <w:ins w:id="9082" w:author="Russ Ott" w:date="2022-04-29T10:09:00Z"/>
              </w:rPr>
            </w:pPr>
            <w:ins w:id="9083" w:author="Russ Ott" w:date="2022-04-29T10:09:00Z">
              <w:r>
                <w:fldChar w:fldCharType="begin"/>
              </w:r>
              <w:r>
                <w:instrText xml:space="preserve"> HYPERLINK \l "C_4515-32959" \h </w:instrText>
              </w:r>
              <w:r>
                <w:fldChar w:fldCharType="separate"/>
              </w:r>
              <w:r w:rsidR="00440477">
                <w:rPr>
                  <w:rStyle w:val="HyperlinkText9pt"/>
                </w:rPr>
                <w:t>4515-32959</w:t>
              </w:r>
              <w:r>
                <w:rPr>
                  <w:rStyle w:val="HyperlinkText9pt"/>
                </w:rPr>
                <w:fldChar w:fldCharType="end"/>
              </w:r>
            </w:ins>
          </w:p>
        </w:tc>
        <w:tc>
          <w:tcPr>
            <w:tcW w:w="2975" w:type="dxa"/>
          </w:tcPr>
          <w:p w14:paraId="08967F9C" w14:textId="77777777" w:rsidR="00440477" w:rsidRDefault="00440477" w:rsidP="00BA7D84">
            <w:pPr>
              <w:pStyle w:val="TableText"/>
              <w:rPr>
                <w:ins w:id="9084" w:author="Russ Ott" w:date="2022-04-29T10:09:00Z"/>
              </w:rPr>
            </w:pPr>
            <w:ins w:id="9085" w:author="Russ Ott" w:date="2022-04-29T10:09:00Z">
              <w:r>
                <w:t>Assessment Scale Observation (identifier: urn:oid:2.16.840.1.113883.10.20.22.4.69</w:t>
              </w:r>
            </w:ins>
          </w:p>
        </w:tc>
      </w:tr>
      <w:tr w:rsidR="00440477" w14:paraId="5F5730CD" w14:textId="77777777" w:rsidTr="00BA7D84">
        <w:trPr>
          <w:jc w:val="center"/>
          <w:ins w:id="9086" w:author="Russ Ott" w:date="2022-04-29T10:09:00Z"/>
        </w:trPr>
        <w:tc>
          <w:tcPr>
            <w:tcW w:w="3345" w:type="dxa"/>
          </w:tcPr>
          <w:p w14:paraId="6DA517E1" w14:textId="77777777" w:rsidR="00440477" w:rsidRDefault="00440477" w:rsidP="00BA7D84">
            <w:pPr>
              <w:pStyle w:val="TableText"/>
              <w:rPr>
                <w:ins w:id="9087" w:author="Russ Ott" w:date="2022-04-29T10:09:00Z"/>
              </w:rPr>
            </w:pPr>
            <w:ins w:id="9088" w:author="Russ Ott" w:date="2022-04-29T10:09:00Z">
              <w:r>
                <w:tab/>
                <w:t>entryRelationship</w:t>
              </w:r>
            </w:ins>
          </w:p>
        </w:tc>
        <w:tc>
          <w:tcPr>
            <w:tcW w:w="720" w:type="dxa"/>
          </w:tcPr>
          <w:p w14:paraId="71920022" w14:textId="77777777" w:rsidR="00440477" w:rsidRDefault="00440477" w:rsidP="00BA7D84">
            <w:pPr>
              <w:pStyle w:val="TableText"/>
              <w:rPr>
                <w:ins w:id="9089" w:author="Russ Ott" w:date="2022-04-29T10:09:00Z"/>
              </w:rPr>
            </w:pPr>
            <w:ins w:id="9090" w:author="Russ Ott" w:date="2022-04-29T10:09:00Z">
              <w:r>
                <w:t>0..*</w:t>
              </w:r>
            </w:ins>
          </w:p>
        </w:tc>
        <w:tc>
          <w:tcPr>
            <w:tcW w:w="1152" w:type="dxa"/>
          </w:tcPr>
          <w:p w14:paraId="091BF9B0" w14:textId="77777777" w:rsidR="00440477" w:rsidRDefault="00440477" w:rsidP="00BA7D84">
            <w:pPr>
              <w:pStyle w:val="TableText"/>
              <w:rPr>
                <w:ins w:id="9091" w:author="Russ Ott" w:date="2022-04-29T10:09:00Z"/>
              </w:rPr>
            </w:pPr>
            <w:ins w:id="9092" w:author="Russ Ott" w:date="2022-04-29T10:09:00Z">
              <w:r>
                <w:t>MAY</w:t>
              </w:r>
            </w:ins>
          </w:p>
        </w:tc>
        <w:tc>
          <w:tcPr>
            <w:tcW w:w="864" w:type="dxa"/>
          </w:tcPr>
          <w:p w14:paraId="1146869E" w14:textId="77777777" w:rsidR="00440477" w:rsidRDefault="00440477" w:rsidP="00BA7D84">
            <w:pPr>
              <w:pStyle w:val="TableText"/>
              <w:rPr>
                <w:ins w:id="9093" w:author="Russ Ott" w:date="2022-04-29T10:09:00Z"/>
              </w:rPr>
            </w:pPr>
          </w:p>
        </w:tc>
        <w:tc>
          <w:tcPr>
            <w:tcW w:w="1104" w:type="dxa"/>
          </w:tcPr>
          <w:p w14:paraId="59A71F48" w14:textId="13E5376D" w:rsidR="00440477" w:rsidRDefault="00002F64" w:rsidP="00BA7D84">
            <w:pPr>
              <w:pStyle w:val="TableText"/>
              <w:rPr>
                <w:ins w:id="9094" w:author="Russ Ott" w:date="2022-04-29T10:09:00Z"/>
              </w:rPr>
            </w:pPr>
            <w:ins w:id="9095" w:author="Russ Ott" w:date="2022-04-29T10:09:00Z">
              <w:r>
                <w:fldChar w:fldCharType="begin"/>
              </w:r>
              <w:r>
                <w:instrText xml:space="preserve"> HYPERLINK \l "C_4515-32969" \h </w:instrText>
              </w:r>
              <w:r>
                <w:fldChar w:fldCharType="separate"/>
              </w:r>
              <w:r w:rsidR="00440477">
                <w:rPr>
                  <w:rStyle w:val="HyperlinkText9pt"/>
                </w:rPr>
                <w:t>4515-32969</w:t>
              </w:r>
              <w:r>
                <w:rPr>
                  <w:rStyle w:val="HyperlinkText9pt"/>
                </w:rPr>
                <w:fldChar w:fldCharType="end"/>
              </w:r>
            </w:ins>
          </w:p>
        </w:tc>
        <w:tc>
          <w:tcPr>
            <w:tcW w:w="2975" w:type="dxa"/>
          </w:tcPr>
          <w:p w14:paraId="7B67FCB9" w14:textId="77777777" w:rsidR="00440477" w:rsidRDefault="00440477" w:rsidP="00BA7D84">
            <w:pPr>
              <w:pStyle w:val="TableText"/>
              <w:rPr>
                <w:ins w:id="9096" w:author="Russ Ott" w:date="2022-04-29T10:09:00Z"/>
              </w:rPr>
            </w:pPr>
          </w:p>
        </w:tc>
      </w:tr>
      <w:tr w:rsidR="00440477" w14:paraId="32FCEF2D" w14:textId="77777777" w:rsidTr="00BA7D84">
        <w:trPr>
          <w:jc w:val="center"/>
          <w:ins w:id="9097" w:author="Russ Ott" w:date="2022-04-29T10:09:00Z"/>
        </w:trPr>
        <w:tc>
          <w:tcPr>
            <w:tcW w:w="3345" w:type="dxa"/>
          </w:tcPr>
          <w:p w14:paraId="2EF82262" w14:textId="77777777" w:rsidR="00440477" w:rsidRDefault="00440477" w:rsidP="00BA7D84">
            <w:pPr>
              <w:pStyle w:val="TableText"/>
              <w:rPr>
                <w:ins w:id="9098" w:author="Russ Ott" w:date="2022-04-29T10:09:00Z"/>
              </w:rPr>
            </w:pPr>
            <w:ins w:id="9099" w:author="Russ Ott" w:date="2022-04-29T10:09:00Z">
              <w:r>
                <w:tab/>
              </w:r>
              <w:r>
                <w:tab/>
                <w:t>@typeCode</w:t>
              </w:r>
            </w:ins>
          </w:p>
        </w:tc>
        <w:tc>
          <w:tcPr>
            <w:tcW w:w="720" w:type="dxa"/>
          </w:tcPr>
          <w:p w14:paraId="004BD163" w14:textId="77777777" w:rsidR="00440477" w:rsidRDefault="00440477" w:rsidP="00BA7D84">
            <w:pPr>
              <w:pStyle w:val="TableText"/>
              <w:rPr>
                <w:ins w:id="9100" w:author="Russ Ott" w:date="2022-04-29T10:09:00Z"/>
              </w:rPr>
            </w:pPr>
            <w:ins w:id="9101" w:author="Russ Ott" w:date="2022-04-29T10:09:00Z">
              <w:r>
                <w:t>1..1</w:t>
              </w:r>
            </w:ins>
          </w:p>
        </w:tc>
        <w:tc>
          <w:tcPr>
            <w:tcW w:w="1152" w:type="dxa"/>
          </w:tcPr>
          <w:p w14:paraId="77AC76E3" w14:textId="77777777" w:rsidR="00440477" w:rsidRDefault="00440477" w:rsidP="00BA7D84">
            <w:pPr>
              <w:pStyle w:val="TableText"/>
              <w:rPr>
                <w:ins w:id="9102" w:author="Russ Ott" w:date="2022-04-29T10:09:00Z"/>
              </w:rPr>
            </w:pPr>
            <w:ins w:id="9103" w:author="Russ Ott" w:date="2022-04-29T10:09:00Z">
              <w:r>
                <w:t>SHALL</w:t>
              </w:r>
            </w:ins>
          </w:p>
        </w:tc>
        <w:tc>
          <w:tcPr>
            <w:tcW w:w="864" w:type="dxa"/>
          </w:tcPr>
          <w:p w14:paraId="2E59DDF3" w14:textId="77777777" w:rsidR="00440477" w:rsidRDefault="00440477" w:rsidP="00BA7D84">
            <w:pPr>
              <w:pStyle w:val="TableText"/>
              <w:rPr>
                <w:ins w:id="9104" w:author="Russ Ott" w:date="2022-04-29T10:09:00Z"/>
              </w:rPr>
            </w:pPr>
          </w:p>
        </w:tc>
        <w:tc>
          <w:tcPr>
            <w:tcW w:w="1104" w:type="dxa"/>
          </w:tcPr>
          <w:p w14:paraId="48A48254" w14:textId="5B8C074B" w:rsidR="00440477" w:rsidRDefault="00002F64" w:rsidP="00BA7D84">
            <w:pPr>
              <w:pStyle w:val="TableText"/>
              <w:rPr>
                <w:ins w:id="9105" w:author="Russ Ott" w:date="2022-04-29T10:09:00Z"/>
              </w:rPr>
            </w:pPr>
            <w:ins w:id="9106" w:author="Russ Ott" w:date="2022-04-29T10:09:00Z">
              <w:r>
                <w:fldChar w:fldCharType="begin"/>
              </w:r>
              <w:r>
                <w:instrText xml:space="preserve"> HYPERLINK \l "C_4515-32971" \h </w:instrText>
              </w:r>
              <w:r>
                <w:fldChar w:fldCharType="separate"/>
              </w:r>
              <w:r w:rsidR="00440477">
                <w:rPr>
                  <w:rStyle w:val="HyperlinkText9pt"/>
                </w:rPr>
                <w:t>4515-32971</w:t>
              </w:r>
              <w:r>
                <w:rPr>
                  <w:rStyle w:val="HyperlinkText9pt"/>
                </w:rPr>
                <w:fldChar w:fldCharType="end"/>
              </w:r>
            </w:ins>
          </w:p>
        </w:tc>
        <w:tc>
          <w:tcPr>
            <w:tcW w:w="2975" w:type="dxa"/>
          </w:tcPr>
          <w:p w14:paraId="6A289C31" w14:textId="77777777" w:rsidR="00440477" w:rsidRDefault="00440477" w:rsidP="00BA7D84">
            <w:pPr>
              <w:pStyle w:val="TableText"/>
              <w:rPr>
                <w:ins w:id="9107" w:author="Russ Ott" w:date="2022-04-29T10:09:00Z"/>
              </w:rPr>
            </w:pPr>
            <w:ins w:id="9108" w:author="Russ Ott" w:date="2022-04-29T10:09:00Z">
              <w:r>
                <w:t>urn:oid:2.16.840.1.113883.5.1002 (HL7ActRelationshipType) = SPRT</w:t>
              </w:r>
            </w:ins>
          </w:p>
        </w:tc>
      </w:tr>
      <w:tr w:rsidR="00440477" w14:paraId="4A066803" w14:textId="77777777" w:rsidTr="00BA7D84">
        <w:trPr>
          <w:jc w:val="center"/>
          <w:ins w:id="9109" w:author="Russ Ott" w:date="2022-04-29T10:09:00Z"/>
        </w:trPr>
        <w:tc>
          <w:tcPr>
            <w:tcW w:w="3345" w:type="dxa"/>
          </w:tcPr>
          <w:p w14:paraId="2C704FFD" w14:textId="77777777" w:rsidR="00440477" w:rsidRDefault="00440477" w:rsidP="00BA7D84">
            <w:pPr>
              <w:pStyle w:val="TableText"/>
              <w:rPr>
                <w:ins w:id="9110" w:author="Russ Ott" w:date="2022-04-29T10:09:00Z"/>
              </w:rPr>
            </w:pPr>
            <w:ins w:id="9111" w:author="Russ Ott" w:date="2022-04-29T10:09:00Z">
              <w:r>
                <w:tab/>
              </w:r>
              <w:r>
                <w:tab/>
                <w:t>act</w:t>
              </w:r>
            </w:ins>
          </w:p>
        </w:tc>
        <w:tc>
          <w:tcPr>
            <w:tcW w:w="720" w:type="dxa"/>
          </w:tcPr>
          <w:p w14:paraId="6BB9710D" w14:textId="77777777" w:rsidR="00440477" w:rsidRDefault="00440477" w:rsidP="00BA7D84">
            <w:pPr>
              <w:pStyle w:val="TableText"/>
              <w:rPr>
                <w:ins w:id="9112" w:author="Russ Ott" w:date="2022-04-29T10:09:00Z"/>
              </w:rPr>
            </w:pPr>
            <w:ins w:id="9113" w:author="Russ Ott" w:date="2022-04-29T10:09:00Z">
              <w:r>
                <w:t>1..1</w:t>
              </w:r>
            </w:ins>
          </w:p>
        </w:tc>
        <w:tc>
          <w:tcPr>
            <w:tcW w:w="1152" w:type="dxa"/>
          </w:tcPr>
          <w:p w14:paraId="4432FF40" w14:textId="77777777" w:rsidR="00440477" w:rsidRDefault="00440477" w:rsidP="00BA7D84">
            <w:pPr>
              <w:pStyle w:val="TableText"/>
              <w:rPr>
                <w:ins w:id="9114" w:author="Russ Ott" w:date="2022-04-29T10:09:00Z"/>
              </w:rPr>
            </w:pPr>
            <w:ins w:id="9115" w:author="Russ Ott" w:date="2022-04-29T10:09:00Z">
              <w:r>
                <w:t>SHALL</w:t>
              </w:r>
            </w:ins>
          </w:p>
        </w:tc>
        <w:tc>
          <w:tcPr>
            <w:tcW w:w="864" w:type="dxa"/>
          </w:tcPr>
          <w:p w14:paraId="73771A15" w14:textId="77777777" w:rsidR="00440477" w:rsidRDefault="00440477" w:rsidP="00BA7D84">
            <w:pPr>
              <w:pStyle w:val="TableText"/>
              <w:rPr>
                <w:ins w:id="9116" w:author="Russ Ott" w:date="2022-04-29T10:09:00Z"/>
              </w:rPr>
            </w:pPr>
          </w:p>
        </w:tc>
        <w:tc>
          <w:tcPr>
            <w:tcW w:w="1104" w:type="dxa"/>
          </w:tcPr>
          <w:p w14:paraId="3B307DAF" w14:textId="2600B904" w:rsidR="00440477" w:rsidRDefault="00002F64" w:rsidP="00BA7D84">
            <w:pPr>
              <w:pStyle w:val="TableText"/>
              <w:rPr>
                <w:ins w:id="9117" w:author="Russ Ott" w:date="2022-04-29T10:09:00Z"/>
              </w:rPr>
            </w:pPr>
            <w:ins w:id="9118" w:author="Russ Ott" w:date="2022-04-29T10:09:00Z">
              <w:r>
                <w:fldChar w:fldCharType="begin"/>
              </w:r>
              <w:r>
                <w:instrText xml:space="preserve"> HYPERLINK \l "C_4515-32970" \h </w:instrText>
              </w:r>
              <w:r>
                <w:fldChar w:fldCharType="separate"/>
              </w:r>
              <w:r w:rsidR="00440477">
                <w:rPr>
                  <w:rStyle w:val="HyperlinkText9pt"/>
                </w:rPr>
                <w:t>4515-32970</w:t>
              </w:r>
              <w:r>
                <w:rPr>
                  <w:rStyle w:val="HyperlinkText9pt"/>
                </w:rPr>
                <w:fldChar w:fldCharType="end"/>
              </w:r>
            </w:ins>
          </w:p>
        </w:tc>
        <w:tc>
          <w:tcPr>
            <w:tcW w:w="2975" w:type="dxa"/>
          </w:tcPr>
          <w:p w14:paraId="4E526556" w14:textId="77777777" w:rsidR="00440477" w:rsidRDefault="00440477" w:rsidP="00BA7D84">
            <w:pPr>
              <w:pStyle w:val="TableText"/>
              <w:rPr>
                <w:ins w:id="9119" w:author="Russ Ott" w:date="2022-04-29T10:09:00Z"/>
              </w:rPr>
            </w:pPr>
            <w:ins w:id="9120" w:author="Russ Ott" w:date="2022-04-29T10:09:00Z">
              <w:r>
                <w:t>Entry Reference (identifier: urn:oid:2.16.840.1.113883.10.20.22.4.122</w:t>
              </w:r>
            </w:ins>
          </w:p>
        </w:tc>
      </w:tr>
    </w:tbl>
    <w:p w14:paraId="72D117C6" w14:textId="77777777" w:rsidR="00440477" w:rsidRDefault="00440477" w:rsidP="00440477">
      <w:pPr>
        <w:pStyle w:val="BodyText"/>
        <w:rPr>
          <w:ins w:id="9121" w:author="Russ Ott" w:date="2022-04-29T10:09:00Z"/>
        </w:rPr>
      </w:pPr>
    </w:p>
    <w:p w14:paraId="5A89FB38" w14:textId="77777777" w:rsidR="00440477" w:rsidRDefault="00440477" w:rsidP="00440477">
      <w:pPr>
        <w:numPr>
          <w:ilvl w:val="0"/>
          <w:numId w:val="10"/>
        </w:numPr>
        <w:rPr>
          <w:ins w:id="9122" w:author="Russ Ott" w:date="2022-04-29T10:09:00Z"/>
        </w:rPr>
      </w:pPr>
      <w:ins w:id="9123" w:author="Russ Ott" w:date="2022-04-29T10:09:00Z">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9124" w:name="C_4515-8548"/>
        <w:r>
          <w:t xml:space="preserve"> (CONF:4515-8548)</w:t>
        </w:r>
        <w:bookmarkEnd w:id="9124"/>
        <w:r>
          <w:t>.</w:t>
        </w:r>
      </w:ins>
    </w:p>
    <w:p w14:paraId="7A776995" w14:textId="77777777" w:rsidR="00440477" w:rsidRDefault="00440477" w:rsidP="00440477">
      <w:pPr>
        <w:numPr>
          <w:ilvl w:val="0"/>
          <w:numId w:val="10"/>
        </w:numPr>
        <w:rPr>
          <w:ins w:id="9125" w:author="Russ Ott" w:date="2022-04-29T10:09:00Z"/>
        </w:rPr>
      </w:pPr>
      <w:ins w:id="9126" w:author="Russ Ott" w:date="2022-04-29T10:09:00Z">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9127" w:name="C_4515-8549"/>
        <w:r>
          <w:t xml:space="preserve"> (CONF:4515-8549)</w:t>
        </w:r>
        <w:bookmarkEnd w:id="9127"/>
        <w:r>
          <w:t>.</w:t>
        </w:r>
      </w:ins>
    </w:p>
    <w:p w14:paraId="521A7BF4" w14:textId="77777777" w:rsidR="00440477" w:rsidRDefault="00440477" w:rsidP="00440477">
      <w:pPr>
        <w:numPr>
          <w:ilvl w:val="0"/>
          <w:numId w:val="10"/>
        </w:numPr>
        <w:rPr>
          <w:ins w:id="9128" w:author="Russ Ott" w:date="2022-04-29T10:09:00Z"/>
        </w:rPr>
      </w:pPr>
      <w:ins w:id="9129" w:author="Russ Ott" w:date="2022-04-29T10:09:00Z">
        <w:r>
          <w:rPr>
            <w:rStyle w:val="keyword"/>
          </w:rPr>
          <w:t>SHALL</w:t>
        </w:r>
        <w:r>
          <w:t xml:space="preserve"> contain exactly one [1..1] </w:t>
        </w:r>
        <w:r>
          <w:rPr>
            <w:rStyle w:val="XMLnameBold"/>
          </w:rPr>
          <w:t>templateId</w:t>
        </w:r>
        <w:bookmarkStart w:id="9130" w:name="C_4515-8550"/>
        <w:r>
          <w:t xml:space="preserve"> (CONF:4515-8550)</w:t>
        </w:r>
        <w:bookmarkEnd w:id="9130"/>
        <w:r>
          <w:t xml:space="preserve"> such that it</w:t>
        </w:r>
      </w:ins>
    </w:p>
    <w:p w14:paraId="5D121F2C" w14:textId="77777777" w:rsidR="00440477" w:rsidRDefault="00440477" w:rsidP="00440477">
      <w:pPr>
        <w:numPr>
          <w:ilvl w:val="1"/>
          <w:numId w:val="10"/>
        </w:numPr>
        <w:rPr>
          <w:ins w:id="9131" w:author="Russ Ott" w:date="2022-04-29T10:09:00Z"/>
        </w:rPr>
      </w:pPr>
      <w:ins w:id="9132" w:author="Russ Ott" w:date="2022-04-29T10:09:00Z">
        <w:r>
          <w:rPr>
            <w:rStyle w:val="keyword"/>
          </w:rPr>
          <w:t>SHALL</w:t>
        </w:r>
        <w:r>
          <w:t xml:space="preserve"> contain exactly one [1..1] </w:t>
        </w:r>
        <w:r>
          <w:rPr>
            <w:rStyle w:val="XMLnameBold"/>
          </w:rPr>
          <w:t>@root</w:t>
        </w:r>
        <w:r>
          <w:t>=</w:t>
        </w:r>
        <w:r>
          <w:rPr>
            <w:rStyle w:val="XMLname"/>
          </w:rPr>
          <w:t>"2.16.840.1.113883.10.20.22.4.38"</w:t>
        </w:r>
        <w:bookmarkStart w:id="9133" w:name="C_4515-10526"/>
        <w:r>
          <w:t xml:space="preserve"> (CONF:4515-10526)</w:t>
        </w:r>
        <w:bookmarkEnd w:id="9133"/>
        <w:r>
          <w:t>.</w:t>
        </w:r>
      </w:ins>
    </w:p>
    <w:p w14:paraId="1B42CB87" w14:textId="77777777" w:rsidR="00440477" w:rsidRDefault="00440477" w:rsidP="00440477">
      <w:pPr>
        <w:numPr>
          <w:ilvl w:val="1"/>
          <w:numId w:val="10"/>
        </w:numPr>
        <w:rPr>
          <w:ins w:id="9134" w:author="Russ Ott" w:date="2022-04-29T10:09:00Z"/>
        </w:rPr>
      </w:pPr>
      <w:ins w:id="9135" w:author="Russ Ott" w:date="2022-04-29T10:09:00Z">
        <w:r>
          <w:rPr>
            <w:rStyle w:val="keyword"/>
          </w:rPr>
          <w:t>SHALL</w:t>
        </w:r>
        <w:r>
          <w:t xml:space="preserve"> contain exactly one [1..1] </w:t>
        </w:r>
        <w:r>
          <w:rPr>
            <w:rStyle w:val="XMLnameBold"/>
          </w:rPr>
          <w:t>@extension</w:t>
        </w:r>
        <w:r>
          <w:t>=</w:t>
        </w:r>
        <w:r>
          <w:rPr>
            <w:rStyle w:val="XMLname"/>
          </w:rPr>
          <w:t>"2022-06-01"</w:t>
        </w:r>
        <w:bookmarkStart w:id="9136" w:name="C_4515-32495"/>
        <w:r>
          <w:t xml:space="preserve"> (CONF:4515-32495)</w:t>
        </w:r>
        <w:bookmarkEnd w:id="9136"/>
        <w:r>
          <w:t>.</w:t>
        </w:r>
      </w:ins>
    </w:p>
    <w:p w14:paraId="6C86CD23" w14:textId="77777777" w:rsidR="00440477" w:rsidRDefault="00440477" w:rsidP="00440477">
      <w:pPr>
        <w:numPr>
          <w:ilvl w:val="0"/>
          <w:numId w:val="10"/>
        </w:numPr>
        <w:rPr>
          <w:ins w:id="9137" w:author="Russ Ott" w:date="2022-04-29T10:09:00Z"/>
        </w:rPr>
      </w:pPr>
      <w:ins w:id="9138" w:author="Russ Ott" w:date="2022-04-29T10:09:00Z">
        <w:r>
          <w:rPr>
            <w:rStyle w:val="keyword"/>
          </w:rPr>
          <w:t>SHALL</w:t>
        </w:r>
        <w:r>
          <w:t xml:space="preserve"> contain at least one [1..*] </w:t>
        </w:r>
        <w:r>
          <w:rPr>
            <w:rStyle w:val="XMLnameBold"/>
          </w:rPr>
          <w:t>id</w:t>
        </w:r>
        <w:bookmarkStart w:id="9139" w:name="C_4515-8551"/>
        <w:r>
          <w:t xml:space="preserve"> (CONF:4515-8551)</w:t>
        </w:r>
        <w:bookmarkEnd w:id="9139"/>
        <w:r>
          <w:t>.</w:t>
        </w:r>
      </w:ins>
    </w:p>
    <w:p w14:paraId="0A78A26B" w14:textId="04C69018" w:rsidR="00440477" w:rsidRDefault="00440477" w:rsidP="00440477">
      <w:pPr>
        <w:numPr>
          <w:ilvl w:val="0"/>
          <w:numId w:val="10"/>
        </w:numPr>
        <w:rPr>
          <w:ins w:id="9140" w:author="Russ Ott" w:date="2022-04-29T10:09:00Z"/>
        </w:rPr>
      </w:pPr>
      <w:ins w:id="9141" w:author="Russ Ott" w:date="2022-04-29T10:09:00Z">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r w:rsidR="00002F64">
          <w:fldChar w:fldCharType="begin"/>
        </w:r>
        <w:r w:rsidR="00002F64">
          <w:instrText xml:space="preserve"> HYPERLINK \l "Social_History_Type" \h </w:instrText>
        </w:r>
        <w:r w:rsidR="00002F64">
          <w:fldChar w:fldCharType="separate"/>
        </w:r>
        <w:r>
          <w:rPr>
            <w:rStyle w:val="HyperlinkCourierBold"/>
          </w:rPr>
          <w:t>Social History Type</w:t>
        </w:r>
        <w:r w:rsidR="00002F64">
          <w:rPr>
            <w:rStyle w:val="HyperlinkCourierBold"/>
          </w:rPr>
          <w:fldChar w:fldCharType="end"/>
        </w:r>
        <w:r>
          <w:rPr>
            <w:rStyle w:val="XMLname"/>
          </w:rPr>
          <w:t xml:space="preserve"> urn:oid:2.16.840.1.113883.3.88.12.80.60</w:t>
        </w:r>
        <w:r>
          <w:rPr>
            <w:rStyle w:val="keyword"/>
          </w:rPr>
          <w:t xml:space="preserve"> DYNAMIC</w:t>
        </w:r>
        <w:bookmarkStart w:id="9142" w:name="C_4515-8558"/>
        <w:r>
          <w:t xml:space="preserve"> (CONF:4515-8558)</w:t>
        </w:r>
        <w:bookmarkEnd w:id="9142"/>
        <w:r>
          <w:t>.</w:t>
        </w:r>
      </w:ins>
    </w:p>
    <w:p w14:paraId="50FB8929" w14:textId="77777777" w:rsidR="00440477" w:rsidRDefault="00440477" w:rsidP="00440477">
      <w:pPr>
        <w:numPr>
          <w:ilvl w:val="1"/>
          <w:numId w:val="10"/>
        </w:numPr>
        <w:rPr>
          <w:ins w:id="9143" w:author="Russ Ott" w:date="2022-04-29T10:09:00Z"/>
        </w:rPr>
      </w:pPr>
      <w:ins w:id="9144" w:author="Russ Ott" w:date="2022-04-29T10:09:00Z">
        <w:r>
          <w:t xml:space="preserve">If @codeSystem is not LOINC, then this code </w:t>
        </w:r>
        <w:r>
          <w:rPr>
            <w:rStyle w:val="keyword"/>
          </w:rPr>
          <w:t>SHALL</w:t>
        </w:r>
        <w:r>
          <w:t xml:space="preserve"> contain at least one [1..*] translation, which </w:t>
        </w:r>
        <w:r>
          <w:rPr>
            <w:rStyle w:val="keyword"/>
          </w:rPr>
          <w:t>SHOULD</w:t>
        </w:r>
        <w:r>
          <w:t xml:space="preserve"> be selected from CodeSystem LOINC (urn:oid:2.16.840.1.113883.6.1) (CONF:4515-32956).</w:t>
        </w:r>
      </w:ins>
    </w:p>
    <w:p w14:paraId="5CC9BCC4" w14:textId="77777777" w:rsidR="00440477" w:rsidRDefault="00440477" w:rsidP="00440477">
      <w:pPr>
        <w:numPr>
          <w:ilvl w:val="0"/>
          <w:numId w:val="10"/>
        </w:numPr>
        <w:rPr>
          <w:ins w:id="9145" w:author="Russ Ott" w:date="2022-04-29T10:09:00Z"/>
        </w:rPr>
      </w:pPr>
      <w:ins w:id="9146" w:author="Russ Ott" w:date="2022-04-29T10:09:00Z">
        <w:r>
          <w:rPr>
            <w:rStyle w:val="keyword"/>
          </w:rPr>
          <w:t>SHALL</w:t>
        </w:r>
        <w:r>
          <w:t xml:space="preserve"> contain exactly one [1..1] </w:t>
        </w:r>
        <w:r>
          <w:rPr>
            <w:rStyle w:val="XMLnameBold"/>
          </w:rPr>
          <w:t>statusCode</w:t>
        </w:r>
        <w:bookmarkStart w:id="9147" w:name="C_4515-8553"/>
        <w:r>
          <w:t xml:space="preserve"> (CONF:4515-8553)</w:t>
        </w:r>
        <w:bookmarkEnd w:id="9147"/>
        <w:r>
          <w:t>.</w:t>
        </w:r>
      </w:ins>
    </w:p>
    <w:p w14:paraId="425B80FF" w14:textId="77777777" w:rsidR="00440477" w:rsidRDefault="00440477" w:rsidP="00440477">
      <w:pPr>
        <w:numPr>
          <w:ilvl w:val="1"/>
          <w:numId w:val="10"/>
        </w:numPr>
        <w:rPr>
          <w:ins w:id="9148" w:author="Russ Ott" w:date="2022-04-29T10:09:00Z"/>
        </w:rPr>
      </w:pPr>
      <w:ins w:id="9149" w:author="Russ Ott" w:date="2022-04-29T10:09:00Z">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9150" w:name="C_4515-19117"/>
        <w:r>
          <w:t xml:space="preserve"> (CONF:4515-19117)</w:t>
        </w:r>
        <w:bookmarkEnd w:id="9150"/>
        <w:r>
          <w:t>.</w:t>
        </w:r>
      </w:ins>
    </w:p>
    <w:p w14:paraId="4B708FA7" w14:textId="77777777" w:rsidR="00440477" w:rsidRDefault="00440477" w:rsidP="00440477">
      <w:pPr>
        <w:numPr>
          <w:ilvl w:val="0"/>
          <w:numId w:val="10"/>
        </w:numPr>
        <w:rPr>
          <w:ins w:id="9151" w:author="Russ Ott" w:date="2022-04-29T10:09:00Z"/>
        </w:rPr>
      </w:pPr>
      <w:ins w:id="9152" w:author="Russ Ott" w:date="2022-04-29T10:09:00Z">
        <w:r>
          <w:rPr>
            <w:rStyle w:val="keyword"/>
          </w:rPr>
          <w:t>SHALL</w:t>
        </w:r>
        <w:r>
          <w:t xml:space="preserve"> contain exactly one [1..1] </w:t>
        </w:r>
        <w:r>
          <w:rPr>
            <w:rStyle w:val="XMLnameBold"/>
          </w:rPr>
          <w:t>effectiveTime</w:t>
        </w:r>
        <w:bookmarkStart w:id="9153" w:name="C_4515-31868"/>
        <w:r>
          <w:t xml:space="preserve"> (CONF:4515-31868)</w:t>
        </w:r>
        <w:bookmarkEnd w:id="9153"/>
        <w:r>
          <w:t>.</w:t>
        </w:r>
      </w:ins>
    </w:p>
    <w:p w14:paraId="3843CB6A" w14:textId="77777777" w:rsidR="00440477" w:rsidRDefault="00440477" w:rsidP="00440477">
      <w:pPr>
        <w:numPr>
          <w:ilvl w:val="0"/>
          <w:numId w:val="10"/>
        </w:numPr>
        <w:rPr>
          <w:ins w:id="9154" w:author="Russ Ott" w:date="2022-04-29T10:09:00Z"/>
        </w:rPr>
      </w:pPr>
      <w:ins w:id="9155" w:author="Russ Ott" w:date="2022-04-29T10:09:00Z">
        <w:r>
          <w:rPr>
            <w:rStyle w:val="keyword"/>
          </w:rPr>
          <w:t>SHOULD</w:t>
        </w:r>
        <w:r>
          <w:t xml:space="preserve"> contain zero or one [0..1] </w:t>
        </w:r>
        <w:r>
          <w:rPr>
            <w:rStyle w:val="XMLnameBold"/>
          </w:rPr>
          <w:t>value</w:t>
        </w:r>
        <w:bookmarkStart w:id="9156" w:name="C_4515-8559"/>
        <w:r>
          <w:t xml:space="preserve"> (CONF:4515-8559)</w:t>
        </w:r>
        <w:bookmarkEnd w:id="9156"/>
        <w:r>
          <w:t>.</w:t>
        </w:r>
      </w:ins>
    </w:p>
    <w:p w14:paraId="1BDF81DE" w14:textId="77777777" w:rsidR="00440477" w:rsidRDefault="00440477" w:rsidP="00440477">
      <w:pPr>
        <w:numPr>
          <w:ilvl w:val="1"/>
          <w:numId w:val="10"/>
        </w:numPr>
        <w:rPr>
          <w:ins w:id="9157" w:author="Russ Ott" w:date="2022-04-29T10:09:00Z"/>
        </w:rPr>
      </w:pPr>
      <w:ins w:id="9158" w:author="Russ Ott" w:date="2022-04-29T10:09:00Z">
        <w:r>
          <w:t xml:space="preserve">If Observation/value is a physical quantity (xsi:type="PQ"), the unit of measure </w:t>
        </w:r>
        <w:r>
          <w:rPr>
            <w:rStyle w:val="keyword"/>
          </w:rPr>
          <w:t>SHALL</w:t>
        </w:r>
        <w:r>
          <w:t xml:space="preserve"> be selected from ValueSet UnitsOfMeasureCaseSensitive (2.16.840.1.113883.1.11.12839) </w:t>
        </w:r>
        <w:r>
          <w:rPr>
            <w:i/>
          </w:rPr>
          <w:t>DYNAMIC</w:t>
        </w:r>
        <w:r>
          <w:t xml:space="preserve"> (CONF:4515-8555).</w:t>
        </w:r>
      </w:ins>
    </w:p>
    <w:p w14:paraId="6885EBC0" w14:textId="5092A0B1" w:rsidR="00440477" w:rsidRDefault="00440477" w:rsidP="00440477">
      <w:pPr>
        <w:numPr>
          <w:ilvl w:val="1"/>
          <w:numId w:val="10"/>
        </w:numPr>
        <w:rPr>
          <w:ins w:id="9159" w:author="Russ Ott" w:date="2022-04-29T10:09:00Z"/>
        </w:rPr>
      </w:pPr>
      <w:ins w:id="9160" w:author="Russ Ott" w:date="2022-04-29T10:09:00Z">
        <w:r>
          <w:t xml:space="preserve">If the Social History Observation is a Social Determinant of Health Observation, the observation/value code </w:t>
        </w:r>
        <w:r>
          <w:rPr>
            <w:rStyle w:val="keyword"/>
          </w:rPr>
          <w:t>SHOULD</w:t>
        </w:r>
        <w:r>
          <w:t xml:space="preserve"> be selected from ValueSet </w:t>
        </w:r>
        <w:r w:rsidR="00002F64">
          <w:fldChar w:fldCharType="begin"/>
        </w:r>
        <w:r w:rsidR="00002F64">
          <w:instrText xml:space="preserve"> HYPERLINK "https://vsac.nlm.nih.gov/valueset/2.16.840.1.113762.1.4.1196.788/expansion" </w:instrText>
        </w:r>
        <w:r w:rsidR="00002F64">
          <w:fldChar w:fldCharType="separate"/>
        </w:r>
        <w:r>
          <w:rPr>
            <w:rStyle w:val="HyperlinkCourierBold"/>
          </w:rPr>
          <w:t>Social Determinant of Health Conditions 2.16.840.1.113762.1.4.1196.788</w:t>
        </w:r>
        <w:r w:rsidR="00002F64">
          <w:rPr>
            <w:rStyle w:val="HyperlinkCourierBold"/>
          </w:rPr>
          <w:fldChar w:fldCharType="end"/>
        </w:r>
        <w:r>
          <w:rPr>
            <w:rStyle w:val="XMLnameBold"/>
          </w:rPr>
          <w:t>DYNAMIC</w:t>
        </w:r>
        <w:r>
          <w:t xml:space="preserve"> (CONF:4515-32957).</w:t>
        </w:r>
      </w:ins>
    </w:p>
    <w:p w14:paraId="74B2173D" w14:textId="77777777" w:rsidR="00440477" w:rsidRDefault="00440477" w:rsidP="00440477">
      <w:pPr>
        <w:numPr>
          <w:ilvl w:val="0"/>
          <w:numId w:val="10"/>
        </w:numPr>
        <w:rPr>
          <w:ins w:id="9161" w:author="Russ Ott" w:date="2022-04-29T10:09:00Z"/>
        </w:rPr>
      </w:pPr>
      <w:ins w:id="9162" w:author="Russ Ott" w:date="2022-04-29T10:09:00Z">
        <w:r>
          <w:rPr>
            <w:rStyle w:val="keyword"/>
          </w:rPr>
          <w:t>SHOULD</w:t>
        </w:r>
        <w:r>
          <w:t xml:space="preserve"> contain zero or more [0..*] Author Participation</w:t>
        </w:r>
        <w:r>
          <w:rPr>
            <w:rStyle w:val="XMLname"/>
          </w:rPr>
          <w:t xml:space="preserve"> (identifier: urn:oid:2.16.840.1.113883.10.20.22.4.119)</w:t>
        </w:r>
        <w:bookmarkStart w:id="9163" w:name="C_4515-31869"/>
        <w:r>
          <w:t xml:space="preserve"> (CONF:4515-31869)</w:t>
        </w:r>
        <w:bookmarkEnd w:id="9163"/>
        <w:r>
          <w:t>.</w:t>
        </w:r>
      </w:ins>
    </w:p>
    <w:p w14:paraId="6F326DFA" w14:textId="77777777" w:rsidR="00440477" w:rsidRDefault="00440477" w:rsidP="00440477">
      <w:pPr>
        <w:pStyle w:val="BodyText"/>
        <w:spacing w:before="120"/>
        <w:rPr>
          <w:ins w:id="9164" w:author="Russ Ott" w:date="2022-04-29T10:09:00Z"/>
        </w:rPr>
      </w:pPr>
      <w:ins w:id="9165" w:author="Russ Ott" w:date="2022-04-29T10:09:00Z">
        <w:r>
          <w:t>When an Assessment Scale Observation is contained in a Social History Observation instance that is a Social Determinant of Health Social History Observation, that Assessment Scale Observation MAY contain Assessment Scale Supporting Observations that contain LOINC question and answer pairs from SDOH screening instruments.</w:t>
        </w:r>
      </w:ins>
    </w:p>
    <w:p w14:paraId="7CB20288" w14:textId="77777777" w:rsidR="00440477" w:rsidRDefault="00440477" w:rsidP="00440477">
      <w:pPr>
        <w:numPr>
          <w:ilvl w:val="0"/>
          <w:numId w:val="10"/>
        </w:numPr>
        <w:rPr>
          <w:ins w:id="9166" w:author="Russ Ott" w:date="2022-04-29T10:09:00Z"/>
        </w:rPr>
      </w:pPr>
      <w:ins w:id="9167" w:author="Russ Ott" w:date="2022-04-29T10:09:00Z">
        <w:r>
          <w:rPr>
            <w:rStyle w:val="keyword"/>
          </w:rPr>
          <w:t>MAY</w:t>
        </w:r>
        <w:r>
          <w:t xml:space="preserve"> contain zero or more [0..*] </w:t>
        </w:r>
        <w:r>
          <w:rPr>
            <w:rStyle w:val="XMLnameBold"/>
          </w:rPr>
          <w:t>entryRelationship</w:t>
        </w:r>
        <w:bookmarkStart w:id="9168" w:name="C_4515-32958"/>
        <w:r>
          <w:t xml:space="preserve"> (CONF:4515-32958)</w:t>
        </w:r>
        <w:bookmarkEnd w:id="9168"/>
        <w:r>
          <w:t xml:space="preserve"> such that it</w:t>
        </w:r>
      </w:ins>
    </w:p>
    <w:p w14:paraId="54181F34" w14:textId="77777777" w:rsidR="00440477" w:rsidRDefault="00440477" w:rsidP="00440477">
      <w:pPr>
        <w:numPr>
          <w:ilvl w:val="1"/>
          <w:numId w:val="10"/>
        </w:numPr>
        <w:rPr>
          <w:ins w:id="9169" w:author="Russ Ott" w:date="2022-04-29T10:09:00Z"/>
        </w:rPr>
      </w:pPr>
      <w:ins w:id="9170" w:author="Russ Ott" w:date="2022-04-29T10:09:00Z">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9171" w:name="C_4515-32960"/>
        <w:r>
          <w:t xml:space="preserve"> (CONF:4515-32960)</w:t>
        </w:r>
        <w:bookmarkEnd w:id="9171"/>
        <w:r>
          <w:t>.</w:t>
        </w:r>
      </w:ins>
    </w:p>
    <w:p w14:paraId="3C71FB36" w14:textId="77777777" w:rsidR="00440477" w:rsidRDefault="00440477" w:rsidP="00440477">
      <w:pPr>
        <w:numPr>
          <w:ilvl w:val="1"/>
          <w:numId w:val="10"/>
        </w:numPr>
        <w:rPr>
          <w:ins w:id="9172" w:author="Russ Ott" w:date="2022-04-29T10:09:00Z"/>
        </w:rPr>
      </w:pPr>
      <w:ins w:id="9173" w:author="Russ Ott" w:date="2022-04-29T10:09:00Z">
        <w:r>
          <w:rPr>
            <w:rStyle w:val="keyword"/>
          </w:rPr>
          <w:t>SHALL</w:t>
        </w:r>
        <w:r>
          <w:t xml:space="preserve"> contain exactly one [1..1] Assessment Scale Observation</w:t>
        </w:r>
        <w:r>
          <w:rPr>
            <w:rStyle w:val="XMLname"/>
          </w:rPr>
          <w:t xml:space="preserve"> (identifier: urn:oid:2.16.840.1.113883.10.20.22.4.69)</w:t>
        </w:r>
        <w:bookmarkStart w:id="9174" w:name="C_4515-32959"/>
        <w:r>
          <w:t xml:space="preserve"> (CONF:4515-32959)</w:t>
        </w:r>
        <w:bookmarkEnd w:id="9174"/>
        <w:r>
          <w:t>.</w:t>
        </w:r>
      </w:ins>
    </w:p>
    <w:p w14:paraId="7BBF20FA" w14:textId="77777777" w:rsidR="00440477" w:rsidRDefault="00440477" w:rsidP="00440477">
      <w:pPr>
        <w:pStyle w:val="BodyText"/>
        <w:spacing w:before="120"/>
        <w:rPr>
          <w:ins w:id="9175" w:author="Russ Ott" w:date="2022-04-29T10:09:00Z"/>
        </w:rPr>
      </w:pPr>
      <w:ins w:id="9176" w:author="Russ Ott" w:date="2022-04-29T10:09:00Z">
        <w:r>
          <w:t xml:space="preserve">When an Entry Reference is contained in a Social History Template instance that is a Social Determinant of Health Social History, that Entry Reference </w:t>
        </w:r>
        <w:r>
          <w:rPr>
            <w:rStyle w:val="keyword"/>
          </w:rPr>
          <w:t>MAY</w:t>
        </w:r>
        <w:r>
          <w:t xml:space="preserve"> reference an Assessment Scale Observation elsewhere in the document that represent LOINC question and answer pairs from SDOH screening instruments.</w:t>
        </w:r>
      </w:ins>
    </w:p>
    <w:p w14:paraId="6E611945" w14:textId="77777777" w:rsidR="00440477" w:rsidRDefault="00440477" w:rsidP="00440477">
      <w:pPr>
        <w:numPr>
          <w:ilvl w:val="0"/>
          <w:numId w:val="10"/>
        </w:numPr>
        <w:rPr>
          <w:ins w:id="9177" w:author="Russ Ott" w:date="2022-04-29T10:09:00Z"/>
        </w:rPr>
      </w:pPr>
      <w:ins w:id="9178" w:author="Russ Ott" w:date="2022-04-29T10:09:00Z">
        <w:r>
          <w:rPr>
            <w:rStyle w:val="keyword"/>
          </w:rPr>
          <w:t>MAY</w:t>
        </w:r>
        <w:r>
          <w:t xml:space="preserve"> contain zero or more [0..*] </w:t>
        </w:r>
        <w:r>
          <w:rPr>
            <w:rStyle w:val="XMLnameBold"/>
          </w:rPr>
          <w:t>entryRelationship</w:t>
        </w:r>
        <w:bookmarkStart w:id="9179" w:name="C_4515-32969"/>
        <w:r>
          <w:t xml:space="preserve"> (CONF:4515-32969)</w:t>
        </w:r>
        <w:bookmarkEnd w:id="9179"/>
        <w:r>
          <w:t xml:space="preserve"> such that it</w:t>
        </w:r>
      </w:ins>
    </w:p>
    <w:p w14:paraId="1E134F0D" w14:textId="77777777" w:rsidR="00440477" w:rsidRDefault="00440477" w:rsidP="00440477">
      <w:pPr>
        <w:numPr>
          <w:ilvl w:val="1"/>
          <w:numId w:val="10"/>
        </w:numPr>
        <w:rPr>
          <w:ins w:id="9180" w:author="Russ Ott" w:date="2022-04-29T10:09:00Z"/>
        </w:rPr>
      </w:pPr>
      <w:ins w:id="9181" w:author="Russ Ott" w:date="2022-04-29T10:09:00Z">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9182" w:name="C_4515-32971"/>
        <w:r>
          <w:t xml:space="preserve"> (CONF:4515-32971)</w:t>
        </w:r>
        <w:bookmarkEnd w:id="9182"/>
        <w:r>
          <w:t>.</w:t>
        </w:r>
      </w:ins>
    </w:p>
    <w:p w14:paraId="65CC5740" w14:textId="77777777" w:rsidR="00440477" w:rsidRDefault="00440477" w:rsidP="00440477">
      <w:pPr>
        <w:numPr>
          <w:ilvl w:val="1"/>
          <w:numId w:val="10"/>
        </w:numPr>
        <w:rPr>
          <w:ins w:id="9183" w:author="Russ Ott" w:date="2022-04-29T10:09:00Z"/>
        </w:rPr>
      </w:pPr>
      <w:ins w:id="9184" w:author="Russ Ott" w:date="2022-04-29T10:09:00Z">
        <w:r>
          <w:rPr>
            <w:rStyle w:val="keyword"/>
          </w:rPr>
          <w:t>SHALL</w:t>
        </w:r>
        <w:r>
          <w:t xml:space="preserve"> contain exactly one [1..1] Entry Reference</w:t>
        </w:r>
        <w:r>
          <w:rPr>
            <w:rStyle w:val="XMLname"/>
          </w:rPr>
          <w:t xml:space="preserve"> (identifier: urn:oid:2.16.840.1.113883.10.20.22.4.122)</w:t>
        </w:r>
        <w:bookmarkStart w:id="9185" w:name="C_4515-32970"/>
        <w:r>
          <w:t xml:space="preserve"> (CONF:4515-32970)</w:t>
        </w:r>
        <w:bookmarkEnd w:id="9185"/>
        <w:r>
          <w:t>.</w:t>
        </w:r>
      </w:ins>
    </w:p>
    <w:p w14:paraId="6B3C0E8F" w14:textId="41D06BA8" w:rsidR="00440477" w:rsidRDefault="00440477" w:rsidP="00440477">
      <w:pPr>
        <w:pStyle w:val="Caption"/>
        <w:ind w:left="130" w:right="115"/>
        <w:rPr>
          <w:ins w:id="9186" w:author="Russ Ott" w:date="2022-04-29T10:09:00Z"/>
        </w:rPr>
      </w:pPr>
      <w:bookmarkStart w:id="9187" w:name="_Toc101450704"/>
      <w:ins w:id="9188" w:author="Russ Ott" w:date="2022-04-29T10:09:00Z">
        <w:r>
          <w:t xml:space="preserve">Figure </w:t>
        </w:r>
        <w:r>
          <w:fldChar w:fldCharType="begin"/>
        </w:r>
        <w:r>
          <w:instrText>SEQ Figure \* ARABIC</w:instrText>
        </w:r>
        <w:r>
          <w:fldChar w:fldCharType="separate"/>
        </w:r>
        <w:r w:rsidR="00F1669B">
          <w:t>30</w:t>
        </w:r>
        <w:r>
          <w:fldChar w:fldCharType="end"/>
        </w:r>
        <w:r>
          <w:t>: Social History Observation Example</w:t>
        </w:r>
        <w:bookmarkEnd w:id="9187"/>
      </w:ins>
    </w:p>
    <w:p w14:paraId="7A077BC2" w14:textId="77777777" w:rsidR="00440477" w:rsidRDefault="00440477" w:rsidP="00440477">
      <w:pPr>
        <w:pStyle w:val="Example"/>
        <w:ind w:left="130" w:right="115"/>
        <w:rPr>
          <w:ins w:id="9189" w:author="Russ Ott" w:date="2022-04-29T10:09:00Z"/>
        </w:rPr>
      </w:pPr>
      <w:ins w:id="9190" w:author="Russ Ott" w:date="2022-04-29T10:09:00Z">
        <w:r>
          <w:tab/>
        </w:r>
        <w:r>
          <w:tab/>
        </w:r>
        <w:r>
          <w:tab/>
        </w:r>
        <w:r>
          <w:tab/>
        </w:r>
        <w:r>
          <w:tab/>
        </w:r>
        <w:r>
          <w:tab/>
        </w:r>
      </w:ins>
    </w:p>
    <w:p w14:paraId="0C23AC67" w14:textId="77777777" w:rsidR="00440477" w:rsidRDefault="00440477" w:rsidP="00440477">
      <w:pPr>
        <w:pStyle w:val="Example"/>
        <w:ind w:left="130" w:right="115"/>
        <w:rPr>
          <w:ins w:id="9191" w:author="Russ Ott" w:date="2022-04-29T10:09:00Z"/>
        </w:rPr>
      </w:pPr>
      <w:ins w:id="9192" w:author="Russ Ott" w:date="2022-04-29T10:09:00Z">
        <w:r>
          <w:t>&lt;observation classCode="OBS" moodCode="EVN"&gt;</w:t>
        </w:r>
      </w:ins>
    </w:p>
    <w:p w14:paraId="4F99A6B0" w14:textId="77777777" w:rsidR="00440477" w:rsidRDefault="00440477" w:rsidP="00440477">
      <w:pPr>
        <w:pStyle w:val="Example"/>
        <w:ind w:left="130" w:right="115"/>
        <w:rPr>
          <w:ins w:id="9193" w:author="Russ Ott" w:date="2022-04-29T10:09:00Z"/>
        </w:rPr>
      </w:pPr>
      <w:ins w:id="9194" w:author="Russ Ott" w:date="2022-04-29T10:09:00Z">
        <w:r>
          <w:t xml:space="preserve">    &lt;templateId root="2.16.840.1.113883.10.20.22.4.38"/&gt;</w:t>
        </w:r>
      </w:ins>
    </w:p>
    <w:p w14:paraId="549C7B6A" w14:textId="77777777" w:rsidR="00440477" w:rsidRDefault="00440477" w:rsidP="00440477">
      <w:pPr>
        <w:pStyle w:val="Example"/>
        <w:ind w:left="130" w:right="115"/>
        <w:rPr>
          <w:ins w:id="9195" w:author="Russ Ott" w:date="2022-04-29T10:09:00Z"/>
        </w:rPr>
      </w:pPr>
      <w:ins w:id="9196" w:author="Russ Ott" w:date="2022-04-29T10:09:00Z">
        <w:r>
          <w:t xml:space="preserve">    &lt;templateId root="2.16.840.1.113883.10.20.22.4.38"</w:t>
        </w:r>
      </w:ins>
    </w:p>
    <w:p w14:paraId="1237644F" w14:textId="77777777" w:rsidR="00440477" w:rsidRDefault="00440477" w:rsidP="00440477">
      <w:pPr>
        <w:pStyle w:val="Example"/>
        <w:ind w:left="130" w:right="115"/>
        <w:rPr>
          <w:ins w:id="9197" w:author="Russ Ott" w:date="2022-04-29T10:09:00Z"/>
        </w:rPr>
      </w:pPr>
      <w:ins w:id="9198" w:author="Russ Ott" w:date="2022-04-29T10:09:00Z">
        <w:r>
          <w:tab/>
        </w:r>
        <w:r>
          <w:tab/>
        </w:r>
        <w:r>
          <w:tab/>
        </w:r>
        <w:r>
          <w:tab/>
        </w:r>
        <w:r>
          <w:tab/>
        </w:r>
        <w:r>
          <w:tab/>
        </w:r>
        <w:r>
          <w:tab/>
        </w:r>
        <w:r>
          <w:tab/>
          <w:t>extension="2015-08-01"/&gt;</w:t>
        </w:r>
      </w:ins>
    </w:p>
    <w:p w14:paraId="720FD328" w14:textId="77777777" w:rsidR="00440477" w:rsidRDefault="00440477" w:rsidP="00440477">
      <w:pPr>
        <w:pStyle w:val="Example"/>
        <w:ind w:left="130" w:right="115"/>
        <w:rPr>
          <w:ins w:id="9199" w:author="Russ Ott" w:date="2022-04-29T10:09:00Z"/>
        </w:rPr>
      </w:pPr>
      <w:ins w:id="9200" w:author="Russ Ott" w:date="2022-04-29T10:09:00Z">
        <w:r>
          <w:t xml:space="preserve">    &lt;templateId root="2.16.840.1.113883.10.20.22.4.38"</w:t>
        </w:r>
      </w:ins>
    </w:p>
    <w:p w14:paraId="6424A907" w14:textId="77777777" w:rsidR="00440477" w:rsidRDefault="00440477" w:rsidP="00440477">
      <w:pPr>
        <w:pStyle w:val="Example"/>
        <w:ind w:left="130" w:right="115"/>
        <w:rPr>
          <w:ins w:id="9201" w:author="Russ Ott" w:date="2022-04-29T10:09:00Z"/>
        </w:rPr>
      </w:pPr>
      <w:ins w:id="9202" w:author="Russ Ott" w:date="2022-04-29T10:09:00Z">
        <w:r>
          <w:tab/>
        </w:r>
        <w:r>
          <w:tab/>
        </w:r>
        <w:r>
          <w:tab/>
        </w:r>
        <w:r>
          <w:tab/>
        </w:r>
        <w:r>
          <w:tab/>
        </w:r>
        <w:r>
          <w:tab/>
        </w:r>
        <w:r>
          <w:tab/>
        </w:r>
        <w:r>
          <w:tab/>
          <w:t>extension="2022-06-01"/&gt;</w:t>
        </w:r>
      </w:ins>
    </w:p>
    <w:p w14:paraId="6D75695A" w14:textId="77777777" w:rsidR="00440477" w:rsidRDefault="00440477" w:rsidP="00440477">
      <w:pPr>
        <w:pStyle w:val="Example"/>
        <w:ind w:left="130" w:right="115"/>
        <w:rPr>
          <w:ins w:id="9203" w:author="Russ Ott" w:date="2022-04-29T10:09:00Z"/>
        </w:rPr>
      </w:pPr>
      <w:ins w:id="9204" w:author="Russ Ott" w:date="2022-04-29T10:09:00Z">
        <w:r>
          <w:t xml:space="preserve">    &lt;id root="37f76c51-6411-4e1d-8a37-957fd49d2cef"/&gt;</w:t>
        </w:r>
      </w:ins>
    </w:p>
    <w:p w14:paraId="4C578C8B" w14:textId="77777777" w:rsidR="00440477" w:rsidRDefault="00440477" w:rsidP="00440477">
      <w:pPr>
        <w:pStyle w:val="Example"/>
        <w:ind w:left="130" w:right="115"/>
        <w:rPr>
          <w:ins w:id="9205" w:author="Russ Ott" w:date="2022-04-29T10:09:00Z"/>
        </w:rPr>
      </w:pPr>
      <w:ins w:id="9206" w:author="Russ Ott" w:date="2022-04-29T10:09:00Z">
        <w:r>
          <w:t xml:space="preserve">    &lt;code code="160573003" displayName="Alcohol intake"</w:t>
        </w:r>
      </w:ins>
    </w:p>
    <w:p w14:paraId="55B78B3C" w14:textId="77777777" w:rsidR="00440477" w:rsidRDefault="00440477" w:rsidP="00440477">
      <w:pPr>
        <w:pStyle w:val="Example"/>
        <w:ind w:left="130" w:right="115"/>
        <w:rPr>
          <w:ins w:id="9207" w:author="Russ Ott" w:date="2022-04-29T10:09:00Z"/>
        </w:rPr>
      </w:pPr>
      <w:ins w:id="9208" w:author="Russ Ott" w:date="2022-04-29T10:09:00Z">
        <w:r>
          <w:tab/>
        </w:r>
        <w:r>
          <w:tab/>
        </w:r>
        <w:r>
          <w:tab/>
        </w:r>
        <w:r>
          <w:tab/>
        </w:r>
        <w:r>
          <w:tab/>
        </w:r>
        <w:r>
          <w:tab/>
        </w:r>
        <w:r>
          <w:tab/>
        </w:r>
        <w:r>
          <w:tab/>
          <w:t>codeSystem="2.16.840.1.113883.6.96" codeSystemName="SNOMED CT"&gt;</w:t>
        </w:r>
      </w:ins>
    </w:p>
    <w:p w14:paraId="7D65555C" w14:textId="77777777" w:rsidR="00440477" w:rsidRDefault="00440477" w:rsidP="00440477">
      <w:pPr>
        <w:pStyle w:val="Example"/>
        <w:ind w:left="130" w:right="115"/>
        <w:rPr>
          <w:ins w:id="9209" w:author="Russ Ott" w:date="2022-04-29T10:09:00Z"/>
        </w:rPr>
      </w:pPr>
      <w:ins w:id="9210" w:author="Russ Ott" w:date="2022-04-29T10:09:00Z">
        <w:r>
          <w:t xml:space="preserve">        &lt;translation code="74013-4" codeSystem="2.16.840.1.113883.6.1"</w:t>
        </w:r>
      </w:ins>
    </w:p>
    <w:p w14:paraId="33889F16" w14:textId="77777777" w:rsidR="00440477" w:rsidRDefault="00440477" w:rsidP="00440477">
      <w:pPr>
        <w:pStyle w:val="Example"/>
        <w:ind w:left="130" w:right="115"/>
        <w:rPr>
          <w:ins w:id="9211" w:author="Russ Ott" w:date="2022-04-29T10:09:00Z"/>
        </w:rPr>
      </w:pPr>
      <w:ins w:id="9212" w:author="Russ Ott" w:date="2022-04-29T10:09:00Z">
        <w:r>
          <w:tab/>
        </w:r>
        <w:r>
          <w:tab/>
        </w:r>
        <w:r>
          <w:tab/>
        </w:r>
        <w:r>
          <w:tab/>
        </w:r>
        <w:r>
          <w:tab/>
        </w:r>
        <w:r>
          <w:tab/>
        </w:r>
        <w:r>
          <w:tab/>
        </w:r>
        <w:r>
          <w:tab/>
        </w:r>
        <w:r>
          <w:tab/>
          <w:t>codeSystemName="LOINC" displayName="Alcoholic drinks per day"/&gt;</w:t>
        </w:r>
      </w:ins>
    </w:p>
    <w:p w14:paraId="1B4BE1CA" w14:textId="77777777" w:rsidR="00440477" w:rsidRDefault="00440477" w:rsidP="00440477">
      <w:pPr>
        <w:pStyle w:val="Example"/>
        <w:ind w:left="130" w:right="115"/>
        <w:rPr>
          <w:ins w:id="9213" w:author="Russ Ott" w:date="2022-04-29T10:09:00Z"/>
        </w:rPr>
      </w:pPr>
      <w:ins w:id="9214" w:author="Russ Ott" w:date="2022-04-29T10:09:00Z">
        <w:r>
          <w:t xml:space="preserve">    &lt;/code&gt;</w:t>
        </w:r>
      </w:ins>
    </w:p>
    <w:p w14:paraId="4921D135" w14:textId="77777777" w:rsidR="00440477" w:rsidRDefault="00440477" w:rsidP="00440477">
      <w:pPr>
        <w:pStyle w:val="Example"/>
        <w:ind w:left="130" w:right="115"/>
        <w:rPr>
          <w:ins w:id="9215" w:author="Russ Ott" w:date="2022-04-29T10:09:00Z"/>
        </w:rPr>
      </w:pPr>
      <w:ins w:id="9216" w:author="Russ Ott" w:date="2022-04-29T10:09:00Z">
        <w:r>
          <w:t xml:space="preserve">    &lt;statusCode code="completed"/&gt;</w:t>
        </w:r>
      </w:ins>
    </w:p>
    <w:p w14:paraId="3163BB64" w14:textId="77777777" w:rsidR="00440477" w:rsidRDefault="00440477" w:rsidP="00440477">
      <w:pPr>
        <w:pStyle w:val="Example"/>
        <w:ind w:left="130" w:right="115"/>
        <w:rPr>
          <w:ins w:id="9217" w:author="Russ Ott" w:date="2022-04-29T10:09:00Z"/>
        </w:rPr>
      </w:pPr>
      <w:ins w:id="9218" w:author="Russ Ott" w:date="2022-04-29T10:09:00Z">
        <w:r>
          <w:t xml:space="preserve">    &lt;effectiveTime&gt;</w:t>
        </w:r>
      </w:ins>
    </w:p>
    <w:p w14:paraId="5A18BCB3" w14:textId="77777777" w:rsidR="00440477" w:rsidRDefault="00440477" w:rsidP="00440477">
      <w:pPr>
        <w:pStyle w:val="Example"/>
        <w:ind w:left="130" w:right="115"/>
        <w:rPr>
          <w:ins w:id="9219" w:author="Russ Ott" w:date="2022-04-29T10:09:00Z"/>
        </w:rPr>
      </w:pPr>
      <w:ins w:id="9220" w:author="Russ Ott" w:date="2022-04-29T10:09:00Z">
        <w:r>
          <w:t xml:space="preserve">        &lt;low value="20120215"/&gt;</w:t>
        </w:r>
      </w:ins>
    </w:p>
    <w:p w14:paraId="020C02E9" w14:textId="77777777" w:rsidR="00440477" w:rsidRDefault="00440477" w:rsidP="00440477">
      <w:pPr>
        <w:pStyle w:val="Example"/>
        <w:ind w:left="130" w:right="115"/>
        <w:rPr>
          <w:ins w:id="9221" w:author="Russ Ott" w:date="2022-04-29T10:09:00Z"/>
        </w:rPr>
      </w:pPr>
      <w:ins w:id="9222" w:author="Russ Ott" w:date="2022-04-29T10:09:00Z">
        <w:r>
          <w:t xml:space="preserve">    &lt;/effectiveTime&gt;</w:t>
        </w:r>
      </w:ins>
    </w:p>
    <w:p w14:paraId="21D85CFE" w14:textId="77777777" w:rsidR="00440477" w:rsidRDefault="00440477" w:rsidP="00440477">
      <w:pPr>
        <w:pStyle w:val="Example"/>
        <w:ind w:left="130" w:right="115"/>
        <w:rPr>
          <w:ins w:id="9223" w:author="Russ Ott" w:date="2022-04-29T10:09:00Z"/>
        </w:rPr>
      </w:pPr>
      <w:ins w:id="9224" w:author="Russ Ott" w:date="2022-04-29T10:09:00Z">
        <w:r>
          <w:t xml:space="preserve">    &lt;value xsi:type="PQ" value="12" unit="/d"/&gt;</w:t>
        </w:r>
      </w:ins>
    </w:p>
    <w:p w14:paraId="04744689" w14:textId="77777777" w:rsidR="00440477" w:rsidRDefault="00440477" w:rsidP="00440477">
      <w:pPr>
        <w:pStyle w:val="Example"/>
        <w:ind w:left="130" w:right="115"/>
        <w:rPr>
          <w:ins w:id="9225" w:author="Russ Ott" w:date="2022-04-29T10:09:00Z"/>
        </w:rPr>
      </w:pPr>
      <w:ins w:id="9226" w:author="Russ Ott" w:date="2022-04-29T10:09:00Z">
        <w:r>
          <w:t>&lt;/observation&gt;</w:t>
        </w:r>
      </w:ins>
    </w:p>
    <w:p w14:paraId="7BC29A1B" w14:textId="77777777" w:rsidR="00440477" w:rsidRDefault="00440477" w:rsidP="00440477">
      <w:pPr>
        <w:pStyle w:val="BodyText"/>
        <w:rPr>
          <w:ins w:id="9227" w:author="Russ Ott" w:date="2022-04-29T10:09:00Z"/>
        </w:rPr>
      </w:pPr>
    </w:p>
    <w:p w14:paraId="739F01AE" w14:textId="5F33EBAF" w:rsidR="00440477" w:rsidRDefault="00440477" w:rsidP="00440477">
      <w:pPr>
        <w:pStyle w:val="Caption"/>
        <w:ind w:left="130" w:right="115"/>
        <w:rPr>
          <w:ins w:id="9228" w:author="Russ Ott" w:date="2022-04-29T10:09:00Z"/>
        </w:rPr>
      </w:pPr>
      <w:bookmarkStart w:id="9229" w:name="_Toc101450705"/>
      <w:ins w:id="9230" w:author="Russ Ott" w:date="2022-04-29T10:09:00Z">
        <w:r>
          <w:t xml:space="preserve">Figure </w:t>
        </w:r>
        <w:r>
          <w:fldChar w:fldCharType="begin"/>
        </w:r>
        <w:r>
          <w:instrText>SEQ Figure \* ARABIC</w:instrText>
        </w:r>
        <w:r>
          <w:fldChar w:fldCharType="separate"/>
        </w:r>
        <w:r w:rsidR="00F1669B">
          <w:t>31</w:t>
        </w:r>
        <w:r>
          <w:fldChar w:fldCharType="end"/>
        </w:r>
        <w:r>
          <w:t>: Social Determinant of Health Social History Observation Example</w:t>
        </w:r>
        <w:bookmarkEnd w:id="9229"/>
      </w:ins>
    </w:p>
    <w:p w14:paraId="3610646D" w14:textId="77777777" w:rsidR="00440477" w:rsidRDefault="00440477" w:rsidP="00440477">
      <w:pPr>
        <w:pStyle w:val="Example"/>
        <w:ind w:left="130" w:right="115"/>
        <w:rPr>
          <w:ins w:id="9231" w:author="Russ Ott" w:date="2022-04-29T10:09:00Z"/>
        </w:rPr>
      </w:pPr>
      <w:ins w:id="9232" w:author="Russ Ott" w:date="2022-04-29T10:09:00Z">
        <w:r>
          <w:tab/>
        </w:r>
        <w:r>
          <w:tab/>
        </w:r>
        <w:r>
          <w:tab/>
        </w:r>
        <w:r>
          <w:tab/>
        </w:r>
        <w:r>
          <w:tab/>
        </w:r>
      </w:ins>
    </w:p>
    <w:p w14:paraId="2DE978F3" w14:textId="77777777" w:rsidR="00440477" w:rsidRDefault="00440477" w:rsidP="00440477">
      <w:pPr>
        <w:pStyle w:val="Example"/>
        <w:ind w:left="130" w:right="115"/>
        <w:rPr>
          <w:ins w:id="9233" w:author="Russ Ott" w:date="2022-04-29T10:09:00Z"/>
        </w:rPr>
      </w:pPr>
      <w:ins w:id="9234" w:author="Russ Ott" w:date="2022-04-29T10:09:00Z">
        <w:r>
          <w:t>&lt;!-- SDOH Social History Observation --&gt;</w:t>
        </w:r>
      </w:ins>
    </w:p>
    <w:p w14:paraId="70D1C376" w14:textId="77777777" w:rsidR="00440477" w:rsidRDefault="00440477" w:rsidP="00440477">
      <w:pPr>
        <w:pStyle w:val="Example"/>
        <w:ind w:left="130" w:right="115"/>
        <w:rPr>
          <w:ins w:id="9235" w:author="Russ Ott" w:date="2022-04-29T10:09:00Z"/>
        </w:rPr>
      </w:pPr>
      <w:ins w:id="9236" w:author="Russ Ott" w:date="2022-04-29T10:09:00Z">
        <w:r>
          <w:t>&lt;entry&gt;</w:t>
        </w:r>
      </w:ins>
    </w:p>
    <w:p w14:paraId="3A44871F" w14:textId="77777777" w:rsidR="00440477" w:rsidRDefault="00440477" w:rsidP="00440477">
      <w:pPr>
        <w:pStyle w:val="Example"/>
        <w:ind w:left="130" w:right="115"/>
        <w:rPr>
          <w:ins w:id="9237" w:author="Russ Ott" w:date="2022-04-29T10:09:00Z"/>
        </w:rPr>
      </w:pPr>
      <w:ins w:id="9238" w:author="Russ Ott" w:date="2022-04-29T10:09:00Z">
        <w:r>
          <w:t xml:space="preserve">    &lt;observation classCode="OBS" moodCode="EVN"&gt;</w:t>
        </w:r>
      </w:ins>
    </w:p>
    <w:p w14:paraId="72007079" w14:textId="77777777" w:rsidR="00440477" w:rsidRDefault="00440477" w:rsidP="00440477">
      <w:pPr>
        <w:pStyle w:val="Example"/>
        <w:ind w:left="130" w:right="115"/>
        <w:rPr>
          <w:ins w:id="9239" w:author="Russ Ott" w:date="2022-04-29T10:09:00Z"/>
        </w:rPr>
      </w:pPr>
      <w:ins w:id="9240" w:author="Russ Ott" w:date="2022-04-29T10:09:00Z">
        <w:r>
          <w:t xml:space="preserve">        &lt;templateId root="2.16.840.1.113883.10.20.22.4.38"/&gt;</w:t>
        </w:r>
      </w:ins>
    </w:p>
    <w:p w14:paraId="15E7C559" w14:textId="77777777" w:rsidR="00440477" w:rsidRDefault="00440477" w:rsidP="00440477">
      <w:pPr>
        <w:pStyle w:val="Example"/>
        <w:ind w:left="130" w:right="115"/>
        <w:rPr>
          <w:ins w:id="9241" w:author="Russ Ott" w:date="2022-04-29T10:09:00Z"/>
        </w:rPr>
      </w:pPr>
      <w:ins w:id="9242" w:author="Russ Ott" w:date="2022-04-29T10:09:00Z">
        <w:r>
          <w:t xml:space="preserve">        &lt;templateId root="2.16.840.1.113883.10.20.22.4.38" extension="2015-08-01"/&gt;</w:t>
        </w:r>
      </w:ins>
    </w:p>
    <w:p w14:paraId="778AB6AE" w14:textId="77777777" w:rsidR="00440477" w:rsidRDefault="00440477" w:rsidP="00440477">
      <w:pPr>
        <w:pStyle w:val="Example"/>
        <w:ind w:left="130" w:right="115"/>
        <w:rPr>
          <w:ins w:id="9243" w:author="Russ Ott" w:date="2022-04-29T10:09:00Z"/>
        </w:rPr>
      </w:pPr>
      <w:ins w:id="9244" w:author="Russ Ott" w:date="2022-04-29T10:09:00Z">
        <w:r>
          <w:t xml:space="preserve">        &lt;templateId root="2.16.840.1.113883.10.20.22.4.38" extension="2022-06-01"/&gt;</w:t>
        </w:r>
      </w:ins>
    </w:p>
    <w:p w14:paraId="1F8F18C4" w14:textId="77777777" w:rsidR="00440477" w:rsidRDefault="00440477" w:rsidP="00440477">
      <w:pPr>
        <w:pStyle w:val="Example"/>
        <w:ind w:left="130" w:right="115"/>
        <w:rPr>
          <w:ins w:id="9245" w:author="Russ Ott" w:date="2022-04-29T10:09:00Z"/>
        </w:rPr>
      </w:pPr>
      <w:ins w:id="9246" w:author="Russ Ott" w:date="2022-04-29T10:09:00Z">
        <w:r>
          <w:t xml:space="preserve">        &lt;id extension="64020-Z9311" root="1.2.840.114350.1.13.6289.1.7.1.1040.1"/&gt;</w:t>
        </w:r>
      </w:ins>
    </w:p>
    <w:p w14:paraId="4FB5CBE1" w14:textId="77777777" w:rsidR="00440477" w:rsidRDefault="00440477" w:rsidP="00440477">
      <w:pPr>
        <w:pStyle w:val="Example"/>
        <w:ind w:left="130" w:right="115"/>
        <w:rPr>
          <w:ins w:id="9247" w:author="Russ Ott" w:date="2022-04-29T10:09:00Z"/>
        </w:rPr>
      </w:pPr>
      <w:ins w:id="9248" w:author="Russ Ott" w:date="2022-04-29T10:09:00Z">
        <w:r>
          <w:t xml:space="preserve">        &lt;code code="160476009" codeSystem="2.16.840.1.113883.6.96" codeSystemName="SNOMEDCT" displayName="Social / personal history observable (observable entity)"&gt;</w:t>
        </w:r>
      </w:ins>
    </w:p>
    <w:p w14:paraId="0C5B44D1" w14:textId="77777777" w:rsidR="00440477" w:rsidRDefault="00440477" w:rsidP="00440477">
      <w:pPr>
        <w:pStyle w:val="Example"/>
        <w:ind w:left="130" w:right="115"/>
        <w:rPr>
          <w:ins w:id="9249" w:author="Russ Ott" w:date="2022-04-29T10:09:00Z"/>
        </w:rPr>
      </w:pPr>
      <w:ins w:id="9250" w:author="Russ Ott" w:date="2022-04-29T10:09:00Z">
        <w:r>
          <w:t xml:space="preserve">            &lt;translation code="8689-2" codeSystem="2.16.840.1.113883.6.1" codeSystemName="LOINC" displayName="History of Social function"/&gt;</w:t>
        </w:r>
      </w:ins>
    </w:p>
    <w:p w14:paraId="246BC3BE" w14:textId="77777777" w:rsidR="00440477" w:rsidRDefault="00440477" w:rsidP="00440477">
      <w:pPr>
        <w:pStyle w:val="Example"/>
        <w:ind w:left="130" w:right="115"/>
        <w:rPr>
          <w:ins w:id="9251" w:author="Russ Ott" w:date="2022-04-29T10:09:00Z"/>
        </w:rPr>
      </w:pPr>
      <w:ins w:id="9252" w:author="Russ Ott" w:date="2022-04-29T10:09:00Z">
        <w:r>
          <w:t xml:space="preserve">        &lt;/code&gt;</w:t>
        </w:r>
      </w:ins>
    </w:p>
    <w:p w14:paraId="5541243E" w14:textId="77777777" w:rsidR="00440477" w:rsidRDefault="00440477" w:rsidP="00440477">
      <w:pPr>
        <w:pStyle w:val="Example"/>
        <w:ind w:left="130" w:right="115"/>
        <w:rPr>
          <w:ins w:id="9253" w:author="Russ Ott" w:date="2022-04-29T10:09:00Z"/>
        </w:rPr>
      </w:pPr>
      <w:ins w:id="9254" w:author="Russ Ott" w:date="2022-04-29T10:09:00Z">
        <w:r>
          <w:t xml:space="preserve">        &lt;text&gt;</w:t>
        </w:r>
      </w:ins>
    </w:p>
    <w:p w14:paraId="3F183EA8" w14:textId="77777777" w:rsidR="00440477" w:rsidRDefault="00440477" w:rsidP="00440477">
      <w:pPr>
        <w:pStyle w:val="Example"/>
        <w:ind w:left="130" w:right="115"/>
        <w:rPr>
          <w:ins w:id="9255" w:author="Russ Ott" w:date="2022-04-29T10:09:00Z"/>
        </w:rPr>
      </w:pPr>
      <w:ins w:id="9256" w:author="Russ Ott" w:date="2022-04-29T10:09:00Z">
        <w:r>
          <w:t xml:space="preserve">            &lt;reference value="#SocialHistory_3"/&gt;</w:t>
        </w:r>
      </w:ins>
    </w:p>
    <w:p w14:paraId="20288E99" w14:textId="77777777" w:rsidR="00440477" w:rsidRDefault="00440477" w:rsidP="00440477">
      <w:pPr>
        <w:pStyle w:val="Example"/>
        <w:ind w:left="130" w:right="115"/>
        <w:rPr>
          <w:ins w:id="9257" w:author="Russ Ott" w:date="2022-04-29T10:09:00Z"/>
        </w:rPr>
      </w:pPr>
      <w:ins w:id="9258" w:author="Russ Ott" w:date="2022-04-29T10:09:00Z">
        <w:r>
          <w:t xml:space="preserve">        &lt;/text&gt;</w:t>
        </w:r>
      </w:ins>
    </w:p>
    <w:p w14:paraId="4EF335B5" w14:textId="77777777" w:rsidR="00440477" w:rsidRDefault="00440477" w:rsidP="00440477">
      <w:pPr>
        <w:pStyle w:val="Example"/>
        <w:ind w:left="130" w:right="115"/>
        <w:rPr>
          <w:ins w:id="9259" w:author="Russ Ott" w:date="2022-04-29T10:09:00Z"/>
        </w:rPr>
      </w:pPr>
      <w:ins w:id="9260" w:author="Russ Ott" w:date="2022-04-29T10:09:00Z">
        <w:r>
          <w:t xml:space="preserve">        &lt;statusCode code="completed"/&gt;</w:t>
        </w:r>
      </w:ins>
    </w:p>
    <w:p w14:paraId="63604E72" w14:textId="77777777" w:rsidR="00440477" w:rsidRDefault="00440477" w:rsidP="00440477">
      <w:pPr>
        <w:pStyle w:val="Example"/>
        <w:ind w:left="130" w:right="115"/>
        <w:rPr>
          <w:ins w:id="9261" w:author="Russ Ott" w:date="2022-04-29T10:09:00Z"/>
        </w:rPr>
      </w:pPr>
      <w:ins w:id="9262" w:author="Russ Ott" w:date="2022-04-29T10:09:00Z">
        <w:r>
          <w:t xml:space="preserve">        &lt;effectiveTime value="20160412"/&gt;</w:t>
        </w:r>
      </w:ins>
    </w:p>
    <w:p w14:paraId="00AE68A0" w14:textId="77777777" w:rsidR="00440477" w:rsidRDefault="00440477" w:rsidP="00440477">
      <w:pPr>
        <w:pStyle w:val="Example"/>
        <w:ind w:left="130" w:right="115"/>
        <w:rPr>
          <w:ins w:id="9263" w:author="Russ Ott" w:date="2022-04-29T10:09:00Z"/>
        </w:rPr>
      </w:pPr>
      <w:ins w:id="9264" w:author="Russ Ott" w:date="2022-04-29T10:09:00Z">
        <w:r>
          <w:t xml:space="preserve">        &lt;value xsi:type="CD" code="706875005" displayName="Insufficient food supply (finding)" </w:t>
        </w:r>
      </w:ins>
    </w:p>
    <w:p w14:paraId="3DF0633E" w14:textId="77777777" w:rsidR="00440477" w:rsidRDefault="00440477" w:rsidP="00440477">
      <w:pPr>
        <w:pStyle w:val="Example"/>
        <w:ind w:left="130" w:right="115"/>
        <w:rPr>
          <w:ins w:id="9265" w:author="Russ Ott" w:date="2022-04-29T10:09:00Z"/>
        </w:rPr>
      </w:pPr>
      <w:ins w:id="9266" w:author="Russ Ott" w:date="2022-04-29T10:09:00Z">
        <w:r>
          <w:tab/>
        </w:r>
        <w:r>
          <w:tab/>
        </w:r>
        <w:r>
          <w:tab/>
        </w:r>
        <w:r>
          <w:tab/>
        </w:r>
        <w:r>
          <w:tab/>
        </w:r>
        <w:r>
          <w:tab/>
        </w:r>
        <w:r>
          <w:tab/>
        </w:r>
        <w:r>
          <w:tab/>
        </w:r>
      </w:ins>
    </w:p>
    <w:p w14:paraId="4A1C264E" w14:textId="77777777" w:rsidR="00440477" w:rsidRDefault="00440477" w:rsidP="00440477">
      <w:pPr>
        <w:pStyle w:val="Example"/>
        <w:ind w:left="130" w:right="115"/>
        <w:rPr>
          <w:ins w:id="9267" w:author="Russ Ott" w:date="2022-04-29T10:09:00Z"/>
        </w:rPr>
      </w:pPr>
      <w:ins w:id="9268" w:author="Russ Ott" w:date="2022-04-29T10:09:00Z">
        <w:r>
          <w:tab/>
        </w:r>
        <w:r>
          <w:tab/>
        </w:r>
        <w:r>
          <w:tab/>
        </w:r>
        <w:r>
          <w:tab/>
        </w:r>
        <w:r>
          <w:tab/>
        </w:r>
        <w:r>
          <w:tab/>
        </w:r>
        <w:r>
          <w:tab/>
        </w:r>
        <w:r>
          <w:tab/>
          <w:t>codeSystem="2.16.840.1.113883.6.96" codeSystemName="SNOMEDCT"&gt;</w:t>
        </w:r>
      </w:ins>
    </w:p>
    <w:p w14:paraId="34F6490A" w14:textId="77777777" w:rsidR="00440477" w:rsidRDefault="00440477" w:rsidP="00440477">
      <w:pPr>
        <w:pStyle w:val="Example"/>
        <w:ind w:left="130" w:right="115"/>
        <w:rPr>
          <w:ins w:id="9269" w:author="Russ Ott" w:date="2022-04-29T10:09:00Z"/>
        </w:rPr>
      </w:pPr>
      <w:ins w:id="9270" w:author="Russ Ott" w:date="2022-04-29T10:09:00Z">
        <w:r>
          <w:t xml:space="preserve">            &lt;originalText&gt;</w:t>
        </w:r>
      </w:ins>
    </w:p>
    <w:p w14:paraId="675CE224" w14:textId="77777777" w:rsidR="00440477" w:rsidRDefault="00440477" w:rsidP="00440477">
      <w:pPr>
        <w:pStyle w:val="Example"/>
        <w:ind w:left="130" w:right="115"/>
        <w:rPr>
          <w:ins w:id="9271" w:author="Russ Ott" w:date="2022-04-29T10:09:00Z"/>
        </w:rPr>
      </w:pPr>
      <w:ins w:id="9272" w:author="Russ Ott" w:date="2022-04-29T10:09:00Z">
        <w:r>
          <w:t xml:space="preserve">                &lt;reference value="#SH3_SO"/&gt;</w:t>
        </w:r>
      </w:ins>
    </w:p>
    <w:p w14:paraId="715C734A" w14:textId="77777777" w:rsidR="00440477" w:rsidRDefault="00440477" w:rsidP="00440477">
      <w:pPr>
        <w:pStyle w:val="Example"/>
        <w:ind w:left="130" w:right="115"/>
        <w:rPr>
          <w:ins w:id="9273" w:author="Russ Ott" w:date="2022-04-29T10:09:00Z"/>
        </w:rPr>
      </w:pPr>
      <w:ins w:id="9274" w:author="Russ Ott" w:date="2022-04-29T10:09:00Z">
        <w:r>
          <w:t xml:space="preserve">            &lt;/originalText&gt;</w:t>
        </w:r>
      </w:ins>
    </w:p>
    <w:p w14:paraId="02BFD386" w14:textId="77777777" w:rsidR="00440477" w:rsidRDefault="00440477" w:rsidP="00440477">
      <w:pPr>
        <w:pStyle w:val="Example"/>
        <w:ind w:left="130" w:right="115"/>
        <w:rPr>
          <w:ins w:id="9275" w:author="Russ Ott" w:date="2022-04-29T10:09:00Z"/>
        </w:rPr>
      </w:pPr>
      <w:ins w:id="9276" w:author="Russ Ott" w:date="2022-04-29T10:09:00Z">
        <w:r>
          <w:t xml:space="preserve">        &lt;/value&gt;</w:t>
        </w:r>
      </w:ins>
    </w:p>
    <w:p w14:paraId="1422760D" w14:textId="77777777" w:rsidR="00440477" w:rsidRDefault="00440477" w:rsidP="00440477">
      <w:pPr>
        <w:pStyle w:val="Example"/>
        <w:ind w:left="130" w:right="115"/>
        <w:rPr>
          <w:ins w:id="9277" w:author="Russ Ott" w:date="2022-04-29T10:09:00Z"/>
        </w:rPr>
      </w:pPr>
      <w:ins w:id="9278" w:author="Russ Ott" w:date="2022-04-29T10:09:00Z">
        <w:r>
          <w:t xml:space="preserve">        &lt;author&gt;</w:t>
        </w:r>
      </w:ins>
    </w:p>
    <w:p w14:paraId="09179750" w14:textId="77777777" w:rsidR="00440477" w:rsidRDefault="00440477" w:rsidP="00440477">
      <w:pPr>
        <w:pStyle w:val="Example"/>
        <w:ind w:left="130" w:right="115"/>
        <w:rPr>
          <w:ins w:id="9279" w:author="Russ Ott" w:date="2022-04-29T10:09:00Z"/>
        </w:rPr>
      </w:pPr>
      <w:ins w:id="9280" w:author="Russ Ott" w:date="2022-04-29T10:09:00Z">
        <w:r>
          <w:t xml:space="preserve">            &lt;time value="20160412"/&gt;</w:t>
        </w:r>
      </w:ins>
    </w:p>
    <w:p w14:paraId="69148039" w14:textId="77777777" w:rsidR="00440477" w:rsidRDefault="00440477" w:rsidP="00440477">
      <w:pPr>
        <w:pStyle w:val="Example"/>
        <w:ind w:left="130" w:right="115"/>
        <w:rPr>
          <w:ins w:id="9281" w:author="Russ Ott" w:date="2022-04-29T10:09:00Z"/>
        </w:rPr>
      </w:pPr>
      <w:ins w:id="9282" w:author="Russ Ott" w:date="2022-04-29T10:09:00Z">
        <w:r>
          <w:t xml:space="preserve">            &lt;assignedAuthor&gt;</w:t>
        </w:r>
      </w:ins>
    </w:p>
    <w:p w14:paraId="5287F255" w14:textId="77777777" w:rsidR="00440477" w:rsidRDefault="00440477" w:rsidP="00440477">
      <w:pPr>
        <w:pStyle w:val="Example"/>
        <w:ind w:left="130" w:right="115"/>
        <w:rPr>
          <w:ins w:id="9283" w:author="Russ Ott" w:date="2022-04-29T10:09:00Z"/>
        </w:rPr>
      </w:pPr>
      <w:ins w:id="9284" w:author="Russ Ott" w:date="2022-04-29T10:09:00Z">
        <w:r>
          <w:t xml:space="preserve">                &lt;id extension="10.1" root="1.2.840.114350.1.1"/&gt;</w:t>
        </w:r>
      </w:ins>
    </w:p>
    <w:p w14:paraId="446888BC" w14:textId="77777777" w:rsidR="00440477" w:rsidRDefault="00440477" w:rsidP="00440477">
      <w:pPr>
        <w:pStyle w:val="Example"/>
        <w:ind w:left="130" w:right="115"/>
        <w:rPr>
          <w:ins w:id="9285" w:author="Russ Ott" w:date="2022-04-29T10:09:00Z"/>
        </w:rPr>
      </w:pPr>
      <w:ins w:id="9286" w:author="Russ Ott" w:date="2022-04-29T10:09:00Z">
        <w:r>
          <w:t xml:space="preserve">            &lt;/assignedAuthor&gt;</w:t>
        </w:r>
      </w:ins>
    </w:p>
    <w:p w14:paraId="795276AD" w14:textId="77777777" w:rsidR="00440477" w:rsidRDefault="00440477" w:rsidP="00440477">
      <w:pPr>
        <w:pStyle w:val="Example"/>
        <w:ind w:left="130" w:right="115"/>
        <w:rPr>
          <w:ins w:id="9287" w:author="Russ Ott" w:date="2022-04-29T10:09:00Z"/>
        </w:rPr>
      </w:pPr>
      <w:ins w:id="9288" w:author="Russ Ott" w:date="2022-04-29T10:09:00Z">
        <w:r>
          <w:t xml:space="preserve">        &lt;/author&gt;</w:t>
        </w:r>
      </w:ins>
    </w:p>
    <w:p w14:paraId="6B9FB7A4" w14:textId="77777777" w:rsidR="00440477" w:rsidRDefault="00440477" w:rsidP="00440477">
      <w:pPr>
        <w:pStyle w:val="Example"/>
        <w:ind w:left="130" w:right="115"/>
        <w:rPr>
          <w:ins w:id="9289" w:author="Russ Ott" w:date="2022-04-29T10:09:00Z"/>
        </w:rPr>
      </w:pPr>
      <w:ins w:id="9290" w:author="Russ Ott" w:date="2022-04-29T10:09:00Z">
        <w:r>
          <w:t xml:space="preserve">    &lt;/observation&gt;</w:t>
        </w:r>
      </w:ins>
    </w:p>
    <w:p w14:paraId="695504E3" w14:textId="77777777" w:rsidR="00440477" w:rsidRDefault="00440477" w:rsidP="00440477">
      <w:pPr>
        <w:pStyle w:val="Example"/>
        <w:ind w:left="130" w:right="115"/>
        <w:rPr>
          <w:ins w:id="9291" w:author="Russ Ott" w:date="2022-04-29T10:09:00Z"/>
        </w:rPr>
      </w:pPr>
      <w:ins w:id="9292" w:author="Russ Ott" w:date="2022-04-29T10:09:00Z">
        <w:r>
          <w:t>&lt;/entry&gt;</w:t>
        </w:r>
      </w:ins>
    </w:p>
    <w:p w14:paraId="7DA97178" w14:textId="77777777" w:rsidR="00440477" w:rsidRDefault="00440477" w:rsidP="00440477">
      <w:pPr>
        <w:pStyle w:val="BodyText"/>
        <w:rPr>
          <w:ins w:id="9293" w:author="Russ Ott" w:date="2022-04-29T10:09:00Z"/>
        </w:rPr>
      </w:pPr>
    </w:p>
    <w:p w14:paraId="68731635" w14:textId="77777777" w:rsidR="00440477" w:rsidRDefault="00440477" w:rsidP="00440477">
      <w:pPr>
        <w:pStyle w:val="Heading1"/>
        <w:rPr>
          <w:ins w:id="9294" w:author="Russ Ott" w:date="2022-04-29T10:09:00Z"/>
        </w:rPr>
      </w:pPr>
      <w:bookmarkStart w:id="9295" w:name="_Toc101450670"/>
      <w:ins w:id="9296" w:author="Russ Ott" w:date="2022-04-29T10:09:00Z">
        <w:r>
          <w:t>unspecified</w:t>
        </w:r>
        <w:bookmarkEnd w:id="9295"/>
      </w:ins>
    </w:p>
    <w:p w14:paraId="2227D4C9" w14:textId="77777777" w:rsidR="00440477" w:rsidRDefault="00440477" w:rsidP="00440477">
      <w:pPr>
        <w:pStyle w:val="Heading2nospace"/>
        <w:rPr>
          <w:ins w:id="9297" w:author="Russ Ott" w:date="2022-04-29T10:09:00Z"/>
        </w:rPr>
      </w:pPr>
      <w:bookmarkStart w:id="9298" w:name="U_Provenance__Author_Participation_V2"/>
      <w:bookmarkStart w:id="9299" w:name="_Toc101450671"/>
      <w:ins w:id="9300" w:author="Russ Ott" w:date="2022-04-29T10:09:00Z">
        <w:r>
          <w:t>Provenance - Author Participation (V2)</w:t>
        </w:r>
        <w:bookmarkEnd w:id="9298"/>
        <w:bookmarkEnd w:id="9299"/>
      </w:ins>
    </w:p>
    <w:p w14:paraId="6D1ADB37" w14:textId="77777777" w:rsidR="00440477" w:rsidRDefault="00440477" w:rsidP="00440477">
      <w:pPr>
        <w:pStyle w:val="BracketData"/>
        <w:rPr>
          <w:ins w:id="9301" w:author="Russ Ott" w:date="2022-04-29T10:09:00Z"/>
        </w:rPr>
      </w:pPr>
      <w:ins w:id="9302" w:author="Russ Ott" w:date="2022-04-29T10:09:00Z">
        <w:r>
          <w:t>[author: identifier urn:hl7ii:2.16.840.1.113883.10.20.22.5.6:2019-10-01 (open)]</w:t>
        </w:r>
      </w:ins>
    </w:p>
    <w:p w14:paraId="3A58AFA9" w14:textId="77777777" w:rsidR="00440477" w:rsidRDefault="00440477" w:rsidP="00440477">
      <w:pPr>
        <w:rPr>
          <w:ins w:id="9303" w:author="Russ Ott" w:date="2022-04-29T10:09:00Z"/>
        </w:rPr>
      </w:pPr>
      <w:ins w:id="9304" w:author="Russ Ott" w:date="2022-04-29T10:09:00Z">
        <w:r>
          <w:t>This template represents the key information to record Provenance in an Author Participation.</w:t>
        </w:r>
      </w:ins>
    </w:p>
    <w:p w14:paraId="7757C8C6" w14:textId="77777777" w:rsidR="00440477" w:rsidRDefault="00440477" w:rsidP="00440477">
      <w:pPr>
        <w:rPr>
          <w:ins w:id="9305" w:author="Russ Ott" w:date="2022-04-29T10:09:00Z"/>
        </w:rPr>
      </w:pPr>
      <w:ins w:id="9306" w:author="Russ Ott" w:date="2022-04-29T10:09:00Z">
        <w:r>
          <w:t>This Participation is appropriate at any place CDA allows an author. For example, at the CDA Header, CDA Section, CDA Entry, or within a CDA entry (e.g. Organizer and contained Observation(s)).</w:t>
        </w:r>
      </w:ins>
    </w:p>
    <w:p w14:paraId="7DBE40B9" w14:textId="77777777" w:rsidR="00440477" w:rsidRDefault="00440477" w:rsidP="00440477">
      <w:pPr>
        <w:rPr>
          <w:ins w:id="9307" w:author="Russ Ott" w:date="2022-04-29T10:09:00Z"/>
        </w:rPr>
      </w:pPr>
      <w:ins w:id="9308" w:author="Russ Ott" w:date="2022-04-29T10:09:00Z">
        <w:r>
          <w:t>This template is consistent with the C-CDA Author Participation, however, it doesn’t use a formal ‘conforms to’ relationship. All constraints for conformance are defined in this template which specializes the Author Participation (2.16.840.1.113883.10.20.22.4.119).</w:t>
        </w:r>
      </w:ins>
    </w:p>
    <w:p w14:paraId="06C5EF86" w14:textId="77777777" w:rsidR="00440477" w:rsidRDefault="00440477" w:rsidP="00440477">
      <w:pPr>
        <w:rPr>
          <w:ins w:id="9309" w:author="Russ Ott" w:date="2022-04-29T10:09:00Z"/>
        </w:rPr>
      </w:pPr>
      <w:ins w:id="9310" w:author="Russ Ott" w:date="2022-04-29T10:09:00Z">
        <w:r>
          <w:t>This template is used to identify primary authorship for an entry. An entry may have many authors, but recipients need a single authoritative point of contact for resolving issues. This is typically the last provider to make substantive changes to the entry If two providers are simultaneously involved in that activity, the implementer must choose one, ideally in a repeatable way.</w:t>
        </w:r>
      </w:ins>
    </w:p>
    <w:p w14:paraId="728293F6" w14:textId="77777777" w:rsidR="00440477" w:rsidRDefault="00440477" w:rsidP="00440477">
      <w:pPr>
        <w:rPr>
          <w:ins w:id="9311" w:author="Russ Ott" w:date="2022-04-29T10:09:00Z"/>
        </w:rPr>
      </w:pPr>
      <w:ins w:id="9312" w:author="Russ Ott" w:date="2022-04-29T10:09:00Z">
        <w:r>
          <w:t>The assignedAuthor/id may be set equal to (a pointer to) an id on a participant elsewhere in the document (header or entries) or a new author participant can be described here.</w:t>
        </w:r>
      </w:ins>
    </w:p>
    <w:p w14:paraId="16732B9F" w14:textId="77777777" w:rsidR="00440477" w:rsidRDefault="00440477" w:rsidP="00440477">
      <w:pPr>
        <w:rPr>
          <w:ins w:id="9313" w:author="Russ Ott" w:date="2022-04-29T10:09:00Z"/>
        </w:rPr>
      </w:pPr>
      <w:ins w:id="9314" w:author="Russ Ott" w:date="2022-04-29T10:09:00Z">
        <w:r>
          <w:t>Note: The Provenance template title includes a version 2 to support moving from the 'Basic Provenance' guide to the this Companion Guide, so the templateId has not changed.</w:t>
        </w:r>
      </w:ins>
    </w:p>
    <w:p w14:paraId="5B5D31ED" w14:textId="14FB7AC1" w:rsidR="00440477" w:rsidRDefault="00440477" w:rsidP="00440477">
      <w:pPr>
        <w:pStyle w:val="Caption"/>
        <w:rPr>
          <w:ins w:id="9315" w:author="Russ Ott" w:date="2022-04-29T10:09:00Z"/>
        </w:rPr>
      </w:pPr>
      <w:bookmarkStart w:id="9316" w:name="_Toc101450736"/>
      <w:ins w:id="9317" w:author="Russ Ott" w:date="2022-04-29T10:09:00Z">
        <w:r>
          <w:t xml:space="preserve">Table </w:t>
        </w:r>
        <w:r>
          <w:fldChar w:fldCharType="begin"/>
        </w:r>
        <w:r>
          <w:instrText>SEQ Table \* ARABIC</w:instrText>
        </w:r>
        <w:r>
          <w:fldChar w:fldCharType="separate"/>
        </w:r>
        <w:r w:rsidR="00F1669B">
          <w:t>30</w:t>
        </w:r>
        <w:r>
          <w:fldChar w:fldCharType="end"/>
        </w:r>
        <w:r>
          <w:t>: Provenance - Author Participation (V2) Constraints Overview</w:t>
        </w:r>
        <w:bookmarkEnd w:id="9316"/>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386E837D" w14:textId="77777777" w:rsidTr="00BA7D84">
        <w:trPr>
          <w:cantSplit/>
          <w:tblHeader/>
          <w:jc w:val="center"/>
          <w:ins w:id="9318" w:author="Russ Ott" w:date="2022-04-29T10:09:00Z"/>
        </w:trPr>
        <w:tc>
          <w:tcPr>
            <w:tcW w:w="0" w:type="dxa"/>
            <w:shd w:val="clear" w:color="auto" w:fill="E6E6E6"/>
            <w:noWrap/>
          </w:tcPr>
          <w:p w14:paraId="21512FA9" w14:textId="77777777" w:rsidR="00440477" w:rsidRDefault="00440477" w:rsidP="00BA7D84">
            <w:pPr>
              <w:pStyle w:val="TableHead"/>
              <w:rPr>
                <w:ins w:id="9319" w:author="Russ Ott" w:date="2022-04-29T10:09:00Z"/>
              </w:rPr>
            </w:pPr>
            <w:ins w:id="9320" w:author="Russ Ott" w:date="2022-04-29T10:09:00Z">
              <w:r>
                <w:t>XPath</w:t>
              </w:r>
            </w:ins>
          </w:p>
        </w:tc>
        <w:tc>
          <w:tcPr>
            <w:tcW w:w="720" w:type="dxa"/>
            <w:shd w:val="clear" w:color="auto" w:fill="E6E6E6"/>
            <w:noWrap/>
          </w:tcPr>
          <w:p w14:paraId="429E22B6" w14:textId="77777777" w:rsidR="00440477" w:rsidRDefault="00440477" w:rsidP="00BA7D84">
            <w:pPr>
              <w:pStyle w:val="TableHead"/>
              <w:rPr>
                <w:ins w:id="9321" w:author="Russ Ott" w:date="2022-04-29T10:09:00Z"/>
              </w:rPr>
            </w:pPr>
            <w:ins w:id="9322" w:author="Russ Ott" w:date="2022-04-29T10:09:00Z">
              <w:r>
                <w:t>Card.</w:t>
              </w:r>
            </w:ins>
          </w:p>
        </w:tc>
        <w:tc>
          <w:tcPr>
            <w:tcW w:w="1152" w:type="dxa"/>
            <w:shd w:val="clear" w:color="auto" w:fill="E6E6E6"/>
            <w:noWrap/>
          </w:tcPr>
          <w:p w14:paraId="47A6826C" w14:textId="77777777" w:rsidR="00440477" w:rsidRDefault="00440477" w:rsidP="00BA7D84">
            <w:pPr>
              <w:pStyle w:val="TableHead"/>
              <w:rPr>
                <w:ins w:id="9323" w:author="Russ Ott" w:date="2022-04-29T10:09:00Z"/>
              </w:rPr>
            </w:pPr>
            <w:ins w:id="9324" w:author="Russ Ott" w:date="2022-04-29T10:09:00Z">
              <w:r>
                <w:t>Verb</w:t>
              </w:r>
            </w:ins>
          </w:p>
        </w:tc>
        <w:tc>
          <w:tcPr>
            <w:tcW w:w="864" w:type="dxa"/>
            <w:shd w:val="clear" w:color="auto" w:fill="E6E6E6"/>
            <w:noWrap/>
          </w:tcPr>
          <w:p w14:paraId="59E64F10" w14:textId="77777777" w:rsidR="00440477" w:rsidRDefault="00440477" w:rsidP="00BA7D84">
            <w:pPr>
              <w:pStyle w:val="TableHead"/>
              <w:rPr>
                <w:ins w:id="9325" w:author="Russ Ott" w:date="2022-04-29T10:09:00Z"/>
              </w:rPr>
            </w:pPr>
            <w:ins w:id="9326" w:author="Russ Ott" w:date="2022-04-29T10:09:00Z">
              <w:r>
                <w:t>Data Type</w:t>
              </w:r>
            </w:ins>
          </w:p>
        </w:tc>
        <w:tc>
          <w:tcPr>
            <w:tcW w:w="864" w:type="dxa"/>
            <w:shd w:val="clear" w:color="auto" w:fill="E6E6E6"/>
            <w:noWrap/>
          </w:tcPr>
          <w:p w14:paraId="7373ECE1" w14:textId="77777777" w:rsidR="00440477" w:rsidRDefault="00440477" w:rsidP="00BA7D84">
            <w:pPr>
              <w:pStyle w:val="TableHead"/>
              <w:rPr>
                <w:ins w:id="9327" w:author="Russ Ott" w:date="2022-04-29T10:09:00Z"/>
              </w:rPr>
            </w:pPr>
            <w:ins w:id="9328" w:author="Russ Ott" w:date="2022-04-29T10:09:00Z">
              <w:r>
                <w:t>CONF#</w:t>
              </w:r>
            </w:ins>
          </w:p>
        </w:tc>
        <w:tc>
          <w:tcPr>
            <w:tcW w:w="864" w:type="dxa"/>
            <w:shd w:val="clear" w:color="auto" w:fill="E6E6E6"/>
            <w:noWrap/>
          </w:tcPr>
          <w:p w14:paraId="41536C4C" w14:textId="77777777" w:rsidR="00440477" w:rsidRDefault="00440477" w:rsidP="00BA7D84">
            <w:pPr>
              <w:pStyle w:val="TableHead"/>
              <w:rPr>
                <w:ins w:id="9329" w:author="Russ Ott" w:date="2022-04-29T10:09:00Z"/>
              </w:rPr>
            </w:pPr>
            <w:ins w:id="9330" w:author="Russ Ott" w:date="2022-04-29T10:09:00Z">
              <w:r>
                <w:t>Value</w:t>
              </w:r>
            </w:ins>
          </w:p>
        </w:tc>
      </w:tr>
      <w:tr w:rsidR="00440477" w14:paraId="48E43C84" w14:textId="77777777" w:rsidTr="00BA7D84">
        <w:trPr>
          <w:jc w:val="center"/>
          <w:ins w:id="9331" w:author="Russ Ott" w:date="2022-04-29T10:09:00Z"/>
        </w:trPr>
        <w:tc>
          <w:tcPr>
            <w:tcW w:w="10160" w:type="dxa"/>
            <w:gridSpan w:val="6"/>
          </w:tcPr>
          <w:p w14:paraId="02B73120" w14:textId="77777777" w:rsidR="00440477" w:rsidRDefault="00440477" w:rsidP="00BA7D84">
            <w:pPr>
              <w:pStyle w:val="TableText"/>
              <w:rPr>
                <w:ins w:id="9332" w:author="Russ Ott" w:date="2022-04-29T10:09:00Z"/>
              </w:rPr>
            </w:pPr>
            <w:ins w:id="9333" w:author="Russ Ott" w:date="2022-04-29T10:09:00Z">
              <w:r>
                <w:t>author (identifier: urn:hl7ii:2.16.840.1.113883.10.20.22.5.6:2019-10-01)</w:t>
              </w:r>
            </w:ins>
          </w:p>
        </w:tc>
      </w:tr>
      <w:tr w:rsidR="00440477" w14:paraId="550C2DCF" w14:textId="77777777" w:rsidTr="00BA7D84">
        <w:trPr>
          <w:jc w:val="center"/>
          <w:ins w:id="9334" w:author="Russ Ott" w:date="2022-04-29T10:09:00Z"/>
        </w:trPr>
        <w:tc>
          <w:tcPr>
            <w:tcW w:w="3345" w:type="dxa"/>
          </w:tcPr>
          <w:p w14:paraId="76F26E04" w14:textId="77777777" w:rsidR="00440477" w:rsidRDefault="00440477" w:rsidP="00BA7D84">
            <w:pPr>
              <w:pStyle w:val="TableText"/>
              <w:rPr>
                <w:ins w:id="9335" w:author="Russ Ott" w:date="2022-04-29T10:09:00Z"/>
              </w:rPr>
            </w:pPr>
            <w:ins w:id="9336" w:author="Russ Ott" w:date="2022-04-29T10:09:00Z">
              <w:r>
                <w:tab/>
                <w:t>templateId</w:t>
              </w:r>
            </w:ins>
          </w:p>
        </w:tc>
        <w:tc>
          <w:tcPr>
            <w:tcW w:w="720" w:type="dxa"/>
          </w:tcPr>
          <w:p w14:paraId="4D738D08" w14:textId="77777777" w:rsidR="00440477" w:rsidRDefault="00440477" w:rsidP="00BA7D84">
            <w:pPr>
              <w:pStyle w:val="TableText"/>
              <w:rPr>
                <w:ins w:id="9337" w:author="Russ Ott" w:date="2022-04-29T10:09:00Z"/>
              </w:rPr>
            </w:pPr>
            <w:ins w:id="9338" w:author="Russ Ott" w:date="2022-04-29T10:09:00Z">
              <w:r>
                <w:t>1..1</w:t>
              </w:r>
            </w:ins>
          </w:p>
        </w:tc>
        <w:tc>
          <w:tcPr>
            <w:tcW w:w="1152" w:type="dxa"/>
          </w:tcPr>
          <w:p w14:paraId="64F6563A" w14:textId="77777777" w:rsidR="00440477" w:rsidRDefault="00440477" w:rsidP="00BA7D84">
            <w:pPr>
              <w:pStyle w:val="TableText"/>
              <w:rPr>
                <w:ins w:id="9339" w:author="Russ Ott" w:date="2022-04-29T10:09:00Z"/>
              </w:rPr>
            </w:pPr>
            <w:ins w:id="9340" w:author="Russ Ott" w:date="2022-04-29T10:09:00Z">
              <w:r>
                <w:t>SHALL</w:t>
              </w:r>
            </w:ins>
          </w:p>
        </w:tc>
        <w:tc>
          <w:tcPr>
            <w:tcW w:w="864" w:type="dxa"/>
          </w:tcPr>
          <w:p w14:paraId="5956E59B" w14:textId="77777777" w:rsidR="00440477" w:rsidRDefault="00440477" w:rsidP="00BA7D84">
            <w:pPr>
              <w:pStyle w:val="TableText"/>
              <w:rPr>
                <w:ins w:id="9341" w:author="Russ Ott" w:date="2022-04-29T10:09:00Z"/>
              </w:rPr>
            </w:pPr>
          </w:p>
        </w:tc>
        <w:tc>
          <w:tcPr>
            <w:tcW w:w="1104" w:type="dxa"/>
          </w:tcPr>
          <w:p w14:paraId="75B352C8" w14:textId="0EA0E814" w:rsidR="00440477" w:rsidRDefault="00002F64" w:rsidP="00BA7D84">
            <w:pPr>
              <w:pStyle w:val="TableText"/>
              <w:rPr>
                <w:ins w:id="9342" w:author="Russ Ott" w:date="2022-04-29T10:09:00Z"/>
              </w:rPr>
            </w:pPr>
            <w:ins w:id="9343" w:author="Russ Ott" w:date="2022-04-29T10:09:00Z">
              <w:r>
                <w:fldChar w:fldCharType="begin"/>
              </w:r>
              <w:r>
                <w:instrText xml:space="preserve"> HYPERLINK \l "C_4515-32980" \h </w:instrText>
              </w:r>
              <w:r>
                <w:fldChar w:fldCharType="separate"/>
              </w:r>
              <w:r w:rsidR="00440477">
                <w:rPr>
                  <w:rStyle w:val="HyperlinkText9pt"/>
                </w:rPr>
                <w:t>4515-32980</w:t>
              </w:r>
              <w:r>
                <w:rPr>
                  <w:rStyle w:val="HyperlinkText9pt"/>
                </w:rPr>
                <w:fldChar w:fldCharType="end"/>
              </w:r>
            </w:ins>
          </w:p>
        </w:tc>
        <w:tc>
          <w:tcPr>
            <w:tcW w:w="2975" w:type="dxa"/>
          </w:tcPr>
          <w:p w14:paraId="7B7BBCF0" w14:textId="77777777" w:rsidR="00440477" w:rsidRDefault="00440477" w:rsidP="00BA7D84">
            <w:pPr>
              <w:pStyle w:val="TableText"/>
              <w:rPr>
                <w:ins w:id="9344" w:author="Russ Ott" w:date="2022-04-29T10:09:00Z"/>
              </w:rPr>
            </w:pPr>
          </w:p>
        </w:tc>
      </w:tr>
      <w:tr w:rsidR="00440477" w14:paraId="5C2FC6E9" w14:textId="77777777" w:rsidTr="00BA7D84">
        <w:trPr>
          <w:jc w:val="center"/>
          <w:ins w:id="9345" w:author="Russ Ott" w:date="2022-04-29T10:09:00Z"/>
        </w:trPr>
        <w:tc>
          <w:tcPr>
            <w:tcW w:w="3345" w:type="dxa"/>
          </w:tcPr>
          <w:p w14:paraId="4F464A52" w14:textId="77777777" w:rsidR="00440477" w:rsidRDefault="00440477" w:rsidP="00BA7D84">
            <w:pPr>
              <w:pStyle w:val="TableText"/>
              <w:rPr>
                <w:ins w:id="9346" w:author="Russ Ott" w:date="2022-04-29T10:09:00Z"/>
              </w:rPr>
            </w:pPr>
            <w:ins w:id="9347" w:author="Russ Ott" w:date="2022-04-29T10:09:00Z">
              <w:r>
                <w:tab/>
              </w:r>
              <w:r>
                <w:tab/>
                <w:t>@root</w:t>
              </w:r>
            </w:ins>
          </w:p>
        </w:tc>
        <w:tc>
          <w:tcPr>
            <w:tcW w:w="720" w:type="dxa"/>
          </w:tcPr>
          <w:p w14:paraId="569E09C0" w14:textId="77777777" w:rsidR="00440477" w:rsidRDefault="00440477" w:rsidP="00BA7D84">
            <w:pPr>
              <w:pStyle w:val="TableText"/>
              <w:rPr>
                <w:ins w:id="9348" w:author="Russ Ott" w:date="2022-04-29T10:09:00Z"/>
              </w:rPr>
            </w:pPr>
            <w:ins w:id="9349" w:author="Russ Ott" w:date="2022-04-29T10:09:00Z">
              <w:r>
                <w:t>1..1</w:t>
              </w:r>
            </w:ins>
          </w:p>
        </w:tc>
        <w:tc>
          <w:tcPr>
            <w:tcW w:w="1152" w:type="dxa"/>
          </w:tcPr>
          <w:p w14:paraId="07E8DC0D" w14:textId="77777777" w:rsidR="00440477" w:rsidRDefault="00440477" w:rsidP="00BA7D84">
            <w:pPr>
              <w:pStyle w:val="TableText"/>
              <w:rPr>
                <w:ins w:id="9350" w:author="Russ Ott" w:date="2022-04-29T10:09:00Z"/>
              </w:rPr>
            </w:pPr>
            <w:ins w:id="9351" w:author="Russ Ott" w:date="2022-04-29T10:09:00Z">
              <w:r>
                <w:t>SHALL</w:t>
              </w:r>
            </w:ins>
          </w:p>
        </w:tc>
        <w:tc>
          <w:tcPr>
            <w:tcW w:w="864" w:type="dxa"/>
          </w:tcPr>
          <w:p w14:paraId="0B4E9546" w14:textId="77777777" w:rsidR="00440477" w:rsidRDefault="00440477" w:rsidP="00BA7D84">
            <w:pPr>
              <w:pStyle w:val="TableText"/>
              <w:rPr>
                <w:ins w:id="9352" w:author="Russ Ott" w:date="2022-04-29T10:09:00Z"/>
              </w:rPr>
            </w:pPr>
          </w:p>
        </w:tc>
        <w:tc>
          <w:tcPr>
            <w:tcW w:w="1104" w:type="dxa"/>
          </w:tcPr>
          <w:p w14:paraId="60C15AE5" w14:textId="4DF3EFF3" w:rsidR="00440477" w:rsidRDefault="00002F64" w:rsidP="00BA7D84">
            <w:pPr>
              <w:pStyle w:val="TableText"/>
              <w:rPr>
                <w:ins w:id="9353" w:author="Russ Ott" w:date="2022-04-29T10:09:00Z"/>
              </w:rPr>
            </w:pPr>
            <w:ins w:id="9354" w:author="Russ Ott" w:date="2022-04-29T10:09:00Z">
              <w:r>
                <w:fldChar w:fldCharType="begin"/>
              </w:r>
              <w:r>
                <w:instrText xml:space="preserve"> HYPERLINK \l "C_4515-15" \h </w:instrText>
              </w:r>
              <w:r>
                <w:fldChar w:fldCharType="separate"/>
              </w:r>
              <w:r w:rsidR="00440477">
                <w:rPr>
                  <w:rStyle w:val="HyperlinkText9pt"/>
                </w:rPr>
                <w:t>4515-15</w:t>
              </w:r>
              <w:r>
                <w:rPr>
                  <w:rStyle w:val="HyperlinkText9pt"/>
                </w:rPr>
                <w:fldChar w:fldCharType="end"/>
              </w:r>
            </w:ins>
          </w:p>
        </w:tc>
        <w:tc>
          <w:tcPr>
            <w:tcW w:w="2975" w:type="dxa"/>
          </w:tcPr>
          <w:p w14:paraId="74C8F36E" w14:textId="77777777" w:rsidR="00440477" w:rsidRDefault="00440477" w:rsidP="00BA7D84">
            <w:pPr>
              <w:pStyle w:val="TableText"/>
              <w:rPr>
                <w:ins w:id="9355" w:author="Russ Ott" w:date="2022-04-29T10:09:00Z"/>
              </w:rPr>
            </w:pPr>
            <w:ins w:id="9356" w:author="Russ Ott" w:date="2022-04-29T10:09:00Z">
              <w:r>
                <w:t>2.16.840.1.113883.10.20.22.5.6</w:t>
              </w:r>
            </w:ins>
          </w:p>
        </w:tc>
      </w:tr>
      <w:tr w:rsidR="00440477" w14:paraId="1D85FC5E" w14:textId="77777777" w:rsidTr="00BA7D84">
        <w:trPr>
          <w:jc w:val="center"/>
          <w:ins w:id="9357" w:author="Russ Ott" w:date="2022-04-29T10:09:00Z"/>
        </w:trPr>
        <w:tc>
          <w:tcPr>
            <w:tcW w:w="3345" w:type="dxa"/>
          </w:tcPr>
          <w:p w14:paraId="2FEEAD8A" w14:textId="77777777" w:rsidR="00440477" w:rsidRDefault="00440477" w:rsidP="00BA7D84">
            <w:pPr>
              <w:pStyle w:val="TableText"/>
              <w:rPr>
                <w:ins w:id="9358" w:author="Russ Ott" w:date="2022-04-29T10:09:00Z"/>
              </w:rPr>
            </w:pPr>
            <w:ins w:id="9359" w:author="Russ Ott" w:date="2022-04-29T10:09:00Z">
              <w:r>
                <w:tab/>
              </w:r>
              <w:r>
                <w:tab/>
                <w:t>@extension</w:t>
              </w:r>
            </w:ins>
          </w:p>
        </w:tc>
        <w:tc>
          <w:tcPr>
            <w:tcW w:w="720" w:type="dxa"/>
          </w:tcPr>
          <w:p w14:paraId="72845940" w14:textId="77777777" w:rsidR="00440477" w:rsidRDefault="00440477" w:rsidP="00BA7D84">
            <w:pPr>
              <w:pStyle w:val="TableText"/>
              <w:rPr>
                <w:ins w:id="9360" w:author="Russ Ott" w:date="2022-04-29T10:09:00Z"/>
              </w:rPr>
            </w:pPr>
            <w:ins w:id="9361" w:author="Russ Ott" w:date="2022-04-29T10:09:00Z">
              <w:r>
                <w:t>1..1</w:t>
              </w:r>
            </w:ins>
          </w:p>
        </w:tc>
        <w:tc>
          <w:tcPr>
            <w:tcW w:w="1152" w:type="dxa"/>
          </w:tcPr>
          <w:p w14:paraId="5A60EF73" w14:textId="77777777" w:rsidR="00440477" w:rsidRDefault="00440477" w:rsidP="00BA7D84">
            <w:pPr>
              <w:pStyle w:val="TableText"/>
              <w:rPr>
                <w:ins w:id="9362" w:author="Russ Ott" w:date="2022-04-29T10:09:00Z"/>
              </w:rPr>
            </w:pPr>
            <w:ins w:id="9363" w:author="Russ Ott" w:date="2022-04-29T10:09:00Z">
              <w:r>
                <w:t>SHALL</w:t>
              </w:r>
            </w:ins>
          </w:p>
        </w:tc>
        <w:tc>
          <w:tcPr>
            <w:tcW w:w="864" w:type="dxa"/>
          </w:tcPr>
          <w:p w14:paraId="53CEEAB7" w14:textId="77777777" w:rsidR="00440477" w:rsidRDefault="00440477" w:rsidP="00BA7D84">
            <w:pPr>
              <w:pStyle w:val="TableText"/>
              <w:rPr>
                <w:ins w:id="9364" w:author="Russ Ott" w:date="2022-04-29T10:09:00Z"/>
              </w:rPr>
            </w:pPr>
          </w:p>
        </w:tc>
        <w:tc>
          <w:tcPr>
            <w:tcW w:w="1104" w:type="dxa"/>
          </w:tcPr>
          <w:p w14:paraId="440F4373" w14:textId="22492F52" w:rsidR="00440477" w:rsidRDefault="00002F64" w:rsidP="00BA7D84">
            <w:pPr>
              <w:pStyle w:val="TableText"/>
              <w:rPr>
                <w:ins w:id="9365" w:author="Russ Ott" w:date="2022-04-29T10:09:00Z"/>
              </w:rPr>
            </w:pPr>
            <w:ins w:id="9366" w:author="Russ Ott" w:date="2022-04-29T10:09:00Z">
              <w:r>
                <w:fldChar w:fldCharType="begin"/>
              </w:r>
              <w:r>
                <w:instrText xml:space="preserve"> HYPERLINK \l "C_4515-36" \h </w:instrText>
              </w:r>
              <w:r>
                <w:fldChar w:fldCharType="separate"/>
              </w:r>
              <w:r w:rsidR="00440477">
                <w:rPr>
                  <w:rStyle w:val="HyperlinkText9pt"/>
                </w:rPr>
                <w:t>4515-36</w:t>
              </w:r>
              <w:r>
                <w:rPr>
                  <w:rStyle w:val="HyperlinkText9pt"/>
                </w:rPr>
                <w:fldChar w:fldCharType="end"/>
              </w:r>
            </w:ins>
          </w:p>
        </w:tc>
        <w:tc>
          <w:tcPr>
            <w:tcW w:w="2975" w:type="dxa"/>
          </w:tcPr>
          <w:p w14:paraId="189B6BDF" w14:textId="77777777" w:rsidR="00440477" w:rsidRDefault="00440477" w:rsidP="00BA7D84">
            <w:pPr>
              <w:pStyle w:val="TableText"/>
              <w:rPr>
                <w:ins w:id="9367" w:author="Russ Ott" w:date="2022-04-29T10:09:00Z"/>
              </w:rPr>
            </w:pPr>
            <w:ins w:id="9368" w:author="Russ Ott" w:date="2022-04-29T10:09:00Z">
              <w:r>
                <w:t>2019-10-01</w:t>
              </w:r>
            </w:ins>
          </w:p>
        </w:tc>
      </w:tr>
      <w:tr w:rsidR="00440477" w14:paraId="7CBC69CF" w14:textId="77777777" w:rsidTr="00BA7D84">
        <w:trPr>
          <w:jc w:val="center"/>
          <w:ins w:id="9369" w:author="Russ Ott" w:date="2022-04-29T10:09:00Z"/>
        </w:trPr>
        <w:tc>
          <w:tcPr>
            <w:tcW w:w="3345" w:type="dxa"/>
          </w:tcPr>
          <w:p w14:paraId="382F5806" w14:textId="77777777" w:rsidR="00440477" w:rsidRDefault="00440477" w:rsidP="00BA7D84">
            <w:pPr>
              <w:pStyle w:val="TableText"/>
              <w:rPr>
                <w:ins w:id="9370" w:author="Russ Ott" w:date="2022-04-29T10:09:00Z"/>
              </w:rPr>
            </w:pPr>
            <w:ins w:id="9371" w:author="Russ Ott" w:date="2022-04-29T10:09:00Z">
              <w:r>
                <w:tab/>
                <w:t>time</w:t>
              </w:r>
            </w:ins>
          </w:p>
        </w:tc>
        <w:tc>
          <w:tcPr>
            <w:tcW w:w="720" w:type="dxa"/>
          </w:tcPr>
          <w:p w14:paraId="0B50A8A9" w14:textId="77777777" w:rsidR="00440477" w:rsidRDefault="00440477" w:rsidP="00BA7D84">
            <w:pPr>
              <w:pStyle w:val="TableText"/>
              <w:rPr>
                <w:ins w:id="9372" w:author="Russ Ott" w:date="2022-04-29T10:09:00Z"/>
              </w:rPr>
            </w:pPr>
            <w:ins w:id="9373" w:author="Russ Ott" w:date="2022-04-29T10:09:00Z">
              <w:r>
                <w:t>1..1</w:t>
              </w:r>
            </w:ins>
          </w:p>
        </w:tc>
        <w:tc>
          <w:tcPr>
            <w:tcW w:w="1152" w:type="dxa"/>
          </w:tcPr>
          <w:p w14:paraId="30632400" w14:textId="77777777" w:rsidR="00440477" w:rsidRDefault="00440477" w:rsidP="00BA7D84">
            <w:pPr>
              <w:pStyle w:val="TableText"/>
              <w:rPr>
                <w:ins w:id="9374" w:author="Russ Ott" w:date="2022-04-29T10:09:00Z"/>
              </w:rPr>
            </w:pPr>
            <w:ins w:id="9375" w:author="Russ Ott" w:date="2022-04-29T10:09:00Z">
              <w:r>
                <w:t>SHALL</w:t>
              </w:r>
            </w:ins>
          </w:p>
        </w:tc>
        <w:tc>
          <w:tcPr>
            <w:tcW w:w="864" w:type="dxa"/>
          </w:tcPr>
          <w:p w14:paraId="6668EE36" w14:textId="77777777" w:rsidR="00440477" w:rsidRDefault="00440477" w:rsidP="00BA7D84">
            <w:pPr>
              <w:pStyle w:val="TableText"/>
              <w:rPr>
                <w:ins w:id="9376" w:author="Russ Ott" w:date="2022-04-29T10:09:00Z"/>
              </w:rPr>
            </w:pPr>
          </w:p>
        </w:tc>
        <w:tc>
          <w:tcPr>
            <w:tcW w:w="1104" w:type="dxa"/>
          </w:tcPr>
          <w:p w14:paraId="62878221" w14:textId="6CA921CC" w:rsidR="00440477" w:rsidRDefault="00002F64" w:rsidP="00BA7D84">
            <w:pPr>
              <w:pStyle w:val="TableText"/>
              <w:rPr>
                <w:ins w:id="9377" w:author="Russ Ott" w:date="2022-04-29T10:09:00Z"/>
              </w:rPr>
            </w:pPr>
            <w:ins w:id="9378" w:author="Russ Ott" w:date="2022-04-29T10:09:00Z">
              <w:r>
                <w:fldChar w:fldCharType="begin"/>
              </w:r>
              <w:r>
                <w:instrText xml:space="preserve"> HYPERLINK \l "C_4515-32983" \h </w:instrText>
              </w:r>
              <w:r>
                <w:fldChar w:fldCharType="separate"/>
              </w:r>
              <w:r w:rsidR="00440477">
                <w:rPr>
                  <w:rStyle w:val="HyperlinkText9pt"/>
                </w:rPr>
                <w:t>4515-32983</w:t>
              </w:r>
              <w:r>
                <w:rPr>
                  <w:rStyle w:val="HyperlinkText9pt"/>
                </w:rPr>
                <w:fldChar w:fldCharType="end"/>
              </w:r>
            </w:ins>
          </w:p>
        </w:tc>
        <w:tc>
          <w:tcPr>
            <w:tcW w:w="2975" w:type="dxa"/>
          </w:tcPr>
          <w:p w14:paraId="03981724" w14:textId="77777777" w:rsidR="00440477" w:rsidRDefault="00440477" w:rsidP="00BA7D84">
            <w:pPr>
              <w:pStyle w:val="TableText"/>
              <w:rPr>
                <w:ins w:id="9379" w:author="Russ Ott" w:date="2022-04-29T10:09:00Z"/>
              </w:rPr>
            </w:pPr>
          </w:p>
        </w:tc>
      </w:tr>
      <w:tr w:rsidR="00440477" w14:paraId="2418AA0E" w14:textId="77777777" w:rsidTr="00BA7D84">
        <w:trPr>
          <w:jc w:val="center"/>
          <w:ins w:id="9380" w:author="Russ Ott" w:date="2022-04-29T10:09:00Z"/>
        </w:trPr>
        <w:tc>
          <w:tcPr>
            <w:tcW w:w="3345" w:type="dxa"/>
          </w:tcPr>
          <w:p w14:paraId="63343111" w14:textId="77777777" w:rsidR="00440477" w:rsidRDefault="00440477" w:rsidP="00BA7D84">
            <w:pPr>
              <w:pStyle w:val="TableText"/>
              <w:rPr>
                <w:ins w:id="9381" w:author="Russ Ott" w:date="2022-04-29T10:09:00Z"/>
              </w:rPr>
            </w:pPr>
            <w:ins w:id="9382" w:author="Russ Ott" w:date="2022-04-29T10:09:00Z">
              <w:r>
                <w:tab/>
                <w:t>assignedAuthor</w:t>
              </w:r>
            </w:ins>
          </w:p>
        </w:tc>
        <w:tc>
          <w:tcPr>
            <w:tcW w:w="720" w:type="dxa"/>
          </w:tcPr>
          <w:p w14:paraId="644B5794" w14:textId="77777777" w:rsidR="00440477" w:rsidRDefault="00440477" w:rsidP="00BA7D84">
            <w:pPr>
              <w:pStyle w:val="TableText"/>
              <w:rPr>
                <w:ins w:id="9383" w:author="Russ Ott" w:date="2022-04-29T10:09:00Z"/>
              </w:rPr>
            </w:pPr>
            <w:ins w:id="9384" w:author="Russ Ott" w:date="2022-04-29T10:09:00Z">
              <w:r>
                <w:t>1..1</w:t>
              </w:r>
            </w:ins>
          </w:p>
        </w:tc>
        <w:tc>
          <w:tcPr>
            <w:tcW w:w="1152" w:type="dxa"/>
          </w:tcPr>
          <w:p w14:paraId="396BB304" w14:textId="77777777" w:rsidR="00440477" w:rsidRDefault="00440477" w:rsidP="00BA7D84">
            <w:pPr>
              <w:pStyle w:val="TableText"/>
              <w:rPr>
                <w:ins w:id="9385" w:author="Russ Ott" w:date="2022-04-29T10:09:00Z"/>
              </w:rPr>
            </w:pPr>
            <w:ins w:id="9386" w:author="Russ Ott" w:date="2022-04-29T10:09:00Z">
              <w:r>
                <w:t>SHALL</w:t>
              </w:r>
            </w:ins>
          </w:p>
        </w:tc>
        <w:tc>
          <w:tcPr>
            <w:tcW w:w="864" w:type="dxa"/>
          </w:tcPr>
          <w:p w14:paraId="73BF69A8" w14:textId="77777777" w:rsidR="00440477" w:rsidRDefault="00440477" w:rsidP="00BA7D84">
            <w:pPr>
              <w:pStyle w:val="TableText"/>
              <w:rPr>
                <w:ins w:id="9387" w:author="Russ Ott" w:date="2022-04-29T10:09:00Z"/>
              </w:rPr>
            </w:pPr>
          </w:p>
        </w:tc>
        <w:tc>
          <w:tcPr>
            <w:tcW w:w="1104" w:type="dxa"/>
          </w:tcPr>
          <w:p w14:paraId="11453DA2" w14:textId="2F82741D" w:rsidR="00440477" w:rsidRDefault="00002F64" w:rsidP="00BA7D84">
            <w:pPr>
              <w:pStyle w:val="TableText"/>
              <w:rPr>
                <w:ins w:id="9388" w:author="Russ Ott" w:date="2022-04-29T10:09:00Z"/>
              </w:rPr>
            </w:pPr>
            <w:ins w:id="9389" w:author="Russ Ott" w:date="2022-04-29T10:09:00Z">
              <w:r>
                <w:fldChar w:fldCharType="begin"/>
              </w:r>
              <w:r>
                <w:instrText xml:space="preserve"> HYPERLINK \l "C_4515-32975" \h </w:instrText>
              </w:r>
              <w:r>
                <w:fldChar w:fldCharType="separate"/>
              </w:r>
              <w:r w:rsidR="00440477">
                <w:rPr>
                  <w:rStyle w:val="HyperlinkText9pt"/>
                </w:rPr>
                <w:t>4515-32975</w:t>
              </w:r>
              <w:r>
                <w:rPr>
                  <w:rStyle w:val="HyperlinkText9pt"/>
                </w:rPr>
                <w:fldChar w:fldCharType="end"/>
              </w:r>
            </w:ins>
          </w:p>
        </w:tc>
        <w:tc>
          <w:tcPr>
            <w:tcW w:w="2975" w:type="dxa"/>
          </w:tcPr>
          <w:p w14:paraId="285A1D09" w14:textId="77777777" w:rsidR="00440477" w:rsidRDefault="00440477" w:rsidP="00BA7D84">
            <w:pPr>
              <w:pStyle w:val="TableText"/>
              <w:rPr>
                <w:ins w:id="9390" w:author="Russ Ott" w:date="2022-04-29T10:09:00Z"/>
              </w:rPr>
            </w:pPr>
          </w:p>
        </w:tc>
      </w:tr>
      <w:tr w:rsidR="00440477" w14:paraId="5242839F" w14:textId="77777777" w:rsidTr="00BA7D84">
        <w:trPr>
          <w:jc w:val="center"/>
          <w:ins w:id="9391" w:author="Russ Ott" w:date="2022-04-29T10:09:00Z"/>
        </w:trPr>
        <w:tc>
          <w:tcPr>
            <w:tcW w:w="3345" w:type="dxa"/>
          </w:tcPr>
          <w:p w14:paraId="61408F02" w14:textId="77777777" w:rsidR="00440477" w:rsidRDefault="00440477" w:rsidP="00BA7D84">
            <w:pPr>
              <w:pStyle w:val="TableText"/>
              <w:rPr>
                <w:ins w:id="9392" w:author="Russ Ott" w:date="2022-04-29T10:09:00Z"/>
              </w:rPr>
            </w:pPr>
            <w:ins w:id="9393" w:author="Russ Ott" w:date="2022-04-29T10:09:00Z">
              <w:r>
                <w:tab/>
              </w:r>
              <w:r>
                <w:tab/>
                <w:t>id</w:t>
              </w:r>
            </w:ins>
          </w:p>
        </w:tc>
        <w:tc>
          <w:tcPr>
            <w:tcW w:w="720" w:type="dxa"/>
          </w:tcPr>
          <w:p w14:paraId="04BB3B36" w14:textId="77777777" w:rsidR="00440477" w:rsidRDefault="00440477" w:rsidP="00BA7D84">
            <w:pPr>
              <w:pStyle w:val="TableText"/>
              <w:rPr>
                <w:ins w:id="9394" w:author="Russ Ott" w:date="2022-04-29T10:09:00Z"/>
              </w:rPr>
            </w:pPr>
            <w:ins w:id="9395" w:author="Russ Ott" w:date="2022-04-29T10:09:00Z">
              <w:r>
                <w:t>1..*</w:t>
              </w:r>
            </w:ins>
          </w:p>
        </w:tc>
        <w:tc>
          <w:tcPr>
            <w:tcW w:w="1152" w:type="dxa"/>
          </w:tcPr>
          <w:p w14:paraId="1DDB4748" w14:textId="77777777" w:rsidR="00440477" w:rsidRDefault="00440477" w:rsidP="00BA7D84">
            <w:pPr>
              <w:pStyle w:val="TableText"/>
              <w:rPr>
                <w:ins w:id="9396" w:author="Russ Ott" w:date="2022-04-29T10:09:00Z"/>
              </w:rPr>
            </w:pPr>
            <w:ins w:id="9397" w:author="Russ Ott" w:date="2022-04-29T10:09:00Z">
              <w:r>
                <w:t>SHALL</w:t>
              </w:r>
            </w:ins>
          </w:p>
        </w:tc>
        <w:tc>
          <w:tcPr>
            <w:tcW w:w="864" w:type="dxa"/>
          </w:tcPr>
          <w:p w14:paraId="004A65A2" w14:textId="77777777" w:rsidR="00440477" w:rsidRDefault="00440477" w:rsidP="00BA7D84">
            <w:pPr>
              <w:pStyle w:val="TableText"/>
              <w:rPr>
                <w:ins w:id="9398" w:author="Russ Ott" w:date="2022-04-29T10:09:00Z"/>
              </w:rPr>
            </w:pPr>
          </w:p>
        </w:tc>
        <w:tc>
          <w:tcPr>
            <w:tcW w:w="1104" w:type="dxa"/>
          </w:tcPr>
          <w:p w14:paraId="4129AE79" w14:textId="3AAD50AE" w:rsidR="00440477" w:rsidRDefault="00002F64" w:rsidP="00BA7D84">
            <w:pPr>
              <w:pStyle w:val="TableText"/>
              <w:rPr>
                <w:ins w:id="9399" w:author="Russ Ott" w:date="2022-04-29T10:09:00Z"/>
              </w:rPr>
            </w:pPr>
            <w:ins w:id="9400" w:author="Russ Ott" w:date="2022-04-29T10:09:00Z">
              <w:r>
                <w:fldChar w:fldCharType="begin"/>
              </w:r>
              <w:r>
                <w:instrText xml:space="preserve"> HYPERLINK \l "C_4515-2" \h </w:instrText>
              </w:r>
              <w:r>
                <w:fldChar w:fldCharType="separate"/>
              </w:r>
              <w:r w:rsidR="00440477">
                <w:rPr>
                  <w:rStyle w:val="HyperlinkText9pt"/>
                </w:rPr>
                <w:t>4515-2</w:t>
              </w:r>
              <w:r>
                <w:rPr>
                  <w:rStyle w:val="HyperlinkText9pt"/>
                </w:rPr>
                <w:fldChar w:fldCharType="end"/>
              </w:r>
            </w:ins>
          </w:p>
        </w:tc>
        <w:tc>
          <w:tcPr>
            <w:tcW w:w="2975" w:type="dxa"/>
          </w:tcPr>
          <w:p w14:paraId="771741C1" w14:textId="77777777" w:rsidR="00440477" w:rsidRDefault="00440477" w:rsidP="00BA7D84">
            <w:pPr>
              <w:pStyle w:val="TableText"/>
              <w:rPr>
                <w:ins w:id="9401" w:author="Russ Ott" w:date="2022-04-29T10:09:00Z"/>
              </w:rPr>
            </w:pPr>
          </w:p>
        </w:tc>
      </w:tr>
      <w:tr w:rsidR="00440477" w14:paraId="75B2DA0C" w14:textId="77777777" w:rsidTr="00BA7D84">
        <w:trPr>
          <w:jc w:val="center"/>
          <w:ins w:id="9402" w:author="Russ Ott" w:date="2022-04-29T10:09:00Z"/>
        </w:trPr>
        <w:tc>
          <w:tcPr>
            <w:tcW w:w="3345" w:type="dxa"/>
          </w:tcPr>
          <w:p w14:paraId="5CC04400" w14:textId="77777777" w:rsidR="00440477" w:rsidRDefault="00440477" w:rsidP="00BA7D84">
            <w:pPr>
              <w:pStyle w:val="TableText"/>
              <w:rPr>
                <w:ins w:id="9403" w:author="Russ Ott" w:date="2022-04-29T10:09:00Z"/>
              </w:rPr>
            </w:pPr>
            <w:ins w:id="9404" w:author="Russ Ott" w:date="2022-04-29T10:09:00Z">
              <w:r>
                <w:tab/>
              </w:r>
              <w:r>
                <w:tab/>
                <w:t>id</w:t>
              </w:r>
            </w:ins>
          </w:p>
        </w:tc>
        <w:tc>
          <w:tcPr>
            <w:tcW w:w="720" w:type="dxa"/>
          </w:tcPr>
          <w:p w14:paraId="56FD9AA7" w14:textId="77777777" w:rsidR="00440477" w:rsidRDefault="00440477" w:rsidP="00BA7D84">
            <w:pPr>
              <w:pStyle w:val="TableText"/>
              <w:rPr>
                <w:ins w:id="9405" w:author="Russ Ott" w:date="2022-04-29T10:09:00Z"/>
              </w:rPr>
            </w:pPr>
            <w:ins w:id="9406" w:author="Russ Ott" w:date="2022-04-29T10:09:00Z">
              <w:r>
                <w:t>1..1</w:t>
              </w:r>
            </w:ins>
          </w:p>
        </w:tc>
        <w:tc>
          <w:tcPr>
            <w:tcW w:w="1152" w:type="dxa"/>
          </w:tcPr>
          <w:p w14:paraId="5A22CCA9" w14:textId="77777777" w:rsidR="00440477" w:rsidRDefault="00440477" w:rsidP="00BA7D84">
            <w:pPr>
              <w:pStyle w:val="TableText"/>
              <w:rPr>
                <w:ins w:id="9407" w:author="Russ Ott" w:date="2022-04-29T10:09:00Z"/>
              </w:rPr>
            </w:pPr>
            <w:ins w:id="9408" w:author="Russ Ott" w:date="2022-04-29T10:09:00Z">
              <w:r>
                <w:t>SHALL</w:t>
              </w:r>
            </w:ins>
          </w:p>
        </w:tc>
        <w:tc>
          <w:tcPr>
            <w:tcW w:w="864" w:type="dxa"/>
          </w:tcPr>
          <w:p w14:paraId="041260FD" w14:textId="77777777" w:rsidR="00440477" w:rsidRDefault="00440477" w:rsidP="00BA7D84">
            <w:pPr>
              <w:pStyle w:val="TableText"/>
              <w:rPr>
                <w:ins w:id="9409" w:author="Russ Ott" w:date="2022-04-29T10:09:00Z"/>
              </w:rPr>
            </w:pPr>
          </w:p>
        </w:tc>
        <w:tc>
          <w:tcPr>
            <w:tcW w:w="1104" w:type="dxa"/>
          </w:tcPr>
          <w:p w14:paraId="501F8B79" w14:textId="25FCFC61" w:rsidR="00440477" w:rsidRDefault="00002F64" w:rsidP="00BA7D84">
            <w:pPr>
              <w:pStyle w:val="TableText"/>
              <w:rPr>
                <w:ins w:id="9410" w:author="Russ Ott" w:date="2022-04-29T10:09:00Z"/>
              </w:rPr>
            </w:pPr>
            <w:ins w:id="9411" w:author="Russ Ott" w:date="2022-04-29T10:09:00Z">
              <w:r>
                <w:fldChar w:fldCharType="begin"/>
              </w:r>
              <w:r>
                <w:instrText xml:space="preserve"> HYPERLINK \l "C_4515-20" \h </w:instrText>
              </w:r>
              <w:r>
                <w:fldChar w:fldCharType="separate"/>
              </w:r>
              <w:r w:rsidR="00440477">
                <w:rPr>
                  <w:rStyle w:val="HyperlinkText9pt"/>
                </w:rPr>
                <w:t>4515-20</w:t>
              </w:r>
              <w:r>
                <w:rPr>
                  <w:rStyle w:val="HyperlinkText9pt"/>
                </w:rPr>
                <w:fldChar w:fldCharType="end"/>
              </w:r>
            </w:ins>
          </w:p>
        </w:tc>
        <w:tc>
          <w:tcPr>
            <w:tcW w:w="2975" w:type="dxa"/>
          </w:tcPr>
          <w:p w14:paraId="65367852" w14:textId="77777777" w:rsidR="00440477" w:rsidRDefault="00440477" w:rsidP="00BA7D84">
            <w:pPr>
              <w:pStyle w:val="TableText"/>
              <w:rPr>
                <w:ins w:id="9412" w:author="Russ Ott" w:date="2022-04-29T10:09:00Z"/>
              </w:rPr>
            </w:pPr>
          </w:p>
        </w:tc>
      </w:tr>
      <w:tr w:rsidR="00440477" w14:paraId="4DDC8ADB" w14:textId="77777777" w:rsidTr="00BA7D84">
        <w:trPr>
          <w:jc w:val="center"/>
          <w:ins w:id="9413" w:author="Russ Ott" w:date="2022-04-29T10:09:00Z"/>
        </w:trPr>
        <w:tc>
          <w:tcPr>
            <w:tcW w:w="3345" w:type="dxa"/>
          </w:tcPr>
          <w:p w14:paraId="6963ECA7" w14:textId="77777777" w:rsidR="00440477" w:rsidRDefault="00440477" w:rsidP="00BA7D84">
            <w:pPr>
              <w:pStyle w:val="TableText"/>
              <w:rPr>
                <w:ins w:id="9414" w:author="Russ Ott" w:date="2022-04-29T10:09:00Z"/>
              </w:rPr>
            </w:pPr>
            <w:ins w:id="9415" w:author="Russ Ott" w:date="2022-04-29T10:09:00Z">
              <w:r>
                <w:tab/>
              </w:r>
              <w:r>
                <w:tab/>
              </w:r>
              <w:r>
                <w:tab/>
                <w:t>@nullFlavor</w:t>
              </w:r>
            </w:ins>
          </w:p>
        </w:tc>
        <w:tc>
          <w:tcPr>
            <w:tcW w:w="720" w:type="dxa"/>
          </w:tcPr>
          <w:p w14:paraId="397AAAE5" w14:textId="77777777" w:rsidR="00440477" w:rsidRDefault="00440477" w:rsidP="00BA7D84">
            <w:pPr>
              <w:pStyle w:val="TableText"/>
              <w:rPr>
                <w:ins w:id="9416" w:author="Russ Ott" w:date="2022-04-29T10:09:00Z"/>
              </w:rPr>
            </w:pPr>
            <w:ins w:id="9417" w:author="Russ Ott" w:date="2022-04-29T10:09:00Z">
              <w:r>
                <w:t>0..1</w:t>
              </w:r>
            </w:ins>
          </w:p>
        </w:tc>
        <w:tc>
          <w:tcPr>
            <w:tcW w:w="1152" w:type="dxa"/>
          </w:tcPr>
          <w:p w14:paraId="31FAE012" w14:textId="77777777" w:rsidR="00440477" w:rsidRDefault="00440477" w:rsidP="00BA7D84">
            <w:pPr>
              <w:pStyle w:val="TableText"/>
              <w:rPr>
                <w:ins w:id="9418" w:author="Russ Ott" w:date="2022-04-29T10:09:00Z"/>
              </w:rPr>
            </w:pPr>
            <w:ins w:id="9419" w:author="Russ Ott" w:date="2022-04-29T10:09:00Z">
              <w:r>
                <w:t>MAY</w:t>
              </w:r>
            </w:ins>
          </w:p>
        </w:tc>
        <w:tc>
          <w:tcPr>
            <w:tcW w:w="864" w:type="dxa"/>
          </w:tcPr>
          <w:p w14:paraId="0072D3F5" w14:textId="77777777" w:rsidR="00440477" w:rsidRDefault="00440477" w:rsidP="00BA7D84">
            <w:pPr>
              <w:pStyle w:val="TableText"/>
              <w:rPr>
                <w:ins w:id="9420" w:author="Russ Ott" w:date="2022-04-29T10:09:00Z"/>
              </w:rPr>
            </w:pPr>
          </w:p>
        </w:tc>
        <w:tc>
          <w:tcPr>
            <w:tcW w:w="1104" w:type="dxa"/>
          </w:tcPr>
          <w:p w14:paraId="503A0112" w14:textId="756ACE8E" w:rsidR="00440477" w:rsidRDefault="00002F64" w:rsidP="00BA7D84">
            <w:pPr>
              <w:pStyle w:val="TableText"/>
              <w:rPr>
                <w:ins w:id="9421" w:author="Russ Ott" w:date="2022-04-29T10:09:00Z"/>
              </w:rPr>
            </w:pPr>
            <w:ins w:id="9422" w:author="Russ Ott" w:date="2022-04-29T10:09:00Z">
              <w:r>
                <w:fldChar w:fldCharType="begin"/>
              </w:r>
              <w:r>
                <w:instrText xml:space="preserve"> HYPERLINK \l "C_4515-21" \h </w:instrText>
              </w:r>
              <w:r>
                <w:fldChar w:fldCharType="separate"/>
              </w:r>
              <w:r w:rsidR="00440477">
                <w:rPr>
                  <w:rStyle w:val="HyperlinkText9pt"/>
                </w:rPr>
                <w:t>4515-21</w:t>
              </w:r>
              <w:r>
                <w:rPr>
                  <w:rStyle w:val="HyperlinkText9pt"/>
                </w:rPr>
                <w:fldChar w:fldCharType="end"/>
              </w:r>
            </w:ins>
          </w:p>
        </w:tc>
        <w:tc>
          <w:tcPr>
            <w:tcW w:w="2975" w:type="dxa"/>
          </w:tcPr>
          <w:p w14:paraId="5C47E9AD" w14:textId="77777777" w:rsidR="00440477" w:rsidRDefault="00440477" w:rsidP="00BA7D84">
            <w:pPr>
              <w:pStyle w:val="TableText"/>
              <w:rPr>
                <w:ins w:id="9423" w:author="Russ Ott" w:date="2022-04-29T10:09:00Z"/>
              </w:rPr>
            </w:pPr>
            <w:ins w:id="9424" w:author="Russ Ott" w:date="2022-04-29T10:09:00Z">
              <w:r>
                <w:t>urn:oid:2.16.840.1.113883.5.1008 (HL7NullFlavor) = UNK</w:t>
              </w:r>
            </w:ins>
          </w:p>
        </w:tc>
      </w:tr>
      <w:tr w:rsidR="00440477" w14:paraId="32029C9E" w14:textId="77777777" w:rsidTr="00BA7D84">
        <w:trPr>
          <w:jc w:val="center"/>
          <w:ins w:id="9425" w:author="Russ Ott" w:date="2022-04-29T10:09:00Z"/>
        </w:trPr>
        <w:tc>
          <w:tcPr>
            <w:tcW w:w="3345" w:type="dxa"/>
          </w:tcPr>
          <w:p w14:paraId="20C7DAD0" w14:textId="77777777" w:rsidR="00440477" w:rsidRDefault="00440477" w:rsidP="00BA7D84">
            <w:pPr>
              <w:pStyle w:val="TableText"/>
              <w:rPr>
                <w:ins w:id="9426" w:author="Russ Ott" w:date="2022-04-29T10:09:00Z"/>
              </w:rPr>
            </w:pPr>
            <w:ins w:id="9427" w:author="Russ Ott" w:date="2022-04-29T10:09:00Z">
              <w:r>
                <w:tab/>
              </w:r>
              <w:r>
                <w:tab/>
              </w:r>
              <w:r>
                <w:tab/>
                <w:t>@root</w:t>
              </w:r>
            </w:ins>
          </w:p>
        </w:tc>
        <w:tc>
          <w:tcPr>
            <w:tcW w:w="720" w:type="dxa"/>
          </w:tcPr>
          <w:p w14:paraId="2E221C94" w14:textId="77777777" w:rsidR="00440477" w:rsidRDefault="00440477" w:rsidP="00BA7D84">
            <w:pPr>
              <w:pStyle w:val="TableText"/>
              <w:rPr>
                <w:ins w:id="9428" w:author="Russ Ott" w:date="2022-04-29T10:09:00Z"/>
              </w:rPr>
            </w:pPr>
            <w:ins w:id="9429" w:author="Russ Ott" w:date="2022-04-29T10:09:00Z">
              <w:r>
                <w:t>1..1</w:t>
              </w:r>
            </w:ins>
          </w:p>
        </w:tc>
        <w:tc>
          <w:tcPr>
            <w:tcW w:w="1152" w:type="dxa"/>
          </w:tcPr>
          <w:p w14:paraId="6DAF2A63" w14:textId="77777777" w:rsidR="00440477" w:rsidRDefault="00440477" w:rsidP="00BA7D84">
            <w:pPr>
              <w:pStyle w:val="TableText"/>
              <w:rPr>
                <w:ins w:id="9430" w:author="Russ Ott" w:date="2022-04-29T10:09:00Z"/>
              </w:rPr>
            </w:pPr>
            <w:ins w:id="9431" w:author="Russ Ott" w:date="2022-04-29T10:09:00Z">
              <w:r>
                <w:t>SHALL</w:t>
              </w:r>
            </w:ins>
          </w:p>
        </w:tc>
        <w:tc>
          <w:tcPr>
            <w:tcW w:w="864" w:type="dxa"/>
          </w:tcPr>
          <w:p w14:paraId="73FA02E2" w14:textId="77777777" w:rsidR="00440477" w:rsidRDefault="00440477" w:rsidP="00BA7D84">
            <w:pPr>
              <w:pStyle w:val="TableText"/>
              <w:rPr>
                <w:ins w:id="9432" w:author="Russ Ott" w:date="2022-04-29T10:09:00Z"/>
              </w:rPr>
            </w:pPr>
          </w:p>
        </w:tc>
        <w:tc>
          <w:tcPr>
            <w:tcW w:w="1104" w:type="dxa"/>
          </w:tcPr>
          <w:p w14:paraId="594DA018" w14:textId="1D831C11" w:rsidR="00440477" w:rsidRDefault="00002F64" w:rsidP="00BA7D84">
            <w:pPr>
              <w:pStyle w:val="TableText"/>
              <w:rPr>
                <w:ins w:id="9433" w:author="Russ Ott" w:date="2022-04-29T10:09:00Z"/>
              </w:rPr>
            </w:pPr>
            <w:ins w:id="9434" w:author="Russ Ott" w:date="2022-04-29T10:09:00Z">
              <w:r>
                <w:fldChar w:fldCharType="begin"/>
              </w:r>
              <w:r>
                <w:instrText xml:space="preserve"> HYPERLINK \l "C_4515-22" \h </w:instrText>
              </w:r>
              <w:r>
                <w:fldChar w:fldCharType="separate"/>
              </w:r>
              <w:r w:rsidR="00440477">
                <w:rPr>
                  <w:rStyle w:val="HyperlinkText9pt"/>
                </w:rPr>
                <w:t>4515-22</w:t>
              </w:r>
              <w:r>
                <w:rPr>
                  <w:rStyle w:val="HyperlinkText9pt"/>
                </w:rPr>
                <w:fldChar w:fldCharType="end"/>
              </w:r>
            </w:ins>
          </w:p>
        </w:tc>
        <w:tc>
          <w:tcPr>
            <w:tcW w:w="2975" w:type="dxa"/>
          </w:tcPr>
          <w:p w14:paraId="1203ACA3" w14:textId="77777777" w:rsidR="00440477" w:rsidRDefault="00440477" w:rsidP="00BA7D84">
            <w:pPr>
              <w:pStyle w:val="TableText"/>
              <w:rPr>
                <w:ins w:id="9435" w:author="Russ Ott" w:date="2022-04-29T10:09:00Z"/>
              </w:rPr>
            </w:pPr>
            <w:ins w:id="9436" w:author="Russ Ott" w:date="2022-04-29T10:09:00Z">
              <w:r>
                <w:t>2.16.840.1.113883.4.6</w:t>
              </w:r>
            </w:ins>
          </w:p>
        </w:tc>
      </w:tr>
      <w:tr w:rsidR="00440477" w14:paraId="2C3E55AC" w14:textId="77777777" w:rsidTr="00BA7D84">
        <w:trPr>
          <w:jc w:val="center"/>
          <w:ins w:id="9437" w:author="Russ Ott" w:date="2022-04-29T10:09:00Z"/>
        </w:trPr>
        <w:tc>
          <w:tcPr>
            <w:tcW w:w="3345" w:type="dxa"/>
          </w:tcPr>
          <w:p w14:paraId="293F241B" w14:textId="77777777" w:rsidR="00440477" w:rsidRDefault="00440477" w:rsidP="00BA7D84">
            <w:pPr>
              <w:pStyle w:val="TableText"/>
              <w:rPr>
                <w:ins w:id="9438" w:author="Russ Ott" w:date="2022-04-29T10:09:00Z"/>
              </w:rPr>
            </w:pPr>
            <w:ins w:id="9439" w:author="Russ Ott" w:date="2022-04-29T10:09:00Z">
              <w:r>
                <w:tab/>
              </w:r>
              <w:r>
                <w:tab/>
              </w:r>
              <w:r>
                <w:tab/>
                <w:t>@extension</w:t>
              </w:r>
            </w:ins>
          </w:p>
        </w:tc>
        <w:tc>
          <w:tcPr>
            <w:tcW w:w="720" w:type="dxa"/>
          </w:tcPr>
          <w:p w14:paraId="7658D6F4" w14:textId="77777777" w:rsidR="00440477" w:rsidRDefault="00440477" w:rsidP="00BA7D84">
            <w:pPr>
              <w:pStyle w:val="TableText"/>
              <w:rPr>
                <w:ins w:id="9440" w:author="Russ Ott" w:date="2022-04-29T10:09:00Z"/>
              </w:rPr>
            </w:pPr>
            <w:ins w:id="9441" w:author="Russ Ott" w:date="2022-04-29T10:09:00Z">
              <w:r>
                <w:t>0..1</w:t>
              </w:r>
            </w:ins>
          </w:p>
        </w:tc>
        <w:tc>
          <w:tcPr>
            <w:tcW w:w="1152" w:type="dxa"/>
          </w:tcPr>
          <w:p w14:paraId="493B42DB" w14:textId="77777777" w:rsidR="00440477" w:rsidRDefault="00440477" w:rsidP="00BA7D84">
            <w:pPr>
              <w:pStyle w:val="TableText"/>
              <w:rPr>
                <w:ins w:id="9442" w:author="Russ Ott" w:date="2022-04-29T10:09:00Z"/>
              </w:rPr>
            </w:pPr>
            <w:ins w:id="9443" w:author="Russ Ott" w:date="2022-04-29T10:09:00Z">
              <w:r>
                <w:t>SHOULD</w:t>
              </w:r>
            </w:ins>
          </w:p>
        </w:tc>
        <w:tc>
          <w:tcPr>
            <w:tcW w:w="864" w:type="dxa"/>
          </w:tcPr>
          <w:p w14:paraId="01809AE9" w14:textId="77777777" w:rsidR="00440477" w:rsidRDefault="00440477" w:rsidP="00BA7D84">
            <w:pPr>
              <w:pStyle w:val="TableText"/>
              <w:rPr>
                <w:ins w:id="9444" w:author="Russ Ott" w:date="2022-04-29T10:09:00Z"/>
              </w:rPr>
            </w:pPr>
          </w:p>
        </w:tc>
        <w:tc>
          <w:tcPr>
            <w:tcW w:w="1104" w:type="dxa"/>
          </w:tcPr>
          <w:p w14:paraId="3DC39DD5" w14:textId="49D88307" w:rsidR="00440477" w:rsidRDefault="00002F64" w:rsidP="00BA7D84">
            <w:pPr>
              <w:pStyle w:val="TableText"/>
              <w:rPr>
                <w:ins w:id="9445" w:author="Russ Ott" w:date="2022-04-29T10:09:00Z"/>
              </w:rPr>
            </w:pPr>
            <w:ins w:id="9446" w:author="Russ Ott" w:date="2022-04-29T10:09:00Z">
              <w:r>
                <w:fldChar w:fldCharType="begin"/>
              </w:r>
              <w:r>
                <w:instrText xml:space="preserve"> HYPERLINK \l "C_4515-23" \h </w:instrText>
              </w:r>
              <w:r>
                <w:fldChar w:fldCharType="separate"/>
              </w:r>
              <w:r w:rsidR="00440477">
                <w:rPr>
                  <w:rStyle w:val="HyperlinkText9pt"/>
                </w:rPr>
                <w:t>4515-23</w:t>
              </w:r>
              <w:r>
                <w:rPr>
                  <w:rStyle w:val="HyperlinkText9pt"/>
                </w:rPr>
                <w:fldChar w:fldCharType="end"/>
              </w:r>
            </w:ins>
          </w:p>
        </w:tc>
        <w:tc>
          <w:tcPr>
            <w:tcW w:w="2975" w:type="dxa"/>
          </w:tcPr>
          <w:p w14:paraId="148ACF45" w14:textId="77777777" w:rsidR="00440477" w:rsidRDefault="00440477" w:rsidP="00BA7D84">
            <w:pPr>
              <w:pStyle w:val="TableText"/>
              <w:rPr>
                <w:ins w:id="9447" w:author="Russ Ott" w:date="2022-04-29T10:09:00Z"/>
              </w:rPr>
            </w:pPr>
          </w:p>
        </w:tc>
      </w:tr>
      <w:tr w:rsidR="00440477" w14:paraId="28E1776B" w14:textId="77777777" w:rsidTr="00BA7D84">
        <w:trPr>
          <w:jc w:val="center"/>
          <w:ins w:id="9448" w:author="Russ Ott" w:date="2022-04-29T10:09:00Z"/>
        </w:trPr>
        <w:tc>
          <w:tcPr>
            <w:tcW w:w="3345" w:type="dxa"/>
          </w:tcPr>
          <w:p w14:paraId="6E696586" w14:textId="77777777" w:rsidR="00440477" w:rsidRDefault="00440477" w:rsidP="00BA7D84">
            <w:pPr>
              <w:pStyle w:val="TableText"/>
              <w:rPr>
                <w:ins w:id="9449" w:author="Russ Ott" w:date="2022-04-29T10:09:00Z"/>
              </w:rPr>
            </w:pPr>
            <w:ins w:id="9450" w:author="Russ Ott" w:date="2022-04-29T10:09:00Z">
              <w:r>
                <w:tab/>
              </w:r>
              <w:r>
                <w:tab/>
                <w:t>code</w:t>
              </w:r>
            </w:ins>
          </w:p>
        </w:tc>
        <w:tc>
          <w:tcPr>
            <w:tcW w:w="720" w:type="dxa"/>
          </w:tcPr>
          <w:p w14:paraId="5C68AECD" w14:textId="77777777" w:rsidR="00440477" w:rsidRDefault="00440477" w:rsidP="00BA7D84">
            <w:pPr>
              <w:pStyle w:val="TableText"/>
              <w:rPr>
                <w:ins w:id="9451" w:author="Russ Ott" w:date="2022-04-29T10:09:00Z"/>
              </w:rPr>
            </w:pPr>
            <w:ins w:id="9452" w:author="Russ Ott" w:date="2022-04-29T10:09:00Z">
              <w:r>
                <w:t>0..1</w:t>
              </w:r>
            </w:ins>
          </w:p>
        </w:tc>
        <w:tc>
          <w:tcPr>
            <w:tcW w:w="1152" w:type="dxa"/>
          </w:tcPr>
          <w:p w14:paraId="3706E8AE" w14:textId="77777777" w:rsidR="00440477" w:rsidRDefault="00440477" w:rsidP="00BA7D84">
            <w:pPr>
              <w:pStyle w:val="TableText"/>
              <w:rPr>
                <w:ins w:id="9453" w:author="Russ Ott" w:date="2022-04-29T10:09:00Z"/>
              </w:rPr>
            </w:pPr>
            <w:ins w:id="9454" w:author="Russ Ott" w:date="2022-04-29T10:09:00Z">
              <w:r>
                <w:t>SHOULD</w:t>
              </w:r>
            </w:ins>
          </w:p>
        </w:tc>
        <w:tc>
          <w:tcPr>
            <w:tcW w:w="864" w:type="dxa"/>
          </w:tcPr>
          <w:p w14:paraId="1F193EDE" w14:textId="77777777" w:rsidR="00440477" w:rsidRDefault="00440477" w:rsidP="00BA7D84">
            <w:pPr>
              <w:pStyle w:val="TableText"/>
              <w:rPr>
                <w:ins w:id="9455" w:author="Russ Ott" w:date="2022-04-29T10:09:00Z"/>
              </w:rPr>
            </w:pPr>
          </w:p>
        </w:tc>
        <w:tc>
          <w:tcPr>
            <w:tcW w:w="1104" w:type="dxa"/>
          </w:tcPr>
          <w:p w14:paraId="268D9474" w14:textId="12278EFE" w:rsidR="00440477" w:rsidRDefault="00002F64" w:rsidP="00BA7D84">
            <w:pPr>
              <w:pStyle w:val="TableText"/>
              <w:rPr>
                <w:ins w:id="9456" w:author="Russ Ott" w:date="2022-04-29T10:09:00Z"/>
              </w:rPr>
            </w:pPr>
            <w:ins w:id="9457" w:author="Russ Ott" w:date="2022-04-29T10:09:00Z">
              <w:r>
                <w:fldChar w:fldCharType="begin"/>
              </w:r>
              <w:r>
                <w:instrText xml:space="preserve"> HYPERLINK \l "C_4515-32979" \h </w:instrText>
              </w:r>
              <w:r>
                <w:fldChar w:fldCharType="separate"/>
              </w:r>
              <w:r w:rsidR="00440477">
                <w:rPr>
                  <w:rStyle w:val="HyperlinkText9pt"/>
                </w:rPr>
                <w:t>4515-32979</w:t>
              </w:r>
              <w:r>
                <w:rPr>
                  <w:rStyle w:val="HyperlinkText9pt"/>
                </w:rPr>
                <w:fldChar w:fldCharType="end"/>
              </w:r>
            </w:ins>
          </w:p>
        </w:tc>
        <w:tc>
          <w:tcPr>
            <w:tcW w:w="2975" w:type="dxa"/>
          </w:tcPr>
          <w:p w14:paraId="2084FCC3" w14:textId="77777777" w:rsidR="00440477" w:rsidRDefault="00440477" w:rsidP="00BA7D84">
            <w:pPr>
              <w:pStyle w:val="TableText"/>
              <w:rPr>
                <w:ins w:id="9458" w:author="Russ Ott" w:date="2022-04-29T10:09:00Z"/>
              </w:rPr>
            </w:pPr>
          </w:p>
        </w:tc>
      </w:tr>
      <w:tr w:rsidR="00440477" w14:paraId="6BF4C757" w14:textId="77777777" w:rsidTr="00BA7D84">
        <w:trPr>
          <w:jc w:val="center"/>
          <w:ins w:id="9459" w:author="Russ Ott" w:date="2022-04-29T10:09:00Z"/>
        </w:trPr>
        <w:tc>
          <w:tcPr>
            <w:tcW w:w="3345" w:type="dxa"/>
          </w:tcPr>
          <w:p w14:paraId="6CAF0EA6" w14:textId="77777777" w:rsidR="00440477" w:rsidRDefault="00440477" w:rsidP="00BA7D84">
            <w:pPr>
              <w:pStyle w:val="TableText"/>
              <w:rPr>
                <w:ins w:id="9460" w:author="Russ Ott" w:date="2022-04-29T10:09:00Z"/>
              </w:rPr>
            </w:pPr>
            <w:ins w:id="9461" w:author="Russ Ott" w:date="2022-04-29T10:09:00Z">
              <w:r>
                <w:tab/>
              </w:r>
              <w:r>
                <w:tab/>
                <w:t>assignedPerson</w:t>
              </w:r>
            </w:ins>
          </w:p>
        </w:tc>
        <w:tc>
          <w:tcPr>
            <w:tcW w:w="720" w:type="dxa"/>
          </w:tcPr>
          <w:p w14:paraId="12D1DAC9" w14:textId="77777777" w:rsidR="00440477" w:rsidRDefault="00440477" w:rsidP="00BA7D84">
            <w:pPr>
              <w:pStyle w:val="TableText"/>
              <w:rPr>
                <w:ins w:id="9462" w:author="Russ Ott" w:date="2022-04-29T10:09:00Z"/>
              </w:rPr>
            </w:pPr>
            <w:ins w:id="9463" w:author="Russ Ott" w:date="2022-04-29T10:09:00Z">
              <w:r>
                <w:t>0..1</w:t>
              </w:r>
            </w:ins>
          </w:p>
        </w:tc>
        <w:tc>
          <w:tcPr>
            <w:tcW w:w="1152" w:type="dxa"/>
          </w:tcPr>
          <w:p w14:paraId="17C31AD4" w14:textId="77777777" w:rsidR="00440477" w:rsidRDefault="00440477" w:rsidP="00BA7D84">
            <w:pPr>
              <w:pStyle w:val="TableText"/>
              <w:rPr>
                <w:ins w:id="9464" w:author="Russ Ott" w:date="2022-04-29T10:09:00Z"/>
              </w:rPr>
            </w:pPr>
            <w:ins w:id="9465" w:author="Russ Ott" w:date="2022-04-29T10:09:00Z">
              <w:r>
                <w:t>SHOULD</w:t>
              </w:r>
            </w:ins>
          </w:p>
        </w:tc>
        <w:tc>
          <w:tcPr>
            <w:tcW w:w="864" w:type="dxa"/>
          </w:tcPr>
          <w:p w14:paraId="32E8E745" w14:textId="77777777" w:rsidR="00440477" w:rsidRDefault="00440477" w:rsidP="00BA7D84">
            <w:pPr>
              <w:pStyle w:val="TableText"/>
              <w:rPr>
                <w:ins w:id="9466" w:author="Russ Ott" w:date="2022-04-29T10:09:00Z"/>
              </w:rPr>
            </w:pPr>
          </w:p>
        </w:tc>
        <w:tc>
          <w:tcPr>
            <w:tcW w:w="1104" w:type="dxa"/>
          </w:tcPr>
          <w:p w14:paraId="2BFD1B02" w14:textId="12A56BE3" w:rsidR="00440477" w:rsidRDefault="00002F64" w:rsidP="00BA7D84">
            <w:pPr>
              <w:pStyle w:val="TableText"/>
              <w:rPr>
                <w:ins w:id="9467" w:author="Russ Ott" w:date="2022-04-29T10:09:00Z"/>
              </w:rPr>
            </w:pPr>
            <w:ins w:id="9468" w:author="Russ Ott" w:date="2022-04-29T10:09:00Z">
              <w:r>
                <w:fldChar w:fldCharType="begin"/>
              </w:r>
              <w:r>
                <w:instrText xml:space="preserve"> HYPERLINK \l "C_4515-32976" \h </w:instrText>
              </w:r>
              <w:r>
                <w:fldChar w:fldCharType="separate"/>
              </w:r>
              <w:r w:rsidR="00440477">
                <w:rPr>
                  <w:rStyle w:val="HyperlinkText9pt"/>
                </w:rPr>
                <w:t>4515-32976</w:t>
              </w:r>
              <w:r>
                <w:rPr>
                  <w:rStyle w:val="HyperlinkText9pt"/>
                </w:rPr>
                <w:fldChar w:fldCharType="end"/>
              </w:r>
            </w:ins>
          </w:p>
        </w:tc>
        <w:tc>
          <w:tcPr>
            <w:tcW w:w="2975" w:type="dxa"/>
          </w:tcPr>
          <w:p w14:paraId="2801E682" w14:textId="77777777" w:rsidR="00440477" w:rsidRDefault="00440477" w:rsidP="00BA7D84">
            <w:pPr>
              <w:pStyle w:val="TableText"/>
              <w:rPr>
                <w:ins w:id="9469" w:author="Russ Ott" w:date="2022-04-29T10:09:00Z"/>
              </w:rPr>
            </w:pPr>
          </w:p>
        </w:tc>
      </w:tr>
      <w:tr w:rsidR="00440477" w14:paraId="7A378924" w14:textId="77777777" w:rsidTr="00BA7D84">
        <w:trPr>
          <w:jc w:val="center"/>
          <w:ins w:id="9470" w:author="Russ Ott" w:date="2022-04-29T10:09:00Z"/>
        </w:trPr>
        <w:tc>
          <w:tcPr>
            <w:tcW w:w="3345" w:type="dxa"/>
          </w:tcPr>
          <w:p w14:paraId="289044B3" w14:textId="77777777" w:rsidR="00440477" w:rsidRDefault="00440477" w:rsidP="00BA7D84">
            <w:pPr>
              <w:pStyle w:val="TableText"/>
              <w:rPr>
                <w:ins w:id="9471" w:author="Russ Ott" w:date="2022-04-29T10:09:00Z"/>
              </w:rPr>
            </w:pPr>
            <w:ins w:id="9472" w:author="Russ Ott" w:date="2022-04-29T10:09:00Z">
              <w:r>
                <w:tab/>
              </w:r>
              <w:r>
                <w:tab/>
              </w:r>
              <w:r>
                <w:tab/>
                <w:t>name</w:t>
              </w:r>
            </w:ins>
          </w:p>
        </w:tc>
        <w:tc>
          <w:tcPr>
            <w:tcW w:w="720" w:type="dxa"/>
          </w:tcPr>
          <w:p w14:paraId="41A856AD" w14:textId="77777777" w:rsidR="00440477" w:rsidRDefault="00440477" w:rsidP="00BA7D84">
            <w:pPr>
              <w:pStyle w:val="TableText"/>
              <w:rPr>
                <w:ins w:id="9473" w:author="Russ Ott" w:date="2022-04-29T10:09:00Z"/>
              </w:rPr>
            </w:pPr>
            <w:ins w:id="9474" w:author="Russ Ott" w:date="2022-04-29T10:09:00Z">
              <w:r>
                <w:t>1..*</w:t>
              </w:r>
            </w:ins>
          </w:p>
        </w:tc>
        <w:tc>
          <w:tcPr>
            <w:tcW w:w="1152" w:type="dxa"/>
          </w:tcPr>
          <w:p w14:paraId="721207E8" w14:textId="77777777" w:rsidR="00440477" w:rsidRDefault="00440477" w:rsidP="00BA7D84">
            <w:pPr>
              <w:pStyle w:val="TableText"/>
              <w:rPr>
                <w:ins w:id="9475" w:author="Russ Ott" w:date="2022-04-29T10:09:00Z"/>
              </w:rPr>
            </w:pPr>
            <w:ins w:id="9476" w:author="Russ Ott" w:date="2022-04-29T10:09:00Z">
              <w:r>
                <w:t>SHALL</w:t>
              </w:r>
            </w:ins>
          </w:p>
        </w:tc>
        <w:tc>
          <w:tcPr>
            <w:tcW w:w="864" w:type="dxa"/>
          </w:tcPr>
          <w:p w14:paraId="38C6400D" w14:textId="77777777" w:rsidR="00440477" w:rsidRDefault="00440477" w:rsidP="00BA7D84">
            <w:pPr>
              <w:pStyle w:val="TableText"/>
              <w:rPr>
                <w:ins w:id="9477" w:author="Russ Ott" w:date="2022-04-29T10:09:00Z"/>
              </w:rPr>
            </w:pPr>
          </w:p>
        </w:tc>
        <w:tc>
          <w:tcPr>
            <w:tcW w:w="1104" w:type="dxa"/>
          </w:tcPr>
          <w:p w14:paraId="2893F470" w14:textId="6F288D1F" w:rsidR="00440477" w:rsidRDefault="00002F64" w:rsidP="00BA7D84">
            <w:pPr>
              <w:pStyle w:val="TableText"/>
              <w:rPr>
                <w:ins w:id="9478" w:author="Russ Ott" w:date="2022-04-29T10:09:00Z"/>
              </w:rPr>
            </w:pPr>
            <w:ins w:id="9479" w:author="Russ Ott" w:date="2022-04-29T10:09:00Z">
              <w:r>
                <w:fldChar w:fldCharType="begin"/>
              </w:r>
              <w:r>
                <w:instrText xml:space="preserve"> HYPERLINK \l "C_4515-32977" \h </w:instrText>
              </w:r>
              <w:r>
                <w:fldChar w:fldCharType="separate"/>
              </w:r>
              <w:r w:rsidR="00440477">
                <w:rPr>
                  <w:rStyle w:val="HyperlinkText9pt"/>
                </w:rPr>
                <w:t>4515-32977</w:t>
              </w:r>
              <w:r>
                <w:rPr>
                  <w:rStyle w:val="HyperlinkText9pt"/>
                </w:rPr>
                <w:fldChar w:fldCharType="end"/>
              </w:r>
            </w:ins>
          </w:p>
        </w:tc>
        <w:tc>
          <w:tcPr>
            <w:tcW w:w="2975" w:type="dxa"/>
          </w:tcPr>
          <w:p w14:paraId="4F152BA0" w14:textId="77777777" w:rsidR="00440477" w:rsidRDefault="00440477" w:rsidP="00BA7D84">
            <w:pPr>
              <w:pStyle w:val="TableText"/>
              <w:rPr>
                <w:ins w:id="9480" w:author="Russ Ott" w:date="2022-04-29T10:09:00Z"/>
              </w:rPr>
            </w:pPr>
          </w:p>
        </w:tc>
      </w:tr>
      <w:tr w:rsidR="00440477" w14:paraId="62634BB8" w14:textId="77777777" w:rsidTr="00BA7D84">
        <w:trPr>
          <w:jc w:val="center"/>
          <w:ins w:id="9481" w:author="Russ Ott" w:date="2022-04-29T10:09:00Z"/>
        </w:trPr>
        <w:tc>
          <w:tcPr>
            <w:tcW w:w="3345" w:type="dxa"/>
          </w:tcPr>
          <w:p w14:paraId="3F95191F" w14:textId="77777777" w:rsidR="00440477" w:rsidRDefault="00440477" w:rsidP="00BA7D84">
            <w:pPr>
              <w:pStyle w:val="TableText"/>
              <w:rPr>
                <w:ins w:id="9482" w:author="Russ Ott" w:date="2022-04-29T10:09:00Z"/>
              </w:rPr>
            </w:pPr>
            <w:ins w:id="9483" w:author="Russ Ott" w:date="2022-04-29T10:09:00Z">
              <w:r>
                <w:tab/>
              </w:r>
              <w:r>
                <w:tab/>
              </w:r>
              <w:r>
                <w:tab/>
              </w:r>
              <w:r>
                <w:tab/>
                <w:t>family</w:t>
              </w:r>
            </w:ins>
          </w:p>
        </w:tc>
        <w:tc>
          <w:tcPr>
            <w:tcW w:w="720" w:type="dxa"/>
          </w:tcPr>
          <w:p w14:paraId="55F19B98" w14:textId="77777777" w:rsidR="00440477" w:rsidRDefault="00440477" w:rsidP="00BA7D84">
            <w:pPr>
              <w:pStyle w:val="TableText"/>
              <w:rPr>
                <w:ins w:id="9484" w:author="Russ Ott" w:date="2022-04-29T10:09:00Z"/>
              </w:rPr>
            </w:pPr>
            <w:ins w:id="9485" w:author="Russ Ott" w:date="2022-04-29T10:09:00Z">
              <w:r>
                <w:t>1..1</w:t>
              </w:r>
            </w:ins>
          </w:p>
        </w:tc>
        <w:tc>
          <w:tcPr>
            <w:tcW w:w="1152" w:type="dxa"/>
          </w:tcPr>
          <w:p w14:paraId="30EAEE30" w14:textId="77777777" w:rsidR="00440477" w:rsidRDefault="00440477" w:rsidP="00BA7D84">
            <w:pPr>
              <w:pStyle w:val="TableText"/>
              <w:rPr>
                <w:ins w:id="9486" w:author="Russ Ott" w:date="2022-04-29T10:09:00Z"/>
              </w:rPr>
            </w:pPr>
            <w:ins w:id="9487" w:author="Russ Ott" w:date="2022-04-29T10:09:00Z">
              <w:r>
                <w:t>SHALL</w:t>
              </w:r>
            </w:ins>
          </w:p>
        </w:tc>
        <w:tc>
          <w:tcPr>
            <w:tcW w:w="864" w:type="dxa"/>
          </w:tcPr>
          <w:p w14:paraId="3FC0645B" w14:textId="77777777" w:rsidR="00440477" w:rsidRDefault="00440477" w:rsidP="00BA7D84">
            <w:pPr>
              <w:pStyle w:val="TableText"/>
              <w:rPr>
                <w:ins w:id="9488" w:author="Russ Ott" w:date="2022-04-29T10:09:00Z"/>
              </w:rPr>
            </w:pPr>
          </w:p>
        </w:tc>
        <w:tc>
          <w:tcPr>
            <w:tcW w:w="1104" w:type="dxa"/>
          </w:tcPr>
          <w:p w14:paraId="52D6C462" w14:textId="01BADE2B" w:rsidR="00440477" w:rsidRDefault="00002F64" w:rsidP="00BA7D84">
            <w:pPr>
              <w:pStyle w:val="TableText"/>
              <w:rPr>
                <w:ins w:id="9489" w:author="Russ Ott" w:date="2022-04-29T10:09:00Z"/>
              </w:rPr>
            </w:pPr>
            <w:ins w:id="9490" w:author="Russ Ott" w:date="2022-04-29T10:09:00Z">
              <w:r>
                <w:fldChar w:fldCharType="begin"/>
              </w:r>
              <w:r>
                <w:instrText xml:space="preserve"> HYPERLINK \l "C_4515-17" \h </w:instrText>
              </w:r>
              <w:r>
                <w:fldChar w:fldCharType="separate"/>
              </w:r>
              <w:r w:rsidR="00440477">
                <w:rPr>
                  <w:rStyle w:val="HyperlinkText9pt"/>
                </w:rPr>
                <w:t>4515-17</w:t>
              </w:r>
              <w:r>
                <w:rPr>
                  <w:rStyle w:val="HyperlinkText9pt"/>
                </w:rPr>
                <w:fldChar w:fldCharType="end"/>
              </w:r>
            </w:ins>
          </w:p>
        </w:tc>
        <w:tc>
          <w:tcPr>
            <w:tcW w:w="2975" w:type="dxa"/>
          </w:tcPr>
          <w:p w14:paraId="1438CED4" w14:textId="77777777" w:rsidR="00440477" w:rsidRDefault="00440477" w:rsidP="00BA7D84">
            <w:pPr>
              <w:pStyle w:val="TableText"/>
              <w:rPr>
                <w:ins w:id="9491" w:author="Russ Ott" w:date="2022-04-29T10:09:00Z"/>
              </w:rPr>
            </w:pPr>
          </w:p>
        </w:tc>
      </w:tr>
      <w:tr w:rsidR="00440477" w14:paraId="169D3BAF" w14:textId="77777777" w:rsidTr="00BA7D84">
        <w:trPr>
          <w:jc w:val="center"/>
          <w:ins w:id="9492" w:author="Russ Ott" w:date="2022-04-29T10:09:00Z"/>
        </w:trPr>
        <w:tc>
          <w:tcPr>
            <w:tcW w:w="3345" w:type="dxa"/>
          </w:tcPr>
          <w:p w14:paraId="165CAE3C" w14:textId="77777777" w:rsidR="00440477" w:rsidRDefault="00440477" w:rsidP="00BA7D84">
            <w:pPr>
              <w:pStyle w:val="TableText"/>
              <w:rPr>
                <w:ins w:id="9493" w:author="Russ Ott" w:date="2022-04-29T10:09:00Z"/>
              </w:rPr>
            </w:pPr>
            <w:ins w:id="9494" w:author="Russ Ott" w:date="2022-04-29T10:09:00Z">
              <w:r>
                <w:tab/>
              </w:r>
              <w:r>
                <w:tab/>
              </w:r>
              <w:r>
                <w:tab/>
              </w:r>
              <w:r>
                <w:tab/>
                <w:t>given</w:t>
              </w:r>
            </w:ins>
          </w:p>
        </w:tc>
        <w:tc>
          <w:tcPr>
            <w:tcW w:w="720" w:type="dxa"/>
          </w:tcPr>
          <w:p w14:paraId="7C94E5D8" w14:textId="77777777" w:rsidR="00440477" w:rsidRDefault="00440477" w:rsidP="00BA7D84">
            <w:pPr>
              <w:pStyle w:val="TableText"/>
              <w:rPr>
                <w:ins w:id="9495" w:author="Russ Ott" w:date="2022-04-29T10:09:00Z"/>
              </w:rPr>
            </w:pPr>
            <w:ins w:id="9496" w:author="Russ Ott" w:date="2022-04-29T10:09:00Z">
              <w:r>
                <w:t>0..*</w:t>
              </w:r>
            </w:ins>
          </w:p>
        </w:tc>
        <w:tc>
          <w:tcPr>
            <w:tcW w:w="1152" w:type="dxa"/>
          </w:tcPr>
          <w:p w14:paraId="77429C8E" w14:textId="77777777" w:rsidR="00440477" w:rsidRDefault="00440477" w:rsidP="00BA7D84">
            <w:pPr>
              <w:pStyle w:val="TableText"/>
              <w:rPr>
                <w:ins w:id="9497" w:author="Russ Ott" w:date="2022-04-29T10:09:00Z"/>
              </w:rPr>
            </w:pPr>
            <w:ins w:id="9498" w:author="Russ Ott" w:date="2022-04-29T10:09:00Z">
              <w:r>
                <w:t>SHOULD</w:t>
              </w:r>
            </w:ins>
          </w:p>
        </w:tc>
        <w:tc>
          <w:tcPr>
            <w:tcW w:w="864" w:type="dxa"/>
          </w:tcPr>
          <w:p w14:paraId="517CF4FD" w14:textId="77777777" w:rsidR="00440477" w:rsidRDefault="00440477" w:rsidP="00BA7D84">
            <w:pPr>
              <w:pStyle w:val="TableText"/>
              <w:rPr>
                <w:ins w:id="9499" w:author="Russ Ott" w:date="2022-04-29T10:09:00Z"/>
              </w:rPr>
            </w:pPr>
          </w:p>
        </w:tc>
        <w:tc>
          <w:tcPr>
            <w:tcW w:w="1104" w:type="dxa"/>
          </w:tcPr>
          <w:p w14:paraId="41CF5C10" w14:textId="78E9CD7E" w:rsidR="00440477" w:rsidRDefault="00002F64" w:rsidP="00BA7D84">
            <w:pPr>
              <w:pStyle w:val="TableText"/>
              <w:rPr>
                <w:ins w:id="9500" w:author="Russ Ott" w:date="2022-04-29T10:09:00Z"/>
              </w:rPr>
            </w:pPr>
            <w:ins w:id="9501" w:author="Russ Ott" w:date="2022-04-29T10:09:00Z">
              <w:r>
                <w:fldChar w:fldCharType="begin"/>
              </w:r>
              <w:r>
                <w:instrText xml:space="preserve"> HYPERLINK \l "C_4515-18" \h </w:instrText>
              </w:r>
              <w:r>
                <w:fldChar w:fldCharType="separate"/>
              </w:r>
              <w:r w:rsidR="00440477">
                <w:rPr>
                  <w:rStyle w:val="HyperlinkText9pt"/>
                </w:rPr>
                <w:t>4515-18</w:t>
              </w:r>
              <w:r>
                <w:rPr>
                  <w:rStyle w:val="HyperlinkText9pt"/>
                </w:rPr>
                <w:fldChar w:fldCharType="end"/>
              </w:r>
            </w:ins>
          </w:p>
        </w:tc>
        <w:tc>
          <w:tcPr>
            <w:tcW w:w="2975" w:type="dxa"/>
          </w:tcPr>
          <w:p w14:paraId="4B0B9699" w14:textId="77777777" w:rsidR="00440477" w:rsidRDefault="00440477" w:rsidP="00BA7D84">
            <w:pPr>
              <w:pStyle w:val="TableText"/>
              <w:rPr>
                <w:ins w:id="9502" w:author="Russ Ott" w:date="2022-04-29T10:09:00Z"/>
              </w:rPr>
            </w:pPr>
          </w:p>
        </w:tc>
      </w:tr>
      <w:tr w:rsidR="00440477" w14:paraId="214D6344" w14:textId="77777777" w:rsidTr="00BA7D84">
        <w:trPr>
          <w:jc w:val="center"/>
          <w:ins w:id="9503" w:author="Russ Ott" w:date="2022-04-29T10:09:00Z"/>
        </w:trPr>
        <w:tc>
          <w:tcPr>
            <w:tcW w:w="3345" w:type="dxa"/>
          </w:tcPr>
          <w:p w14:paraId="290762B8" w14:textId="77777777" w:rsidR="00440477" w:rsidRDefault="00440477" w:rsidP="00BA7D84">
            <w:pPr>
              <w:pStyle w:val="TableText"/>
              <w:rPr>
                <w:ins w:id="9504" w:author="Russ Ott" w:date="2022-04-29T10:09:00Z"/>
              </w:rPr>
            </w:pPr>
            <w:ins w:id="9505" w:author="Russ Ott" w:date="2022-04-29T10:09:00Z">
              <w:r>
                <w:tab/>
              </w:r>
              <w:r>
                <w:tab/>
                <w:t>assignedAuthoringDevice</w:t>
              </w:r>
            </w:ins>
          </w:p>
        </w:tc>
        <w:tc>
          <w:tcPr>
            <w:tcW w:w="720" w:type="dxa"/>
          </w:tcPr>
          <w:p w14:paraId="1B6304E3" w14:textId="77777777" w:rsidR="00440477" w:rsidRDefault="00440477" w:rsidP="00BA7D84">
            <w:pPr>
              <w:pStyle w:val="TableText"/>
              <w:rPr>
                <w:ins w:id="9506" w:author="Russ Ott" w:date="2022-04-29T10:09:00Z"/>
              </w:rPr>
            </w:pPr>
            <w:ins w:id="9507" w:author="Russ Ott" w:date="2022-04-29T10:09:00Z">
              <w:r>
                <w:t>0..1</w:t>
              </w:r>
            </w:ins>
          </w:p>
        </w:tc>
        <w:tc>
          <w:tcPr>
            <w:tcW w:w="1152" w:type="dxa"/>
          </w:tcPr>
          <w:p w14:paraId="40BF3C5A" w14:textId="77777777" w:rsidR="00440477" w:rsidRDefault="00440477" w:rsidP="00BA7D84">
            <w:pPr>
              <w:pStyle w:val="TableText"/>
              <w:rPr>
                <w:ins w:id="9508" w:author="Russ Ott" w:date="2022-04-29T10:09:00Z"/>
              </w:rPr>
            </w:pPr>
            <w:ins w:id="9509" w:author="Russ Ott" w:date="2022-04-29T10:09:00Z">
              <w:r>
                <w:t>MAY</w:t>
              </w:r>
            </w:ins>
          </w:p>
        </w:tc>
        <w:tc>
          <w:tcPr>
            <w:tcW w:w="864" w:type="dxa"/>
          </w:tcPr>
          <w:p w14:paraId="037B11E7" w14:textId="77777777" w:rsidR="00440477" w:rsidRDefault="00440477" w:rsidP="00BA7D84">
            <w:pPr>
              <w:pStyle w:val="TableText"/>
              <w:rPr>
                <w:ins w:id="9510" w:author="Russ Ott" w:date="2022-04-29T10:09:00Z"/>
              </w:rPr>
            </w:pPr>
          </w:p>
        </w:tc>
        <w:tc>
          <w:tcPr>
            <w:tcW w:w="1104" w:type="dxa"/>
          </w:tcPr>
          <w:p w14:paraId="236A9027" w14:textId="3C7D4B9E" w:rsidR="00440477" w:rsidRDefault="00002F64" w:rsidP="00BA7D84">
            <w:pPr>
              <w:pStyle w:val="TableText"/>
              <w:rPr>
                <w:ins w:id="9511" w:author="Russ Ott" w:date="2022-04-29T10:09:00Z"/>
              </w:rPr>
            </w:pPr>
            <w:ins w:id="9512" w:author="Russ Ott" w:date="2022-04-29T10:09:00Z">
              <w:r>
                <w:fldChar w:fldCharType="begin"/>
              </w:r>
              <w:r>
                <w:instrText xml:space="preserve"> HYPERLINK \l "C_4515-32" \h </w:instrText>
              </w:r>
              <w:r>
                <w:fldChar w:fldCharType="separate"/>
              </w:r>
              <w:r w:rsidR="00440477">
                <w:rPr>
                  <w:rStyle w:val="HyperlinkText9pt"/>
                </w:rPr>
                <w:t>4515-32</w:t>
              </w:r>
              <w:r>
                <w:rPr>
                  <w:rStyle w:val="HyperlinkText9pt"/>
                </w:rPr>
                <w:fldChar w:fldCharType="end"/>
              </w:r>
            </w:ins>
          </w:p>
        </w:tc>
        <w:tc>
          <w:tcPr>
            <w:tcW w:w="2975" w:type="dxa"/>
          </w:tcPr>
          <w:p w14:paraId="4A28FBB6" w14:textId="77777777" w:rsidR="00440477" w:rsidRDefault="00440477" w:rsidP="00BA7D84">
            <w:pPr>
              <w:pStyle w:val="TableText"/>
              <w:rPr>
                <w:ins w:id="9513" w:author="Russ Ott" w:date="2022-04-29T10:09:00Z"/>
              </w:rPr>
            </w:pPr>
          </w:p>
        </w:tc>
      </w:tr>
      <w:tr w:rsidR="00440477" w14:paraId="0F500AE9" w14:textId="77777777" w:rsidTr="00BA7D84">
        <w:trPr>
          <w:jc w:val="center"/>
          <w:ins w:id="9514" w:author="Russ Ott" w:date="2022-04-29T10:09:00Z"/>
        </w:trPr>
        <w:tc>
          <w:tcPr>
            <w:tcW w:w="3345" w:type="dxa"/>
          </w:tcPr>
          <w:p w14:paraId="30E5DBA1" w14:textId="77777777" w:rsidR="00440477" w:rsidRDefault="00440477" w:rsidP="00BA7D84">
            <w:pPr>
              <w:pStyle w:val="TableText"/>
              <w:rPr>
                <w:ins w:id="9515" w:author="Russ Ott" w:date="2022-04-29T10:09:00Z"/>
              </w:rPr>
            </w:pPr>
            <w:ins w:id="9516" w:author="Russ Ott" w:date="2022-04-29T10:09:00Z">
              <w:r>
                <w:tab/>
              </w:r>
              <w:r>
                <w:tab/>
                <w:t>representedOrganization</w:t>
              </w:r>
            </w:ins>
          </w:p>
        </w:tc>
        <w:tc>
          <w:tcPr>
            <w:tcW w:w="720" w:type="dxa"/>
          </w:tcPr>
          <w:p w14:paraId="7D27849A" w14:textId="77777777" w:rsidR="00440477" w:rsidRDefault="00440477" w:rsidP="00BA7D84">
            <w:pPr>
              <w:pStyle w:val="TableText"/>
              <w:rPr>
                <w:ins w:id="9517" w:author="Russ Ott" w:date="2022-04-29T10:09:00Z"/>
              </w:rPr>
            </w:pPr>
            <w:ins w:id="9518" w:author="Russ Ott" w:date="2022-04-29T10:09:00Z">
              <w:r>
                <w:t>0..1</w:t>
              </w:r>
            </w:ins>
          </w:p>
        </w:tc>
        <w:tc>
          <w:tcPr>
            <w:tcW w:w="1152" w:type="dxa"/>
          </w:tcPr>
          <w:p w14:paraId="70171555" w14:textId="77777777" w:rsidR="00440477" w:rsidRDefault="00440477" w:rsidP="00BA7D84">
            <w:pPr>
              <w:pStyle w:val="TableText"/>
              <w:rPr>
                <w:ins w:id="9519" w:author="Russ Ott" w:date="2022-04-29T10:09:00Z"/>
              </w:rPr>
            </w:pPr>
            <w:ins w:id="9520" w:author="Russ Ott" w:date="2022-04-29T10:09:00Z">
              <w:r>
                <w:t>MAY</w:t>
              </w:r>
            </w:ins>
          </w:p>
        </w:tc>
        <w:tc>
          <w:tcPr>
            <w:tcW w:w="864" w:type="dxa"/>
          </w:tcPr>
          <w:p w14:paraId="409A54CA" w14:textId="77777777" w:rsidR="00440477" w:rsidRDefault="00440477" w:rsidP="00BA7D84">
            <w:pPr>
              <w:pStyle w:val="TableText"/>
              <w:rPr>
                <w:ins w:id="9521" w:author="Russ Ott" w:date="2022-04-29T10:09:00Z"/>
              </w:rPr>
            </w:pPr>
          </w:p>
        </w:tc>
        <w:tc>
          <w:tcPr>
            <w:tcW w:w="1104" w:type="dxa"/>
          </w:tcPr>
          <w:p w14:paraId="7BB3AD69" w14:textId="2DCACC15" w:rsidR="00440477" w:rsidRDefault="00002F64" w:rsidP="00BA7D84">
            <w:pPr>
              <w:pStyle w:val="TableText"/>
              <w:rPr>
                <w:ins w:id="9522" w:author="Russ Ott" w:date="2022-04-29T10:09:00Z"/>
              </w:rPr>
            </w:pPr>
            <w:ins w:id="9523" w:author="Russ Ott" w:date="2022-04-29T10:09:00Z">
              <w:r>
                <w:fldChar w:fldCharType="begin"/>
              </w:r>
              <w:r>
                <w:instrText xml:space="preserve"> HYPERLINK \l "C_4515-32978" \h </w:instrText>
              </w:r>
              <w:r>
                <w:fldChar w:fldCharType="separate"/>
              </w:r>
              <w:r w:rsidR="00440477">
                <w:rPr>
                  <w:rStyle w:val="HyperlinkText9pt"/>
                </w:rPr>
                <w:t>4515-32978</w:t>
              </w:r>
              <w:r>
                <w:rPr>
                  <w:rStyle w:val="HyperlinkText9pt"/>
                </w:rPr>
                <w:fldChar w:fldCharType="end"/>
              </w:r>
            </w:ins>
          </w:p>
        </w:tc>
        <w:tc>
          <w:tcPr>
            <w:tcW w:w="2975" w:type="dxa"/>
          </w:tcPr>
          <w:p w14:paraId="371081CB" w14:textId="77777777" w:rsidR="00440477" w:rsidRDefault="00440477" w:rsidP="00BA7D84">
            <w:pPr>
              <w:pStyle w:val="TableText"/>
              <w:rPr>
                <w:ins w:id="9524" w:author="Russ Ott" w:date="2022-04-29T10:09:00Z"/>
              </w:rPr>
            </w:pPr>
          </w:p>
        </w:tc>
      </w:tr>
      <w:tr w:rsidR="00440477" w14:paraId="7FD5DA02" w14:textId="77777777" w:rsidTr="00BA7D84">
        <w:trPr>
          <w:jc w:val="center"/>
          <w:ins w:id="9525" w:author="Russ Ott" w:date="2022-04-29T10:09:00Z"/>
        </w:trPr>
        <w:tc>
          <w:tcPr>
            <w:tcW w:w="3345" w:type="dxa"/>
          </w:tcPr>
          <w:p w14:paraId="0CBF4F09" w14:textId="77777777" w:rsidR="00440477" w:rsidRDefault="00440477" w:rsidP="00BA7D84">
            <w:pPr>
              <w:pStyle w:val="TableText"/>
              <w:rPr>
                <w:ins w:id="9526" w:author="Russ Ott" w:date="2022-04-29T10:09:00Z"/>
              </w:rPr>
            </w:pPr>
            <w:ins w:id="9527" w:author="Russ Ott" w:date="2022-04-29T10:09:00Z">
              <w:r>
                <w:tab/>
              </w:r>
              <w:r>
                <w:tab/>
              </w:r>
              <w:r>
                <w:tab/>
                <w:t>@nullFlavor</w:t>
              </w:r>
            </w:ins>
          </w:p>
        </w:tc>
        <w:tc>
          <w:tcPr>
            <w:tcW w:w="720" w:type="dxa"/>
          </w:tcPr>
          <w:p w14:paraId="2247BD33" w14:textId="77777777" w:rsidR="00440477" w:rsidRDefault="00440477" w:rsidP="00BA7D84">
            <w:pPr>
              <w:pStyle w:val="TableText"/>
              <w:rPr>
                <w:ins w:id="9528" w:author="Russ Ott" w:date="2022-04-29T10:09:00Z"/>
              </w:rPr>
            </w:pPr>
            <w:ins w:id="9529" w:author="Russ Ott" w:date="2022-04-29T10:09:00Z">
              <w:r>
                <w:t>0..1</w:t>
              </w:r>
            </w:ins>
          </w:p>
        </w:tc>
        <w:tc>
          <w:tcPr>
            <w:tcW w:w="1152" w:type="dxa"/>
          </w:tcPr>
          <w:p w14:paraId="35321875" w14:textId="77777777" w:rsidR="00440477" w:rsidRDefault="00440477" w:rsidP="00BA7D84">
            <w:pPr>
              <w:pStyle w:val="TableText"/>
              <w:rPr>
                <w:ins w:id="9530" w:author="Russ Ott" w:date="2022-04-29T10:09:00Z"/>
              </w:rPr>
            </w:pPr>
            <w:ins w:id="9531" w:author="Russ Ott" w:date="2022-04-29T10:09:00Z">
              <w:r>
                <w:t>MAY</w:t>
              </w:r>
            </w:ins>
          </w:p>
        </w:tc>
        <w:tc>
          <w:tcPr>
            <w:tcW w:w="864" w:type="dxa"/>
          </w:tcPr>
          <w:p w14:paraId="5DE10C8E" w14:textId="77777777" w:rsidR="00440477" w:rsidRDefault="00440477" w:rsidP="00BA7D84">
            <w:pPr>
              <w:pStyle w:val="TableText"/>
              <w:rPr>
                <w:ins w:id="9532" w:author="Russ Ott" w:date="2022-04-29T10:09:00Z"/>
              </w:rPr>
            </w:pPr>
          </w:p>
        </w:tc>
        <w:tc>
          <w:tcPr>
            <w:tcW w:w="1104" w:type="dxa"/>
          </w:tcPr>
          <w:p w14:paraId="1DAB8B70" w14:textId="580419BE" w:rsidR="00440477" w:rsidRDefault="00002F64" w:rsidP="00BA7D84">
            <w:pPr>
              <w:pStyle w:val="TableText"/>
              <w:rPr>
                <w:ins w:id="9533" w:author="Russ Ott" w:date="2022-04-29T10:09:00Z"/>
              </w:rPr>
            </w:pPr>
            <w:ins w:id="9534" w:author="Russ Ott" w:date="2022-04-29T10:09:00Z">
              <w:r>
                <w:fldChar w:fldCharType="begin"/>
              </w:r>
              <w:r>
                <w:instrText xml:space="preserve"> HYPERLINK \l "C_4515-35" \h </w:instrText>
              </w:r>
              <w:r>
                <w:fldChar w:fldCharType="separate"/>
              </w:r>
              <w:r w:rsidR="00440477">
                <w:rPr>
                  <w:rStyle w:val="HyperlinkText9pt"/>
                </w:rPr>
                <w:t>4515-35</w:t>
              </w:r>
              <w:r>
                <w:rPr>
                  <w:rStyle w:val="HyperlinkText9pt"/>
                </w:rPr>
                <w:fldChar w:fldCharType="end"/>
              </w:r>
            </w:ins>
          </w:p>
        </w:tc>
        <w:tc>
          <w:tcPr>
            <w:tcW w:w="2975" w:type="dxa"/>
          </w:tcPr>
          <w:p w14:paraId="59111816" w14:textId="77777777" w:rsidR="00440477" w:rsidRDefault="00440477" w:rsidP="00BA7D84">
            <w:pPr>
              <w:pStyle w:val="TableText"/>
              <w:rPr>
                <w:ins w:id="9535" w:author="Russ Ott" w:date="2022-04-29T10:09:00Z"/>
              </w:rPr>
            </w:pPr>
          </w:p>
        </w:tc>
      </w:tr>
      <w:tr w:rsidR="00440477" w14:paraId="31B6EAB5" w14:textId="77777777" w:rsidTr="00BA7D84">
        <w:trPr>
          <w:jc w:val="center"/>
          <w:ins w:id="9536" w:author="Russ Ott" w:date="2022-04-29T10:09:00Z"/>
        </w:trPr>
        <w:tc>
          <w:tcPr>
            <w:tcW w:w="3345" w:type="dxa"/>
          </w:tcPr>
          <w:p w14:paraId="4A196CA5" w14:textId="77777777" w:rsidR="00440477" w:rsidRDefault="00440477" w:rsidP="00BA7D84">
            <w:pPr>
              <w:pStyle w:val="TableText"/>
              <w:rPr>
                <w:ins w:id="9537" w:author="Russ Ott" w:date="2022-04-29T10:09:00Z"/>
              </w:rPr>
            </w:pPr>
            <w:ins w:id="9538" w:author="Russ Ott" w:date="2022-04-29T10:09:00Z">
              <w:r>
                <w:tab/>
              </w:r>
              <w:r>
                <w:tab/>
              </w:r>
              <w:r>
                <w:tab/>
                <w:t>id</w:t>
              </w:r>
            </w:ins>
          </w:p>
        </w:tc>
        <w:tc>
          <w:tcPr>
            <w:tcW w:w="720" w:type="dxa"/>
          </w:tcPr>
          <w:p w14:paraId="4C69E1C3" w14:textId="77777777" w:rsidR="00440477" w:rsidRDefault="00440477" w:rsidP="00BA7D84">
            <w:pPr>
              <w:pStyle w:val="TableText"/>
              <w:rPr>
                <w:ins w:id="9539" w:author="Russ Ott" w:date="2022-04-29T10:09:00Z"/>
              </w:rPr>
            </w:pPr>
            <w:ins w:id="9540" w:author="Russ Ott" w:date="2022-04-29T10:09:00Z">
              <w:r>
                <w:t>1..*</w:t>
              </w:r>
            </w:ins>
          </w:p>
        </w:tc>
        <w:tc>
          <w:tcPr>
            <w:tcW w:w="1152" w:type="dxa"/>
          </w:tcPr>
          <w:p w14:paraId="1506DE4B" w14:textId="77777777" w:rsidR="00440477" w:rsidRDefault="00440477" w:rsidP="00BA7D84">
            <w:pPr>
              <w:pStyle w:val="TableText"/>
              <w:rPr>
                <w:ins w:id="9541" w:author="Russ Ott" w:date="2022-04-29T10:09:00Z"/>
              </w:rPr>
            </w:pPr>
            <w:ins w:id="9542" w:author="Russ Ott" w:date="2022-04-29T10:09:00Z">
              <w:r>
                <w:t>SHALL</w:t>
              </w:r>
            </w:ins>
          </w:p>
        </w:tc>
        <w:tc>
          <w:tcPr>
            <w:tcW w:w="864" w:type="dxa"/>
          </w:tcPr>
          <w:p w14:paraId="438A9EAA" w14:textId="77777777" w:rsidR="00440477" w:rsidRDefault="00440477" w:rsidP="00BA7D84">
            <w:pPr>
              <w:pStyle w:val="TableText"/>
              <w:rPr>
                <w:ins w:id="9543" w:author="Russ Ott" w:date="2022-04-29T10:09:00Z"/>
              </w:rPr>
            </w:pPr>
          </w:p>
        </w:tc>
        <w:tc>
          <w:tcPr>
            <w:tcW w:w="1104" w:type="dxa"/>
          </w:tcPr>
          <w:p w14:paraId="37F5BB2C" w14:textId="305C7F3E" w:rsidR="00440477" w:rsidRDefault="00002F64" w:rsidP="00BA7D84">
            <w:pPr>
              <w:pStyle w:val="TableText"/>
              <w:rPr>
                <w:ins w:id="9544" w:author="Russ Ott" w:date="2022-04-29T10:09:00Z"/>
              </w:rPr>
            </w:pPr>
            <w:ins w:id="9545" w:author="Russ Ott" w:date="2022-04-29T10:09:00Z">
              <w:r>
                <w:fldChar w:fldCharType="begin"/>
              </w:r>
              <w:r>
                <w:instrText xml:space="preserve"> HYPERLINK \l "C_4515-32981" \h </w:instrText>
              </w:r>
              <w:r>
                <w:fldChar w:fldCharType="separate"/>
              </w:r>
              <w:r w:rsidR="00440477">
                <w:rPr>
                  <w:rStyle w:val="HyperlinkText9pt"/>
                </w:rPr>
                <w:t>4515-32981</w:t>
              </w:r>
              <w:r>
                <w:rPr>
                  <w:rStyle w:val="HyperlinkText9pt"/>
                </w:rPr>
                <w:fldChar w:fldCharType="end"/>
              </w:r>
            </w:ins>
          </w:p>
        </w:tc>
        <w:tc>
          <w:tcPr>
            <w:tcW w:w="2975" w:type="dxa"/>
          </w:tcPr>
          <w:p w14:paraId="691A5189" w14:textId="77777777" w:rsidR="00440477" w:rsidRDefault="00440477" w:rsidP="00BA7D84">
            <w:pPr>
              <w:pStyle w:val="TableText"/>
              <w:rPr>
                <w:ins w:id="9546" w:author="Russ Ott" w:date="2022-04-29T10:09:00Z"/>
              </w:rPr>
            </w:pPr>
          </w:p>
        </w:tc>
      </w:tr>
      <w:tr w:rsidR="00440477" w14:paraId="15A7925F" w14:textId="77777777" w:rsidTr="00BA7D84">
        <w:trPr>
          <w:jc w:val="center"/>
          <w:ins w:id="9547" w:author="Russ Ott" w:date="2022-04-29T10:09:00Z"/>
        </w:trPr>
        <w:tc>
          <w:tcPr>
            <w:tcW w:w="3345" w:type="dxa"/>
          </w:tcPr>
          <w:p w14:paraId="5156F7D9" w14:textId="77777777" w:rsidR="00440477" w:rsidRDefault="00440477" w:rsidP="00BA7D84">
            <w:pPr>
              <w:pStyle w:val="TableText"/>
              <w:rPr>
                <w:ins w:id="9548" w:author="Russ Ott" w:date="2022-04-29T10:09:00Z"/>
              </w:rPr>
            </w:pPr>
            <w:ins w:id="9549" w:author="Russ Ott" w:date="2022-04-29T10:09:00Z">
              <w:r>
                <w:tab/>
              </w:r>
              <w:r>
                <w:tab/>
              </w:r>
              <w:r>
                <w:tab/>
                <w:t>id</w:t>
              </w:r>
            </w:ins>
          </w:p>
        </w:tc>
        <w:tc>
          <w:tcPr>
            <w:tcW w:w="720" w:type="dxa"/>
          </w:tcPr>
          <w:p w14:paraId="106F0E5C" w14:textId="77777777" w:rsidR="00440477" w:rsidRDefault="00440477" w:rsidP="00BA7D84">
            <w:pPr>
              <w:pStyle w:val="TableText"/>
              <w:rPr>
                <w:ins w:id="9550" w:author="Russ Ott" w:date="2022-04-29T10:09:00Z"/>
              </w:rPr>
            </w:pPr>
            <w:ins w:id="9551" w:author="Russ Ott" w:date="2022-04-29T10:09:00Z">
              <w:r>
                <w:t>1..1</w:t>
              </w:r>
            </w:ins>
          </w:p>
        </w:tc>
        <w:tc>
          <w:tcPr>
            <w:tcW w:w="1152" w:type="dxa"/>
          </w:tcPr>
          <w:p w14:paraId="0F86A0B0" w14:textId="77777777" w:rsidR="00440477" w:rsidRDefault="00440477" w:rsidP="00BA7D84">
            <w:pPr>
              <w:pStyle w:val="TableText"/>
              <w:rPr>
                <w:ins w:id="9552" w:author="Russ Ott" w:date="2022-04-29T10:09:00Z"/>
              </w:rPr>
            </w:pPr>
            <w:ins w:id="9553" w:author="Russ Ott" w:date="2022-04-29T10:09:00Z">
              <w:r>
                <w:t>SHALL</w:t>
              </w:r>
            </w:ins>
          </w:p>
        </w:tc>
        <w:tc>
          <w:tcPr>
            <w:tcW w:w="864" w:type="dxa"/>
          </w:tcPr>
          <w:p w14:paraId="3ACF3B6E" w14:textId="77777777" w:rsidR="00440477" w:rsidRDefault="00440477" w:rsidP="00BA7D84">
            <w:pPr>
              <w:pStyle w:val="TableText"/>
              <w:rPr>
                <w:ins w:id="9554" w:author="Russ Ott" w:date="2022-04-29T10:09:00Z"/>
              </w:rPr>
            </w:pPr>
          </w:p>
        </w:tc>
        <w:tc>
          <w:tcPr>
            <w:tcW w:w="1104" w:type="dxa"/>
          </w:tcPr>
          <w:p w14:paraId="3B27CD58" w14:textId="678A329B" w:rsidR="00440477" w:rsidRDefault="00002F64" w:rsidP="00BA7D84">
            <w:pPr>
              <w:pStyle w:val="TableText"/>
              <w:rPr>
                <w:ins w:id="9555" w:author="Russ Ott" w:date="2022-04-29T10:09:00Z"/>
              </w:rPr>
            </w:pPr>
            <w:ins w:id="9556" w:author="Russ Ott" w:date="2022-04-29T10:09:00Z">
              <w:r>
                <w:fldChar w:fldCharType="begin"/>
              </w:r>
              <w:r>
                <w:instrText xml:space="preserve"> HYPERLINK \l "C_4515-24" \h </w:instrText>
              </w:r>
              <w:r>
                <w:fldChar w:fldCharType="separate"/>
              </w:r>
              <w:r w:rsidR="00440477">
                <w:rPr>
                  <w:rStyle w:val="HyperlinkText9pt"/>
                </w:rPr>
                <w:t>4515-24</w:t>
              </w:r>
              <w:r>
                <w:rPr>
                  <w:rStyle w:val="HyperlinkText9pt"/>
                </w:rPr>
                <w:fldChar w:fldCharType="end"/>
              </w:r>
            </w:ins>
          </w:p>
        </w:tc>
        <w:tc>
          <w:tcPr>
            <w:tcW w:w="2975" w:type="dxa"/>
          </w:tcPr>
          <w:p w14:paraId="00FD6F68" w14:textId="77777777" w:rsidR="00440477" w:rsidRDefault="00440477" w:rsidP="00BA7D84">
            <w:pPr>
              <w:pStyle w:val="TableText"/>
              <w:rPr>
                <w:ins w:id="9557" w:author="Russ Ott" w:date="2022-04-29T10:09:00Z"/>
              </w:rPr>
            </w:pPr>
          </w:p>
        </w:tc>
      </w:tr>
      <w:tr w:rsidR="00440477" w14:paraId="4574BCCB" w14:textId="77777777" w:rsidTr="00BA7D84">
        <w:trPr>
          <w:jc w:val="center"/>
          <w:ins w:id="9558" w:author="Russ Ott" w:date="2022-04-29T10:09:00Z"/>
        </w:trPr>
        <w:tc>
          <w:tcPr>
            <w:tcW w:w="3345" w:type="dxa"/>
          </w:tcPr>
          <w:p w14:paraId="58A6F2B8" w14:textId="77777777" w:rsidR="00440477" w:rsidRDefault="00440477" w:rsidP="00BA7D84">
            <w:pPr>
              <w:pStyle w:val="TableText"/>
              <w:rPr>
                <w:ins w:id="9559" w:author="Russ Ott" w:date="2022-04-29T10:09:00Z"/>
              </w:rPr>
            </w:pPr>
            <w:ins w:id="9560" w:author="Russ Ott" w:date="2022-04-29T10:09:00Z">
              <w:r>
                <w:tab/>
              </w:r>
              <w:r>
                <w:tab/>
              </w:r>
              <w:r>
                <w:tab/>
              </w:r>
              <w:r>
                <w:tab/>
                <w:t>@nullFlavor</w:t>
              </w:r>
            </w:ins>
          </w:p>
        </w:tc>
        <w:tc>
          <w:tcPr>
            <w:tcW w:w="720" w:type="dxa"/>
          </w:tcPr>
          <w:p w14:paraId="17BA68A2" w14:textId="77777777" w:rsidR="00440477" w:rsidRDefault="00440477" w:rsidP="00BA7D84">
            <w:pPr>
              <w:pStyle w:val="TableText"/>
              <w:rPr>
                <w:ins w:id="9561" w:author="Russ Ott" w:date="2022-04-29T10:09:00Z"/>
              </w:rPr>
            </w:pPr>
            <w:ins w:id="9562" w:author="Russ Ott" w:date="2022-04-29T10:09:00Z">
              <w:r>
                <w:t>0..1</w:t>
              </w:r>
            </w:ins>
          </w:p>
        </w:tc>
        <w:tc>
          <w:tcPr>
            <w:tcW w:w="1152" w:type="dxa"/>
          </w:tcPr>
          <w:p w14:paraId="654CBA4F" w14:textId="77777777" w:rsidR="00440477" w:rsidRDefault="00440477" w:rsidP="00BA7D84">
            <w:pPr>
              <w:pStyle w:val="TableText"/>
              <w:rPr>
                <w:ins w:id="9563" w:author="Russ Ott" w:date="2022-04-29T10:09:00Z"/>
              </w:rPr>
            </w:pPr>
            <w:ins w:id="9564" w:author="Russ Ott" w:date="2022-04-29T10:09:00Z">
              <w:r>
                <w:t>MAY</w:t>
              </w:r>
            </w:ins>
          </w:p>
        </w:tc>
        <w:tc>
          <w:tcPr>
            <w:tcW w:w="864" w:type="dxa"/>
          </w:tcPr>
          <w:p w14:paraId="4B945006" w14:textId="77777777" w:rsidR="00440477" w:rsidRDefault="00440477" w:rsidP="00BA7D84">
            <w:pPr>
              <w:pStyle w:val="TableText"/>
              <w:rPr>
                <w:ins w:id="9565" w:author="Russ Ott" w:date="2022-04-29T10:09:00Z"/>
              </w:rPr>
            </w:pPr>
          </w:p>
        </w:tc>
        <w:tc>
          <w:tcPr>
            <w:tcW w:w="1104" w:type="dxa"/>
          </w:tcPr>
          <w:p w14:paraId="13CEE287" w14:textId="3BC45048" w:rsidR="00440477" w:rsidRDefault="00002F64" w:rsidP="00BA7D84">
            <w:pPr>
              <w:pStyle w:val="TableText"/>
              <w:rPr>
                <w:ins w:id="9566" w:author="Russ Ott" w:date="2022-04-29T10:09:00Z"/>
              </w:rPr>
            </w:pPr>
            <w:ins w:id="9567" w:author="Russ Ott" w:date="2022-04-29T10:09:00Z">
              <w:r>
                <w:fldChar w:fldCharType="begin"/>
              </w:r>
              <w:r>
                <w:instrText xml:space="preserve"> HYPERLINK \l "C_4515-25" \h </w:instrText>
              </w:r>
              <w:r>
                <w:fldChar w:fldCharType="separate"/>
              </w:r>
              <w:r w:rsidR="00440477">
                <w:rPr>
                  <w:rStyle w:val="HyperlinkText9pt"/>
                </w:rPr>
                <w:t>4515-25</w:t>
              </w:r>
              <w:r>
                <w:rPr>
                  <w:rStyle w:val="HyperlinkText9pt"/>
                </w:rPr>
                <w:fldChar w:fldCharType="end"/>
              </w:r>
            </w:ins>
          </w:p>
        </w:tc>
        <w:tc>
          <w:tcPr>
            <w:tcW w:w="2975" w:type="dxa"/>
          </w:tcPr>
          <w:p w14:paraId="02D5218C" w14:textId="77777777" w:rsidR="00440477" w:rsidRDefault="00440477" w:rsidP="00BA7D84">
            <w:pPr>
              <w:pStyle w:val="TableText"/>
              <w:rPr>
                <w:ins w:id="9568" w:author="Russ Ott" w:date="2022-04-29T10:09:00Z"/>
              </w:rPr>
            </w:pPr>
            <w:ins w:id="9569" w:author="Russ Ott" w:date="2022-04-29T10:09:00Z">
              <w:r>
                <w:t>urn:oid:2.16.840.1.113883.5.1008 (HL7NullFlavor) = UNK</w:t>
              </w:r>
            </w:ins>
          </w:p>
        </w:tc>
      </w:tr>
      <w:tr w:rsidR="00440477" w14:paraId="224864E6" w14:textId="77777777" w:rsidTr="00BA7D84">
        <w:trPr>
          <w:jc w:val="center"/>
          <w:ins w:id="9570" w:author="Russ Ott" w:date="2022-04-29T10:09:00Z"/>
        </w:trPr>
        <w:tc>
          <w:tcPr>
            <w:tcW w:w="3345" w:type="dxa"/>
          </w:tcPr>
          <w:p w14:paraId="2A7B95C9" w14:textId="77777777" w:rsidR="00440477" w:rsidRDefault="00440477" w:rsidP="00BA7D84">
            <w:pPr>
              <w:pStyle w:val="TableText"/>
              <w:rPr>
                <w:ins w:id="9571" w:author="Russ Ott" w:date="2022-04-29T10:09:00Z"/>
              </w:rPr>
            </w:pPr>
            <w:ins w:id="9572" w:author="Russ Ott" w:date="2022-04-29T10:09:00Z">
              <w:r>
                <w:tab/>
              </w:r>
              <w:r>
                <w:tab/>
              </w:r>
              <w:r>
                <w:tab/>
              </w:r>
              <w:r>
                <w:tab/>
                <w:t>@root</w:t>
              </w:r>
            </w:ins>
          </w:p>
        </w:tc>
        <w:tc>
          <w:tcPr>
            <w:tcW w:w="720" w:type="dxa"/>
          </w:tcPr>
          <w:p w14:paraId="622E08EC" w14:textId="77777777" w:rsidR="00440477" w:rsidRDefault="00440477" w:rsidP="00BA7D84">
            <w:pPr>
              <w:pStyle w:val="TableText"/>
              <w:rPr>
                <w:ins w:id="9573" w:author="Russ Ott" w:date="2022-04-29T10:09:00Z"/>
              </w:rPr>
            </w:pPr>
            <w:ins w:id="9574" w:author="Russ Ott" w:date="2022-04-29T10:09:00Z">
              <w:r>
                <w:t>1..1</w:t>
              </w:r>
            </w:ins>
          </w:p>
        </w:tc>
        <w:tc>
          <w:tcPr>
            <w:tcW w:w="1152" w:type="dxa"/>
          </w:tcPr>
          <w:p w14:paraId="1B193BD3" w14:textId="77777777" w:rsidR="00440477" w:rsidRDefault="00440477" w:rsidP="00BA7D84">
            <w:pPr>
              <w:pStyle w:val="TableText"/>
              <w:rPr>
                <w:ins w:id="9575" w:author="Russ Ott" w:date="2022-04-29T10:09:00Z"/>
              </w:rPr>
            </w:pPr>
            <w:ins w:id="9576" w:author="Russ Ott" w:date="2022-04-29T10:09:00Z">
              <w:r>
                <w:t>SHALL</w:t>
              </w:r>
            </w:ins>
          </w:p>
        </w:tc>
        <w:tc>
          <w:tcPr>
            <w:tcW w:w="864" w:type="dxa"/>
          </w:tcPr>
          <w:p w14:paraId="3218CB52" w14:textId="77777777" w:rsidR="00440477" w:rsidRDefault="00440477" w:rsidP="00BA7D84">
            <w:pPr>
              <w:pStyle w:val="TableText"/>
              <w:rPr>
                <w:ins w:id="9577" w:author="Russ Ott" w:date="2022-04-29T10:09:00Z"/>
              </w:rPr>
            </w:pPr>
          </w:p>
        </w:tc>
        <w:tc>
          <w:tcPr>
            <w:tcW w:w="1104" w:type="dxa"/>
          </w:tcPr>
          <w:p w14:paraId="7C3CCF12" w14:textId="7548AA2D" w:rsidR="00440477" w:rsidRDefault="00002F64" w:rsidP="00BA7D84">
            <w:pPr>
              <w:pStyle w:val="TableText"/>
              <w:rPr>
                <w:ins w:id="9578" w:author="Russ Ott" w:date="2022-04-29T10:09:00Z"/>
              </w:rPr>
            </w:pPr>
            <w:ins w:id="9579" w:author="Russ Ott" w:date="2022-04-29T10:09:00Z">
              <w:r>
                <w:fldChar w:fldCharType="begin"/>
              </w:r>
              <w:r>
                <w:instrText xml:space="preserve"> HYPERLINK \l "C_4515-26" \h </w:instrText>
              </w:r>
              <w:r>
                <w:fldChar w:fldCharType="separate"/>
              </w:r>
              <w:r w:rsidR="00440477">
                <w:rPr>
                  <w:rStyle w:val="HyperlinkText9pt"/>
                </w:rPr>
                <w:t>4515-26</w:t>
              </w:r>
              <w:r>
                <w:rPr>
                  <w:rStyle w:val="HyperlinkText9pt"/>
                </w:rPr>
                <w:fldChar w:fldCharType="end"/>
              </w:r>
            </w:ins>
          </w:p>
        </w:tc>
        <w:tc>
          <w:tcPr>
            <w:tcW w:w="2975" w:type="dxa"/>
          </w:tcPr>
          <w:p w14:paraId="43E0CDEA" w14:textId="77777777" w:rsidR="00440477" w:rsidRDefault="00440477" w:rsidP="00BA7D84">
            <w:pPr>
              <w:pStyle w:val="TableText"/>
              <w:rPr>
                <w:ins w:id="9580" w:author="Russ Ott" w:date="2022-04-29T10:09:00Z"/>
              </w:rPr>
            </w:pPr>
            <w:ins w:id="9581" w:author="Russ Ott" w:date="2022-04-29T10:09:00Z">
              <w:r>
                <w:t>2.16.840.1.113883.4.2</w:t>
              </w:r>
            </w:ins>
          </w:p>
        </w:tc>
      </w:tr>
      <w:tr w:rsidR="00440477" w14:paraId="4FA46A89" w14:textId="77777777" w:rsidTr="00BA7D84">
        <w:trPr>
          <w:jc w:val="center"/>
          <w:ins w:id="9582" w:author="Russ Ott" w:date="2022-04-29T10:09:00Z"/>
        </w:trPr>
        <w:tc>
          <w:tcPr>
            <w:tcW w:w="3345" w:type="dxa"/>
          </w:tcPr>
          <w:p w14:paraId="4E538BB1" w14:textId="77777777" w:rsidR="00440477" w:rsidRDefault="00440477" w:rsidP="00BA7D84">
            <w:pPr>
              <w:pStyle w:val="TableText"/>
              <w:rPr>
                <w:ins w:id="9583" w:author="Russ Ott" w:date="2022-04-29T10:09:00Z"/>
              </w:rPr>
            </w:pPr>
            <w:ins w:id="9584" w:author="Russ Ott" w:date="2022-04-29T10:09:00Z">
              <w:r>
                <w:tab/>
              </w:r>
              <w:r>
                <w:tab/>
              </w:r>
              <w:r>
                <w:tab/>
              </w:r>
              <w:r>
                <w:tab/>
                <w:t>@extension</w:t>
              </w:r>
            </w:ins>
          </w:p>
        </w:tc>
        <w:tc>
          <w:tcPr>
            <w:tcW w:w="720" w:type="dxa"/>
          </w:tcPr>
          <w:p w14:paraId="7622F1B8" w14:textId="77777777" w:rsidR="00440477" w:rsidRDefault="00440477" w:rsidP="00BA7D84">
            <w:pPr>
              <w:pStyle w:val="TableText"/>
              <w:rPr>
                <w:ins w:id="9585" w:author="Russ Ott" w:date="2022-04-29T10:09:00Z"/>
              </w:rPr>
            </w:pPr>
            <w:ins w:id="9586" w:author="Russ Ott" w:date="2022-04-29T10:09:00Z">
              <w:r>
                <w:t>0..1</w:t>
              </w:r>
            </w:ins>
          </w:p>
        </w:tc>
        <w:tc>
          <w:tcPr>
            <w:tcW w:w="1152" w:type="dxa"/>
          </w:tcPr>
          <w:p w14:paraId="35A019AE" w14:textId="77777777" w:rsidR="00440477" w:rsidRDefault="00440477" w:rsidP="00BA7D84">
            <w:pPr>
              <w:pStyle w:val="TableText"/>
              <w:rPr>
                <w:ins w:id="9587" w:author="Russ Ott" w:date="2022-04-29T10:09:00Z"/>
              </w:rPr>
            </w:pPr>
            <w:ins w:id="9588" w:author="Russ Ott" w:date="2022-04-29T10:09:00Z">
              <w:r>
                <w:t>SHOULD</w:t>
              </w:r>
            </w:ins>
          </w:p>
        </w:tc>
        <w:tc>
          <w:tcPr>
            <w:tcW w:w="864" w:type="dxa"/>
          </w:tcPr>
          <w:p w14:paraId="5A05E92C" w14:textId="77777777" w:rsidR="00440477" w:rsidRDefault="00440477" w:rsidP="00BA7D84">
            <w:pPr>
              <w:pStyle w:val="TableText"/>
              <w:rPr>
                <w:ins w:id="9589" w:author="Russ Ott" w:date="2022-04-29T10:09:00Z"/>
              </w:rPr>
            </w:pPr>
          </w:p>
        </w:tc>
        <w:tc>
          <w:tcPr>
            <w:tcW w:w="1104" w:type="dxa"/>
          </w:tcPr>
          <w:p w14:paraId="2FCF2955" w14:textId="7FB5803F" w:rsidR="00440477" w:rsidRDefault="00002F64" w:rsidP="00BA7D84">
            <w:pPr>
              <w:pStyle w:val="TableText"/>
              <w:rPr>
                <w:ins w:id="9590" w:author="Russ Ott" w:date="2022-04-29T10:09:00Z"/>
              </w:rPr>
            </w:pPr>
            <w:ins w:id="9591" w:author="Russ Ott" w:date="2022-04-29T10:09:00Z">
              <w:r>
                <w:fldChar w:fldCharType="begin"/>
              </w:r>
              <w:r>
                <w:instrText xml:space="preserve"> HYPERLINK \l "C_4515-32982" \h </w:instrText>
              </w:r>
              <w:r>
                <w:fldChar w:fldCharType="separate"/>
              </w:r>
              <w:r w:rsidR="00440477">
                <w:rPr>
                  <w:rStyle w:val="HyperlinkText9pt"/>
                </w:rPr>
                <w:t>4515-32982</w:t>
              </w:r>
              <w:r>
                <w:rPr>
                  <w:rStyle w:val="HyperlinkText9pt"/>
                </w:rPr>
                <w:fldChar w:fldCharType="end"/>
              </w:r>
            </w:ins>
          </w:p>
        </w:tc>
        <w:tc>
          <w:tcPr>
            <w:tcW w:w="2975" w:type="dxa"/>
          </w:tcPr>
          <w:p w14:paraId="39716E62" w14:textId="77777777" w:rsidR="00440477" w:rsidRDefault="00440477" w:rsidP="00BA7D84">
            <w:pPr>
              <w:pStyle w:val="TableText"/>
              <w:rPr>
                <w:ins w:id="9592" w:author="Russ Ott" w:date="2022-04-29T10:09:00Z"/>
              </w:rPr>
            </w:pPr>
          </w:p>
        </w:tc>
      </w:tr>
      <w:tr w:rsidR="00440477" w14:paraId="39BB0A12" w14:textId="77777777" w:rsidTr="00BA7D84">
        <w:trPr>
          <w:jc w:val="center"/>
          <w:ins w:id="9593" w:author="Russ Ott" w:date="2022-04-29T10:09:00Z"/>
        </w:trPr>
        <w:tc>
          <w:tcPr>
            <w:tcW w:w="3345" w:type="dxa"/>
          </w:tcPr>
          <w:p w14:paraId="7197E7CD" w14:textId="77777777" w:rsidR="00440477" w:rsidRDefault="00440477" w:rsidP="00BA7D84">
            <w:pPr>
              <w:pStyle w:val="TableText"/>
              <w:rPr>
                <w:ins w:id="9594" w:author="Russ Ott" w:date="2022-04-29T10:09:00Z"/>
              </w:rPr>
            </w:pPr>
            <w:ins w:id="9595" w:author="Russ Ott" w:date="2022-04-29T10:09:00Z">
              <w:r>
                <w:tab/>
              </w:r>
              <w:r>
                <w:tab/>
              </w:r>
              <w:r>
                <w:tab/>
                <w:t>id</w:t>
              </w:r>
            </w:ins>
          </w:p>
        </w:tc>
        <w:tc>
          <w:tcPr>
            <w:tcW w:w="720" w:type="dxa"/>
          </w:tcPr>
          <w:p w14:paraId="6BA4A219" w14:textId="77777777" w:rsidR="00440477" w:rsidRDefault="00440477" w:rsidP="00BA7D84">
            <w:pPr>
              <w:pStyle w:val="TableText"/>
              <w:rPr>
                <w:ins w:id="9596" w:author="Russ Ott" w:date="2022-04-29T10:09:00Z"/>
              </w:rPr>
            </w:pPr>
            <w:ins w:id="9597" w:author="Russ Ott" w:date="2022-04-29T10:09:00Z">
              <w:r>
                <w:t>1..1</w:t>
              </w:r>
            </w:ins>
          </w:p>
        </w:tc>
        <w:tc>
          <w:tcPr>
            <w:tcW w:w="1152" w:type="dxa"/>
          </w:tcPr>
          <w:p w14:paraId="25EB9863" w14:textId="77777777" w:rsidR="00440477" w:rsidRDefault="00440477" w:rsidP="00BA7D84">
            <w:pPr>
              <w:pStyle w:val="TableText"/>
              <w:rPr>
                <w:ins w:id="9598" w:author="Russ Ott" w:date="2022-04-29T10:09:00Z"/>
              </w:rPr>
            </w:pPr>
            <w:ins w:id="9599" w:author="Russ Ott" w:date="2022-04-29T10:09:00Z">
              <w:r>
                <w:t>SHALL</w:t>
              </w:r>
            </w:ins>
          </w:p>
        </w:tc>
        <w:tc>
          <w:tcPr>
            <w:tcW w:w="864" w:type="dxa"/>
          </w:tcPr>
          <w:p w14:paraId="5A41D8D1" w14:textId="77777777" w:rsidR="00440477" w:rsidRDefault="00440477" w:rsidP="00BA7D84">
            <w:pPr>
              <w:pStyle w:val="TableText"/>
              <w:rPr>
                <w:ins w:id="9600" w:author="Russ Ott" w:date="2022-04-29T10:09:00Z"/>
              </w:rPr>
            </w:pPr>
          </w:p>
        </w:tc>
        <w:tc>
          <w:tcPr>
            <w:tcW w:w="1104" w:type="dxa"/>
          </w:tcPr>
          <w:p w14:paraId="2B27B560" w14:textId="7105F37C" w:rsidR="00440477" w:rsidRDefault="00002F64" w:rsidP="00BA7D84">
            <w:pPr>
              <w:pStyle w:val="TableText"/>
              <w:rPr>
                <w:ins w:id="9601" w:author="Russ Ott" w:date="2022-04-29T10:09:00Z"/>
              </w:rPr>
            </w:pPr>
            <w:ins w:id="9602" w:author="Russ Ott" w:date="2022-04-29T10:09:00Z">
              <w:r>
                <w:fldChar w:fldCharType="begin"/>
              </w:r>
              <w:r>
                <w:instrText xml:space="preserve"> HYPERLINK \l "C_4515-28" \h </w:instrText>
              </w:r>
              <w:r>
                <w:fldChar w:fldCharType="separate"/>
              </w:r>
              <w:r w:rsidR="00440477">
                <w:rPr>
                  <w:rStyle w:val="HyperlinkText9pt"/>
                </w:rPr>
                <w:t>4515-28</w:t>
              </w:r>
              <w:r>
                <w:rPr>
                  <w:rStyle w:val="HyperlinkText9pt"/>
                </w:rPr>
                <w:fldChar w:fldCharType="end"/>
              </w:r>
            </w:ins>
          </w:p>
        </w:tc>
        <w:tc>
          <w:tcPr>
            <w:tcW w:w="2975" w:type="dxa"/>
          </w:tcPr>
          <w:p w14:paraId="2D65E97C" w14:textId="77777777" w:rsidR="00440477" w:rsidRDefault="00440477" w:rsidP="00BA7D84">
            <w:pPr>
              <w:pStyle w:val="TableText"/>
              <w:rPr>
                <w:ins w:id="9603" w:author="Russ Ott" w:date="2022-04-29T10:09:00Z"/>
              </w:rPr>
            </w:pPr>
          </w:p>
        </w:tc>
      </w:tr>
      <w:tr w:rsidR="00440477" w14:paraId="34E65F1A" w14:textId="77777777" w:rsidTr="00BA7D84">
        <w:trPr>
          <w:jc w:val="center"/>
          <w:ins w:id="9604" w:author="Russ Ott" w:date="2022-04-29T10:09:00Z"/>
        </w:trPr>
        <w:tc>
          <w:tcPr>
            <w:tcW w:w="3345" w:type="dxa"/>
          </w:tcPr>
          <w:p w14:paraId="577E2E14" w14:textId="77777777" w:rsidR="00440477" w:rsidRDefault="00440477" w:rsidP="00BA7D84">
            <w:pPr>
              <w:pStyle w:val="TableText"/>
              <w:rPr>
                <w:ins w:id="9605" w:author="Russ Ott" w:date="2022-04-29T10:09:00Z"/>
              </w:rPr>
            </w:pPr>
            <w:ins w:id="9606" w:author="Russ Ott" w:date="2022-04-29T10:09:00Z">
              <w:r>
                <w:tab/>
              </w:r>
              <w:r>
                <w:tab/>
              </w:r>
              <w:r>
                <w:tab/>
              </w:r>
              <w:r>
                <w:tab/>
                <w:t>@nullFlavor</w:t>
              </w:r>
            </w:ins>
          </w:p>
        </w:tc>
        <w:tc>
          <w:tcPr>
            <w:tcW w:w="720" w:type="dxa"/>
          </w:tcPr>
          <w:p w14:paraId="1EBA916E" w14:textId="77777777" w:rsidR="00440477" w:rsidRDefault="00440477" w:rsidP="00BA7D84">
            <w:pPr>
              <w:pStyle w:val="TableText"/>
              <w:rPr>
                <w:ins w:id="9607" w:author="Russ Ott" w:date="2022-04-29T10:09:00Z"/>
              </w:rPr>
            </w:pPr>
            <w:ins w:id="9608" w:author="Russ Ott" w:date="2022-04-29T10:09:00Z">
              <w:r>
                <w:t>0..1</w:t>
              </w:r>
            </w:ins>
          </w:p>
        </w:tc>
        <w:tc>
          <w:tcPr>
            <w:tcW w:w="1152" w:type="dxa"/>
          </w:tcPr>
          <w:p w14:paraId="7669EC78" w14:textId="77777777" w:rsidR="00440477" w:rsidRDefault="00440477" w:rsidP="00BA7D84">
            <w:pPr>
              <w:pStyle w:val="TableText"/>
              <w:rPr>
                <w:ins w:id="9609" w:author="Russ Ott" w:date="2022-04-29T10:09:00Z"/>
              </w:rPr>
            </w:pPr>
            <w:ins w:id="9610" w:author="Russ Ott" w:date="2022-04-29T10:09:00Z">
              <w:r>
                <w:t>MAY</w:t>
              </w:r>
            </w:ins>
          </w:p>
        </w:tc>
        <w:tc>
          <w:tcPr>
            <w:tcW w:w="864" w:type="dxa"/>
          </w:tcPr>
          <w:p w14:paraId="58A1AAAF" w14:textId="77777777" w:rsidR="00440477" w:rsidRDefault="00440477" w:rsidP="00BA7D84">
            <w:pPr>
              <w:pStyle w:val="TableText"/>
              <w:rPr>
                <w:ins w:id="9611" w:author="Russ Ott" w:date="2022-04-29T10:09:00Z"/>
              </w:rPr>
            </w:pPr>
          </w:p>
        </w:tc>
        <w:tc>
          <w:tcPr>
            <w:tcW w:w="1104" w:type="dxa"/>
          </w:tcPr>
          <w:p w14:paraId="4D1DD56A" w14:textId="0C5ACCF8" w:rsidR="00440477" w:rsidRDefault="00002F64" w:rsidP="00BA7D84">
            <w:pPr>
              <w:pStyle w:val="TableText"/>
              <w:rPr>
                <w:ins w:id="9612" w:author="Russ Ott" w:date="2022-04-29T10:09:00Z"/>
              </w:rPr>
            </w:pPr>
            <w:ins w:id="9613" w:author="Russ Ott" w:date="2022-04-29T10:09:00Z">
              <w:r>
                <w:fldChar w:fldCharType="begin"/>
              </w:r>
              <w:r>
                <w:instrText xml:space="preserve"> HYPERLINK \l "C_4515-29" \h </w:instrText>
              </w:r>
              <w:r>
                <w:fldChar w:fldCharType="separate"/>
              </w:r>
              <w:r w:rsidR="00440477">
                <w:rPr>
                  <w:rStyle w:val="HyperlinkText9pt"/>
                </w:rPr>
                <w:t>4515-29</w:t>
              </w:r>
              <w:r>
                <w:rPr>
                  <w:rStyle w:val="HyperlinkText9pt"/>
                </w:rPr>
                <w:fldChar w:fldCharType="end"/>
              </w:r>
            </w:ins>
          </w:p>
        </w:tc>
        <w:tc>
          <w:tcPr>
            <w:tcW w:w="2975" w:type="dxa"/>
          </w:tcPr>
          <w:p w14:paraId="0C91152F" w14:textId="77777777" w:rsidR="00440477" w:rsidRDefault="00440477" w:rsidP="00BA7D84">
            <w:pPr>
              <w:pStyle w:val="TableText"/>
              <w:rPr>
                <w:ins w:id="9614" w:author="Russ Ott" w:date="2022-04-29T10:09:00Z"/>
              </w:rPr>
            </w:pPr>
            <w:ins w:id="9615" w:author="Russ Ott" w:date="2022-04-29T10:09:00Z">
              <w:r>
                <w:t>urn:oid:2.16.840.1.113883.5.1008 (HL7NullFlavor) = UNK</w:t>
              </w:r>
            </w:ins>
          </w:p>
        </w:tc>
      </w:tr>
      <w:tr w:rsidR="00440477" w14:paraId="6174796F" w14:textId="77777777" w:rsidTr="00BA7D84">
        <w:trPr>
          <w:jc w:val="center"/>
          <w:ins w:id="9616" w:author="Russ Ott" w:date="2022-04-29T10:09:00Z"/>
        </w:trPr>
        <w:tc>
          <w:tcPr>
            <w:tcW w:w="3345" w:type="dxa"/>
          </w:tcPr>
          <w:p w14:paraId="04DB36AD" w14:textId="77777777" w:rsidR="00440477" w:rsidRDefault="00440477" w:rsidP="00BA7D84">
            <w:pPr>
              <w:pStyle w:val="TableText"/>
              <w:rPr>
                <w:ins w:id="9617" w:author="Russ Ott" w:date="2022-04-29T10:09:00Z"/>
              </w:rPr>
            </w:pPr>
            <w:ins w:id="9618" w:author="Russ Ott" w:date="2022-04-29T10:09:00Z">
              <w:r>
                <w:tab/>
              </w:r>
              <w:r>
                <w:tab/>
              </w:r>
              <w:r>
                <w:tab/>
              </w:r>
              <w:r>
                <w:tab/>
                <w:t>@root</w:t>
              </w:r>
            </w:ins>
          </w:p>
        </w:tc>
        <w:tc>
          <w:tcPr>
            <w:tcW w:w="720" w:type="dxa"/>
          </w:tcPr>
          <w:p w14:paraId="68CD303C" w14:textId="77777777" w:rsidR="00440477" w:rsidRDefault="00440477" w:rsidP="00BA7D84">
            <w:pPr>
              <w:pStyle w:val="TableText"/>
              <w:rPr>
                <w:ins w:id="9619" w:author="Russ Ott" w:date="2022-04-29T10:09:00Z"/>
              </w:rPr>
            </w:pPr>
            <w:ins w:id="9620" w:author="Russ Ott" w:date="2022-04-29T10:09:00Z">
              <w:r>
                <w:t>1..1</w:t>
              </w:r>
            </w:ins>
          </w:p>
        </w:tc>
        <w:tc>
          <w:tcPr>
            <w:tcW w:w="1152" w:type="dxa"/>
          </w:tcPr>
          <w:p w14:paraId="22C06024" w14:textId="77777777" w:rsidR="00440477" w:rsidRDefault="00440477" w:rsidP="00BA7D84">
            <w:pPr>
              <w:pStyle w:val="TableText"/>
              <w:rPr>
                <w:ins w:id="9621" w:author="Russ Ott" w:date="2022-04-29T10:09:00Z"/>
              </w:rPr>
            </w:pPr>
            <w:ins w:id="9622" w:author="Russ Ott" w:date="2022-04-29T10:09:00Z">
              <w:r>
                <w:t>SHALL</w:t>
              </w:r>
            </w:ins>
          </w:p>
        </w:tc>
        <w:tc>
          <w:tcPr>
            <w:tcW w:w="864" w:type="dxa"/>
          </w:tcPr>
          <w:p w14:paraId="4934FF99" w14:textId="77777777" w:rsidR="00440477" w:rsidRDefault="00440477" w:rsidP="00BA7D84">
            <w:pPr>
              <w:pStyle w:val="TableText"/>
              <w:rPr>
                <w:ins w:id="9623" w:author="Russ Ott" w:date="2022-04-29T10:09:00Z"/>
              </w:rPr>
            </w:pPr>
          </w:p>
        </w:tc>
        <w:tc>
          <w:tcPr>
            <w:tcW w:w="1104" w:type="dxa"/>
          </w:tcPr>
          <w:p w14:paraId="113E651B" w14:textId="1275EF62" w:rsidR="00440477" w:rsidRDefault="00002F64" w:rsidP="00BA7D84">
            <w:pPr>
              <w:pStyle w:val="TableText"/>
              <w:rPr>
                <w:ins w:id="9624" w:author="Russ Ott" w:date="2022-04-29T10:09:00Z"/>
              </w:rPr>
            </w:pPr>
            <w:ins w:id="9625" w:author="Russ Ott" w:date="2022-04-29T10:09:00Z">
              <w:r>
                <w:fldChar w:fldCharType="begin"/>
              </w:r>
              <w:r>
                <w:instrText xml:space="preserve"> HYPERLINK \l "C_4515-30" \h </w:instrText>
              </w:r>
              <w:r>
                <w:fldChar w:fldCharType="separate"/>
              </w:r>
              <w:r w:rsidR="00440477">
                <w:rPr>
                  <w:rStyle w:val="HyperlinkText9pt"/>
                </w:rPr>
                <w:t>4515-30</w:t>
              </w:r>
              <w:r>
                <w:rPr>
                  <w:rStyle w:val="HyperlinkText9pt"/>
                </w:rPr>
                <w:fldChar w:fldCharType="end"/>
              </w:r>
            </w:ins>
          </w:p>
        </w:tc>
        <w:tc>
          <w:tcPr>
            <w:tcW w:w="2975" w:type="dxa"/>
          </w:tcPr>
          <w:p w14:paraId="21B96C17" w14:textId="77777777" w:rsidR="00440477" w:rsidRDefault="00440477" w:rsidP="00BA7D84">
            <w:pPr>
              <w:pStyle w:val="TableText"/>
              <w:rPr>
                <w:ins w:id="9626" w:author="Russ Ott" w:date="2022-04-29T10:09:00Z"/>
              </w:rPr>
            </w:pPr>
            <w:ins w:id="9627" w:author="Russ Ott" w:date="2022-04-29T10:09:00Z">
              <w:r>
                <w:t>2.16.840.1.113883.4.6</w:t>
              </w:r>
            </w:ins>
          </w:p>
        </w:tc>
      </w:tr>
      <w:tr w:rsidR="00440477" w14:paraId="2676B5A8" w14:textId="77777777" w:rsidTr="00BA7D84">
        <w:trPr>
          <w:jc w:val="center"/>
          <w:ins w:id="9628" w:author="Russ Ott" w:date="2022-04-29T10:09:00Z"/>
        </w:trPr>
        <w:tc>
          <w:tcPr>
            <w:tcW w:w="3345" w:type="dxa"/>
          </w:tcPr>
          <w:p w14:paraId="4C637150" w14:textId="77777777" w:rsidR="00440477" w:rsidRDefault="00440477" w:rsidP="00BA7D84">
            <w:pPr>
              <w:pStyle w:val="TableText"/>
              <w:rPr>
                <w:ins w:id="9629" w:author="Russ Ott" w:date="2022-04-29T10:09:00Z"/>
              </w:rPr>
            </w:pPr>
            <w:ins w:id="9630" w:author="Russ Ott" w:date="2022-04-29T10:09:00Z">
              <w:r>
                <w:tab/>
              </w:r>
              <w:r>
                <w:tab/>
              </w:r>
              <w:r>
                <w:tab/>
              </w:r>
              <w:r>
                <w:tab/>
                <w:t>@extension</w:t>
              </w:r>
            </w:ins>
          </w:p>
        </w:tc>
        <w:tc>
          <w:tcPr>
            <w:tcW w:w="720" w:type="dxa"/>
          </w:tcPr>
          <w:p w14:paraId="1DFEE9AC" w14:textId="77777777" w:rsidR="00440477" w:rsidRDefault="00440477" w:rsidP="00BA7D84">
            <w:pPr>
              <w:pStyle w:val="TableText"/>
              <w:rPr>
                <w:ins w:id="9631" w:author="Russ Ott" w:date="2022-04-29T10:09:00Z"/>
              </w:rPr>
            </w:pPr>
            <w:ins w:id="9632" w:author="Russ Ott" w:date="2022-04-29T10:09:00Z">
              <w:r>
                <w:t>0..1</w:t>
              </w:r>
            </w:ins>
          </w:p>
        </w:tc>
        <w:tc>
          <w:tcPr>
            <w:tcW w:w="1152" w:type="dxa"/>
          </w:tcPr>
          <w:p w14:paraId="57573CA1" w14:textId="77777777" w:rsidR="00440477" w:rsidRDefault="00440477" w:rsidP="00BA7D84">
            <w:pPr>
              <w:pStyle w:val="TableText"/>
              <w:rPr>
                <w:ins w:id="9633" w:author="Russ Ott" w:date="2022-04-29T10:09:00Z"/>
              </w:rPr>
            </w:pPr>
            <w:ins w:id="9634" w:author="Russ Ott" w:date="2022-04-29T10:09:00Z">
              <w:r>
                <w:t>SHOULD</w:t>
              </w:r>
            </w:ins>
          </w:p>
        </w:tc>
        <w:tc>
          <w:tcPr>
            <w:tcW w:w="864" w:type="dxa"/>
          </w:tcPr>
          <w:p w14:paraId="48BDE1D3" w14:textId="77777777" w:rsidR="00440477" w:rsidRDefault="00440477" w:rsidP="00BA7D84">
            <w:pPr>
              <w:pStyle w:val="TableText"/>
              <w:rPr>
                <w:ins w:id="9635" w:author="Russ Ott" w:date="2022-04-29T10:09:00Z"/>
              </w:rPr>
            </w:pPr>
          </w:p>
        </w:tc>
        <w:tc>
          <w:tcPr>
            <w:tcW w:w="1104" w:type="dxa"/>
          </w:tcPr>
          <w:p w14:paraId="378D46BA" w14:textId="516D394C" w:rsidR="00440477" w:rsidRDefault="00002F64" w:rsidP="00BA7D84">
            <w:pPr>
              <w:pStyle w:val="TableText"/>
              <w:rPr>
                <w:ins w:id="9636" w:author="Russ Ott" w:date="2022-04-29T10:09:00Z"/>
              </w:rPr>
            </w:pPr>
            <w:ins w:id="9637" w:author="Russ Ott" w:date="2022-04-29T10:09:00Z">
              <w:r>
                <w:fldChar w:fldCharType="begin"/>
              </w:r>
              <w:r>
                <w:instrText xml:space="preserve"> HYPERLINK \l "C_4515-31" \h </w:instrText>
              </w:r>
              <w:r>
                <w:fldChar w:fldCharType="separate"/>
              </w:r>
              <w:r w:rsidR="00440477">
                <w:rPr>
                  <w:rStyle w:val="HyperlinkText9pt"/>
                </w:rPr>
                <w:t>4515-31</w:t>
              </w:r>
              <w:r>
                <w:rPr>
                  <w:rStyle w:val="HyperlinkText9pt"/>
                </w:rPr>
                <w:fldChar w:fldCharType="end"/>
              </w:r>
            </w:ins>
          </w:p>
        </w:tc>
        <w:tc>
          <w:tcPr>
            <w:tcW w:w="2975" w:type="dxa"/>
          </w:tcPr>
          <w:p w14:paraId="41DF16B3" w14:textId="77777777" w:rsidR="00440477" w:rsidRDefault="00440477" w:rsidP="00BA7D84">
            <w:pPr>
              <w:pStyle w:val="TableText"/>
              <w:rPr>
                <w:ins w:id="9638" w:author="Russ Ott" w:date="2022-04-29T10:09:00Z"/>
              </w:rPr>
            </w:pPr>
          </w:p>
        </w:tc>
      </w:tr>
      <w:tr w:rsidR="00440477" w14:paraId="5637F88B" w14:textId="77777777" w:rsidTr="00BA7D84">
        <w:trPr>
          <w:jc w:val="center"/>
          <w:ins w:id="9639" w:author="Russ Ott" w:date="2022-04-29T10:09:00Z"/>
        </w:trPr>
        <w:tc>
          <w:tcPr>
            <w:tcW w:w="3345" w:type="dxa"/>
          </w:tcPr>
          <w:p w14:paraId="3323C5B3" w14:textId="77777777" w:rsidR="00440477" w:rsidRDefault="00440477" w:rsidP="00BA7D84">
            <w:pPr>
              <w:pStyle w:val="TableText"/>
              <w:rPr>
                <w:ins w:id="9640" w:author="Russ Ott" w:date="2022-04-29T10:09:00Z"/>
              </w:rPr>
            </w:pPr>
            <w:ins w:id="9641" w:author="Russ Ott" w:date="2022-04-29T10:09:00Z">
              <w:r>
                <w:tab/>
              </w:r>
              <w:r>
                <w:tab/>
              </w:r>
              <w:r>
                <w:tab/>
                <w:t>name</w:t>
              </w:r>
            </w:ins>
          </w:p>
        </w:tc>
        <w:tc>
          <w:tcPr>
            <w:tcW w:w="720" w:type="dxa"/>
          </w:tcPr>
          <w:p w14:paraId="7E642B6E" w14:textId="77777777" w:rsidR="00440477" w:rsidRDefault="00440477" w:rsidP="00BA7D84">
            <w:pPr>
              <w:pStyle w:val="TableText"/>
              <w:rPr>
                <w:ins w:id="9642" w:author="Russ Ott" w:date="2022-04-29T10:09:00Z"/>
              </w:rPr>
            </w:pPr>
            <w:ins w:id="9643" w:author="Russ Ott" w:date="2022-04-29T10:09:00Z">
              <w:r>
                <w:t>1..1</w:t>
              </w:r>
            </w:ins>
          </w:p>
        </w:tc>
        <w:tc>
          <w:tcPr>
            <w:tcW w:w="1152" w:type="dxa"/>
          </w:tcPr>
          <w:p w14:paraId="63E31F22" w14:textId="77777777" w:rsidR="00440477" w:rsidRDefault="00440477" w:rsidP="00BA7D84">
            <w:pPr>
              <w:pStyle w:val="TableText"/>
              <w:rPr>
                <w:ins w:id="9644" w:author="Russ Ott" w:date="2022-04-29T10:09:00Z"/>
              </w:rPr>
            </w:pPr>
            <w:ins w:id="9645" w:author="Russ Ott" w:date="2022-04-29T10:09:00Z">
              <w:r>
                <w:t>SHALL</w:t>
              </w:r>
            </w:ins>
          </w:p>
        </w:tc>
        <w:tc>
          <w:tcPr>
            <w:tcW w:w="864" w:type="dxa"/>
          </w:tcPr>
          <w:p w14:paraId="1B2E4514" w14:textId="77777777" w:rsidR="00440477" w:rsidRDefault="00440477" w:rsidP="00BA7D84">
            <w:pPr>
              <w:pStyle w:val="TableText"/>
              <w:rPr>
                <w:ins w:id="9646" w:author="Russ Ott" w:date="2022-04-29T10:09:00Z"/>
              </w:rPr>
            </w:pPr>
          </w:p>
        </w:tc>
        <w:tc>
          <w:tcPr>
            <w:tcW w:w="1104" w:type="dxa"/>
          </w:tcPr>
          <w:p w14:paraId="591CCF0E" w14:textId="663C0960" w:rsidR="00440477" w:rsidRDefault="00002F64" w:rsidP="00BA7D84">
            <w:pPr>
              <w:pStyle w:val="TableText"/>
              <w:rPr>
                <w:ins w:id="9647" w:author="Russ Ott" w:date="2022-04-29T10:09:00Z"/>
              </w:rPr>
            </w:pPr>
            <w:ins w:id="9648" w:author="Russ Ott" w:date="2022-04-29T10:09:00Z">
              <w:r>
                <w:fldChar w:fldCharType="begin"/>
              </w:r>
              <w:r>
                <w:instrText xml:space="preserve"> HYPERLINK \l "C_4515-11" \h </w:instrText>
              </w:r>
              <w:r>
                <w:fldChar w:fldCharType="separate"/>
              </w:r>
              <w:r w:rsidR="00440477">
                <w:rPr>
                  <w:rStyle w:val="HyperlinkText9pt"/>
                </w:rPr>
                <w:t>4515-11</w:t>
              </w:r>
              <w:r>
                <w:rPr>
                  <w:rStyle w:val="HyperlinkText9pt"/>
                </w:rPr>
                <w:fldChar w:fldCharType="end"/>
              </w:r>
            </w:ins>
          </w:p>
        </w:tc>
        <w:tc>
          <w:tcPr>
            <w:tcW w:w="2975" w:type="dxa"/>
          </w:tcPr>
          <w:p w14:paraId="41402E2B" w14:textId="77777777" w:rsidR="00440477" w:rsidRDefault="00440477" w:rsidP="00BA7D84">
            <w:pPr>
              <w:pStyle w:val="TableText"/>
              <w:rPr>
                <w:ins w:id="9649" w:author="Russ Ott" w:date="2022-04-29T10:09:00Z"/>
              </w:rPr>
            </w:pPr>
          </w:p>
        </w:tc>
      </w:tr>
      <w:tr w:rsidR="00440477" w14:paraId="1E6C9A6F" w14:textId="77777777" w:rsidTr="00BA7D84">
        <w:trPr>
          <w:jc w:val="center"/>
          <w:ins w:id="9650" w:author="Russ Ott" w:date="2022-04-29T10:09:00Z"/>
        </w:trPr>
        <w:tc>
          <w:tcPr>
            <w:tcW w:w="3345" w:type="dxa"/>
          </w:tcPr>
          <w:p w14:paraId="3C46CCEE" w14:textId="77777777" w:rsidR="00440477" w:rsidRDefault="00440477" w:rsidP="00BA7D84">
            <w:pPr>
              <w:pStyle w:val="TableText"/>
              <w:rPr>
                <w:ins w:id="9651" w:author="Russ Ott" w:date="2022-04-29T10:09:00Z"/>
              </w:rPr>
            </w:pPr>
            <w:ins w:id="9652" w:author="Russ Ott" w:date="2022-04-29T10:09:00Z">
              <w:r>
                <w:tab/>
              </w:r>
              <w:r>
                <w:tab/>
              </w:r>
              <w:r>
                <w:tab/>
                <w:t>telecom</w:t>
              </w:r>
            </w:ins>
          </w:p>
        </w:tc>
        <w:tc>
          <w:tcPr>
            <w:tcW w:w="720" w:type="dxa"/>
          </w:tcPr>
          <w:p w14:paraId="0330978A" w14:textId="77777777" w:rsidR="00440477" w:rsidRDefault="00440477" w:rsidP="00BA7D84">
            <w:pPr>
              <w:pStyle w:val="TableText"/>
              <w:rPr>
                <w:ins w:id="9653" w:author="Russ Ott" w:date="2022-04-29T10:09:00Z"/>
              </w:rPr>
            </w:pPr>
            <w:ins w:id="9654" w:author="Russ Ott" w:date="2022-04-29T10:09:00Z">
              <w:r>
                <w:t>0..*</w:t>
              </w:r>
            </w:ins>
          </w:p>
        </w:tc>
        <w:tc>
          <w:tcPr>
            <w:tcW w:w="1152" w:type="dxa"/>
          </w:tcPr>
          <w:p w14:paraId="7A322AC6" w14:textId="77777777" w:rsidR="00440477" w:rsidRDefault="00440477" w:rsidP="00BA7D84">
            <w:pPr>
              <w:pStyle w:val="TableText"/>
              <w:rPr>
                <w:ins w:id="9655" w:author="Russ Ott" w:date="2022-04-29T10:09:00Z"/>
              </w:rPr>
            </w:pPr>
            <w:ins w:id="9656" w:author="Russ Ott" w:date="2022-04-29T10:09:00Z">
              <w:r>
                <w:t>SHOULD</w:t>
              </w:r>
            </w:ins>
          </w:p>
        </w:tc>
        <w:tc>
          <w:tcPr>
            <w:tcW w:w="864" w:type="dxa"/>
          </w:tcPr>
          <w:p w14:paraId="719FDD1F" w14:textId="77777777" w:rsidR="00440477" w:rsidRDefault="00440477" w:rsidP="00BA7D84">
            <w:pPr>
              <w:pStyle w:val="TableText"/>
              <w:rPr>
                <w:ins w:id="9657" w:author="Russ Ott" w:date="2022-04-29T10:09:00Z"/>
              </w:rPr>
            </w:pPr>
          </w:p>
        </w:tc>
        <w:tc>
          <w:tcPr>
            <w:tcW w:w="1104" w:type="dxa"/>
          </w:tcPr>
          <w:p w14:paraId="1CF2F476" w14:textId="28408FE1" w:rsidR="00440477" w:rsidRDefault="00002F64" w:rsidP="00BA7D84">
            <w:pPr>
              <w:pStyle w:val="TableText"/>
              <w:rPr>
                <w:ins w:id="9658" w:author="Russ Ott" w:date="2022-04-29T10:09:00Z"/>
              </w:rPr>
            </w:pPr>
            <w:ins w:id="9659" w:author="Russ Ott" w:date="2022-04-29T10:09:00Z">
              <w:r>
                <w:fldChar w:fldCharType="begin"/>
              </w:r>
              <w:r>
                <w:instrText xml:space="preserve"> HYPERLINK \l "C_4515-12" \h </w:instrText>
              </w:r>
              <w:r>
                <w:fldChar w:fldCharType="separate"/>
              </w:r>
              <w:r w:rsidR="00440477">
                <w:rPr>
                  <w:rStyle w:val="HyperlinkText9pt"/>
                </w:rPr>
                <w:t>4515-12</w:t>
              </w:r>
              <w:r>
                <w:rPr>
                  <w:rStyle w:val="HyperlinkText9pt"/>
                </w:rPr>
                <w:fldChar w:fldCharType="end"/>
              </w:r>
            </w:ins>
          </w:p>
        </w:tc>
        <w:tc>
          <w:tcPr>
            <w:tcW w:w="2975" w:type="dxa"/>
          </w:tcPr>
          <w:p w14:paraId="2F9912A2" w14:textId="77777777" w:rsidR="00440477" w:rsidRDefault="00440477" w:rsidP="00BA7D84">
            <w:pPr>
              <w:pStyle w:val="TableText"/>
              <w:rPr>
                <w:ins w:id="9660" w:author="Russ Ott" w:date="2022-04-29T10:09:00Z"/>
              </w:rPr>
            </w:pPr>
          </w:p>
        </w:tc>
      </w:tr>
    </w:tbl>
    <w:p w14:paraId="476D5609" w14:textId="77777777" w:rsidR="00440477" w:rsidRDefault="00440477" w:rsidP="00440477">
      <w:pPr>
        <w:pStyle w:val="BodyText"/>
        <w:rPr>
          <w:ins w:id="9661" w:author="Russ Ott" w:date="2022-04-29T10:09:00Z"/>
        </w:rPr>
      </w:pPr>
    </w:p>
    <w:p w14:paraId="488A7C93" w14:textId="77777777" w:rsidR="00440477" w:rsidRDefault="00440477" w:rsidP="00440477">
      <w:pPr>
        <w:numPr>
          <w:ilvl w:val="0"/>
          <w:numId w:val="10"/>
        </w:numPr>
        <w:rPr>
          <w:ins w:id="9662" w:author="Russ Ott" w:date="2022-04-29T10:09:00Z"/>
        </w:rPr>
      </w:pPr>
      <w:ins w:id="9663" w:author="Russ Ott" w:date="2022-04-29T10:09:00Z">
        <w:r>
          <w:rPr>
            <w:rStyle w:val="keyword"/>
          </w:rPr>
          <w:t>SHALL</w:t>
        </w:r>
        <w:r>
          <w:t xml:space="preserve"> contain exactly one [1..1] </w:t>
        </w:r>
        <w:r>
          <w:rPr>
            <w:rStyle w:val="XMLnameBold"/>
          </w:rPr>
          <w:t>templateId</w:t>
        </w:r>
        <w:bookmarkStart w:id="9664" w:name="C_4515-32980"/>
        <w:r>
          <w:t xml:space="preserve"> (CONF:4515-32980)</w:t>
        </w:r>
        <w:bookmarkEnd w:id="9664"/>
        <w:r>
          <w:t xml:space="preserve"> such that it</w:t>
        </w:r>
      </w:ins>
    </w:p>
    <w:p w14:paraId="03D9DD10" w14:textId="77777777" w:rsidR="00440477" w:rsidRDefault="00440477" w:rsidP="00440477">
      <w:pPr>
        <w:numPr>
          <w:ilvl w:val="1"/>
          <w:numId w:val="10"/>
        </w:numPr>
        <w:rPr>
          <w:ins w:id="9665" w:author="Russ Ott" w:date="2022-04-29T10:09:00Z"/>
        </w:rPr>
      </w:pPr>
      <w:ins w:id="9666" w:author="Russ Ott" w:date="2022-04-29T10:09:00Z">
        <w:r>
          <w:rPr>
            <w:rStyle w:val="keyword"/>
          </w:rPr>
          <w:t>SHALL</w:t>
        </w:r>
        <w:r>
          <w:t xml:space="preserve"> contain exactly one [1..1] </w:t>
        </w:r>
        <w:r>
          <w:rPr>
            <w:rStyle w:val="XMLnameBold"/>
          </w:rPr>
          <w:t>@root</w:t>
        </w:r>
        <w:r>
          <w:t>=</w:t>
        </w:r>
        <w:r>
          <w:rPr>
            <w:rStyle w:val="XMLname"/>
          </w:rPr>
          <w:t>"2.16.840.1.113883.10.20.22.5.6"</w:t>
        </w:r>
        <w:bookmarkStart w:id="9667" w:name="C_4515-15"/>
        <w:r>
          <w:t xml:space="preserve"> (CONF:4515-15)</w:t>
        </w:r>
        <w:bookmarkEnd w:id="9667"/>
        <w:r>
          <w:t>.</w:t>
        </w:r>
      </w:ins>
    </w:p>
    <w:p w14:paraId="58025121" w14:textId="77777777" w:rsidR="00440477" w:rsidRDefault="00440477" w:rsidP="00440477">
      <w:pPr>
        <w:numPr>
          <w:ilvl w:val="1"/>
          <w:numId w:val="10"/>
        </w:numPr>
        <w:rPr>
          <w:ins w:id="9668" w:author="Russ Ott" w:date="2022-04-29T10:09:00Z"/>
        </w:rPr>
      </w:pPr>
      <w:ins w:id="9669" w:author="Russ Ott" w:date="2022-04-29T10:09:00Z">
        <w:r>
          <w:rPr>
            <w:rStyle w:val="keyword"/>
          </w:rPr>
          <w:t>SHALL</w:t>
        </w:r>
        <w:r>
          <w:t xml:space="preserve"> contain exactly one [1..1] </w:t>
        </w:r>
        <w:r>
          <w:rPr>
            <w:rStyle w:val="XMLnameBold"/>
          </w:rPr>
          <w:t>@extension</w:t>
        </w:r>
        <w:r>
          <w:t>=</w:t>
        </w:r>
        <w:r>
          <w:rPr>
            <w:rStyle w:val="XMLname"/>
          </w:rPr>
          <w:t>"2019-10-01"</w:t>
        </w:r>
        <w:bookmarkStart w:id="9670" w:name="C_4515-36"/>
        <w:r>
          <w:t xml:space="preserve"> (CONF:4515-36)</w:t>
        </w:r>
        <w:bookmarkEnd w:id="9670"/>
        <w:r>
          <w:t>.</w:t>
        </w:r>
      </w:ins>
    </w:p>
    <w:p w14:paraId="6BEF402B" w14:textId="77777777" w:rsidR="00440477" w:rsidRDefault="00440477" w:rsidP="00440477">
      <w:pPr>
        <w:numPr>
          <w:ilvl w:val="0"/>
          <w:numId w:val="10"/>
        </w:numPr>
        <w:rPr>
          <w:ins w:id="9671" w:author="Russ Ott" w:date="2022-04-29T10:09:00Z"/>
        </w:rPr>
      </w:pPr>
      <w:ins w:id="9672" w:author="Russ Ott" w:date="2022-04-29T10:09:00Z">
        <w:r>
          <w:rPr>
            <w:rStyle w:val="keyword"/>
          </w:rPr>
          <w:t>SHALL</w:t>
        </w:r>
        <w:r>
          <w:t xml:space="preserve"> contain exactly one [1..1] </w:t>
        </w:r>
        <w:r>
          <w:rPr>
            <w:rStyle w:val="XMLnameBold"/>
          </w:rPr>
          <w:t>time</w:t>
        </w:r>
        <w:bookmarkStart w:id="9673" w:name="C_4515-32983"/>
        <w:r>
          <w:t xml:space="preserve"> (CONF:4515-32983)</w:t>
        </w:r>
        <w:bookmarkEnd w:id="9673"/>
        <w:r>
          <w:t>.</w:t>
        </w:r>
      </w:ins>
    </w:p>
    <w:p w14:paraId="547DA203" w14:textId="77777777" w:rsidR="00440477" w:rsidRDefault="00440477" w:rsidP="00440477">
      <w:pPr>
        <w:numPr>
          <w:ilvl w:val="0"/>
          <w:numId w:val="10"/>
        </w:numPr>
        <w:rPr>
          <w:ins w:id="9674" w:author="Russ Ott" w:date="2022-04-29T10:09:00Z"/>
        </w:rPr>
      </w:pPr>
      <w:ins w:id="9675" w:author="Russ Ott" w:date="2022-04-29T10:09:00Z">
        <w:r>
          <w:rPr>
            <w:rStyle w:val="keyword"/>
          </w:rPr>
          <w:t>SHALL</w:t>
        </w:r>
        <w:r>
          <w:t xml:space="preserve"> contain exactly one [1..1] </w:t>
        </w:r>
        <w:r>
          <w:rPr>
            <w:rStyle w:val="XMLnameBold"/>
          </w:rPr>
          <w:t>assignedAuthor</w:t>
        </w:r>
        <w:bookmarkStart w:id="9676" w:name="C_4515-32975"/>
        <w:r>
          <w:t xml:space="preserve"> (CONF:4515-32975)</w:t>
        </w:r>
        <w:bookmarkEnd w:id="9676"/>
        <w:r>
          <w:t>.</w:t>
        </w:r>
      </w:ins>
    </w:p>
    <w:p w14:paraId="72BD389C" w14:textId="77777777" w:rsidR="00440477" w:rsidRDefault="00440477" w:rsidP="00440477">
      <w:pPr>
        <w:numPr>
          <w:ilvl w:val="1"/>
          <w:numId w:val="10"/>
        </w:numPr>
        <w:rPr>
          <w:ins w:id="9677" w:author="Russ Ott" w:date="2022-04-29T10:09:00Z"/>
        </w:rPr>
      </w:pPr>
      <w:ins w:id="9678" w:author="Russ Ott" w:date="2022-04-29T10:09:00Z">
        <w:r>
          <w:t xml:space="preserve">This assignedAuthor </w:t>
        </w:r>
        <w:r>
          <w:rPr>
            <w:rStyle w:val="keyword"/>
          </w:rPr>
          <w:t>SHALL</w:t>
        </w:r>
        <w:r>
          <w:t xml:space="preserve"> contain at least one [1..*] </w:t>
        </w:r>
        <w:r>
          <w:rPr>
            <w:rStyle w:val="XMLnameBold"/>
          </w:rPr>
          <w:t>id</w:t>
        </w:r>
        <w:bookmarkStart w:id="9679" w:name="C_4515-2"/>
        <w:r>
          <w:t xml:space="preserve"> (CONF:4515-2)</w:t>
        </w:r>
        <w:bookmarkEnd w:id="9679"/>
        <w:r>
          <w:t>.</w:t>
        </w:r>
      </w:ins>
    </w:p>
    <w:p w14:paraId="6031AB9C" w14:textId="77777777" w:rsidR="00440477" w:rsidRDefault="00440477" w:rsidP="00440477">
      <w:pPr>
        <w:numPr>
          <w:ilvl w:val="2"/>
          <w:numId w:val="10"/>
        </w:numPr>
        <w:rPr>
          <w:ins w:id="9680" w:author="Russ Ott" w:date="2022-04-29T10:09:00Z"/>
        </w:rPr>
      </w:pPr>
      <w:ins w:id="9681" w:author="Russ Ott" w:date="2022-04-29T10:09:00Z">
        <w:r>
          <w:t>If the assignedAuthor/id is not referencing a Provenance Author described elsewhere in the document with a representedOrganization populated, this assignedAuthor</w:t>
        </w:r>
        <w:r>
          <w:rPr>
            <w:rStyle w:val="keyword"/>
          </w:rPr>
          <w:t xml:space="preserve"> SHALL </w:t>
        </w:r>
        <w:r>
          <w:t>contain exactly one [1..1] representedOrganization (CONF:4515-64).</w:t>
        </w:r>
      </w:ins>
    </w:p>
    <w:p w14:paraId="6C917216" w14:textId="77777777" w:rsidR="00440477" w:rsidRDefault="00440477" w:rsidP="00440477">
      <w:pPr>
        <w:numPr>
          <w:ilvl w:val="1"/>
          <w:numId w:val="10"/>
        </w:numPr>
        <w:rPr>
          <w:ins w:id="9682" w:author="Russ Ott" w:date="2022-04-29T10:09:00Z"/>
        </w:rPr>
      </w:pPr>
      <w:ins w:id="9683" w:author="Russ Ott" w:date="2022-04-29T10:09:00Z">
        <w:r>
          <w:t xml:space="preserve">This assignedAuthor </w:t>
        </w:r>
        <w:r>
          <w:rPr>
            <w:rStyle w:val="keyword"/>
          </w:rPr>
          <w:t>SHALL</w:t>
        </w:r>
        <w:r>
          <w:t xml:space="preserve"> contain exactly one [1..1] </w:t>
        </w:r>
        <w:r>
          <w:rPr>
            <w:rStyle w:val="XMLnameBold"/>
          </w:rPr>
          <w:t>id</w:t>
        </w:r>
        <w:bookmarkStart w:id="9684" w:name="C_4515-20"/>
        <w:r>
          <w:t xml:space="preserve"> (CONF:4515-20)</w:t>
        </w:r>
        <w:bookmarkEnd w:id="9684"/>
        <w:r>
          <w:t xml:space="preserve"> such that it</w:t>
        </w:r>
      </w:ins>
    </w:p>
    <w:p w14:paraId="22D29DD8" w14:textId="77777777" w:rsidR="00440477" w:rsidRDefault="00440477" w:rsidP="00440477">
      <w:pPr>
        <w:pStyle w:val="BodyText"/>
        <w:spacing w:before="120"/>
        <w:rPr>
          <w:ins w:id="9685" w:author="Russ Ott" w:date="2022-04-29T10:09:00Z"/>
        </w:rPr>
      </w:pPr>
      <w:ins w:id="9686" w:author="Russ Ott" w:date="2022-04-29T10:09:00Z">
        <w:r>
          <w:t>If id with @root="2.16.840.1.113883.4.6" National Provider Identifier is unknown then</w:t>
        </w:r>
      </w:ins>
    </w:p>
    <w:p w14:paraId="04FE3805" w14:textId="77777777" w:rsidR="00440477" w:rsidRDefault="00440477" w:rsidP="00440477">
      <w:pPr>
        <w:numPr>
          <w:ilvl w:val="2"/>
          <w:numId w:val="10"/>
        </w:numPr>
        <w:rPr>
          <w:ins w:id="9687" w:author="Russ Ott" w:date="2022-04-29T10:09:00Z"/>
        </w:rPr>
      </w:pPr>
      <w:ins w:id="9688" w:author="Russ Ott" w:date="2022-04-29T10:09:00Z">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9689" w:name="C_4515-21"/>
        <w:r>
          <w:t xml:space="preserve"> (CONF:4515-21)</w:t>
        </w:r>
        <w:bookmarkEnd w:id="9689"/>
        <w:r>
          <w:t>.</w:t>
        </w:r>
      </w:ins>
    </w:p>
    <w:p w14:paraId="27B7D569" w14:textId="77777777" w:rsidR="00440477" w:rsidRDefault="00440477" w:rsidP="00440477">
      <w:pPr>
        <w:numPr>
          <w:ilvl w:val="2"/>
          <w:numId w:val="10"/>
        </w:numPr>
        <w:rPr>
          <w:ins w:id="9690" w:author="Russ Ott" w:date="2022-04-29T10:09:00Z"/>
        </w:rPr>
      </w:pPr>
      <w:ins w:id="9691" w:author="Russ Ott" w:date="2022-04-29T10:09:00Z">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9692" w:name="C_4515-22"/>
        <w:r>
          <w:t xml:space="preserve"> (CONF:4515-22)</w:t>
        </w:r>
        <w:bookmarkEnd w:id="9692"/>
        <w:r>
          <w:t>.</w:t>
        </w:r>
      </w:ins>
    </w:p>
    <w:p w14:paraId="5282DC75" w14:textId="77777777" w:rsidR="00440477" w:rsidRDefault="00440477" w:rsidP="00440477">
      <w:pPr>
        <w:numPr>
          <w:ilvl w:val="2"/>
          <w:numId w:val="10"/>
        </w:numPr>
        <w:rPr>
          <w:ins w:id="9693" w:author="Russ Ott" w:date="2022-04-29T10:09:00Z"/>
        </w:rPr>
      </w:pPr>
      <w:ins w:id="9694" w:author="Russ Ott" w:date="2022-04-29T10:09:00Z">
        <w:r>
          <w:rPr>
            <w:rStyle w:val="keyword"/>
          </w:rPr>
          <w:t>SHOULD</w:t>
        </w:r>
        <w:r>
          <w:t xml:space="preserve"> contain zero or one [0..1] </w:t>
        </w:r>
        <w:r>
          <w:rPr>
            <w:rStyle w:val="XMLnameBold"/>
          </w:rPr>
          <w:t>@extension</w:t>
        </w:r>
        <w:bookmarkStart w:id="9695" w:name="C_4515-23"/>
        <w:r>
          <w:t xml:space="preserve"> (CONF:4515-23)</w:t>
        </w:r>
        <w:bookmarkEnd w:id="9695"/>
        <w:r>
          <w:t>.</w:t>
        </w:r>
      </w:ins>
    </w:p>
    <w:p w14:paraId="01506101" w14:textId="77777777" w:rsidR="00440477" w:rsidRDefault="00440477" w:rsidP="00440477">
      <w:pPr>
        <w:pStyle w:val="BodyText"/>
        <w:spacing w:before="120"/>
        <w:rPr>
          <w:ins w:id="9696" w:author="Russ Ott" w:date="2022-04-29T10:09:00Z"/>
        </w:rPr>
      </w:pPr>
      <w:ins w:id="9697" w:author="Russ Ott" w:date="2022-04-29T10:09:00Z">
        <w:r>
          <w:t>When the author is a person who is not acting in the role of a clinician, this code encodes the personal or legal relationship between author and the patient.</w:t>
        </w:r>
      </w:ins>
    </w:p>
    <w:p w14:paraId="03A61771" w14:textId="77777777" w:rsidR="00440477" w:rsidRDefault="00440477" w:rsidP="00440477">
      <w:pPr>
        <w:numPr>
          <w:ilvl w:val="1"/>
          <w:numId w:val="10"/>
        </w:numPr>
        <w:rPr>
          <w:ins w:id="9698" w:author="Russ Ott" w:date="2022-04-29T10:09:00Z"/>
        </w:rPr>
      </w:pPr>
      <w:ins w:id="9699" w:author="Russ Ott" w:date="2022-04-29T10:09:00Z">
        <w:r>
          <w:t xml:space="preserve">This assignedAuthor </w:t>
        </w:r>
        <w:r>
          <w:rPr>
            <w:rStyle w:val="keyword"/>
          </w:rPr>
          <w:t>SHOULD</w:t>
        </w:r>
        <w:r>
          <w:t xml:space="preserve"> contain zero or one [0..1] </w:t>
        </w:r>
        <w:r>
          <w:rPr>
            <w:rStyle w:val="XMLnameBold"/>
          </w:rPr>
          <w:t>code</w:t>
        </w:r>
        <w:bookmarkStart w:id="9700" w:name="C_4515-32979"/>
        <w:r>
          <w:t xml:space="preserve"> (CONF:4515-32979)</w:t>
        </w:r>
        <w:bookmarkEnd w:id="9700"/>
        <w:r>
          <w:t>.</w:t>
        </w:r>
      </w:ins>
    </w:p>
    <w:p w14:paraId="15DE06BF" w14:textId="77777777" w:rsidR="00440477" w:rsidRDefault="00440477" w:rsidP="00440477">
      <w:pPr>
        <w:numPr>
          <w:ilvl w:val="2"/>
          <w:numId w:val="10"/>
        </w:numPr>
        <w:rPr>
          <w:ins w:id="9701" w:author="Russ Ott" w:date="2022-04-29T10:09:00Z"/>
        </w:rPr>
      </w:pPr>
      <w:ins w:id="9702" w:author="Russ Ott" w:date="2022-04-29T10:09:00Z">
        <w:r>
          <w:t>If the content is provider authored, the code</w:t>
        </w:r>
        <w:r>
          <w:rPr>
            <w:rStyle w:val="keyword"/>
          </w:rPr>
          <w:t xml:space="preserve"> SHOULD </w:t>
        </w:r>
        <w:r>
          <w:t>be selected from ValueSet Healthcare Provider Taxonomy urn:oid:2.16.840.1.114222.4.11.1066 DYNAMIC (CONF:4515-56).</w:t>
        </w:r>
      </w:ins>
    </w:p>
    <w:p w14:paraId="01B5914F" w14:textId="77777777" w:rsidR="00440477" w:rsidRDefault="00440477" w:rsidP="00440477">
      <w:pPr>
        <w:numPr>
          <w:ilvl w:val="2"/>
          <w:numId w:val="10"/>
        </w:numPr>
        <w:rPr>
          <w:ins w:id="9703" w:author="Russ Ott" w:date="2022-04-29T10:09:00Z"/>
        </w:rPr>
      </w:pPr>
      <w:ins w:id="9704" w:author="Russ Ott" w:date="2022-04-29T10:09:00Z">
        <w:r>
          <w:t>If the author is a person who is not acting in the role of a clinician, the code</w:t>
        </w:r>
        <w:r>
          <w:rPr>
            <w:rStyle w:val="keyword"/>
          </w:rPr>
          <w:t xml:space="preserve"> SHOULD </w:t>
        </w:r>
        <w:r>
          <w:t>be selected from ValueSet Personal And Legal Relationship Role Type urn:oid:2.16.840.1.113883.11.20.12.1 DYNAMIC (CONF:4515-57).</w:t>
        </w:r>
      </w:ins>
    </w:p>
    <w:p w14:paraId="2D943596" w14:textId="77777777" w:rsidR="00440477" w:rsidRDefault="00440477" w:rsidP="00440477">
      <w:pPr>
        <w:numPr>
          <w:ilvl w:val="1"/>
          <w:numId w:val="10"/>
        </w:numPr>
        <w:rPr>
          <w:ins w:id="9705" w:author="Russ Ott" w:date="2022-04-29T10:09:00Z"/>
        </w:rPr>
      </w:pPr>
      <w:ins w:id="9706" w:author="Russ Ott" w:date="2022-04-29T10:09:00Z">
        <w:r>
          <w:t xml:space="preserve">This assignedAuthor </w:t>
        </w:r>
        <w:r>
          <w:rPr>
            <w:rStyle w:val="keyword"/>
          </w:rPr>
          <w:t>SHOULD</w:t>
        </w:r>
        <w:r>
          <w:t xml:space="preserve"> contain zero or one [0..1] </w:t>
        </w:r>
        <w:r>
          <w:rPr>
            <w:rStyle w:val="XMLnameBold"/>
          </w:rPr>
          <w:t>assignedPerson</w:t>
        </w:r>
        <w:bookmarkStart w:id="9707" w:name="C_4515-32976"/>
        <w:r>
          <w:t xml:space="preserve"> (CONF:4515-32976)</w:t>
        </w:r>
        <w:bookmarkEnd w:id="9707"/>
        <w:r>
          <w:t>.</w:t>
        </w:r>
      </w:ins>
    </w:p>
    <w:p w14:paraId="29D875C6" w14:textId="77777777" w:rsidR="00440477" w:rsidRDefault="00440477" w:rsidP="00440477">
      <w:pPr>
        <w:numPr>
          <w:ilvl w:val="2"/>
          <w:numId w:val="10"/>
        </w:numPr>
        <w:rPr>
          <w:ins w:id="9708" w:author="Russ Ott" w:date="2022-04-29T10:09:00Z"/>
        </w:rPr>
      </w:pPr>
      <w:ins w:id="9709" w:author="Russ Ott" w:date="2022-04-29T10:09:00Z">
        <w:r>
          <w:t xml:space="preserve">The assignedPerson, if present, </w:t>
        </w:r>
        <w:r>
          <w:rPr>
            <w:rStyle w:val="keyword"/>
          </w:rPr>
          <w:t>SHALL</w:t>
        </w:r>
        <w:r>
          <w:t xml:space="preserve"> contain at least one [1..*] </w:t>
        </w:r>
        <w:r>
          <w:rPr>
            <w:rStyle w:val="XMLnameBold"/>
          </w:rPr>
          <w:t>name</w:t>
        </w:r>
        <w:bookmarkStart w:id="9710" w:name="C_4515-32977"/>
        <w:r>
          <w:t xml:space="preserve"> (CONF:4515-32977)</w:t>
        </w:r>
        <w:bookmarkEnd w:id="9710"/>
        <w:r>
          <w:t>.</w:t>
        </w:r>
      </w:ins>
    </w:p>
    <w:p w14:paraId="702AE503" w14:textId="77777777" w:rsidR="00440477" w:rsidRDefault="00440477" w:rsidP="00440477">
      <w:pPr>
        <w:numPr>
          <w:ilvl w:val="3"/>
          <w:numId w:val="10"/>
        </w:numPr>
        <w:rPr>
          <w:ins w:id="9711" w:author="Russ Ott" w:date="2022-04-29T10:09:00Z"/>
        </w:rPr>
      </w:pPr>
      <w:ins w:id="9712" w:author="Russ Ott" w:date="2022-04-29T10:09:00Z">
        <w:r>
          <w:t xml:space="preserve">Such names </w:t>
        </w:r>
        <w:r>
          <w:rPr>
            <w:rStyle w:val="keyword"/>
          </w:rPr>
          <w:t>SHALL</w:t>
        </w:r>
        <w:r>
          <w:t xml:space="preserve"> contain exactly one [1..1] </w:t>
        </w:r>
        <w:r>
          <w:rPr>
            <w:rStyle w:val="XMLnameBold"/>
          </w:rPr>
          <w:t>family</w:t>
        </w:r>
        <w:bookmarkStart w:id="9713" w:name="C_4515-17"/>
        <w:r>
          <w:t xml:space="preserve"> (CONF:4515-17)</w:t>
        </w:r>
        <w:bookmarkEnd w:id="9713"/>
        <w:r>
          <w:t>.</w:t>
        </w:r>
      </w:ins>
    </w:p>
    <w:p w14:paraId="38A08F80" w14:textId="77777777" w:rsidR="00440477" w:rsidRDefault="00440477" w:rsidP="00440477">
      <w:pPr>
        <w:numPr>
          <w:ilvl w:val="3"/>
          <w:numId w:val="10"/>
        </w:numPr>
        <w:rPr>
          <w:ins w:id="9714" w:author="Russ Ott" w:date="2022-04-29T10:09:00Z"/>
        </w:rPr>
      </w:pPr>
      <w:ins w:id="9715" w:author="Russ Ott" w:date="2022-04-29T10:09:00Z">
        <w:r>
          <w:t xml:space="preserve">Such names </w:t>
        </w:r>
        <w:r>
          <w:rPr>
            <w:rStyle w:val="keyword"/>
          </w:rPr>
          <w:t>SHOULD</w:t>
        </w:r>
        <w:r>
          <w:t xml:space="preserve"> contain zero or more [0..*] </w:t>
        </w:r>
        <w:r>
          <w:rPr>
            <w:rStyle w:val="XMLnameBold"/>
          </w:rPr>
          <w:t>given</w:t>
        </w:r>
        <w:bookmarkStart w:id="9716" w:name="C_4515-18"/>
        <w:r>
          <w:t xml:space="preserve"> (CONF:4515-18)</w:t>
        </w:r>
        <w:bookmarkEnd w:id="9716"/>
        <w:r>
          <w:t>.</w:t>
        </w:r>
      </w:ins>
    </w:p>
    <w:p w14:paraId="02ADF6D9" w14:textId="77777777" w:rsidR="00440477" w:rsidRDefault="00440477" w:rsidP="00440477">
      <w:pPr>
        <w:numPr>
          <w:ilvl w:val="1"/>
          <w:numId w:val="10"/>
        </w:numPr>
        <w:rPr>
          <w:ins w:id="9717" w:author="Russ Ott" w:date="2022-04-29T10:09:00Z"/>
        </w:rPr>
      </w:pPr>
      <w:ins w:id="9718" w:author="Russ Ott" w:date="2022-04-29T10:09:00Z">
        <w:r>
          <w:t xml:space="preserve">This assignedAuthor </w:t>
        </w:r>
        <w:r>
          <w:rPr>
            <w:rStyle w:val="keyword"/>
          </w:rPr>
          <w:t>MAY</w:t>
        </w:r>
        <w:r>
          <w:t xml:space="preserve"> contain zero or one [0..1] </w:t>
        </w:r>
        <w:r>
          <w:rPr>
            <w:rStyle w:val="XMLnameBold"/>
          </w:rPr>
          <w:t>assignedAuthoringDevice</w:t>
        </w:r>
        <w:bookmarkStart w:id="9719" w:name="C_4515-32"/>
        <w:r>
          <w:t xml:space="preserve"> (CONF:4515-32)</w:t>
        </w:r>
        <w:bookmarkEnd w:id="9719"/>
        <w:r>
          <w:t>.</w:t>
        </w:r>
      </w:ins>
    </w:p>
    <w:p w14:paraId="66E39209" w14:textId="77777777" w:rsidR="00440477" w:rsidRDefault="00440477" w:rsidP="00440477">
      <w:pPr>
        <w:pStyle w:val="BodyText"/>
        <w:spacing w:before="120"/>
        <w:rPr>
          <w:ins w:id="9720" w:author="Russ Ott" w:date="2022-04-29T10:09:00Z"/>
        </w:rPr>
      </w:pPr>
      <w:ins w:id="9721" w:author="Russ Ott" w:date="2022-04-29T10:09:00Z">
        <w:r>
          <w:t>If the assignedAuthor/id is not referencing a Provenance Author described elsewhere in the document with a representedOrganization populated, this assignedAuthor SHALL contain exactly one [1..1] representedOrganization (See - CONF:4440-64).</w:t>
        </w:r>
      </w:ins>
    </w:p>
    <w:p w14:paraId="43664DBF" w14:textId="77777777" w:rsidR="00440477" w:rsidRDefault="00440477" w:rsidP="00440477">
      <w:pPr>
        <w:numPr>
          <w:ilvl w:val="1"/>
          <w:numId w:val="10"/>
        </w:numPr>
        <w:rPr>
          <w:ins w:id="9722" w:author="Russ Ott" w:date="2022-04-29T10:09:00Z"/>
        </w:rPr>
      </w:pPr>
      <w:ins w:id="9723" w:author="Russ Ott" w:date="2022-04-29T10:09:00Z">
        <w:r>
          <w:t xml:space="preserve">This assignedAuthor </w:t>
        </w:r>
        <w:r>
          <w:rPr>
            <w:rStyle w:val="keyword"/>
          </w:rPr>
          <w:t>MAY</w:t>
        </w:r>
        <w:r>
          <w:t xml:space="preserve"> contain zero or one [0..1] </w:t>
        </w:r>
        <w:r>
          <w:rPr>
            <w:rStyle w:val="XMLnameBold"/>
          </w:rPr>
          <w:t>representedOrganization</w:t>
        </w:r>
        <w:bookmarkStart w:id="9724" w:name="C_4515-32978"/>
        <w:r>
          <w:t xml:space="preserve"> (CONF:4515-32978)</w:t>
        </w:r>
        <w:bookmarkEnd w:id="9724"/>
        <w:r>
          <w:t>.</w:t>
        </w:r>
      </w:ins>
    </w:p>
    <w:p w14:paraId="46C16723" w14:textId="77777777" w:rsidR="00440477" w:rsidRDefault="00440477" w:rsidP="00440477">
      <w:pPr>
        <w:pStyle w:val="BodyText"/>
        <w:spacing w:before="120"/>
        <w:rPr>
          <w:ins w:id="9725" w:author="Russ Ott" w:date="2022-04-29T10:09:00Z"/>
        </w:rPr>
      </w:pPr>
      <w:ins w:id="9726" w:author="Russ Ott" w:date="2022-04-29T10:09:00Z">
        <w:r>
          <w:t>A nullFlavor of "NA" is allowed If the assignedAuthor is not a clinician</w:t>
        </w:r>
      </w:ins>
    </w:p>
    <w:p w14:paraId="049E7FE3" w14:textId="77777777" w:rsidR="00440477" w:rsidRDefault="00440477" w:rsidP="00440477">
      <w:pPr>
        <w:numPr>
          <w:ilvl w:val="2"/>
          <w:numId w:val="10"/>
        </w:numPr>
        <w:rPr>
          <w:ins w:id="9727" w:author="Russ Ott" w:date="2022-04-29T10:09:00Z"/>
        </w:rPr>
      </w:pPr>
      <w:ins w:id="9728" w:author="Russ Ott" w:date="2022-04-29T10:09:00Z">
        <w:r>
          <w:t xml:space="preserve">The representedOrganization, if present, </w:t>
        </w:r>
        <w:r>
          <w:rPr>
            <w:rStyle w:val="keyword"/>
          </w:rPr>
          <w:t>MAY</w:t>
        </w:r>
        <w:r>
          <w:t xml:space="preserve"> contain zero or one [0..1] </w:t>
        </w:r>
        <w:r>
          <w:rPr>
            <w:rStyle w:val="XMLnameBold"/>
          </w:rPr>
          <w:t>@nullFlavor</w:t>
        </w:r>
        <w:bookmarkStart w:id="9729" w:name="C_4515-35"/>
        <w:r>
          <w:t xml:space="preserve"> (CONF:4515-35)</w:t>
        </w:r>
        <w:bookmarkEnd w:id="9729"/>
        <w:r>
          <w:t>.</w:t>
        </w:r>
      </w:ins>
    </w:p>
    <w:p w14:paraId="4F9CD698" w14:textId="77777777" w:rsidR="00440477" w:rsidRDefault="00440477" w:rsidP="00440477">
      <w:pPr>
        <w:numPr>
          <w:ilvl w:val="2"/>
          <w:numId w:val="10"/>
        </w:numPr>
        <w:rPr>
          <w:ins w:id="9730" w:author="Russ Ott" w:date="2022-04-29T10:09:00Z"/>
        </w:rPr>
      </w:pPr>
      <w:ins w:id="9731" w:author="Russ Ott" w:date="2022-04-29T10:09:00Z">
        <w:r>
          <w:t xml:space="preserve">The representedOrganization, if present, </w:t>
        </w:r>
        <w:r>
          <w:rPr>
            <w:rStyle w:val="keyword"/>
          </w:rPr>
          <w:t>SHALL</w:t>
        </w:r>
        <w:r>
          <w:t xml:space="preserve"> contain at least one [1..*] </w:t>
        </w:r>
        <w:r>
          <w:rPr>
            <w:rStyle w:val="XMLnameBold"/>
          </w:rPr>
          <w:t>id</w:t>
        </w:r>
        <w:bookmarkStart w:id="9732" w:name="C_4515-32981"/>
        <w:r>
          <w:t xml:space="preserve"> (CONF:4515-32981)</w:t>
        </w:r>
        <w:bookmarkEnd w:id="9732"/>
        <w:r>
          <w:t>.</w:t>
        </w:r>
      </w:ins>
    </w:p>
    <w:p w14:paraId="4EE168B9" w14:textId="77777777" w:rsidR="00440477" w:rsidRDefault="00440477" w:rsidP="00440477">
      <w:pPr>
        <w:numPr>
          <w:ilvl w:val="2"/>
          <w:numId w:val="10"/>
        </w:numPr>
        <w:rPr>
          <w:ins w:id="9733" w:author="Russ Ott" w:date="2022-04-29T10:09:00Z"/>
        </w:rPr>
      </w:pPr>
      <w:ins w:id="9734" w:author="Russ Ott" w:date="2022-04-29T10:09:00Z">
        <w:r>
          <w:t xml:space="preserve">The representedOrganization, if present, </w:t>
        </w:r>
        <w:r>
          <w:rPr>
            <w:rStyle w:val="keyword"/>
          </w:rPr>
          <w:t>SHALL</w:t>
        </w:r>
        <w:r>
          <w:t xml:space="preserve"> contain exactly one [1..1] </w:t>
        </w:r>
        <w:r>
          <w:rPr>
            <w:rStyle w:val="XMLnameBold"/>
          </w:rPr>
          <w:t>id</w:t>
        </w:r>
        <w:bookmarkStart w:id="9735" w:name="C_4515-24"/>
        <w:r>
          <w:t xml:space="preserve"> (CONF:4515-24)</w:t>
        </w:r>
        <w:bookmarkEnd w:id="9735"/>
        <w:r>
          <w:t xml:space="preserve"> such that it</w:t>
        </w:r>
      </w:ins>
    </w:p>
    <w:p w14:paraId="387B6370" w14:textId="77777777" w:rsidR="00440477" w:rsidRDefault="00440477" w:rsidP="00440477">
      <w:pPr>
        <w:pStyle w:val="BodyText"/>
        <w:spacing w:before="120"/>
        <w:rPr>
          <w:ins w:id="9736" w:author="Russ Ott" w:date="2022-04-29T10:09:00Z"/>
        </w:rPr>
      </w:pPr>
      <w:ins w:id="9737" w:author="Russ Ott" w:date="2022-04-29T10:09:00Z">
        <w:r>
          <w:t>If id with @root="2.16.840.1.113883.4.2" Tax ID Number is unknown then</w:t>
        </w:r>
      </w:ins>
    </w:p>
    <w:p w14:paraId="70A29E8B" w14:textId="77777777" w:rsidR="00440477" w:rsidRDefault="00440477" w:rsidP="00440477">
      <w:pPr>
        <w:numPr>
          <w:ilvl w:val="3"/>
          <w:numId w:val="10"/>
        </w:numPr>
        <w:rPr>
          <w:ins w:id="9738" w:author="Russ Ott" w:date="2022-04-29T10:09:00Z"/>
        </w:rPr>
      </w:pPr>
      <w:ins w:id="9739" w:author="Russ Ott" w:date="2022-04-29T10:09:00Z">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9740" w:name="C_4515-25"/>
        <w:r>
          <w:t xml:space="preserve"> (CONF:4515-25)</w:t>
        </w:r>
        <w:bookmarkEnd w:id="9740"/>
        <w:r>
          <w:t>.</w:t>
        </w:r>
      </w:ins>
    </w:p>
    <w:p w14:paraId="29A9390D" w14:textId="77777777" w:rsidR="00440477" w:rsidRDefault="00440477" w:rsidP="00440477">
      <w:pPr>
        <w:numPr>
          <w:ilvl w:val="3"/>
          <w:numId w:val="10"/>
        </w:numPr>
        <w:rPr>
          <w:ins w:id="9741" w:author="Russ Ott" w:date="2022-04-29T10:09:00Z"/>
        </w:rPr>
      </w:pPr>
      <w:ins w:id="9742" w:author="Russ Ott" w:date="2022-04-29T10:09:00Z">
        <w:r>
          <w:rPr>
            <w:rStyle w:val="keyword"/>
          </w:rPr>
          <w:t>SHALL</w:t>
        </w:r>
        <w:r>
          <w:t xml:space="preserve"> contain exactly one [1..1] </w:t>
        </w:r>
        <w:r>
          <w:rPr>
            <w:rStyle w:val="XMLnameBold"/>
          </w:rPr>
          <w:t>@root</w:t>
        </w:r>
        <w:r>
          <w:t>=</w:t>
        </w:r>
        <w:r>
          <w:rPr>
            <w:rStyle w:val="XMLname"/>
          </w:rPr>
          <w:t>"2.16.840.1.113883.4.2"</w:t>
        </w:r>
        <w:r>
          <w:t xml:space="preserve"> Tax ID Number</w:t>
        </w:r>
        <w:bookmarkStart w:id="9743" w:name="C_4515-26"/>
        <w:r>
          <w:t xml:space="preserve"> (CONF:4515-26)</w:t>
        </w:r>
        <w:bookmarkEnd w:id="9743"/>
        <w:r>
          <w:t>.</w:t>
        </w:r>
      </w:ins>
    </w:p>
    <w:p w14:paraId="5BFE799E" w14:textId="77777777" w:rsidR="00440477" w:rsidRDefault="00440477" w:rsidP="00440477">
      <w:pPr>
        <w:numPr>
          <w:ilvl w:val="3"/>
          <w:numId w:val="10"/>
        </w:numPr>
        <w:rPr>
          <w:ins w:id="9744" w:author="Russ Ott" w:date="2022-04-29T10:09:00Z"/>
        </w:rPr>
      </w:pPr>
      <w:ins w:id="9745" w:author="Russ Ott" w:date="2022-04-29T10:09:00Z">
        <w:r>
          <w:rPr>
            <w:rStyle w:val="keyword"/>
          </w:rPr>
          <w:t>SHOULD</w:t>
        </w:r>
        <w:r>
          <w:t xml:space="preserve"> contain zero or one [0..1] </w:t>
        </w:r>
        <w:r>
          <w:rPr>
            <w:rStyle w:val="XMLnameBold"/>
          </w:rPr>
          <w:t>@extension</w:t>
        </w:r>
        <w:bookmarkStart w:id="9746" w:name="C_4515-32982"/>
        <w:r>
          <w:t xml:space="preserve"> (CONF:4515-32982)</w:t>
        </w:r>
        <w:bookmarkEnd w:id="9746"/>
        <w:r>
          <w:t>.</w:t>
        </w:r>
      </w:ins>
    </w:p>
    <w:p w14:paraId="4C8C90B1" w14:textId="77777777" w:rsidR="00440477" w:rsidRDefault="00440477" w:rsidP="00440477">
      <w:pPr>
        <w:numPr>
          <w:ilvl w:val="2"/>
          <w:numId w:val="10"/>
        </w:numPr>
        <w:rPr>
          <w:ins w:id="9747" w:author="Russ Ott" w:date="2022-04-29T10:09:00Z"/>
        </w:rPr>
      </w:pPr>
      <w:ins w:id="9748" w:author="Russ Ott" w:date="2022-04-29T10:09:00Z">
        <w:r>
          <w:t xml:space="preserve">The representedOrganization, if present, </w:t>
        </w:r>
        <w:r>
          <w:rPr>
            <w:rStyle w:val="keyword"/>
          </w:rPr>
          <w:t>SHALL</w:t>
        </w:r>
        <w:r>
          <w:t xml:space="preserve"> contain exactly one [1..1] </w:t>
        </w:r>
        <w:r>
          <w:rPr>
            <w:rStyle w:val="XMLnameBold"/>
          </w:rPr>
          <w:t>id</w:t>
        </w:r>
        <w:bookmarkStart w:id="9749" w:name="C_4515-28"/>
        <w:r>
          <w:t xml:space="preserve"> (CONF:4515-28)</w:t>
        </w:r>
        <w:bookmarkEnd w:id="9749"/>
        <w:r>
          <w:t xml:space="preserve"> such that it</w:t>
        </w:r>
      </w:ins>
    </w:p>
    <w:p w14:paraId="4797BE87" w14:textId="77777777" w:rsidR="00440477" w:rsidRDefault="00440477" w:rsidP="00440477">
      <w:pPr>
        <w:pStyle w:val="BodyText"/>
        <w:spacing w:before="120"/>
        <w:rPr>
          <w:ins w:id="9750" w:author="Russ Ott" w:date="2022-04-29T10:09:00Z"/>
        </w:rPr>
      </w:pPr>
      <w:ins w:id="9751" w:author="Russ Ott" w:date="2022-04-29T10:09:00Z">
        <w:r>
          <w:t>If id with @root="2.16.840.1.113883.4.6" National Provider Identifier is unknown then</w:t>
        </w:r>
      </w:ins>
    </w:p>
    <w:p w14:paraId="23750DEC" w14:textId="77777777" w:rsidR="00440477" w:rsidRDefault="00440477" w:rsidP="00440477">
      <w:pPr>
        <w:numPr>
          <w:ilvl w:val="3"/>
          <w:numId w:val="10"/>
        </w:numPr>
        <w:rPr>
          <w:ins w:id="9752" w:author="Russ Ott" w:date="2022-04-29T10:09:00Z"/>
        </w:rPr>
      </w:pPr>
      <w:ins w:id="9753" w:author="Russ Ott" w:date="2022-04-29T10:09:00Z">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9754" w:name="C_4515-29"/>
        <w:r>
          <w:t xml:space="preserve"> (CONF:4515-29)</w:t>
        </w:r>
        <w:bookmarkEnd w:id="9754"/>
        <w:r>
          <w:t>.</w:t>
        </w:r>
      </w:ins>
    </w:p>
    <w:p w14:paraId="5CA3D825" w14:textId="77777777" w:rsidR="00440477" w:rsidRDefault="00440477" w:rsidP="00440477">
      <w:pPr>
        <w:numPr>
          <w:ilvl w:val="3"/>
          <w:numId w:val="10"/>
        </w:numPr>
        <w:rPr>
          <w:ins w:id="9755" w:author="Russ Ott" w:date="2022-04-29T10:09:00Z"/>
        </w:rPr>
      </w:pPr>
      <w:ins w:id="9756" w:author="Russ Ott" w:date="2022-04-29T10:09:00Z">
        <w:r>
          <w:rPr>
            <w:rStyle w:val="keyword"/>
          </w:rPr>
          <w:t>SHALL</w:t>
        </w:r>
        <w:r>
          <w:t xml:space="preserve"> contain exactly one [1..1] </w:t>
        </w:r>
        <w:r>
          <w:rPr>
            <w:rStyle w:val="XMLnameBold"/>
          </w:rPr>
          <w:t>@root</w:t>
        </w:r>
        <w:r>
          <w:t>=</w:t>
        </w:r>
        <w:r>
          <w:rPr>
            <w:rStyle w:val="XMLname"/>
          </w:rPr>
          <w:t>"2.16.840.1.113883.4.6"</w:t>
        </w:r>
        <w:r>
          <w:t xml:space="preserve"> National Provider Identifier </w:t>
        </w:r>
        <w:bookmarkStart w:id="9757" w:name="C_4515-30"/>
        <w:r>
          <w:t xml:space="preserve"> (CONF:4515-30)</w:t>
        </w:r>
        <w:bookmarkEnd w:id="9757"/>
        <w:r>
          <w:t>.</w:t>
        </w:r>
      </w:ins>
    </w:p>
    <w:p w14:paraId="14A7F33D" w14:textId="77777777" w:rsidR="00440477" w:rsidRDefault="00440477" w:rsidP="00440477">
      <w:pPr>
        <w:numPr>
          <w:ilvl w:val="3"/>
          <w:numId w:val="10"/>
        </w:numPr>
        <w:rPr>
          <w:ins w:id="9758" w:author="Russ Ott" w:date="2022-04-29T10:09:00Z"/>
        </w:rPr>
      </w:pPr>
      <w:ins w:id="9759" w:author="Russ Ott" w:date="2022-04-29T10:09:00Z">
        <w:r>
          <w:rPr>
            <w:rStyle w:val="keyword"/>
          </w:rPr>
          <w:t>SHOULD</w:t>
        </w:r>
        <w:r>
          <w:t xml:space="preserve"> contain zero or one [0..1] </w:t>
        </w:r>
        <w:r>
          <w:rPr>
            <w:rStyle w:val="XMLnameBold"/>
          </w:rPr>
          <w:t>@extension</w:t>
        </w:r>
        <w:bookmarkStart w:id="9760" w:name="C_4515-31"/>
        <w:r>
          <w:t xml:space="preserve"> (CONF:4515-31)</w:t>
        </w:r>
        <w:bookmarkEnd w:id="9760"/>
        <w:r>
          <w:t>.</w:t>
        </w:r>
      </w:ins>
    </w:p>
    <w:p w14:paraId="0A2B1EF0" w14:textId="77777777" w:rsidR="00440477" w:rsidRDefault="00440477" w:rsidP="00440477">
      <w:pPr>
        <w:numPr>
          <w:ilvl w:val="2"/>
          <w:numId w:val="10"/>
        </w:numPr>
        <w:rPr>
          <w:ins w:id="9761" w:author="Russ Ott" w:date="2022-04-29T10:09:00Z"/>
        </w:rPr>
      </w:pPr>
      <w:ins w:id="9762" w:author="Russ Ott" w:date="2022-04-29T10:09:00Z">
        <w:r>
          <w:t xml:space="preserve">The representedOrganization, if present, </w:t>
        </w:r>
        <w:r>
          <w:rPr>
            <w:rStyle w:val="keyword"/>
          </w:rPr>
          <w:t>SHALL</w:t>
        </w:r>
        <w:r>
          <w:t xml:space="preserve"> contain exactly one [1..1] </w:t>
        </w:r>
        <w:r>
          <w:rPr>
            <w:rStyle w:val="XMLnameBold"/>
          </w:rPr>
          <w:t>name</w:t>
        </w:r>
        <w:bookmarkStart w:id="9763" w:name="C_4515-11"/>
        <w:r>
          <w:t xml:space="preserve"> (CONF:4515-11)</w:t>
        </w:r>
        <w:bookmarkEnd w:id="9763"/>
        <w:r>
          <w:t>.</w:t>
        </w:r>
      </w:ins>
    </w:p>
    <w:p w14:paraId="334EA45F" w14:textId="77777777" w:rsidR="00440477" w:rsidRDefault="00440477" w:rsidP="00440477">
      <w:pPr>
        <w:numPr>
          <w:ilvl w:val="2"/>
          <w:numId w:val="10"/>
        </w:numPr>
        <w:rPr>
          <w:ins w:id="9764" w:author="Russ Ott" w:date="2022-04-29T10:09:00Z"/>
        </w:rPr>
      </w:pPr>
      <w:ins w:id="9765" w:author="Russ Ott" w:date="2022-04-29T10:09:00Z">
        <w:r>
          <w:t xml:space="preserve">The representedOrganization, if present, </w:t>
        </w:r>
        <w:r>
          <w:rPr>
            <w:rStyle w:val="keyword"/>
          </w:rPr>
          <w:t>SHOULD</w:t>
        </w:r>
        <w:r>
          <w:t xml:space="preserve"> contain zero or more [0..*] </w:t>
        </w:r>
        <w:r>
          <w:rPr>
            <w:rStyle w:val="XMLnameBold"/>
          </w:rPr>
          <w:t>telecom</w:t>
        </w:r>
        <w:bookmarkStart w:id="9766" w:name="C_4515-12"/>
        <w:r>
          <w:t xml:space="preserve"> (CONF:4515-12)</w:t>
        </w:r>
        <w:bookmarkEnd w:id="9766"/>
        <w:r>
          <w:t>.</w:t>
        </w:r>
      </w:ins>
    </w:p>
    <w:p w14:paraId="6B04996A" w14:textId="104DD6D8" w:rsidR="00440477" w:rsidRDefault="00440477" w:rsidP="00440477">
      <w:pPr>
        <w:pStyle w:val="Caption"/>
        <w:ind w:left="130" w:right="115"/>
        <w:rPr>
          <w:ins w:id="9767" w:author="Russ Ott" w:date="2022-04-29T10:09:00Z"/>
        </w:rPr>
      </w:pPr>
      <w:bookmarkStart w:id="9768" w:name="_Toc101450706"/>
      <w:ins w:id="9769" w:author="Russ Ott" w:date="2022-04-29T10:09:00Z">
        <w:r>
          <w:t xml:space="preserve">Figure </w:t>
        </w:r>
        <w:r>
          <w:fldChar w:fldCharType="begin"/>
        </w:r>
        <w:r>
          <w:instrText>SEQ Figure \* ARABIC</w:instrText>
        </w:r>
        <w:r>
          <w:fldChar w:fldCharType="separate"/>
        </w:r>
        <w:r w:rsidR="00F1669B">
          <w:t>32</w:t>
        </w:r>
        <w:r>
          <w:fldChar w:fldCharType="end"/>
        </w:r>
        <w:r>
          <w:t>: Provenance - Author Participation Example</w:t>
        </w:r>
        <w:bookmarkEnd w:id="9768"/>
      </w:ins>
    </w:p>
    <w:p w14:paraId="2A7E6D99" w14:textId="77777777" w:rsidR="00440477" w:rsidRDefault="00440477" w:rsidP="00440477">
      <w:pPr>
        <w:pStyle w:val="Example"/>
        <w:ind w:left="130" w:right="115"/>
        <w:rPr>
          <w:ins w:id="9770" w:author="Russ Ott" w:date="2022-04-29T10:09:00Z"/>
        </w:rPr>
      </w:pPr>
      <w:ins w:id="9771" w:author="Russ Ott" w:date="2022-04-29T10:09:00Z">
        <w:r>
          <w:t>&lt;author&gt;</w:t>
        </w:r>
      </w:ins>
    </w:p>
    <w:p w14:paraId="4F3F443F" w14:textId="77777777" w:rsidR="00440477" w:rsidRDefault="00440477" w:rsidP="00440477">
      <w:pPr>
        <w:pStyle w:val="Example"/>
        <w:ind w:left="130" w:right="115"/>
        <w:rPr>
          <w:ins w:id="9772" w:author="Russ Ott" w:date="2022-04-29T10:09:00Z"/>
        </w:rPr>
      </w:pPr>
      <w:ins w:id="9773" w:author="Russ Ott" w:date="2022-04-29T10:09:00Z">
        <w:r>
          <w:t xml:space="preserve">    &lt;!-- Provenance - Author Participation --&gt;</w:t>
        </w:r>
      </w:ins>
    </w:p>
    <w:p w14:paraId="492A1188" w14:textId="77777777" w:rsidR="00440477" w:rsidRDefault="00440477" w:rsidP="00440477">
      <w:pPr>
        <w:pStyle w:val="Example"/>
        <w:ind w:left="130" w:right="115"/>
        <w:rPr>
          <w:ins w:id="9774" w:author="Russ Ott" w:date="2022-04-29T10:09:00Z"/>
        </w:rPr>
      </w:pPr>
      <w:ins w:id="9775" w:author="Russ Ott" w:date="2022-04-29T10:09:00Z">
        <w:r>
          <w:t xml:space="preserve">    &lt;templateId root="2.16.840.1.113883.10.20.22.5.6" extension="2019-10-01"/&gt;</w:t>
        </w:r>
      </w:ins>
    </w:p>
    <w:p w14:paraId="6DEF76C7" w14:textId="77777777" w:rsidR="00440477" w:rsidRDefault="00440477" w:rsidP="00440477">
      <w:pPr>
        <w:pStyle w:val="Example"/>
        <w:ind w:left="130" w:right="115"/>
        <w:rPr>
          <w:ins w:id="9776" w:author="Russ Ott" w:date="2022-04-29T10:09:00Z"/>
        </w:rPr>
      </w:pPr>
      <w:ins w:id="9777" w:author="Russ Ott" w:date="2022-04-29T10:09:00Z">
        <w:r>
          <w:t xml:space="preserve">    &lt;time value="201308011235-0800"/&gt;</w:t>
        </w:r>
      </w:ins>
    </w:p>
    <w:p w14:paraId="16ACB179" w14:textId="77777777" w:rsidR="00440477" w:rsidRDefault="00440477" w:rsidP="00440477">
      <w:pPr>
        <w:pStyle w:val="Example"/>
        <w:ind w:left="130" w:right="115"/>
        <w:rPr>
          <w:ins w:id="9778" w:author="Russ Ott" w:date="2022-04-29T10:09:00Z"/>
        </w:rPr>
      </w:pPr>
      <w:ins w:id="9779" w:author="Russ Ott" w:date="2022-04-29T10:09:00Z">
        <w:r>
          <w:t xml:space="preserve">    &lt;assignedAuthor&gt;</w:t>
        </w:r>
      </w:ins>
    </w:p>
    <w:p w14:paraId="7A212820" w14:textId="77777777" w:rsidR="00440477" w:rsidRDefault="00440477" w:rsidP="00440477">
      <w:pPr>
        <w:pStyle w:val="Example"/>
        <w:ind w:left="130" w:right="115"/>
        <w:rPr>
          <w:ins w:id="9780" w:author="Russ Ott" w:date="2022-04-29T10:09:00Z"/>
        </w:rPr>
      </w:pPr>
      <w:ins w:id="9781" w:author="Russ Ott" w:date="2022-04-29T10:09:00Z">
        <w:r>
          <w:t xml:space="preserve">        &lt;!-- NPI of Author (example) --&gt;</w:t>
        </w:r>
      </w:ins>
    </w:p>
    <w:p w14:paraId="650D442A" w14:textId="77777777" w:rsidR="00440477" w:rsidRDefault="00440477" w:rsidP="00440477">
      <w:pPr>
        <w:pStyle w:val="Example"/>
        <w:ind w:left="130" w:right="115"/>
        <w:rPr>
          <w:ins w:id="9782" w:author="Russ Ott" w:date="2022-04-29T10:09:00Z"/>
        </w:rPr>
      </w:pPr>
      <w:ins w:id="9783" w:author="Russ Ott" w:date="2022-04-29T10:09:00Z">
        <w:r>
          <w:t xml:space="preserve">        &lt;id root="2.16.840.1.113883.4.6" extension="1234567"/&gt;</w:t>
        </w:r>
      </w:ins>
    </w:p>
    <w:p w14:paraId="48FCF8DE" w14:textId="77777777" w:rsidR="00440477" w:rsidRDefault="00440477" w:rsidP="00440477">
      <w:pPr>
        <w:pStyle w:val="Example"/>
        <w:ind w:left="130" w:right="115"/>
        <w:rPr>
          <w:ins w:id="9784" w:author="Russ Ott" w:date="2022-04-29T10:09:00Z"/>
        </w:rPr>
      </w:pPr>
      <w:ins w:id="9785" w:author="Russ Ott" w:date="2022-04-29T10:09:00Z">
        <w:r>
          <w:t xml:space="preserve">        &lt;assignedPerson&gt;</w:t>
        </w:r>
      </w:ins>
    </w:p>
    <w:p w14:paraId="2BE42EEC" w14:textId="77777777" w:rsidR="00440477" w:rsidRDefault="00440477" w:rsidP="00440477">
      <w:pPr>
        <w:pStyle w:val="Example"/>
        <w:ind w:left="130" w:right="115"/>
        <w:rPr>
          <w:ins w:id="9786" w:author="Russ Ott" w:date="2022-04-29T10:09:00Z"/>
        </w:rPr>
      </w:pPr>
      <w:ins w:id="9787" w:author="Russ Ott" w:date="2022-04-29T10:09:00Z">
        <w:r>
          <w:t xml:space="preserve">            &lt;name&gt;</w:t>
        </w:r>
      </w:ins>
    </w:p>
    <w:p w14:paraId="6BE8D824" w14:textId="77777777" w:rsidR="00440477" w:rsidRDefault="00440477" w:rsidP="00440477">
      <w:pPr>
        <w:pStyle w:val="Example"/>
        <w:ind w:left="130" w:right="115"/>
        <w:rPr>
          <w:ins w:id="9788" w:author="Russ Ott" w:date="2022-04-29T10:09:00Z"/>
        </w:rPr>
      </w:pPr>
      <w:ins w:id="9789" w:author="Russ Ott" w:date="2022-04-29T10:09:00Z">
        <w:r>
          <w:t xml:space="preserve">                &lt;given&gt;Nurse&lt;/given&gt;</w:t>
        </w:r>
      </w:ins>
    </w:p>
    <w:p w14:paraId="5EB8D70F" w14:textId="77777777" w:rsidR="00440477" w:rsidRDefault="00440477" w:rsidP="00440477">
      <w:pPr>
        <w:pStyle w:val="Example"/>
        <w:ind w:left="130" w:right="115"/>
        <w:rPr>
          <w:ins w:id="9790" w:author="Russ Ott" w:date="2022-04-29T10:09:00Z"/>
        </w:rPr>
      </w:pPr>
      <w:ins w:id="9791" w:author="Russ Ott" w:date="2022-04-29T10:09:00Z">
        <w:r>
          <w:t xml:space="preserve">                &lt;family&gt;Nightingale&lt;/family&gt;</w:t>
        </w:r>
      </w:ins>
    </w:p>
    <w:p w14:paraId="741F4F8F" w14:textId="77777777" w:rsidR="00440477" w:rsidRDefault="00440477" w:rsidP="00440477">
      <w:pPr>
        <w:pStyle w:val="Example"/>
        <w:ind w:left="130" w:right="115"/>
        <w:rPr>
          <w:ins w:id="9792" w:author="Russ Ott" w:date="2022-04-29T10:09:00Z"/>
        </w:rPr>
      </w:pPr>
      <w:ins w:id="9793" w:author="Russ Ott" w:date="2022-04-29T10:09:00Z">
        <w:r>
          <w:t xml:space="preserve">                &lt;suffix&gt;RN&lt;/suffix&gt;</w:t>
        </w:r>
      </w:ins>
    </w:p>
    <w:p w14:paraId="703C1D7A" w14:textId="77777777" w:rsidR="00440477" w:rsidRDefault="00440477" w:rsidP="00440477">
      <w:pPr>
        <w:pStyle w:val="Example"/>
        <w:ind w:left="130" w:right="115"/>
        <w:rPr>
          <w:ins w:id="9794" w:author="Russ Ott" w:date="2022-04-29T10:09:00Z"/>
        </w:rPr>
      </w:pPr>
      <w:ins w:id="9795" w:author="Russ Ott" w:date="2022-04-29T10:09:00Z">
        <w:r>
          <w:t xml:space="preserve">            &lt;/name&gt;</w:t>
        </w:r>
      </w:ins>
    </w:p>
    <w:p w14:paraId="4D43CD53" w14:textId="77777777" w:rsidR="00440477" w:rsidRDefault="00440477" w:rsidP="00440477">
      <w:pPr>
        <w:pStyle w:val="Example"/>
        <w:ind w:left="130" w:right="115"/>
        <w:rPr>
          <w:ins w:id="9796" w:author="Russ Ott" w:date="2022-04-29T10:09:00Z"/>
        </w:rPr>
      </w:pPr>
      <w:ins w:id="9797" w:author="Russ Ott" w:date="2022-04-29T10:09:00Z">
        <w:r>
          <w:t xml:space="preserve">        &lt;/assignedPerson&gt;</w:t>
        </w:r>
      </w:ins>
    </w:p>
    <w:p w14:paraId="3D28DAAB" w14:textId="77777777" w:rsidR="00440477" w:rsidRDefault="00440477" w:rsidP="00440477">
      <w:pPr>
        <w:pStyle w:val="Example"/>
        <w:ind w:left="130" w:right="115"/>
        <w:rPr>
          <w:ins w:id="9798" w:author="Russ Ott" w:date="2022-04-29T10:09:00Z"/>
        </w:rPr>
      </w:pPr>
      <w:ins w:id="9799" w:author="Russ Ott" w:date="2022-04-29T10:09:00Z">
        <w:r>
          <w:t xml:space="preserve">        &lt;representedOrganization&gt;</w:t>
        </w:r>
      </w:ins>
    </w:p>
    <w:p w14:paraId="6359B314" w14:textId="77777777" w:rsidR="00440477" w:rsidRDefault="00440477" w:rsidP="00440477">
      <w:pPr>
        <w:pStyle w:val="Example"/>
        <w:ind w:left="130" w:right="115"/>
        <w:rPr>
          <w:ins w:id="9800" w:author="Russ Ott" w:date="2022-04-29T10:09:00Z"/>
        </w:rPr>
      </w:pPr>
      <w:ins w:id="9801" w:author="Russ Ott" w:date="2022-04-29T10:09:00Z">
        <w:r>
          <w:t xml:space="preserve">            &lt;!-- Tax Identifier of Organization is Unknown --&gt;</w:t>
        </w:r>
      </w:ins>
    </w:p>
    <w:p w14:paraId="0337E1C2" w14:textId="77777777" w:rsidR="00440477" w:rsidRDefault="00440477" w:rsidP="00440477">
      <w:pPr>
        <w:pStyle w:val="Example"/>
        <w:ind w:left="130" w:right="115"/>
        <w:rPr>
          <w:ins w:id="9802" w:author="Russ Ott" w:date="2022-04-29T10:09:00Z"/>
        </w:rPr>
      </w:pPr>
      <w:ins w:id="9803" w:author="Russ Ott" w:date="2022-04-29T10:09:00Z">
        <w:r>
          <w:t xml:space="preserve">            &lt;id root="2.16.840.1.113883.5.1008" nullFlavor="UNK"/&gt;</w:t>
        </w:r>
      </w:ins>
    </w:p>
    <w:p w14:paraId="11DC7AA3" w14:textId="77777777" w:rsidR="00440477" w:rsidRDefault="00440477" w:rsidP="00440477">
      <w:pPr>
        <w:pStyle w:val="Example"/>
        <w:ind w:left="130" w:right="115"/>
        <w:rPr>
          <w:ins w:id="9804" w:author="Russ Ott" w:date="2022-04-29T10:09:00Z"/>
        </w:rPr>
      </w:pPr>
      <w:ins w:id="9805" w:author="Russ Ott" w:date="2022-04-29T10:09:00Z">
        <w:r>
          <w:t xml:space="preserve">            &lt;!-- NPI of Organization --&gt;</w:t>
        </w:r>
      </w:ins>
    </w:p>
    <w:p w14:paraId="52598AAB" w14:textId="77777777" w:rsidR="00440477" w:rsidRDefault="00440477" w:rsidP="00440477">
      <w:pPr>
        <w:pStyle w:val="Example"/>
        <w:ind w:left="130" w:right="115"/>
        <w:rPr>
          <w:ins w:id="9806" w:author="Russ Ott" w:date="2022-04-29T10:09:00Z"/>
        </w:rPr>
      </w:pPr>
      <w:ins w:id="9807" w:author="Russ Ott" w:date="2022-04-29T10:09:00Z">
        <w:r>
          <w:t xml:space="preserve">            &lt;id root="2.16.840.1.113883.4.6" extension="1104145838"/&gt;</w:t>
        </w:r>
      </w:ins>
    </w:p>
    <w:p w14:paraId="5029AF97" w14:textId="77777777" w:rsidR="00440477" w:rsidRDefault="00440477" w:rsidP="00440477">
      <w:pPr>
        <w:pStyle w:val="Example"/>
        <w:ind w:left="130" w:right="115"/>
        <w:rPr>
          <w:ins w:id="9808" w:author="Russ Ott" w:date="2022-04-29T10:09:00Z"/>
        </w:rPr>
      </w:pPr>
      <w:ins w:id="9809" w:author="Russ Ott" w:date="2022-04-29T10:09:00Z">
        <w:r>
          <w:t xml:space="preserve">            &lt;name&gt;Good Health Hospital&lt;/name&gt;</w:t>
        </w:r>
      </w:ins>
    </w:p>
    <w:p w14:paraId="6A421C27" w14:textId="77777777" w:rsidR="00440477" w:rsidRDefault="00440477" w:rsidP="00440477">
      <w:pPr>
        <w:pStyle w:val="Example"/>
        <w:ind w:left="130" w:right="115"/>
        <w:rPr>
          <w:ins w:id="9810" w:author="Russ Ott" w:date="2022-04-29T10:09:00Z"/>
        </w:rPr>
      </w:pPr>
      <w:ins w:id="9811" w:author="Russ Ott" w:date="2022-04-29T10:09:00Z">
        <w:r>
          <w:t xml:space="preserve">            &lt;telecom value="tel:+1(555)867-5309"/&gt;</w:t>
        </w:r>
      </w:ins>
    </w:p>
    <w:p w14:paraId="053EFE61" w14:textId="77777777" w:rsidR="00440477" w:rsidRDefault="00440477" w:rsidP="00440477">
      <w:pPr>
        <w:pStyle w:val="Example"/>
        <w:ind w:left="130" w:right="115"/>
        <w:rPr>
          <w:ins w:id="9812" w:author="Russ Ott" w:date="2022-04-29T10:09:00Z"/>
        </w:rPr>
      </w:pPr>
      <w:ins w:id="9813" w:author="Russ Ott" w:date="2022-04-29T10:09:00Z">
        <w:r>
          <w:t xml:space="preserve">        &lt;/representedOrganization&gt;</w:t>
        </w:r>
      </w:ins>
    </w:p>
    <w:p w14:paraId="5CB18C87" w14:textId="77777777" w:rsidR="00440477" w:rsidRDefault="00440477" w:rsidP="00440477">
      <w:pPr>
        <w:pStyle w:val="Example"/>
        <w:ind w:left="130" w:right="115"/>
        <w:rPr>
          <w:ins w:id="9814" w:author="Russ Ott" w:date="2022-04-29T10:09:00Z"/>
        </w:rPr>
      </w:pPr>
      <w:ins w:id="9815" w:author="Russ Ott" w:date="2022-04-29T10:09:00Z">
        <w:r>
          <w:t xml:space="preserve">    &lt;/assignedAuthor&gt;</w:t>
        </w:r>
      </w:ins>
    </w:p>
    <w:p w14:paraId="22690736" w14:textId="77777777" w:rsidR="00440477" w:rsidRDefault="00440477" w:rsidP="00440477">
      <w:pPr>
        <w:pStyle w:val="Example"/>
        <w:ind w:left="130" w:right="115"/>
        <w:rPr>
          <w:ins w:id="9816" w:author="Russ Ott" w:date="2022-04-29T10:09:00Z"/>
        </w:rPr>
      </w:pPr>
      <w:ins w:id="9817" w:author="Russ Ott" w:date="2022-04-29T10:09:00Z">
        <w:r>
          <w:t>&lt;/author&gt;</w:t>
        </w:r>
      </w:ins>
    </w:p>
    <w:p w14:paraId="3246793C" w14:textId="77777777" w:rsidR="00440477" w:rsidRDefault="00440477" w:rsidP="00440477">
      <w:pPr>
        <w:pStyle w:val="BodyText"/>
        <w:rPr>
          <w:ins w:id="9818" w:author="Russ Ott" w:date="2022-04-29T10:09:00Z"/>
        </w:rPr>
      </w:pPr>
    </w:p>
    <w:p w14:paraId="54A5CBBC" w14:textId="77777777" w:rsidR="00440477" w:rsidRDefault="00440477" w:rsidP="00440477">
      <w:pPr>
        <w:pStyle w:val="Heading1"/>
      </w:pPr>
      <w:bookmarkStart w:id="9819" w:name="_Toc101450672"/>
      <w:bookmarkStart w:id="9820" w:name="_Toc83394562"/>
      <w:r>
        <w:t>Template Ids in This Guide</w:t>
      </w:r>
      <w:bookmarkEnd w:id="9819"/>
      <w:bookmarkEnd w:id="9820"/>
    </w:p>
    <w:p w14:paraId="7785DC6F" w14:textId="42EB210A" w:rsidR="00440477" w:rsidRDefault="00440477" w:rsidP="00440477">
      <w:pPr>
        <w:pStyle w:val="Caption"/>
      </w:pPr>
      <w:bookmarkStart w:id="9821" w:name="_Toc101450737"/>
      <w:bookmarkStart w:id="9822" w:name="_Toc82717678"/>
      <w:r>
        <w:t xml:space="preserve">Table </w:t>
      </w:r>
      <w:r>
        <w:fldChar w:fldCharType="begin"/>
      </w:r>
      <w:r>
        <w:instrText>SEQ Table \* ARABIC</w:instrText>
      </w:r>
      <w:r>
        <w:fldChar w:fldCharType="separate"/>
      </w:r>
      <w:del w:id="9823" w:author="Russ Ott" w:date="2022-04-29T10:09:00Z">
        <w:r w:rsidR="002F5B8D">
          <w:delText>17</w:delText>
        </w:r>
      </w:del>
      <w:ins w:id="9824" w:author="Russ Ott" w:date="2022-04-29T10:09:00Z">
        <w:r w:rsidR="00F1669B">
          <w:t>31</w:t>
        </w:r>
      </w:ins>
      <w:r>
        <w:fldChar w:fldCharType="end"/>
      </w:r>
      <w:r>
        <w:t>: Template List</w:t>
      </w:r>
      <w:bookmarkEnd w:id="9821"/>
      <w:bookmarkEnd w:id="982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40477" w14:paraId="006762ED" w14:textId="77777777" w:rsidTr="00BA7D84">
        <w:trPr>
          <w:cantSplit/>
          <w:tblHeader/>
          <w:jc w:val="center"/>
        </w:trPr>
        <w:tc>
          <w:tcPr>
            <w:tcW w:w="360" w:type="dxa"/>
            <w:shd w:val="clear" w:color="auto" w:fill="E6E6E6"/>
          </w:tcPr>
          <w:p w14:paraId="6566992A" w14:textId="77777777" w:rsidR="00440477" w:rsidRDefault="00440477" w:rsidP="00BA7D84">
            <w:pPr>
              <w:pStyle w:val="TableHead"/>
            </w:pPr>
            <w:r>
              <w:t>Template Title</w:t>
            </w:r>
          </w:p>
        </w:tc>
        <w:tc>
          <w:tcPr>
            <w:tcW w:w="360" w:type="dxa"/>
            <w:shd w:val="clear" w:color="auto" w:fill="E6E6E6"/>
          </w:tcPr>
          <w:p w14:paraId="2C0ED06D" w14:textId="77777777" w:rsidR="00440477" w:rsidRDefault="00440477" w:rsidP="00BA7D84">
            <w:pPr>
              <w:pStyle w:val="TableHead"/>
            </w:pPr>
            <w:r>
              <w:t>Template Type</w:t>
            </w:r>
          </w:p>
        </w:tc>
        <w:tc>
          <w:tcPr>
            <w:tcW w:w="360" w:type="dxa"/>
            <w:shd w:val="clear" w:color="auto" w:fill="E6E6E6"/>
          </w:tcPr>
          <w:p w14:paraId="4F5EBC37" w14:textId="77777777" w:rsidR="00440477" w:rsidRDefault="00440477" w:rsidP="00BA7D84">
            <w:pPr>
              <w:pStyle w:val="TableHead"/>
            </w:pPr>
            <w:r>
              <w:t>templateId</w:t>
            </w:r>
          </w:p>
        </w:tc>
      </w:tr>
      <w:tr w:rsidR="00440477" w14:paraId="53C361EF" w14:textId="77777777" w:rsidTr="00BA7D84">
        <w:trPr>
          <w:jc w:val="center"/>
          <w:ins w:id="9825" w:author="Russ Ott" w:date="2022-04-29T10:09:00Z"/>
        </w:trPr>
        <w:tc>
          <w:tcPr>
            <w:tcW w:w="360" w:type="dxa"/>
          </w:tcPr>
          <w:p w14:paraId="194AC284" w14:textId="370548E2" w:rsidR="00440477" w:rsidRDefault="00002F64" w:rsidP="00BA7D84">
            <w:pPr>
              <w:pStyle w:val="TableText"/>
              <w:rPr>
                <w:ins w:id="9826" w:author="Russ Ott" w:date="2022-04-29T10:09:00Z"/>
              </w:rPr>
            </w:pPr>
            <w:ins w:id="9827" w:author="Russ Ott" w:date="2022-04-29T10:09:00Z">
              <w:r>
                <w:fldChar w:fldCharType="begin"/>
              </w:r>
              <w:r>
                <w:instrText xml:space="preserve"> HYPERLINK \l "D_Provenance__Assembler_Participation_V" \h </w:instrText>
              </w:r>
              <w:r>
                <w:fldChar w:fldCharType="separate"/>
              </w:r>
              <w:r w:rsidR="00440477">
                <w:rPr>
                  <w:rStyle w:val="HyperlinkText9pt"/>
                </w:rPr>
                <w:t>Provenance - Assembler Participation (V2)</w:t>
              </w:r>
              <w:r>
                <w:rPr>
                  <w:rStyle w:val="HyperlinkText9pt"/>
                </w:rPr>
                <w:fldChar w:fldCharType="end"/>
              </w:r>
            </w:ins>
          </w:p>
        </w:tc>
        <w:tc>
          <w:tcPr>
            <w:tcW w:w="360" w:type="dxa"/>
          </w:tcPr>
          <w:p w14:paraId="64150011" w14:textId="77777777" w:rsidR="00440477" w:rsidRDefault="00440477" w:rsidP="00BA7D84">
            <w:pPr>
              <w:pStyle w:val="TableText"/>
              <w:rPr>
                <w:ins w:id="9828" w:author="Russ Ott" w:date="2022-04-29T10:09:00Z"/>
              </w:rPr>
            </w:pPr>
            <w:ins w:id="9829" w:author="Russ Ott" w:date="2022-04-29T10:09:00Z">
              <w:r>
                <w:t>document</w:t>
              </w:r>
            </w:ins>
          </w:p>
        </w:tc>
        <w:tc>
          <w:tcPr>
            <w:tcW w:w="360" w:type="dxa"/>
          </w:tcPr>
          <w:p w14:paraId="14B08AA4" w14:textId="77777777" w:rsidR="00440477" w:rsidRDefault="00440477" w:rsidP="00BA7D84">
            <w:pPr>
              <w:pStyle w:val="TableText"/>
              <w:rPr>
                <w:ins w:id="9830" w:author="Russ Ott" w:date="2022-04-29T10:09:00Z"/>
              </w:rPr>
            </w:pPr>
            <w:ins w:id="9831" w:author="Russ Ott" w:date="2022-04-29T10:09:00Z">
              <w:r>
                <w:t>urn:hl7ii:2.16.840.1.113883.10.20.22.5.7:2020-05-19</w:t>
              </w:r>
            </w:ins>
          </w:p>
        </w:tc>
      </w:tr>
      <w:tr w:rsidR="00440477" w14:paraId="2531C913" w14:textId="77777777" w:rsidTr="00BA7D84">
        <w:trPr>
          <w:jc w:val="center"/>
        </w:trPr>
        <w:tc>
          <w:tcPr>
            <w:tcW w:w="360" w:type="dxa"/>
          </w:tcPr>
          <w:p w14:paraId="0990FC0C" w14:textId="515F6681" w:rsidR="00440477" w:rsidRDefault="00002F64" w:rsidP="00BA7D84">
            <w:pPr>
              <w:pStyle w:val="TableText"/>
            </w:pPr>
            <w:del w:id="9832" w:author="Russ Ott" w:date="2022-04-29T10:09:00Z">
              <w:r>
                <w:fldChar w:fldCharType="begin"/>
              </w:r>
              <w:r>
                <w:delInstrText xml:space="preserve"> HYPERLINK \l "S_Care_Teams_Section" \h </w:delInstrText>
              </w:r>
              <w:r>
                <w:fldChar w:fldCharType="separate"/>
              </w:r>
              <w:r w:rsidR="002F5B8D">
                <w:rPr>
                  <w:rStyle w:val="HyperlinkText9pt"/>
                </w:rPr>
                <w:delText>Care Teams Section</w:delText>
              </w:r>
              <w:r>
                <w:rPr>
                  <w:rStyle w:val="HyperlinkText9pt"/>
                </w:rPr>
                <w:fldChar w:fldCharType="end"/>
              </w:r>
            </w:del>
            <w:ins w:id="9833" w:author="Russ Ott" w:date="2022-04-29T10:09:00Z">
              <w:r>
                <w:fldChar w:fldCharType="begin"/>
              </w:r>
              <w:r>
                <w:instrText xml:space="preserve"> HYPERLINK \l "S_Care_Teams_Section_V2" \h </w:instrText>
              </w:r>
              <w:r>
                <w:fldChar w:fldCharType="separate"/>
              </w:r>
              <w:r w:rsidR="00440477">
                <w:rPr>
                  <w:rStyle w:val="HyperlinkText9pt"/>
                </w:rPr>
                <w:t>Care Teams Section (V2)</w:t>
              </w:r>
              <w:r>
                <w:rPr>
                  <w:rStyle w:val="HyperlinkText9pt"/>
                </w:rPr>
                <w:fldChar w:fldCharType="end"/>
              </w:r>
            </w:ins>
          </w:p>
        </w:tc>
        <w:tc>
          <w:tcPr>
            <w:tcW w:w="360" w:type="dxa"/>
          </w:tcPr>
          <w:p w14:paraId="1A221341" w14:textId="77777777" w:rsidR="00440477" w:rsidRDefault="00440477" w:rsidP="00BA7D84">
            <w:pPr>
              <w:pStyle w:val="TableText"/>
            </w:pPr>
            <w:r>
              <w:t>section</w:t>
            </w:r>
          </w:p>
        </w:tc>
        <w:tc>
          <w:tcPr>
            <w:tcW w:w="360" w:type="dxa"/>
          </w:tcPr>
          <w:p w14:paraId="2849759D" w14:textId="53EC55F4" w:rsidR="00440477" w:rsidRDefault="00440477" w:rsidP="00BA7D84">
            <w:pPr>
              <w:pStyle w:val="TableText"/>
            </w:pPr>
            <w:r>
              <w:t>urn:hl7ii:2.16.840.1.113883.10.20.22.2.500:</w:t>
            </w:r>
            <w:del w:id="9834" w:author="Russ Ott" w:date="2022-04-29T10:09:00Z">
              <w:r w:rsidR="002F5B8D">
                <w:delText>2019-07</w:delText>
              </w:r>
            </w:del>
            <w:ins w:id="9835" w:author="Russ Ott" w:date="2022-04-29T10:09:00Z">
              <w:r>
                <w:t>2022-06</w:t>
              </w:r>
            </w:ins>
            <w:r>
              <w:t>-01</w:t>
            </w:r>
          </w:p>
        </w:tc>
      </w:tr>
      <w:tr w:rsidR="00440477" w14:paraId="29F87671" w14:textId="77777777" w:rsidTr="00BA7D84">
        <w:trPr>
          <w:jc w:val="center"/>
        </w:trPr>
        <w:tc>
          <w:tcPr>
            <w:tcW w:w="360" w:type="dxa"/>
          </w:tcPr>
          <w:p w14:paraId="01FBAADC" w14:textId="3D2500C4" w:rsidR="00440477" w:rsidRDefault="00002F64" w:rsidP="00BA7D84">
            <w:pPr>
              <w:pStyle w:val="TableText"/>
            </w:pPr>
            <w:hyperlink w:anchor="S_Notes_Section">
              <w:r w:rsidR="00440477">
                <w:rPr>
                  <w:rStyle w:val="HyperlinkText9pt"/>
                </w:rPr>
                <w:t>Notes Section</w:t>
              </w:r>
            </w:hyperlink>
          </w:p>
        </w:tc>
        <w:tc>
          <w:tcPr>
            <w:tcW w:w="360" w:type="dxa"/>
          </w:tcPr>
          <w:p w14:paraId="2ED65BF1" w14:textId="77777777" w:rsidR="00440477" w:rsidRDefault="00440477" w:rsidP="00BA7D84">
            <w:pPr>
              <w:pStyle w:val="TableText"/>
            </w:pPr>
            <w:r>
              <w:t>section</w:t>
            </w:r>
          </w:p>
        </w:tc>
        <w:tc>
          <w:tcPr>
            <w:tcW w:w="360" w:type="dxa"/>
          </w:tcPr>
          <w:p w14:paraId="7091F1DC" w14:textId="77777777" w:rsidR="00440477" w:rsidRDefault="00440477" w:rsidP="00BA7D84">
            <w:pPr>
              <w:pStyle w:val="TableText"/>
            </w:pPr>
            <w:r>
              <w:t>urn:hl7ii:2.16.840.1.113883.10.20.22.2.65:2016-11-01</w:t>
            </w:r>
          </w:p>
        </w:tc>
      </w:tr>
      <w:tr w:rsidR="00440477" w14:paraId="05F049B5" w14:textId="77777777" w:rsidTr="00BA7D84">
        <w:trPr>
          <w:jc w:val="center"/>
          <w:ins w:id="9836" w:author="Russ Ott" w:date="2022-04-29T10:09:00Z"/>
        </w:trPr>
        <w:tc>
          <w:tcPr>
            <w:tcW w:w="360" w:type="dxa"/>
          </w:tcPr>
          <w:p w14:paraId="3BE487B8" w14:textId="4F9B2556" w:rsidR="00440477" w:rsidRDefault="00002F64" w:rsidP="00BA7D84">
            <w:pPr>
              <w:pStyle w:val="TableText"/>
              <w:rPr>
                <w:ins w:id="9837" w:author="Russ Ott" w:date="2022-04-29T10:09:00Z"/>
              </w:rPr>
            </w:pPr>
            <w:ins w:id="9838" w:author="Russ Ott" w:date="2022-04-29T10:09:00Z">
              <w:r>
                <w:fldChar w:fldCharType="begin"/>
              </w:r>
              <w:r>
                <w:instrText xml:space="preserve"> HYPERLINK \l "E_Assessment_Scale_Observation_V2" \h </w:instrText>
              </w:r>
              <w:r>
                <w:fldChar w:fldCharType="separate"/>
              </w:r>
              <w:r w:rsidR="00440477">
                <w:rPr>
                  <w:rStyle w:val="HyperlinkText9pt"/>
                </w:rPr>
                <w:t>Assessment Scale Observation (V2)</w:t>
              </w:r>
              <w:r>
                <w:rPr>
                  <w:rStyle w:val="HyperlinkText9pt"/>
                </w:rPr>
                <w:fldChar w:fldCharType="end"/>
              </w:r>
            </w:ins>
          </w:p>
        </w:tc>
        <w:tc>
          <w:tcPr>
            <w:tcW w:w="360" w:type="dxa"/>
          </w:tcPr>
          <w:p w14:paraId="4937804D" w14:textId="77777777" w:rsidR="00440477" w:rsidRDefault="00440477" w:rsidP="00BA7D84">
            <w:pPr>
              <w:pStyle w:val="TableText"/>
              <w:rPr>
                <w:ins w:id="9839" w:author="Russ Ott" w:date="2022-04-29T10:09:00Z"/>
              </w:rPr>
            </w:pPr>
            <w:ins w:id="9840" w:author="Russ Ott" w:date="2022-04-29T10:09:00Z">
              <w:r>
                <w:t>entry</w:t>
              </w:r>
            </w:ins>
          </w:p>
        </w:tc>
        <w:tc>
          <w:tcPr>
            <w:tcW w:w="360" w:type="dxa"/>
          </w:tcPr>
          <w:p w14:paraId="7141D75F" w14:textId="77777777" w:rsidR="00440477" w:rsidRDefault="00440477" w:rsidP="00BA7D84">
            <w:pPr>
              <w:pStyle w:val="TableText"/>
              <w:rPr>
                <w:ins w:id="9841" w:author="Russ Ott" w:date="2022-04-29T10:09:00Z"/>
              </w:rPr>
            </w:pPr>
            <w:ins w:id="9842" w:author="Russ Ott" w:date="2022-04-29T10:09:00Z">
              <w:r>
                <w:t>urn:hl7ii:2.16.840.1.113883.10.20.22.4.69:2022-06-01</w:t>
              </w:r>
            </w:ins>
          </w:p>
        </w:tc>
      </w:tr>
      <w:tr w:rsidR="00440477" w14:paraId="4FBEF9D7" w14:textId="77777777" w:rsidTr="00BA7D84">
        <w:trPr>
          <w:jc w:val="center"/>
          <w:ins w:id="9843" w:author="Russ Ott" w:date="2022-04-29T10:09:00Z"/>
        </w:trPr>
        <w:tc>
          <w:tcPr>
            <w:tcW w:w="360" w:type="dxa"/>
          </w:tcPr>
          <w:p w14:paraId="6E485155" w14:textId="0DF42EAF" w:rsidR="00440477" w:rsidRDefault="00002F64" w:rsidP="00BA7D84">
            <w:pPr>
              <w:pStyle w:val="TableText"/>
              <w:rPr>
                <w:ins w:id="9844" w:author="Russ Ott" w:date="2022-04-29T10:09:00Z"/>
              </w:rPr>
            </w:pPr>
            <w:ins w:id="9845" w:author="Russ Ott" w:date="2022-04-29T10:09:00Z">
              <w:r>
                <w:fldChar w:fldCharType="begin"/>
              </w:r>
              <w:r>
                <w:instrText xml:space="preserve"> HYPERLINK \l "E_Assessment_Supporting_Observation</w:instrText>
              </w:r>
              <w:r>
                <w:instrText xml:space="preserve">_V2" \h </w:instrText>
              </w:r>
              <w:r>
                <w:fldChar w:fldCharType="separate"/>
              </w:r>
              <w:r w:rsidR="00440477">
                <w:rPr>
                  <w:rStyle w:val="HyperlinkText9pt"/>
                </w:rPr>
                <w:t>Assessment Scale Supporting Observation (V2)</w:t>
              </w:r>
              <w:r>
                <w:rPr>
                  <w:rStyle w:val="HyperlinkText9pt"/>
                </w:rPr>
                <w:fldChar w:fldCharType="end"/>
              </w:r>
            </w:ins>
          </w:p>
        </w:tc>
        <w:tc>
          <w:tcPr>
            <w:tcW w:w="360" w:type="dxa"/>
          </w:tcPr>
          <w:p w14:paraId="67652D00" w14:textId="77777777" w:rsidR="00440477" w:rsidRDefault="00440477" w:rsidP="00BA7D84">
            <w:pPr>
              <w:pStyle w:val="TableText"/>
              <w:rPr>
                <w:ins w:id="9846" w:author="Russ Ott" w:date="2022-04-29T10:09:00Z"/>
              </w:rPr>
            </w:pPr>
            <w:ins w:id="9847" w:author="Russ Ott" w:date="2022-04-29T10:09:00Z">
              <w:r>
                <w:t>entry</w:t>
              </w:r>
            </w:ins>
          </w:p>
        </w:tc>
        <w:tc>
          <w:tcPr>
            <w:tcW w:w="360" w:type="dxa"/>
          </w:tcPr>
          <w:p w14:paraId="2F7C5469" w14:textId="77777777" w:rsidR="00440477" w:rsidRDefault="00440477" w:rsidP="00BA7D84">
            <w:pPr>
              <w:pStyle w:val="TableText"/>
              <w:rPr>
                <w:ins w:id="9848" w:author="Russ Ott" w:date="2022-04-29T10:09:00Z"/>
              </w:rPr>
            </w:pPr>
            <w:ins w:id="9849" w:author="Russ Ott" w:date="2022-04-29T10:09:00Z">
              <w:r>
                <w:t>urn:hl7ii:2.16.840.1.113883.10.20.22.4.86:2022-06-01</w:t>
              </w:r>
            </w:ins>
          </w:p>
        </w:tc>
      </w:tr>
      <w:tr w:rsidR="00440477" w14:paraId="60C40022" w14:textId="77777777" w:rsidTr="00BA7D84">
        <w:trPr>
          <w:jc w:val="center"/>
        </w:trPr>
        <w:tc>
          <w:tcPr>
            <w:tcW w:w="360" w:type="dxa"/>
          </w:tcPr>
          <w:p w14:paraId="6C8381B2" w14:textId="6BAFAC44" w:rsidR="00440477" w:rsidRDefault="00002F64" w:rsidP="00BA7D84">
            <w:pPr>
              <w:pStyle w:val="TableText"/>
            </w:pPr>
            <w:hyperlink w:anchor="E_Birth_Sex_Observation">
              <w:r w:rsidR="00440477">
                <w:rPr>
                  <w:rStyle w:val="HyperlinkText9pt"/>
                </w:rPr>
                <w:t>Birth Sex Observation</w:t>
              </w:r>
            </w:hyperlink>
          </w:p>
        </w:tc>
        <w:tc>
          <w:tcPr>
            <w:tcW w:w="360" w:type="dxa"/>
          </w:tcPr>
          <w:p w14:paraId="0C138CA4" w14:textId="77777777" w:rsidR="00440477" w:rsidRDefault="00440477" w:rsidP="00BA7D84">
            <w:pPr>
              <w:pStyle w:val="TableText"/>
            </w:pPr>
            <w:r>
              <w:t>entry</w:t>
            </w:r>
          </w:p>
        </w:tc>
        <w:tc>
          <w:tcPr>
            <w:tcW w:w="360" w:type="dxa"/>
          </w:tcPr>
          <w:p w14:paraId="65073689" w14:textId="77777777" w:rsidR="00440477" w:rsidRDefault="00440477" w:rsidP="00BA7D84">
            <w:pPr>
              <w:pStyle w:val="TableText"/>
            </w:pPr>
            <w:r>
              <w:t>urn:hl7ii:2.16.840.1.113883.10.20.22.4.200:2016-06-01</w:t>
            </w:r>
          </w:p>
        </w:tc>
      </w:tr>
      <w:tr w:rsidR="00440477" w14:paraId="0C15A4A5" w14:textId="77777777" w:rsidTr="00BA7D84">
        <w:trPr>
          <w:jc w:val="center"/>
        </w:trPr>
        <w:tc>
          <w:tcPr>
            <w:tcW w:w="360" w:type="dxa"/>
          </w:tcPr>
          <w:p w14:paraId="5A45F470" w14:textId="2CAA4B7B" w:rsidR="00440477" w:rsidRDefault="00002F64" w:rsidP="00BA7D84">
            <w:pPr>
              <w:pStyle w:val="TableText"/>
            </w:pPr>
            <w:del w:id="9850" w:author="Russ Ott" w:date="2022-04-29T10:09:00Z">
              <w:r>
                <w:fldChar w:fldCharType="begin"/>
              </w:r>
              <w:r>
                <w:delInstrText xml:space="preserve"> HYPERLINK \l "E_Care_Team_Member_Act" \h </w:delInstrText>
              </w:r>
              <w:r>
                <w:fldChar w:fldCharType="separate"/>
              </w:r>
              <w:r w:rsidR="002F5B8D">
                <w:rPr>
                  <w:rStyle w:val="HyperlinkText9pt"/>
                </w:rPr>
                <w:delText>Care Team Member Act</w:delText>
              </w:r>
              <w:r>
                <w:rPr>
                  <w:rStyle w:val="HyperlinkText9pt"/>
                </w:rPr>
                <w:fldChar w:fldCharType="end"/>
              </w:r>
            </w:del>
            <w:ins w:id="9851" w:author="Russ Ott" w:date="2022-04-29T10:09:00Z">
              <w:r>
                <w:fldChar w:fldCharType="begin"/>
              </w:r>
              <w:r>
                <w:instrText xml:space="preserve"> HYPERLINK </w:instrText>
              </w:r>
              <w:r>
                <w:instrText xml:space="preserve">\l "E_Care_Team_Member_Act_V2" \h </w:instrText>
              </w:r>
              <w:r>
                <w:fldChar w:fldCharType="separate"/>
              </w:r>
              <w:r w:rsidR="00440477">
                <w:rPr>
                  <w:rStyle w:val="HyperlinkText9pt"/>
                </w:rPr>
                <w:t>Care Team Member Act (V2)</w:t>
              </w:r>
              <w:r>
                <w:rPr>
                  <w:rStyle w:val="HyperlinkText9pt"/>
                </w:rPr>
                <w:fldChar w:fldCharType="end"/>
              </w:r>
            </w:ins>
          </w:p>
        </w:tc>
        <w:tc>
          <w:tcPr>
            <w:tcW w:w="360" w:type="dxa"/>
          </w:tcPr>
          <w:p w14:paraId="48BF4F98" w14:textId="77777777" w:rsidR="00440477" w:rsidRDefault="00440477" w:rsidP="00BA7D84">
            <w:pPr>
              <w:pStyle w:val="TableText"/>
            </w:pPr>
            <w:r>
              <w:t>entry</w:t>
            </w:r>
          </w:p>
        </w:tc>
        <w:tc>
          <w:tcPr>
            <w:tcW w:w="360" w:type="dxa"/>
          </w:tcPr>
          <w:p w14:paraId="6E5D4B10" w14:textId="1C1E7F5C" w:rsidR="00440477" w:rsidRDefault="00440477" w:rsidP="00BA7D84">
            <w:pPr>
              <w:pStyle w:val="TableText"/>
            </w:pPr>
            <w:r>
              <w:t>urn:hl7ii:2.16.840.1.113883.10.20.22.4.500.1:</w:t>
            </w:r>
            <w:del w:id="9852" w:author="Russ Ott" w:date="2022-04-29T10:09:00Z">
              <w:r w:rsidR="002F5B8D">
                <w:delText>2019-07</w:delText>
              </w:r>
            </w:del>
            <w:ins w:id="9853" w:author="Russ Ott" w:date="2022-04-29T10:09:00Z">
              <w:r>
                <w:t>2022-06</w:t>
              </w:r>
            </w:ins>
            <w:r>
              <w:t>-01</w:t>
            </w:r>
          </w:p>
        </w:tc>
      </w:tr>
      <w:tr w:rsidR="00440477" w14:paraId="1B590E87" w14:textId="77777777" w:rsidTr="00BA7D84">
        <w:trPr>
          <w:jc w:val="center"/>
        </w:trPr>
        <w:tc>
          <w:tcPr>
            <w:tcW w:w="360" w:type="dxa"/>
          </w:tcPr>
          <w:p w14:paraId="3559FCEC" w14:textId="59089F72" w:rsidR="00440477" w:rsidRDefault="00002F64" w:rsidP="00BA7D84">
            <w:pPr>
              <w:pStyle w:val="TableText"/>
            </w:pPr>
            <w:del w:id="9854" w:author="Russ Ott" w:date="2022-04-29T10:09:00Z">
              <w:r>
                <w:fldChar w:fldCharType="begin"/>
              </w:r>
              <w:r>
                <w:delInstrText xml:space="preserve"> HYPERLINK \l "E_Care_Team_Member_Schedule_Observation" \h </w:delInstrText>
              </w:r>
              <w:r>
                <w:fldChar w:fldCharType="separate"/>
              </w:r>
              <w:r w:rsidR="002F5B8D">
                <w:rPr>
                  <w:rStyle w:val="HyperlinkText9pt"/>
                </w:rPr>
                <w:delText>Care Team Member Schedule Observation</w:delText>
              </w:r>
              <w:r>
                <w:rPr>
                  <w:rStyle w:val="HyperlinkText9pt"/>
                </w:rPr>
                <w:fldChar w:fldCharType="end"/>
              </w:r>
            </w:del>
            <w:ins w:id="9855" w:author="Russ Ott" w:date="2022-04-29T10:09:00Z">
              <w:r>
                <w:fldChar w:fldCharType="begin"/>
              </w:r>
              <w:r>
                <w:instrText xml:space="preserve"> HYPERLINK \l "E_CareTeam_Member_Schedule_ObservationV2" \h </w:instrText>
              </w:r>
              <w:r>
                <w:fldChar w:fldCharType="separate"/>
              </w:r>
              <w:r w:rsidR="00440477">
                <w:rPr>
                  <w:rStyle w:val="HyperlinkText9pt"/>
                </w:rPr>
                <w:t>Care Team Member Schedule Observation (V2)</w:t>
              </w:r>
              <w:r>
                <w:rPr>
                  <w:rStyle w:val="HyperlinkText9pt"/>
                </w:rPr>
                <w:fldChar w:fldCharType="end"/>
              </w:r>
            </w:ins>
          </w:p>
        </w:tc>
        <w:tc>
          <w:tcPr>
            <w:tcW w:w="360" w:type="dxa"/>
          </w:tcPr>
          <w:p w14:paraId="5848BF4D" w14:textId="77777777" w:rsidR="00440477" w:rsidRDefault="00440477" w:rsidP="00BA7D84">
            <w:pPr>
              <w:pStyle w:val="TableText"/>
            </w:pPr>
            <w:r>
              <w:t>entry</w:t>
            </w:r>
          </w:p>
        </w:tc>
        <w:tc>
          <w:tcPr>
            <w:tcW w:w="360" w:type="dxa"/>
          </w:tcPr>
          <w:p w14:paraId="79DFD771" w14:textId="3AD9CD01" w:rsidR="00440477" w:rsidRDefault="00440477" w:rsidP="00BA7D84">
            <w:pPr>
              <w:pStyle w:val="TableText"/>
            </w:pPr>
            <w:r>
              <w:t>urn:hl7ii:2.16.840.1.113883.10.20.22.4.500.3:</w:t>
            </w:r>
            <w:del w:id="9856" w:author="Russ Ott" w:date="2022-04-29T10:09:00Z">
              <w:r w:rsidR="002F5B8D">
                <w:delText>2019-07</w:delText>
              </w:r>
            </w:del>
            <w:ins w:id="9857" w:author="Russ Ott" w:date="2022-04-29T10:09:00Z">
              <w:r>
                <w:t>2022-06</w:t>
              </w:r>
            </w:ins>
            <w:r>
              <w:t>-01</w:t>
            </w:r>
          </w:p>
        </w:tc>
      </w:tr>
      <w:tr w:rsidR="00440477" w14:paraId="4195C8CC" w14:textId="77777777" w:rsidTr="00BA7D84">
        <w:trPr>
          <w:jc w:val="center"/>
        </w:trPr>
        <w:tc>
          <w:tcPr>
            <w:tcW w:w="360" w:type="dxa"/>
          </w:tcPr>
          <w:p w14:paraId="428F09EA" w14:textId="509A6B1D" w:rsidR="00440477" w:rsidRDefault="00002F64" w:rsidP="00BA7D84">
            <w:pPr>
              <w:pStyle w:val="TableText"/>
            </w:pPr>
            <w:del w:id="9858" w:author="Russ Ott" w:date="2022-04-29T10:09:00Z">
              <w:r>
                <w:fldChar w:fldCharType="begin"/>
              </w:r>
              <w:r>
                <w:delInstrText xml:space="preserve"> HYPERLINK \l "E_Care_Team_Organize</w:delInstrText>
              </w:r>
              <w:r>
                <w:delInstrText xml:space="preserve">r" \h </w:delInstrText>
              </w:r>
              <w:r>
                <w:fldChar w:fldCharType="separate"/>
              </w:r>
              <w:r w:rsidR="002F5B8D">
                <w:rPr>
                  <w:rStyle w:val="HyperlinkText9pt"/>
                </w:rPr>
                <w:delText>Care Team Organizer</w:delText>
              </w:r>
              <w:r>
                <w:rPr>
                  <w:rStyle w:val="HyperlinkText9pt"/>
                </w:rPr>
                <w:fldChar w:fldCharType="end"/>
              </w:r>
            </w:del>
            <w:ins w:id="9859" w:author="Russ Ott" w:date="2022-04-29T10:09:00Z">
              <w:r>
                <w:fldChar w:fldCharType="begin"/>
              </w:r>
              <w:r>
                <w:instrText xml:space="preserve"> HYPERLINK \l "E_Care_Team_Organizer_V2" \h </w:instrText>
              </w:r>
              <w:r>
                <w:fldChar w:fldCharType="separate"/>
              </w:r>
              <w:r w:rsidR="00440477">
                <w:rPr>
                  <w:rStyle w:val="HyperlinkText9pt"/>
                </w:rPr>
                <w:t>Care Team Organizer (V2)</w:t>
              </w:r>
              <w:r>
                <w:rPr>
                  <w:rStyle w:val="HyperlinkText9pt"/>
                </w:rPr>
                <w:fldChar w:fldCharType="end"/>
              </w:r>
            </w:ins>
          </w:p>
        </w:tc>
        <w:tc>
          <w:tcPr>
            <w:tcW w:w="360" w:type="dxa"/>
          </w:tcPr>
          <w:p w14:paraId="047C2AAE" w14:textId="77777777" w:rsidR="00440477" w:rsidRDefault="00440477" w:rsidP="00BA7D84">
            <w:pPr>
              <w:pStyle w:val="TableText"/>
            </w:pPr>
            <w:r>
              <w:t>entry</w:t>
            </w:r>
          </w:p>
        </w:tc>
        <w:tc>
          <w:tcPr>
            <w:tcW w:w="360" w:type="dxa"/>
          </w:tcPr>
          <w:p w14:paraId="2A7E126E" w14:textId="4F0C29E0" w:rsidR="00440477" w:rsidRDefault="00440477" w:rsidP="00BA7D84">
            <w:pPr>
              <w:pStyle w:val="TableText"/>
            </w:pPr>
            <w:r>
              <w:t>urn:hl7ii:2.16.840.1.113883.10.20.22.4.500:</w:t>
            </w:r>
            <w:del w:id="9860" w:author="Russ Ott" w:date="2022-04-29T10:09:00Z">
              <w:r w:rsidR="002F5B8D">
                <w:delText>2019-07</w:delText>
              </w:r>
            </w:del>
            <w:ins w:id="9861" w:author="Russ Ott" w:date="2022-04-29T10:09:00Z">
              <w:r>
                <w:t>2022-06</w:t>
              </w:r>
            </w:ins>
            <w:r>
              <w:t>-01</w:t>
            </w:r>
          </w:p>
        </w:tc>
      </w:tr>
      <w:tr w:rsidR="00440477" w14:paraId="1DF939C8" w14:textId="77777777" w:rsidTr="00BA7D84">
        <w:trPr>
          <w:jc w:val="center"/>
        </w:trPr>
        <w:tc>
          <w:tcPr>
            <w:tcW w:w="360" w:type="dxa"/>
          </w:tcPr>
          <w:p w14:paraId="2A4514D9" w14:textId="73008B96" w:rsidR="00440477" w:rsidRDefault="00002F64" w:rsidP="00BA7D84">
            <w:pPr>
              <w:pStyle w:val="TableText"/>
            </w:pPr>
            <w:hyperlink w:anchor="E_Care_Team_Type_Observation">
              <w:r w:rsidR="00440477">
                <w:rPr>
                  <w:rStyle w:val="HyperlinkText9pt"/>
                </w:rPr>
                <w:t>Care Team Type Observation</w:t>
              </w:r>
            </w:hyperlink>
          </w:p>
        </w:tc>
        <w:tc>
          <w:tcPr>
            <w:tcW w:w="360" w:type="dxa"/>
          </w:tcPr>
          <w:p w14:paraId="373DA166" w14:textId="77777777" w:rsidR="00440477" w:rsidRDefault="00440477" w:rsidP="00BA7D84">
            <w:pPr>
              <w:pStyle w:val="TableText"/>
            </w:pPr>
            <w:r>
              <w:t>entry</w:t>
            </w:r>
          </w:p>
        </w:tc>
        <w:tc>
          <w:tcPr>
            <w:tcW w:w="360" w:type="dxa"/>
          </w:tcPr>
          <w:p w14:paraId="5265945B" w14:textId="77777777" w:rsidR="00440477" w:rsidRDefault="00440477" w:rsidP="00BA7D84">
            <w:pPr>
              <w:pStyle w:val="TableText"/>
            </w:pPr>
            <w:r>
              <w:t>urn:hl7ii:2.16.840.1.113883.10.20.22.4.500.2:2019-07-01</w:t>
            </w:r>
          </w:p>
        </w:tc>
      </w:tr>
      <w:tr w:rsidR="00440477" w14:paraId="0C04A829" w14:textId="77777777" w:rsidTr="00BA7D84">
        <w:trPr>
          <w:jc w:val="center"/>
          <w:ins w:id="9862" w:author="Russ Ott" w:date="2022-04-29T10:09:00Z"/>
        </w:trPr>
        <w:tc>
          <w:tcPr>
            <w:tcW w:w="360" w:type="dxa"/>
          </w:tcPr>
          <w:p w14:paraId="7D2A7582" w14:textId="76F7E9BB" w:rsidR="00440477" w:rsidRDefault="00002F64" w:rsidP="00BA7D84">
            <w:pPr>
              <w:pStyle w:val="TableText"/>
              <w:rPr>
                <w:ins w:id="9863" w:author="Russ Ott" w:date="2022-04-29T10:09:00Z"/>
              </w:rPr>
            </w:pPr>
            <w:ins w:id="9864" w:author="Russ Ott" w:date="2022-04-29T10:09:00Z">
              <w:r>
                <w:fldChar w:fldCharType="begin"/>
              </w:r>
              <w:r>
                <w:instrText xml:space="preserve"> HYPERLINK \l "E_Date_of_Diagnosis_Act" \h </w:instrText>
              </w:r>
              <w:r>
                <w:fldChar w:fldCharType="separate"/>
              </w:r>
              <w:r w:rsidR="00440477">
                <w:rPr>
                  <w:rStyle w:val="HyperlinkText9pt"/>
                </w:rPr>
                <w:t>Date of Diagnosis Act</w:t>
              </w:r>
              <w:r>
                <w:rPr>
                  <w:rStyle w:val="HyperlinkText9pt"/>
                </w:rPr>
                <w:fldChar w:fldCharType="end"/>
              </w:r>
            </w:ins>
          </w:p>
        </w:tc>
        <w:tc>
          <w:tcPr>
            <w:tcW w:w="360" w:type="dxa"/>
          </w:tcPr>
          <w:p w14:paraId="60EB03D8" w14:textId="77777777" w:rsidR="00440477" w:rsidRDefault="00440477" w:rsidP="00BA7D84">
            <w:pPr>
              <w:pStyle w:val="TableText"/>
              <w:rPr>
                <w:ins w:id="9865" w:author="Russ Ott" w:date="2022-04-29T10:09:00Z"/>
              </w:rPr>
            </w:pPr>
            <w:ins w:id="9866" w:author="Russ Ott" w:date="2022-04-29T10:09:00Z">
              <w:r>
                <w:t>entry</w:t>
              </w:r>
            </w:ins>
          </w:p>
        </w:tc>
        <w:tc>
          <w:tcPr>
            <w:tcW w:w="360" w:type="dxa"/>
          </w:tcPr>
          <w:p w14:paraId="32FF6CFB" w14:textId="77777777" w:rsidR="00440477" w:rsidRDefault="00440477" w:rsidP="00BA7D84">
            <w:pPr>
              <w:pStyle w:val="TableText"/>
              <w:rPr>
                <w:ins w:id="9867" w:author="Russ Ott" w:date="2022-04-29T10:09:00Z"/>
              </w:rPr>
            </w:pPr>
            <w:ins w:id="9868" w:author="Russ Ott" w:date="2022-04-29T10:09:00Z">
              <w:r>
                <w:t>urn:hl7ii:2.16.840.1.113883.10.20.22.4.502:2022-06-01</w:t>
              </w:r>
            </w:ins>
          </w:p>
        </w:tc>
      </w:tr>
      <w:tr w:rsidR="00440477" w14:paraId="06D7E42C" w14:textId="77777777" w:rsidTr="00BA7D84">
        <w:trPr>
          <w:jc w:val="center"/>
          <w:ins w:id="9869" w:author="Russ Ott" w:date="2022-04-29T10:09:00Z"/>
        </w:trPr>
        <w:tc>
          <w:tcPr>
            <w:tcW w:w="360" w:type="dxa"/>
          </w:tcPr>
          <w:p w14:paraId="29B3F19B" w14:textId="1FCEAF09" w:rsidR="00440477" w:rsidRDefault="00002F64" w:rsidP="00BA7D84">
            <w:pPr>
              <w:pStyle w:val="TableText"/>
              <w:rPr>
                <w:ins w:id="9870" w:author="Russ Ott" w:date="2022-04-29T10:09:00Z"/>
              </w:rPr>
            </w:pPr>
            <w:ins w:id="9871" w:author="Russ Ott" w:date="2022-04-29T10:09:00Z">
              <w:r>
                <w:fldChar w:fldCharType="begin"/>
              </w:r>
              <w:r>
                <w:instrText xml:space="preserve"> HYPERLINK \l "E_Gender_Identity_Observation_V3" \h </w:instrText>
              </w:r>
              <w:r>
                <w:fldChar w:fldCharType="separate"/>
              </w:r>
              <w:r w:rsidR="00440477">
                <w:rPr>
                  <w:rStyle w:val="HyperlinkText9pt"/>
                </w:rPr>
                <w:t>Gender Identity Observation (V3)</w:t>
              </w:r>
              <w:r>
                <w:rPr>
                  <w:rStyle w:val="HyperlinkText9pt"/>
                </w:rPr>
                <w:fldChar w:fldCharType="end"/>
              </w:r>
            </w:ins>
          </w:p>
        </w:tc>
        <w:tc>
          <w:tcPr>
            <w:tcW w:w="360" w:type="dxa"/>
          </w:tcPr>
          <w:p w14:paraId="77489070" w14:textId="77777777" w:rsidR="00440477" w:rsidRDefault="00440477" w:rsidP="00BA7D84">
            <w:pPr>
              <w:pStyle w:val="TableText"/>
              <w:rPr>
                <w:ins w:id="9872" w:author="Russ Ott" w:date="2022-04-29T10:09:00Z"/>
              </w:rPr>
            </w:pPr>
            <w:ins w:id="9873" w:author="Russ Ott" w:date="2022-04-29T10:09:00Z">
              <w:r>
                <w:t>entry</w:t>
              </w:r>
            </w:ins>
          </w:p>
        </w:tc>
        <w:tc>
          <w:tcPr>
            <w:tcW w:w="360" w:type="dxa"/>
          </w:tcPr>
          <w:p w14:paraId="35D9FD51" w14:textId="77777777" w:rsidR="00440477" w:rsidRDefault="00440477" w:rsidP="00BA7D84">
            <w:pPr>
              <w:pStyle w:val="TableText"/>
              <w:rPr>
                <w:ins w:id="9874" w:author="Russ Ott" w:date="2022-04-29T10:09:00Z"/>
              </w:rPr>
            </w:pPr>
            <w:ins w:id="9875" w:author="Russ Ott" w:date="2022-04-29T10:09:00Z">
              <w:r>
                <w:t>urn:hl7ii:2.16.840.1.113883.10.20.34.3.45:2022-06-01</w:t>
              </w:r>
            </w:ins>
          </w:p>
        </w:tc>
      </w:tr>
      <w:tr w:rsidR="00440477" w14:paraId="252519E2" w14:textId="77777777" w:rsidTr="00BA7D84">
        <w:trPr>
          <w:jc w:val="center"/>
          <w:ins w:id="9876" w:author="Russ Ott" w:date="2022-04-29T10:09:00Z"/>
        </w:trPr>
        <w:tc>
          <w:tcPr>
            <w:tcW w:w="360" w:type="dxa"/>
          </w:tcPr>
          <w:p w14:paraId="23591400" w14:textId="571DA8BC" w:rsidR="00440477" w:rsidRDefault="00002F64" w:rsidP="00BA7D84">
            <w:pPr>
              <w:pStyle w:val="TableText"/>
              <w:rPr>
                <w:ins w:id="9877" w:author="Russ Ott" w:date="2022-04-29T10:09:00Z"/>
              </w:rPr>
            </w:pPr>
            <w:ins w:id="9878" w:author="Russ Ott" w:date="2022-04-29T10:09:00Z">
              <w:r>
                <w:fldChar w:fldCharType="begin"/>
              </w:r>
              <w:r>
                <w:instrText xml:space="preserve"> HYPERLINK \l "E_Goal_Observation_V2" \h </w:instrText>
              </w:r>
              <w:r>
                <w:fldChar w:fldCharType="separate"/>
              </w:r>
              <w:r w:rsidR="00440477">
                <w:rPr>
                  <w:rStyle w:val="HyperlinkText9pt"/>
                </w:rPr>
                <w:t>Goal Observation (V2)</w:t>
              </w:r>
              <w:r>
                <w:rPr>
                  <w:rStyle w:val="HyperlinkText9pt"/>
                </w:rPr>
                <w:fldChar w:fldCharType="end"/>
              </w:r>
            </w:ins>
          </w:p>
        </w:tc>
        <w:tc>
          <w:tcPr>
            <w:tcW w:w="360" w:type="dxa"/>
          </w:tcPr>
          <w:p w14:paraId="2B60F754" w14:textId="77777777" w:rsidR="00440477" w:rsidRDefault="00440477" w:rsidP="00BA7D84">
            <w:pPr>
              <w:pStyle w:val="TableText"/>
              <w:rPr>
                <w:ins w:id="9879" w:author="Russ Ott" w:date="2022-04-29T10:09:00Z"/>
              </w:rPr>
            </w:pPr>
            <w:ins w:id="9880" w:author="Russ Ott" w:date="2022-04-29T10:09:00Z">
              <w:r>
                <w:t>entry</w:t>
              </w:r>
            </w:ins>
          </w:p>
        </w:tc>
        <w:tc>
          <w:tcPr>
            <w:tcW w:w="360" w:type="dxa"/>
          </w:tcPr>
          <w:p w14:paraId="41FD1540" w14:textId="77777777" w:rsidR="00440477" w:rsidRDefault="00440477" w:rsidP="00BA7D84">
            <w:pPr>
              <w:pStyle w:val="TableText"/>
              <w:rPr>
                <w:ins w:id="9881" w:author="Russ Ott" w:date="2022-04-29T10:09:00Z"/>
              </w:rPr>
            </w:pPr>
            <w:ins w:id="9882" w:author="Russ Ott" w:date="2022-04-29T10:09:00Z">
              <w:r>
                <w:t>urn:hl7ii:2.16.840.1.113883.10.20.22.4.121:2022-06-01</w:t>
              </w:r>
            </w:ins>
          </w:p>
        </w:tc>
      </w:tr>
      <w:tr w:rsidR="00440477" w14:paraId="0596D2DB" w14:textId="77777777" w:rsidTr="00BA7D84">
        <w:trPr>
          <w:jc w:val="center"/>
          <w:ins w:id="9883" w:author="Russ Ott" w:date="2022-04-29T10:09:00Z"/>
        </w:trPr>
        <w:tc>
          <w:tcPr>
            <w:tcW w:w="360" w:type="dxa"/>
          </w:tcPr>
          <w:p w14:paraId="1B5EC094" w14:textId="27DF248B" w:rsidR="00440477" w:rsidRDefault="00002F64" w:rsidP="00BA7D84">
            <w:pPr>
              <w:pStyle w:val="TableText"/>
              <w:rPr>
                <w:ins w:id="9884" w:author="Russ Ott" w:date="2022-04-29T10:09:00Z"/>
              </w:rPr>
            </w:pPr>
            <w:ins w:id="9885" w:author="Russ Ott" w:date="2022-04-29T10:09:00Z">
              <w:r>
                <w:fldChar w:fldCharType="begin"/>
              </w:r>
              <w:r>
                <w:instrText xml:space="preserve"> HYPERLINK \l "E_Health_Concern_Act_V3" \h </w:instrText>
              </w:r>
              <w:r>
                <w:fldChar w:fldCharType="separate"/>
              </w:r>
              <w:r w:rsidR="00440477">
                <w:rPr>
                  <w:rStyle w:val="HyperlinkText9pt"/>
                </w:rPr>
                <w:t>Health Concern Act (V3)</w:t>
              </w:r>
              <w:r>
                <w:rPr>
                  <w:rStyle w:val="HyperlinkText9pt"/>
                </w:rPr>
                <w:fldChar w:fldCharType="end"/>
              </w:r>
            </w:ins>
          </w:p>
        </w:tc>
        <w:tc>
          <w:tcPr>
            <w:tcW w:w="360" w:type="dxa"/>
          </w:tcPr>
          <w:p w14:paraId="1D0EC090" w14:textId="77777777" w:rsidR="00440477" w:rsidRDefault="00440477" w:rsidP="00BA7D84">
            <w:pPr>
              <w:pStyle w:val="TableText"/>
              <w:rPr>
                <w:ins w:id="9886" w:author="Russ Ott" w:date="2022-04-29T10:09:00Z"/>
              </w:rPr>
            </w:pPr>
            <w:ins w:id="9887" w:author="Russ Ott" w:date="2022-04-29T10:09:00Z">
              <w:r>
                <w:t>entry</w:t>
              </w:r>
            </w:ins>
          </w:p>
        </w:tc>
        <w:tc>
          <w:tcPr>
            <w:tcW w:w="360" w:type="dxa"/>
          </w:tcPr>
          <w:p w14:paraId="59FE2323" w14:textId="77777777" w:rsidR="00440477" w:rsidRDefault="00440477" w:rsidP="00BA7D84">
            <w:pPr>
              <w:pStyle w:val="TableText"/>
              <w:rPr>
                <w:ins w:id="9888" w:author="Russ Ott" w:date="2022-04-29T10:09:00Z"/>
              </w:rPr>
            </w:pPr>
            <w:ins w:id="9889" w:author="Russ Ott" w:date="2022-04-29T10:09:00Z">
              <w:r>
                <w:t>urn:hl7ii:2.16.840.1.113883.10.20.22.4.132:2022-06-01</w:t>
              </w:r>
            </w:ins>
          </w:p>
        </w:tc>
      </w:tr>
      <w:tr w:rsidR="00440477" w14:paraId="0A5AE7DE" w14:textId="77777777" w:rsidTr="00BA7D84">
        <w:trPr>
          <w:jc w:val="center"/>
        </w:trPr>
        <w:tc>
          <w:tcPr>
            <w:tcW w:w="360" w:type="dxa"/>
          </w:tcPr>
          <w:p w14:paraId="0623C692" w14:textId="36899FB8" w:rsidR="00440477" w:rsidRDefault="00002F64" w:rsidP="00BA7D84">
            <w:pPr>
              <w:pStyle w:val="TableText"/>
            </w:pPr>
            <w:hyperlink w:anchor="E_Note_Activity">
              <w:r w:rsidR="00440477">
                <w:rPr>
                  <w:rStyle w:val="HyperlinkText9pt"/>
                </w:rPr>
                <w:t>Note Activity</w:t>
              </w:r>
            </w:hyperlink>
          </w:p>
        </w:tc>
        <w:tc>
          <w:tcPr>
            <w:tcW w:w="360" w:type="dxa"/>
          </w:tcPr>
          <w:p w14:paraId="25858C8F" w14:textId="77777777" w:rsidR="00440477" w:rsidRDefault="00440477" w:rsidP="00BA7D84">
            <w:pPr>
              <w:pStyle w:val="TableText"/>
            </w:pPr>
            <w:r>
              <w:t>entry</w:t>
            </w:r>
          </w:p>
        </w:tc>
        <w:tc>
          <w:tcPr>
            <w:tcW w:w="360" w:type="dxa"/>
          </w:tcPr>
          <w:p w14:paraId="0F6E024C" w14:textId="77777777" w:rsidR="00440477" w:rsidRDefault="00440477" w:rsidP="00BA7D84">
            <w:pPr>
              <w:pStyle w:val="TableText"/>
            </w:pPr>
            <w:r>
              <w:t>urn:hl7ii:2.16.840.1.113883.10.20.22.4.202:2016-11-01</w:t>
            </w:r>
          </w:p>
        </w:tc>
      </w:tr>
      <w:tr w:rsidR="00440477" w14:paraId="3B589BD6" w14:textId="77777777" w:rsidTr="00BA7D84">
        <w:trPr>
          <w:jc w:val="center"/>
          <w:ins w:id="9890" w:author="Russ Ott" w:date="2022-04-29T10:09:00Z"/>
        </w:trPr>
        <w:tc>
          <w:tcPr>
            <w:tcW w:w="360" w:type="dxa"/>
          </w:tcPr>
          <w:p w14:paraId="5C7DE359" w14:textId="58C12AA9" w:rsidR="00440477" w:rsidRDefault="00002F64" w:rsidP="00BA7D84">
            <w:pPr>
              <w:pStyle w:val="TableText"/>
              <w:rPr>
                <w:ins w:id="9891" w:author="Russ Ott" w:date="2022-04-29T10:09:00Z"/>
              </w:rPr>
            </w:pPr>
            <w:ins w:id="9892" w:author="Russ Ott" w:date="2022-04-29T10:09:00Z">
              <w:r>
                <w:fldChar w:fldCharType="begin"/>
              </w:r>
              <w:r>
                <w:instrText xml:space="preserve"> HYPERLINK \l "E_Planned_Procedure_V3" \h </w:instrText>
              </w:r>
              <w:r>
                <w:fldChar w:fldCharType="separate"/>
              </w:r>
              <w:r w:rsidR="00440477">
                <w:rPr>
                  <w:rStyle w:val="HyperlinkText9pt"/>
                </w:rPr>
                <w:t>Planned Procedure (V3)</w:t>
              </w:r>
              <w:r>
                <w:rPr>
                  <w:rStyle w:val="HyperlinkText9pt"/>
                </w:rPr>
                <w:fldChar w:fldCharType="end"/>
              </w:r>
            </w:ins>
          </w:p>
        </w:tc>
        <w:tc>
          <w:tcPr>
            <w:tcW w:w="360" w:type="dxa"/>
          </w:tcPr>
          <w:p w14:paraId="6487B3E8" w14:textId="77777777" w:rsidR="00440477" w:rsidRDefault="00440477" w:rsidP="00BA7D84">
            <w:pPr>
              <w:pStyle w:val="TableText"/>
              <w:rPr>
                <w:ins w:id="9893" w:author="Russ Ott" w:date="2022-04-29T10:09:00Z"/>
              </w:rPr>
            </w:pPr>
            <w:ins w:id="9894" w:author="Russ Ott" w:date="2022-04-29T10:09:00Z">
              <w:r>
                <w:t>entry</w:t>
              </w:r>
            </w:ins>
          </w:p>
        </w:tc>
        <w:tc>
          <w:tcPr>
            <w:tcW w:w="360" w:type="dxa"/>
          </w:tcPr>
          <w:p w14:paraId="450DBEAC" w14:textId="77777777" w:rsidR="00440477" w:rsidRDefault="00440477" w:rsidP="00BA7D84">
            <w:pPr>
              <w:pStyle w:val="TableText"/>
              <w:rPr>
                <w:ins w:id="9895" w:author="Russ Ott" w:date="2022-04-29T10:09:00Z"/>
              </w:rPr>
            </w:pPr>
            <w:ins w:id="9896" w:author="Russ Ott" w:date="2022-04-29T10:09:00Z">
              <w:r>
                <w:t>urn:hl7ii:2.16.840.1.113883.10.20.22.4.41:2022-06-01</w:t>
              </w:r>
            </w:ins>
          </w:p>
        </w:tc>
      </w:tr>
      <w:tr w:rsidR="00440477" w14:paraId="5A89B5CD" w14:textId="77777777" w:rsidTr="00BA7D84">
        <w:trPr>
          <w:jc w:val="center"/>
          <w:ins w:id="9897" w:author="Russ Ott" w:date="2022-04-29T10:09:00Z"/>
        </w:trPr>
        <w:tc>
          <w:tcPr>
            <w:tcW w:w="360" w:type="dxa"/>
          </w:tcPr>
          <w:p w14:paraId="515F21EE" w14:textId="058E86EA" w:rsidR="00440477" w:rsidRDefault="00002F64" w:rsidP="00BA7D84">
            <w:pPr>
              <w:pStyle w:val="TableText"/>
              <w:rPr>
                <w:ins w:id="9898" w:author="Russ Ott" w:date="2022-04-29T10:09:00Z"/>
              </w:rPr>
            </w:pPr>
            <w:ins w:id="9899" w:author="Russ Ott" w:date="2022-04-29T10:09:00Z">
              <w:r>
                <w:fldChar w:fldCharType="begin"/>
              </w:r>
              <w:r>
                <w:instrText xml:space="preserve"> HYPERLINK \l "E_Problem_Observation_V4" \h </w:instrText>
              </w:r>
              <w:r>
                <w:fldChar w:fldCharType="separate"/>
              </w:r>
              <w:r w:rsidR="00440477">
                <w:rPr>
                  <w:rStyle w:val="HyperlinkText9pt"/>
                </w:rPr>
                <w:t>Problem Observation (V4)</w:t>
              </w:r>
              <w:r>
                <w:rPr>
                  <w:rStyle w:val="HyperlinkText9pt"/>
                </w:rPr>
                <w:fldChar w:fldCharType="end"/>
              </w:r>
            </w:ins>
          </w:p>
        </w:tc>
        <w:tc>
          <w:tcPr>
            <w:tcW w:w="360" w:type="dxa"/>
          </w:tcPr>
          <w:p w14:paraId="49A58259" w14:textId="77777777" w:rsidR="00440477" w:rsidRDefault="00440477" w:rsidP="00BA7D84">
            <w:pPr>
              <w:pStyle w:val="TableText"/>
              <w:rPr>
                <w:ins w:id="9900" w:author="Russ Ott" w:date="2022-04-29T10:09:00Z"/>
              </w:rPr>
            </w:pPr>
            <w:ins w:id="9901" w:author="Russ Ott" w:date="2022-04-29T10:09:00Z">
              <w:r>
                <w:t>entry</w:t>
              </w:r>
            </w:ins>
          </w:p>
        </w:tc>
        <w:tc>
          <w:tcPr>
            <w:tcW w:w="360" w:type="dxa"/>
          </w:tcPr>
          <w:p w14:paraId="6D8676D5" w14:textId="77777777" w:rsidR="00440477" w:rsidRDefault="00440477" w:rsidP="00BA7D84">
            <w:pPr>
              <w:pStyle w:val="TableText"/>
              <w:rPr>
                <w:ins w:id="9902" w:author="Russ Ott" w:date="2022-04-29T10:09:00Z"/>
              </w:rPr>
            </w:pPr>
            <w:ins w:id="9903" w:author="Russ Ott" w:date="2022-04-29T10:09:00Z">
              <w:r>
                <w:t>urn:hl7ii:2.16.840.1.113883.10.20.22.4.4:2022-06-01</w:t>
              </w:r>
            </w:ins>
          </w:p>
        </w:tc>
      </w:tr>
      <w:tr w:rsidR="00440477" w14:paraId="1D80CAE0" w14:textId="77777777" w:rsidTr="00BA7D84">
        <w:trPr>
          <w:jc w:val="center"/>
          <w:ins w:id="9904" w:author="Russ Ott" w:date="2022-04-29T10:09:00Z"/>
        </w:trPr>
        <w:tc>
          <w:tcPr>
            <w:tcW w:w="360" w:type="dxa"/>
          </w:tcPr>
          <w:p w14:paraId="70104D04" w14:textId="47DA799A" w:rsidR="00440477" w:rsidRDefault="00002F64" w:rsidP="00BA7D84">
            <w:pPr>
              <w:pStyle w:val="TableText"/>
              <w:rPr>
                <w:ins w:id="9905" w:author="Russ Ott" w:date="2022-04-29T10:09:00Z"/>
              </w:rPr>
            </w:pPr>
            <w:ins w:id="9906" w:author="Russ Ott" w:date="2022-04-29T10:09:00Z">
              <w:r>
                <w:fldChar w:fldCharType="begin"/>
              </w:r>
              <w:r>
                <w:instrText xml:space="preserve"> HYPERLINK \l "E_Procedure_Activity_Procedure_V3" \h </w:instrText>
              </w:r>
              <w:r>
                <w:fldChar w:fldCharType="separate"/>
              </w:r>
              <w:r w:rsidR="00440477">
                <w:rPr>
                  <w:rStyle w:val="HyperlinkText9pt"/>
                </w:rPr>
                <w:t>Procedure Activity Procedure (V3)</w:t>
              </w:r>
              <w:r>
                <w:rPr>
                  <w:rStyle w:val="HyperlinkText9pt"/>
                </w:rPr>
                <w:fldChar w:fldCharType="end"/>
              </w:r>
            </w:ins>
          </w:p>
        </w:tc>
        <w:tc>
          <w:tcPr>
            <w:tcW w:w="360" w:type="dxa"/>
          </w:tcPr>
          <w:p w14:paraId="3C678099" w14:textId="77777777" w:rsidR="00440477" w:rsidRDefault="00440477" w:rsidP="00BA7D84">
            <w:pPr>
              <w:pStyle w:val="TableText"/>
              <w:rPr>
                <w:ins w:id="9907" w:author="Russ Ott" w:date="2022-04-29T10:09:00Z"/>
              </w:rPr>
            </w:pPr>
            <w:ins w:id="9908" w:author="Russ Ott" w:date="2022-04-29T10:09:00Z">
              <w:r>
                <w:t>entry</w:t>
              </w:r>
            </w:ins>
          </w:p>
        </w:tc>
        <w:tc>
          <w:tcPr>
            <w:tcW w:w="360" w:type="dxa"/>
          </w:tcPr>
          <w:p w14:paraId="69BD4805" w14:textId="77777777" w:rsidR="00440477" w:rsidRDefault="00440477" w:rsidP="00BA7D84">
            <w:pPr>
              <w:pStyle w:val="TableText"/>
              <w:rPr>
                <w:ins w:id="9909" w:author="Russ Ott" w:date="2022-04-29T10:09:00Z"/>
              </w:rPr>
            </w:pPr>
            <w:ins w:id="9910" w:author="Russ Ott" w:date="2022-04-29T10:09:00Z">
              <w:r>
                <w:t>urn:hl7ii:2.16.840.1.113883.10.20.22.4.14:2022-06-01</w:t>
              </w:r>
            </w:ins>
          </w:p>
        </w:tc>
      </w:tr>
      <w:tr w:rsidR="00440477" w14:paraId="7CA47B3D" w14:textId="77777777" w:rsidTr="00BA7D84">
        <w:trPr>
          <w:jc w:val="center"/>
        </w:trPr>
        <w:tc>
          <w:tcPr>
            <w:tcW w:w="360" w:type="dxa"/>
          </w:tcPr>
          <w:p w14:paraId="70F3ABCB" w14:textId="2377E46F" w:rsidR="00440477" w:rsidRDefault="00002F64" w:rsidP="00BA7D84">
            <w:pPr>
              <w:pStyle w:val="TableText"/>
            </w:pPr>
            <w:hyperlink w:anchor="E_Section_Time_Range_Observation">
              <w:r w:rsidR="00440477">
                <w:rPr>
                  <w:rStyle w:val="HyperlinkText9pt"/>
                </w:rPr>
                <w:t>Section Time Range Observation</w:t>
              </w:r>
            </w:hyperlink>
          </w:p>
        </w:tc>
        <w:tc>
          <w:tcPr>
            <w:tcW w:w="360" w:type="dxa"/>
          </w:tcPr>
          <w:p w14:paraId="4F128255" w14:textId="77777777" w:rsidR="00440477" w:rsidRDefault="00440477" w:rsidP="00BA7D84">
            <w:pPr>
              <w:pStyle w:val="TableText"/>
            </w:pPr>
            <w:r>
              <w:t>entry</w:t>
            </w:r>
          </w:p>
        </w:tc>
        <w:tc>
          <w:tcPr>
            <w:tcW w:w="360" w:type="dxa"/>
          </w:tcPr>
          <w:p w14:paraId="141ECCD3" w14:textId="77777777" w:rsidR="00440477" w:rsidRDefault="00440477" w:rsidP="00BA7D84">
            <w:pPr>
              <w:pStyle w:val="TableText"/>
            </w:pPr>
            <w:r>
              <w:t>urn:hl7ii:2.16.840.1.113883.10.20.22.4.201:2016-06-01</w:t>
            </w:r>
          </w:p>
        </w:tc>
      </w:tr>
      <w:tr w:rsidR="00440477" w14:paraId="6DBB221A" w14:textId="77777777" w:rsidTr="00BA7D84">
        <w:trPr>
          <w:jc w:val="center"/>
          <w:ins w:id="9911" w:author="Russ Ott" w:date="2022-04-29T10:09:00Z"/>
        </w:trPr>
        <w:tc>
          <w:tcPr>
            <w:tcW w:w="360" w:type="dxa"/>
          </w:tcPr>
          <w:p w14:paraId="4D18C307" w14:textId="498347D9" w:rsidR="00440477" w:rsidRDefault="00002F64" w:rsidP="00BA7D84">
            <w:pPr>
              <w:pStyle w:val="TableText"/>
              <w:rPr>
                <w:ins w:id="9912" w:author="Russ Ott" w:date="2022-04-29T10:09:00Z"/>
              </w:rPr>
            </w:pPr>
            <w:ins w:id="9913" w:author="Russ Ott" w:date="2022-04-29T10:09:00Z">
              <w:r>
                <w:fldChar w:fldCharType="begin"/>
              </w:r>
              <w:r>
                <w:instrText xml:space="preserve"> HYPERLINK \l "E_Sexual_Orientation_Observation" \h </w:instrText>
              </w:r>
              <w:r>
                <w:fldChar w:fldCharType="separate"/>
              </w:r>
              <w:r w:rsidR="00440477">
                <w:rPr>
                  <w:rStyle w:val="HyperlinkText9pt"/>
                </w:rPr>
                <w:t>Sexual Orientation Observation</w:t>
              </w:r>
              <w:r>
                <w:rPr>
                  <w:rStyle w:val="HyperlinkText9pt"/>
                </w:rPr>
                <w:fldChar w:fldCharType="end"/>
              </w:r>
            </w:ins>
          </w:p>
        </w:tc>
        <w:tc>
          <w:tcPr>
            <w:tcW w:w="360" w:type="dxa"/>
          </w:tcPr>
          <w:p w14:paraId="49FEC4BA" w14:textId="77777777" w:rsidR="00440477" w:rsidRDefault="00440477" w:rsidP="00BA7D84">
            <w:pPr>
              <w:pStyle w:val="TableText"/>
              <w:rPr>
                <w:ins w:id="9914" w:author="Russ Ott" w:date="2022-04-29T10:09:00Z"/>
              </w:rPr>
            </w:pPr>
            <w:ins w:id="9915" w:author="Russ Ott" w:date="2022-04-29T10:09:00Z">
              <w:r>
                <w:t>entry</w:t>
              </w:r>
            </w:ins>
          </w:p>
        </w:tc>
        <w:tc>
          <w:tcPr>
            <w:tcW w:w="360" w:type="dxa"/>
          </w:tcPr>
          <w:p w14:paraId="4DCDDD99" w14:textId="77777777" w:rsidR="00440477" w:rsidRDefault="00440477" w:rsidP="00BA7D84">
            <w:pPr>
              <w:pStyle w:val="TableText"/>
              <w:rPr>
                <w:ins w:id="9916" w:author="Russ Ott" w:date="2022-04-29T10:09:00Z"/>
              </w:rPr>
            </w:pPr>
            <w:ins w:id="9917" w:author="Russ Ott" w:date="2022-04-29T10:09:00Z">
              <w:r>
                <w:t>urn:hl7ii:2.16.840.1.113883.10.20.22.4.501:2022-06-01</w:t>
              </w:r>
            </w:ins>
          </w:p>
        </w:tc>
      </w:tr>
      <w:tr w:rsidR="00440477" w14:paraId="55FB89BC" w14:textId="77777777" w:rsidTr="00BA7D84">
        <w:trPr>
          <w:jc w:val="center"/>
          <w:ins w:id="9918" w:author="Russ Ott" w:date="2022-04-29T10:09:00Z"/>
        </w:trPr>
        <w:tc>
          <w:tcPr>
            <w:tcW w:w="360" w:type="dxa"/>
          </w:tcPr>
          <w:p w14:paraId="3F183263" w14:textId="4C681B49" w:rsidR="00440477" w:rsidRDefault="00002F64" w:rsidP="00BA7D84">
            <w:pPr>
              <w:pStyle w:val="TableText"/>
              <w:rPr>
                <w:ins w:id="9919" w:author="Russ Ott" w:date="2022-04-29T10:09:00Z"/>
              </w:rPr>
            </w:pPr>
            <w:ins w:id="9920" w:author="Russ Ott" w:date="2022-04-29T10:09:00Z">
              <w:r>
                <w:fldChar w:fldCharType="begin"/>
              </w:r>
              <w:r>
                <w:instrText xml:space="preserve"> HYPERLINK \l "E_Social_History_Observation_V4" \h </w:instrText>
              </w:r>
              <w:r>
                <w:fldChar w:fldCharType="separate"/>
              </w:r>
              <w:r w:rsidR="00440477">
                <w:rPr>
                  <w:rStyle w:val="HyperlinkText9pt"/>
                </w:rPr>
                <w:t>Social History Observation (V4)</w:t>
              </w:r>
              <w:r>
                <w:rPr>
                  <w:rStyle w:val="HyperlinkText9pt"/>
                </w:rPr>
                <w:fldChar w:fldCharType="end"/>
              </w:r>
            </w:ins>
          </w:p>
        </w:tc>
        <w:tc>
          <w:tcPr>
            <w:tcW w:w="360" w:type="dxa"/>
          </w:tcPr>
          <w:p w14:paraId="1E51CC05" w14:textId="77777777" w:rsidR="00440477" w:rsidRDefault="00440477" w:rsidP="00BA7D84">
            <w:pPr>
              <w:pStyle w:val="TableText"/>
              <w:rPr>
                <w:ins w:id="9921" w:author="Russ Ott" w:date="2022-04-29T10:09:00Z"/>
              </w:rPr>
            </w:pPr>
            <w:ins w:id="9922" w:author="Russ Ott" w:date="2022-04-29T10:09:00Z">
              <w:r>
                <w:t>entry</w:t>
              </w:r>
            </w:ins>
          </w:p>
        </w:tc>
        <w:tc>
          <w:tcPr>
            <w:tcW w:w="360" w:type="dxa"/>
          </w:tcPr>
          <w:p w14:paraId="430C9D4E" w14:textId="77777777" w:rsidR="00440477" w:rsidRDefault="00440477" w:rsidP="00BA7D84">
            <w:pPr>
              <w:pStyle w:val="TableText"/>
              <w:rPr>
                <w:ins w:id="9923" w:author="Russ Ott" w:date="2022-04-29T10:09:00Z"/>
              </w:rPr>
            </w:pPr>
            <w:ins w:id="9924" w:author="Russ Ott" w:date="2022-04-29T10:09:00Z">
              <w:r>
                <w:t>urn:hl7ii:2.16.840.1.113883.10.20.22.4.38:2022-06-01</w:t>
              </w:r>
            </w:ins>
          </w:p>
        </w:tc>
      </w:tr>
      <w:tr w:rsidR="00440477" w14:paraId="7BE49117" w14:textId="77777777" w:rsidTr="00BA7D84">
        <w:trPr>
          <w:jc w:val="center"/>
          <w:ins w:id="9925" w:author="Russ Ott" w:date="2022-04-29T10:09:00Z"/>
        </w:trPr>
        <w:tc>
          <w:tcPr>
            <w:tcW w:w="360" w:type="dxa"/>
          </w:tcPr>
          <w:p w14:paraId="2DDFC751" w14:textId="50EB95FC" w:rsidR="00440477" w:rsidRDefault="00002F64" w:rsidP="00BA7D84">
            <w:pPr>
              <w:pStyle w:val="TableText"/>
              <w:rPr>
                <w:ins w:id="9926" w:author="Russ Ott" w:date="2022-04-29T10:09:00Z"/>
              </w:rPr>
            </w:pPr>
            <w:ins w:id="9927" w:author="Russ Ott" w:date="2022-04-29T10:09:00Z">
              <w:r>
                <w:fldChar w:fldCharType="begin"/>
              </w:r>
              <w:r>
                <w:instrText xml:space="preserve"> HYPERLINK \l "U_Provenance__Author_Participation_V2" \h </w:instrText>
              </w:r>
              <w:r>
                <w:fldChar w:fldCharType="separate"/>
              </w:r>
              <w:r w:rsidR="00440477">
                <w:rPr>
                  <w:rStyle w:val="HyperlinkText9pt"/>
                </w:rPr>
                <w:t>Provenance - Author Participation (V2)</w:t>
              </w:r>
              <w:r>
                <w:rPr>
                  <w:rStyle w:val="HyperlinkText9pt"/>
                </w:rPr>
                <w:fldChar w:fldCharType="end"/>
              </w:r>
            </w:ins>
          </w:p>
        </w:tc>
        <w:tc>
          <w:tcPr>
            <w:tcW w:w="360" w:type="dxa"/>
          </w:tcPr>
          <w:p w14:paraId="7CEE35FB" w14:textId="77777777" w:rsidR="00440477" w:rsidRDefault="00440477" w:rsidP="00BA7D84">
            <w:pPr>
              <w:pStyle w:val="TableText"/>
              <w:rPr>
                <w:ins w:id="9928" w:author="Russ Ott" w:date="2022-04-29T10:09:00Z"/>
              </w:rPr>
            </w:pPr>
            <w:ins w:id="9929" w:author="Russ Ott" w:date="2022-04-29T10:09:00Z">
              <w:r>
                <w:t>unspecified</w:t>
              </w:r>
            </w:ins>
          </w:p>
        </w:tc>
        <w:tc>
          <w:tcPr>
            <w:tcW w:w="360" w:type="dxa"/>
          </w:tcPr>
          <w:p w14:paraId="5999C9EE" w14:textId="77777777" w:rsidR="00440477" w:rsidRDefault="00440477" w:rsidP="00BA7D84">
            <w:pPr>
              <w:pStyle w:val="TableText"/>
              <w:rPr>
                <w:ins w:id="9930" w:author="Russ Ott" w:date="2022-04-29T10:09:00Z"/>
              </w:rPr>
            </w:pPr>
            <w:ins w:id="9931" w:author="Russ Ott" w:date="2022-04-29T10:09:00Z">
              <w:r>
                <w:t>urn:hl7ii:2.16.840.1.113883.10.20.22.5.6:2019-10-01</w:t>
              </w:r>
            </w:ins>
          </w:p>
        </w:tc>
      </w:tr>
    </w:tbl>
    <w:p w14:paraId="0A9F1333" w14:textId="77777777" w:rsidR="00440477" w:rsidRDefault="00440477" w:rsidP="00440477">
      <w:pPr>
        <w:pStyle w:val="BodyText"/>
      </w:pPr>
    </w:p>
    <w:p w14:paraId="13B0381D" w14:textId="20AF5742" w:rsidR="00440477" w:rsidRDefault="00440477" w:rsidP="00440477">
      <w:pPr>
        <w:pStyle w:val="Caption"/>
      </w:pPr>
      <w:bookmarkStart w:id="9932" w:name="_Toc101450738"/>
      <w:bookmarkStart w:id="9933" w:name="_Toc82717679"/>
      <w:r>
        <w:t xml:space="preserve">Table </w:t>
      </w:r>
      <w:r>
        <w:fldChar w:fldCharType="begin"/>
      </w:r>
      <w:r>
        <w:instrText>SEQ Table \* ARABIC</w:instrText>
      </w:r>
      <w:r>
        <w:fldChar w:fldCharType="separate"/>
      </w:r>
      <w:del w:id="9934" w:author="Russ Ott" w:date="2022-04-29T10:09:00Z">
        <w:r w:rsidR="002F5B8D">
          <w:delText>18</w:delText>
        </w:r>
      </w:del>
      <w:ins w:id="9935" w:author="Russ Ott" w:date="2022-04-29T10:09:00Z">
        <w:r w:rsidR="00F1669B">
          <w:t>32</w:t>
        </w:r>
      </w:ins>
      <w:r>
        <w:fldChar w:fldCharType="end"/>
      </w:r>
      <w:r>
        <w:t>: Template Containments</w:t>
      </w:r>
      <w:bookmarkEnd w:id="9932"/>
      <w:bookmarkEnd w:id="99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40477" w14:paraId="3363BF91" w14:textId="77777777" w:rsidTr="00BA7D84">
        <w:trPr>
          <w:cantSplit/>
          <w:tblHeader/>
          <w:jc w:val="center"/>
        </w:trPr>
        <w:tc>
          <w:tcPr>
            <w:tcW w:w="360" w:type="dxa"/>
            <w:shd w:val="clear" w:color="auto" w:fill="E6E6E6"/>
          </w:tcPr>
          <w:p w14:paraId="6A6566EE" w14:textId="77777777" w:rsidR="00440477" w:rsidRDefault="00440477" w:rsidP="00BA7D84">
            <w:pPr>
              <w:pStyle w:val="TableHead"/>
            </w:pPr>
            <w:r>
              <w:t>Template Title</w:t>
            </w:r>
          </w:p>
        </w:tc>
        <w:tc>
          <w:tcPr>
            <w:tcW w:w="360" w:type="dxa"/>
            <w:shd w:val="clear" w:color="auto" w:fill="E6E6E6"/>
          </w:tcPr>
          <w:p w14:paraId="4F2AB3B8" w14:textId="77777777" w:rsidR="00440477" w:rsidRDefault="00440477" w:rsidP="00BA7D84">
            <w:pPr>
              <w:pStyle w:val="TableHead"/>
            </w:pPr>
            <w:r>
              <w:t>Template Type</w:t>
            </w:r>
          </w:p>
        </w:tc>
        <w:tc>
          <w:tcPr>
            <w:tcW w:w="360" w:type="dxa"/>
            <w:shd w:val="clear" w:color="auto" w:fill="E6E6E6"/>
          </w:tcPr>
          <w:p w14:paraId="343D6BF7" w14:textId="77777777" w:rsidR="00440477" w:rsidRDefault="00440477" w:rsidP="00BA7D84">
            <w:pPr>
              <w:pStyle w:val="TableHead"/>
            </w:pPr>
            <w:r>
              <w:t>templateId</w:t>
            </w:r>
          </w:p>
        </w:tc>
      </w:tr>
      <w:tr w:rsidR="00440477" w14:paraId="4A01A6A7" w14:textId="77777777" w:rsidTr="00BA7D84">
        <w:trPr>
          <w:jc w:val="center"/>
          <w:ins w:id="9936" w:author="Russ Ott" w:date="2022-04-29T10:09:00Z"/>
        </w:trPr>
        <w:tc>
          <w:tcPr>
            <w:tcW w:w="360" w:type="dxa"/>
          </w:tcPr>
          <w:p w14:paraId="14B8F98A" w14:textId="2AA6BC63" w:rsidR="00440477" w:rsidRDefault="00002F64" w:rsidP="00BA7D84">
            <w:pPr>
              <w:pStyle w:val="TableText"/>
              <w:rPr>
                <w:ins w:id="9937" w:author="Russ Ott" w:date="2022-04-29T10:09:00Z"/>
              </w:rPr>
            </w:pPr>
            <w:ins w:id="9938" w:author="Russ Ott" w:date="2022-04-29T10:09:00Z">
              <w:r>
                <w:fldChar w:fldCharType="begin"/>
              </w:r>
              <w:r>
                <w:instrText xml:space="preserve"> HYPERLINK \l "D_Provenance__Assembler_Participation_V" \h </w:instrText>
              </w:r>
              <w:r>
                <w:fldChar w:fldCharType="separate"/>
              </w:r>
              <w:r w:rsidR="00440477">
                <w:rPr>
                  <w:rStyle w:val="HyperlinkText9pt"/>
                </w:rPr>
                <w:t>Provenance - Assembler Participation (V2)</w:t>
              </w:r>
              <w:r>
                <w:rPr>
                  <w:rStyle w:val="HyperlinkText9pt"/>
                </w:rPr>
                <w:fldChar w:fldCharType="end"/>
              </w:r>
            </w:ins>
          </w:p>
        </w:tc>
        <w:tc>
          <w:tcPr>
            <w:tcW w:w="360" w:type="dxa"/>
          </w:tcPr>
          <w:p w14:paraId="1749F123" w14:textId="77777777" w:rsidR="00440477" w:rsidRDefault="00440477" w:rsidP="00BA7D84">
            <w:pPr>
              <w:pStyle w:val="TableText"/>
              <w:rPr>
                <w:ins w:id="9939" w:author="Russ Ott" w:date="2022-04-29T10:09:00Z"/>
              </w:rPr>
            </w:pPr>
            <w:ins w:id="9940" w:author="Russ Ott" w:date="2022-04-29T10:09:00Z">
              <w:r>
                <w:t>document</w:t>
              </w:r>
            </w:ins>
          </w:p>
        </w:tc>
        <w:tc>
          <w:tcPr>
            <w:tcW w:w="360" w:type="dxa"/>
          </w:tcPr>
          <w:p w14:paraId="0AB48291" w14:textId="77777777" w:rsidR="00440477" w:rsidRDefault="00440477" w:rsidP="00BA7D84">
            <w:pPr>
              <w:pStyle w:val="TableText"/>
              <w:rPr>
                <w:ins w:id="9941" w:author="Russ Ott" w:date="2022-04-29T10:09:00Z"/>
              </w:rPr>
            </w:pPr>
            <w:ins w:id="9942" w:author="Russ Ott" w:date="2022-04-29T10:09:00Z">
              <w:r>
                <w:t>urn:hl7ii:2.16.840.1.113883.10.20.22.5.7:2020-05-19</w:t>
              </w:r>
            </w:ins>
          </w:p>
        </w:tc>
      </w:tr>
      <w:tr w:rsidR="00440477" w14:paraId="72257428" w14:textId="77777777" w:rsidTr="00BA7D84">
        <w:trPr>
          <w:jc w:val="center"/>
          <w:ins w:id="9943" w:author="Russ Ott" w:date="2022-04-29T10:09:00Z"/>
        </w:trPr>
        <w:tc>
          <w:tcPr>
            <w:tcW w:w="360" w:type="dxa"/>
          </w:tcPr>
          <w:p w14:paraId="3C63346D" w14:textId="5995FB47" w:rsidR="00440477" w:rsidRDefault="00002F64" w:rsidP="00BA7D84">
            <w:pPr>
              <w:pStyle w:val="TableText"/>
              <w:rPr>
                <w:ins w:id="9944" w:author="Russ Ott" w:date="2022-04-29T10:09:00Z"/>
              </w:rPr>
            </w:pPr>
            <w:ins w:id="9945" w:author="Russ Ott" w:date="2022-04-29T10:09:00Z">
              <w:r>
                <w:fldChar w:fldCharType="begin"/>
              </w:r>
              <w:r>
                <w:instrText xml:space="preserve"> HYPERLINK \l "E_Assessment_Scale_Observation_V2" \h </w:instrText>
              </w:r>
              <w:r>
                <w:fldChar w:fldCharType="separate"/>
              </w:r>
              <w:r w:rsidR="00440477">
                <w:rPr>
                  <w:rStyle w:val="HyperlinkText9pt"/>
                </w:rPr>
                <w:t>Assessment Scale Observation (V2)</w:t>
              </w:r>
              <w:r>
                <w:rPr>
                  <w:rStyle w:val="HyperlinkText9pt"/>
                </w:rPr>
                <w:fldChar w:fldCharType="end"/>
              </w:r>
            </w:ins>
          </w:p>
        </w:tc>
        <w:tc>
          <w:tcPr>
            <w:tcW w:w="360" w:type="dxa"/>
          </w:tcPr>
          <w:p w14:paraId="44DF18AF" w14:textId="77777777" w:rsidR="00440477" w:rsidRDefault="00440477" w:rsidP="00BA7D84">
            <w:pPr>
              <w:pStyle w:val="TableText"/>
              <w:rPr>
                <w:ins w:id="9946" w:author="Russ Ott" w:date="2022-04-29T10:09:00Z"/>
              </w:rPr>
            </w:pPr>
            <w:ins w:id="9947" w:author="Russ Ott" w:date="2022-04-29T10:09:00Z">
              <w:r>
                <w:t>entry</w:t>
              </w:r>
            </w:ins>
          </w:p>
        </w:tc>
        <w:tc>
          <w:tcPr>
            <w:tcW w:w="360" w:type="dxa"/>
          </w:tcPr>
          <w:p w14:paraId="3DC2B84F" w14:textId="77777777" w:rsidR="00440477" w:rsidRDefault="00440477" w:rsidP="00BA7D84">
            <w:pPr>
              <w:pStyle w:val="TableText"/>
              <w:rPr>
                <w:ins w:id="9948" w:author="Russ Ott" w:date="2022-04-29T10:09:00Z"/>
              </w:rPr>
            </w:pPr>
            <w:ins w:id="9949" w:author="Russ Ott" w:date="2022-04-29T10:09:00Z">
              <w:r>
                <w:t>urn:hl7ii:2.16.840.1.113883.10.20.22.4.69:2022-06-01</w:t>
              </w:r>
            </w:ins>
          </w:p>
        </w:tc>
      </w:tr>
      <w:tr w:rsidR="00440477" w14:paraId="02D04CC8" w14:textId="77777777" w:rsidTr="00BA7D84">
        <w:trPr>
          <w:jc w:val="center"/>
          <w:ins w:id="9950" w:author="Russ Ott" w:date="2022-04-29T10:09:00Z"/>
        </w:trPr>
        <w:tc>
          <w:tcPr>
            <w:tcW w:w="360" w:type="dxa"/>
          </w:tcPr>
          <w:p w14:paraId="21E60AFC" w14:textId="69D5C069" w:rsidR="00440477" w:rsidRDefault="00002F64" w:rsidP="00BA7D84">
            <w:pPr>
              <w:pStyle w:val="TableText"/>
              <w:rPr>
                <w:ins w:id="9951" w:author="Russ Ott" w:date="2022-04-29T10:09:00Z"/>
              </w:rPr>
            </w:pPr>
            <w:ins w:id="9952" w:author="Russ Ott" w:date="2022-04-29T10:09:00Z">
              <w:r>
                <w:fldChar w:fldCharType="begin"/>
              </w:r>
              <w:r>
                <w:instrText xml:space="preserve"> HYPERLINK \l "E_Assessment_Supporting_Observation_V2" \h </w:instrText>
              </w:r>
              <w:r>
                <w:fldChar w:fldCharType="separate"/>
              </w:r>
              <w:r w:rsidR="00440477">
                <w:rPr>
                  <w:rStyle w:val="HyperlinkText9pt"/>
                </w:rPr>
                <w:t>Assessment Scale Supporting Observation (V2)</w:t>
              </w:r>
              <w:r>
                <w:rPr>
                  <w:rStyle w:val="HyperlinkText9pt"/>
                </w:rPr>
                <w:fldChar w:fldCharType="end"/>
              </w:r>
            </w:ins>
          </w:p>
        </w:tc>
        <w:tc>
          <w:tcPr>
            <w:tcW w:w="360" w:type="dxa"/>
          </w:tcPr>
          <w:p w14:paraId="1140211E" w14:textId="77777777" w:rsidR="00440477" w:rsidRDefault="00440477" w:rsidP="00BA7D84">
            <w:pPr>
              <w:pStyle w:val="TableText"/>
              <w:rPr>
                <w:ins w:id="9953" w:author="Russ Ott" w:date="2022-04-29T10:09:00Z"/>
              </w:rPr>
            </w:pPr>
            <w:ins w:id="9954" w:author="Russ Ott" w:date="2022-04-29T10:09:00Z">
              <w:r>
                <w:t>entry</w:t>
              </w:r>
            </w:ins>
          </w:p>
        </w:tc>
        <w:tc>
          <w:tcPr>
            <w:tcW w:w="360" w:type="dxa"/>
          </w:tcPr>
          <w:p w14:paraId="64433EE2" w14:textId="77777777" w:rsidR="00440477" w:rsidRDefault="00440477" w:rsidP="00BA7D84">
            <w:pPr>
              <w:pStyle w:val="TableText"/>
              <w:rPr>
                <w:ins w:id="9955" w:author="Russ Ott" w:date="2022-04-29T10:09:00Z"/>
              </w:rPr>
            </w:pPr>
            <w:ins w:id="9956" w:author="Russ Ott" w:date="2022-04-29T10:09:00Z">
              <w:r>
                <w:t>urn:hl7ii:2.16.840.1.113883.10.20.22.4.86:2022-06-01</w:t>
              </w:r>
            </w:ins>
          </w:p>
        </w:tc>
      </w:tr>
      <w:tr w:rsidR="00440477" w14:paraId="27BB86E0" w14:textId="77777777" w:rsidTr="00BA7D84">
        <w:trPr>
          <w:jc w:val="center"/>
        </w:trPr>
        <w:tc>
          <w:tcPr>
            <w:tcW w:w="360" w:type="dxa"/>
          </w:tcPr>
          <w:p w14:paraId="0C1E3E9F" w14:textId="48437262" w:rsidR="00440477" w:rsidRDefault="00002F64" w:rsidP="00BA7D84">
            <w:pPr>
              <w:pStyle w:val="TableText"/>
            </w:pPr>
            <w:hyperlink w:anchor="E_Birth_Sex_Observation">
              <w:r w:rsidR="00440477">
                <w:rPr>
                  <w:rStyle w:val="HyperlinkText9pt"/>
                </w:rPr>
                <w:t>Birth Sex Observation</w:t>
              </w:r>
            </w:hyperlink>
          </w:p>
        </w:tc>
        <w:tc>
          <w:tcPr>
            <w:tcW w:w="360" w:type="dxa"/>
          </w:tcPr>
          <w:p w14:paraId="7F550272" w14:textId="77777777" w:rsidR="00440477" w:rsidRDefault="00440477" w:rsidP="00BA7D84">
            <w:pPr>
              <w:pStyle w:val="TableText"/>
            </w:pPr>
            <w:r>
              <w:t>entry</w:t>
            </w:r>
          </w:p>
        </w:tc>
        <w:tc>
          <w:tcPr>
            <w:tcW w:w="360" w:type="dxa"/>
          </w:tcPr>
          <w:p w14:paraId="7B4BD872" w14:textId="77777777" w:rsidR="00440477" w:rsidRDefault="00440477" w:rsidP="00BA7D84">
            <w:pPr>
              <w:pStyle w:val="TableText"/>
            </w:pPr>
            <w:r>
              <w:t>urn:hl7ii:2.16.840.1.113883.10.20.22.4.200:2016-06-01</w:t>
            </w:r>
          </w:p>
        </w:tc>
      </w:tr>
      <w:tr w:rsidR="00440477" w14:paraId="07EE17C3" w14:textId="77777777" w:rsidTr="00BA7D84">
        <w:trPr>
          <w:jc w:val="center"/>
          <w:ins w:id="9957" w:author="Russ Ott" w:date="2022-04-29T10:09:00Z"/>
        </w:trPr>
        <w:tc>
          <w:tcPr>
            <w:tcW w:w="360" w:type="dxa"/>
          </w:tcPr>
          <w:p w14:paraId="603203C8" w14:textId="5E87E534" w:rsidR="00440477" w:rsidRDefault="00002F64" w:rsidP="00BA7D84">
            <w:pPr>
              <w:pStyle w:val="TableText"/>
              <w:rPr>
                <w:ins w:id="9958" w:author="Russ Ott" w:date="2022-04-29T10:09:00Z"/>
              </w:rPr>
            </w:pPr>
            <w:ins w:id="9959" w:author="Russ Ott" w:date="2022-04-29T10:09:00Z">
              <w:r>
                <w:fldChar w:fldCharType="begin"/>
              </w:r>
              <w:r>
                <w:instrText xml:space="preserve"> HYPERLINK \l "E_CareTeam_Member_Schedule_ObservationV2" \h </w:instrText>
              </w:r>
              <w:r>
                <w:fldChar w:fldCharType="separate"/>
              </w:r>
              <w:r w:rsidR="00440477">
                <w:rPr>
                  <w:rStyle w:val="HyperlinkText9pt"/>
                </w:rPr>
                <w:t>Care Team Member Schedule Observation (V2)</w:t>
              </w:r>
              <w:r>
                <w:rPr>
                  <w:rStyle w:val="HyperlinkText9pt"/>
                </w:rPr>
                <w:fldChar w:fldCharType="end"/>
              </w:r>
            </w:ins>
          </w:p>
        </w:tc>
        <w:tc>
          <w:tcPr>
            <w:tcW w:w="360" w:type="dxa"/>
          </w:tcPr>
          <w:p w14:paraId="79C809A3" w14:textId="77777777" w:rsidR="00440477" w:rsidRDefault="00440477" w:rsidP="00BA7D84">
            <w:pPr>
              <w:pStyle w:val="TableText"/>
              <w:rPr>
                <w:ins w:id="9960" w:author="Russ Ott" w:date="2022-04-29T10:09:00Z"/>
              </w:rPr>
            </w:pPr>
            <w:ins w:id="9961" w:author="Russ Ott" w:date="2022-04-29T10:09:00Z">
              <w:r>
                <w:t>entry</w:t>
              </w:r>
            </w:ins>
          </w:p>
        </w:tc>
        <w:tc>
          <w:tcPr>
            <w:tcW w:w="360" w:type="dxa"/>
          </w:tcPr>
          <w:p w14:paraId="0A26A755" w14:textId="77777777" w:rsidR="00440477" w:rsidRDefault="00440477" w:rsidP="00BA7D84">
            <w:pPr>
              <w:pStyle w:val="TableText"/>
              <w:rPr>
                <w:ins w:id="9962" w:author="Russ Ott" w:date="2022-04-29T10:09:00Z"/>
              </w:rPr>
            </w:pPr>
            <w:ins w:id="9963" w:author="Russ Ott" w:date="2022-04-29T10:09:00Z">
              <w:r>
                <w:t>urn:hl7ii:2.16.840.1.113883.10.20.22.4.500.3:2022-06-01</w:t>
              </w:r>
            </w:ins>
          </w:p>
        </w:tc>
      </w:tr>
      <w:tr w:rsidR="00440477" w14:paraId="4971DF47" w14:textId="77777777" w:rsidTr="00BA7D84">
        <w:trPr>
          <w:jc w:val="center"/>
          <w:ins w:id="9964" w:author="Russ Ott" w:date="2022-04-29T10:09:00Z"/>
        </w:trPr>
        <w:tc>
          <w:tcPr>
            <w:tcW w:w="360" w:type="dxa"/>
          </w:tcPr>
          <w:p w14:paraId="541249F0" w14:textId="1E70E04C" w:rsidR="00440477" w:rsidRDefault="00002F64" w:rsidP="00BA7D84">
            <w:pPr>
              <w:pStyle w:val="TableText"/>
              <w:rPr>
                <w:ins w:id="9965" w:author="Russ Ott" w:date="2022-04-29T10:09:00Z"/>
              </w:rPr>
            </w:pPr>
            <w:ins w:id="9966" w:author="Russ Ott" w:date="2022-04-29T10:09:00Z">
              <w:r>
                <w:fldChar w:fldCharType="begin"/>
              </w:r>
              <w:r>
                <w:instrText xml:space="preserve"> HYPERLINK \l "E_Gender_Identity_Observation_V3"</w:instrText>
              </w:r>
              <w:r>
                <w:instrText xml:space="preserve"> \h </w:instrText>
              </w:r>
              <w:r>
                <w:fldChar w:fldCharType="separate"/>
              </w:r>
              <w:r w:rsidR="00440477">
                <w:rPr>
                  <w:rStyle w:val="HyperlinkText9pt"/>
                </w:rPr>
                <w:t>Gender Identity Observation (V3)</w:t>
              </w:r>
              <w:r>
                <w:rPr>
                  <w:rStyle w:val="HyperlinkText9pt"/>
                </w:rPr>
                <w:fldChar w:fldCharType="end"/>
              </w:r>
            </w:ins>
          </w:p>
        </w:tc>
        <w:tc>
          <w:tcPr>
            <w:tcW w:w="360" w:type="dxa"/>
          </w:tcPr>
          <w:p w14:paraId="5CAB5B92" w14:textId="77777777" w:rsidR="00440477" w:rsidRDefault="00440477" w:rsidP="00BA7D84">
            <w:pPr>
              <w:pStyle w:val="TableText"/>
              <w:rPr>
                <w:ins w:id="9967" w:author="Russ Ott" w:date="2022-04-29T10:09:00Z"/>
              </w:rPr>
            </w:pPr>
            <w:ins w:id="9968" w:author="Russ Ott" w:date="2022-04-29T10:09:00Z">
              <w:r>
                <w:t>entry</w:t>
              </w:r>
            </w:ins>
          </w:p>
        </w:tc>
        <w:tc>
          <w:tcPr>
            <w:tcW w:w="360" w:type="dxa"/>
          </w:tcPr>
          <w:p w14:paraId="34E4D2A5" w14:textId="77777777" w:rsidR="00440477" w:rsidRDefault="00440477" w:rsidP="00BA7D84">
            <w:pPr>
              <w:pStyle w:val="TableText"/>
              <w:rPr>
                <w:ins w:id="9969" w:author="Russ Ott" w:date="2022-04-29T10:09:00Z"/>
              </w:rPr>
            </w:pPr>
            <w:ins w:id="9970" w:author="Russ Ott" w:date="2022-04-29T10:09:00Z">
              <w:r>
                <w:t>urn:hl7ii:2.16.840.1.113883.10.20.34.3.45:2022-06-01</w:t>
              </w:r>
            </w:ins>
          </w:p>
        </w:tc>
      </w:tr>
      <w:tr w:rsidR="00440477" w14:paraId="4816AA5C" w14:textId="77777777" w:rsidTr="00BA7D84">
        <w:trPr>
          <w:jc w:val="center"/>
          <w:ins w:id="9971" w:author="Russ Ott" w:date="2022-04-29T10:09:00Z"/>
        </w:trPr>
        <w:tc>
          <w:tcPr>
            <w:tcW w:w="360" w:type="dxa"/>
          </w:tcPr>
          <w:p w14:paraId="308F90BE" w14:textId="6B59865E" w:rsidR="00440477" w:rsidRDefault="00002F64" w:rsidP="00BA7D84">
            <w:pPr>
              <w:pStyle w:val="TableText"/>
              <w:rPr>
                <w:ins w:id="9972" w:author="Russ Ott" w:date="2022-04-29T10:09:00Z"/>
              </w:rPr>
            </w:pPr>
            <w:ins w:id="9973" w:author="Russ Ott" w:date="2022-04-29T10:09:00Z">
              <w:r>
                <w:fldChar w:fldCharType="begin"/>
              </w:r>
              <w:r>
                <w:instrText xml:space="preserve"> HYPERLINK \l "E_Goal_Observation_V2" \h </w:instrText>
              </w:r>
              <w:r>
                <w:fldChar w:fldCharType="separate"/>
              </w:r>
              <w:r w:rsidR="00440477">
                <w:rPr>
                  <w:rStyle w:val="HyperlinkText9pt"/>
                </w:rPr>
                <w:t>Goal Observation (V2)</w:t>
              </w:r>
              <w:r>
                <w:rPr>
                  <w:rStyle w:val="HyperlinkText9pt"/>
                </w:rPr>
                <w:fldChar w:fldCharType="end"/>
              </w:r>
            </w:ins>
          </w:p>
        </w:tc>
        <w:tc>
          <w:tcPr>
            <w:tcW w:w="360" w:type="dxa"/>
          </w:tcPr>
          <w:p w14:paraId="0EB09CB9" w14:textId="77777777" w:rsidR="00440477" w:rsidRDefault="00440477" w:rsidP="00BA7D84">
            <w:pPr>
              <w:pStyle w:val="TableText"/>
              <w:rPr>
                <w:ins w:id="9974" w:author="Russ Ott" w:date="2022-04-29T10:09:00Z"/>
              </w:rPr>
            </w:pPr>
            <w:ins w:id="9975" w:author="Russ Ott" w:date="2022-04-29T10:09:00Z">
              <w:r>
                <w:t>entry</w:t>
              </w:r>
            </w:ins>
          </w:p>
        </w:tc>
        <w:tc>
          <w:tcPr>
            <w:tcW w:w="360" w:type="dxa"/>
          </w:tcPr>
          <w:p w14:paraId="28791490" w14:textId="77777777" w:rsidR="00440477" w:rsidRDefault="00440477" w:rsidP="00BA7D84">
            <w:pPr>
              <w:pStyle w:val="TableText"/>
              <w:rPr>
                <w:ins w:id="9976" w:author="Russ Ott" w:date="2022-04-29T10:09:00Z"/>
              </w:rPr>
            </w:pPr>
            <w:ins w:id="9977" w:author="Russ Ott" w:date="2022-04-29T10:09:00Z">
              <w:r>
                <w:t>urn:hl7ii:2.16.840.1.113883.10.20.22.4.121:2022-06-01</w:t>
              </w:r>
            </w:ins>
          </w:p>
        </w:tc>
      </w:tr>
      <w:tr w:rsidR="00440477" w14:paraId="6B91F329" w14:textId="77777777" w:rsidTr="00BA7D84">
        <w:trPr>
          <w:jc w:val="center"/>
          <w:ins w:id="9978" w:author="Russ Ott" w:date="2022-04-29T10:09:00Z"/>
        </w:trPr>
        <w:tc>
          <w:tcPr>
            <w:tcW w:w="360" w:type="dxa"/>
          </w:tcPr>
          <w:p w14:paraId="2892614B" w14:textId="6484BE48" w:rsidR="00440477" w:rsidRDefault="00002F64" w:rsidP="00BA7D84">
            <w:pPr>
              <w:pStyle w:val="TableText"/>
              <w:rPr>
                <w:ins w:id="9979" w:author="Russ Ott" w:date="2022-04-29T10:09:00Z"/>
              </w:rPr>
            </w:pPr>
            <w:ins w:id="9980" w:author="Russ Ott" w:date="2022-04-29T10:09:00Z">
              <w:r>
                <w:fldChar w:fldCharType="begin"/>
              </w:r>
              <w:r>
                <w:instrText xml:space="preserve"> HYPERLINK \l "E_Health_Concern_Act_V3" \h </w:instrText>
              </w:r>
              <w:r>
                <w:fldChar w:fldCharType="separate"/>
              </w:r>
              <w:r w:rsidR="00440477">
                <w:rPr>
                  <w:rStyle w:val="HyperlinkText9pt"/>
                </w:rPr>
                <w:t>Health Concern Act (V3)</w:t>
              </w:r>
              <w:r>
                <w:rPr>
                  <w:rStyle w:val="HyperlinkText9pt"/>
                </w:rPr>
                <w:fldChar w:fldCharType="end"/>
              </w:r>
            </w:ins>
          </w:p>
        </w:tc>
        <w:tc>
          <w:tcPr>
            <w:tcW w:w="360" w:type="dxa"/>
          </w:tcPr>
          <w:p w14:paraId="12AB33DE" w14:textId="77777777" w:rsidR="00440477" w:rsidRDefault="00440477" w:rsidP="00BA7D84">
            <w:pPr>
              <w:pStyle w:val="TableText"/>
              <w:rPr>
                <w:ins w:id="9981" w:author="Russ Ott" w:date="2022-04-29T10:09:00Z"/>
              </w:rPr>
            </w:pPr>
            <w:ins w:id="9982" w:author="Russ Ott" w:date="2022-04-29T10:09:00Z">
              <w:r>
                <w:t>entry</w:t>
              </w:r>
            </w:ins>
          </w:p>
        </w:tc>
        <w:tc>
          <w:tcPr>
            <w:tcW w:w="360" w:type="dxa"/>
          </w:tcPr>
          <w:p w14:paraId="4CF19946" w14:textId="77777777" w:rsidR="00440477" w:rsidRDefault="00440477" w:rsidP="00BA7D84">
            <w:pPr>
              <w:pStyle w:val="TableText"/>
              <w:rPr>
                <w:ins w:id="9983" w:author="Russ Ott" w:date="2022-04-29T10:09:00Z"/>
              </w:rPr>
            </w:pPr>
            <w:ins w:id="9984" w:author="Russ Ott" w:date="2022-04-29T10:09:00Z">
              <w:r>
                <w:t>urn:hl7ii:2.16.840.1.113883.10.20.22.4.132:2022-06-01</w:t>
              </w:r>
            </w:ins>
          </w:p>
        </w:tc>
      </w:tr>
      <w:tr w:rsidR="00440477" w14:paraId="0A002FC3" w14:textId="77777777" w:rsidTr="00BA7D84">
        <w:trPr>
          <w:jc w:val="center"/>
          <w:ins w:id="9985" w:author="Russ Ott" w:date="2022-04-29T10:09:00Z"/>
        </w:trPr>
        <w:tc>
          <w:tcPr>
            <w:tcW w:w="360" w:type="dxa"/>
          </w:tcPr>
          <w:p w14:paraId="592A58D7" w14:textId="5384ACFE" w:rsidR="00440477" w:rsidRDefault="00002F64" w:rsidP="00BA7D84">
            <w:pPr>
              <w:pStyle w:val="TableText"/>
              <w:rPr>
                <w:ins w:id="9986" w:author="Russ Ott" w:date="2022-04-29T10:09:00Z"/>
              </w:rPr>
            </w:pPr>
            <w:ins w:id="9987" w:author="Russ Ott" w:date="2022-04-29T10:09:00Z">
              <w:r>
                <w:fldChar w:fldCharType="begin"/>
              </w:r>
              <w:r>
                <w:instrText xml:space="preserve"> HYPERLINK \l "E_Planned_Procedure_V3" \h </w:instrText>
              </w:r>
              <w:r>
                <w:fldChar w:fldCharType="separate"/>
              </w:r>
              <w:r w:rsidR="00440477">
                <w:rPr>
                  <w:rStyle w:val="HyperlinkText9pt"/>
                </w:rPr>
                <w:t>Planned Procedure (V3)</w:t>
              </w:r>
              <w:r>
                <w:rPr>
                  <w:rStyle w:val="HyperlinkText9pt"/>
                </w:rPr>
                <w:fldChar w:fldCharType="end"/>
              </w:r>
            </w:ins>
          </w:p>
        </w:tc>
        <w:tc>
          <w:tcPr>
            <w:tcW w:w="360" w:type="dxa"/>
          </w:tcPr>
          <w:p w14:paraId="489F0E24" w14:textId="77777777" w:rsidR="00440477" w:rsidRDefault="00440477" w:rsidP="00BA7D84">
            <w:pPr>
              <w:pStyle w:val="TableText"/>
              <w:rPr>
                <w:ins w:id="9988" w:author="Russ Ott" w:date="2022-04-29T10:09:00Z"/>
              </w:rPr>
            </w:pPr>
            <w:ins w:id="9989" w:author="Russ Ott" w:date="2022-04-29T10:09:00Z">
              <w:r>
                <w:t>entry</w:t>
              </w:r>
            </w:ins>
          </w:p>
        </w:tc>
        <w:tc>
          <w:tcPr>
            <w:tcW w:w="360" w:type="dxa"/>
          </w:tcPr>
          <w:p w14:paraId="18EE5359" w14:textId="77777777" w:rsidR="00440477" w:rsidRDefault="00440477" w:rsidP="00BA7D84">
            <w:pPr>
              <w:pStyle w:val="TableText"/>
              <w:rPr>
                <w:ins w:id="9990" w:author="Russ Ott" w:date="2022-04-29T10:09:00Z"/>
              </w:rPr>
            </w:pPr>
            <w:ins w:id="9991" w:author="Russ Ott" w:date="2022-04-29T10:09:00Z">
              <w:r>
                <w:t>urn:hl7ii:2.16.840.1.113883.10.20.22.4.41:2022-06-01</w:t>
              </w:r>
            </w:ins>
          </w:p>
        </w:tc>
      </w:tr>
      <w:tr w:rsidR="00440477" w14:paraId="6AB3A987" w14:textId="77777777" w:rsidTr="00BA7D84">
        <w:trPr>
          <w:jc w:val="center"/>
          <w:ins w:id="9992" w:author="Russ Ott" w:date="2022-04-29T10:09:00Z"/>
        </w:trPr>
        <w:tc>
          <w:tcPr>
            <w:tcW w:w="360" w:type="dxa"/>
          </w:tcPr>
          <w:p w14:paraId="443508AF" w14:textId="23ED6823" w:rsidR="00440477" w:rsidRDefault="00002F64" w:rsidP="00BA7D84">
            <w:pPr>
              <w:pStyle w:val="TableText"/>
              <w:rPr>
                <w:ins w:id="9993" w:author="Russ Ott" w:date="2022-04-29T10:09:00Z"/>
              </w:rPr>
            </w:pPr>
            <w:ins w:id="9994" w:author="Russ Ott" w:date="2022-04-29T10:09:00Z">
              <w:r>
                <w:fldChar w:fldCharType="begin"/>
              </w:r>
              <w:r>
                <w:instrText xml:space="preserve"> HYPERLINK \l "E_Problem_Observation_V4" \h </w:instrText>
              </w:r>
              <w:r>
                <w:fldChar w:fldCharType="separate"/>
              </w:r>
              <w:r w:rsidR="00440477">
                <w:rPr>
                  <w:rStyle w:val="HyperlinkText9pt"/>
                </w:rPr>
                <w:t>Problem Observation (V4)</w:t>
              </w:r>
              <w:r>
                <w:rPr>
                  <w:rStyle w:val="HyperlinkText9pt"/>
                </w:rPr>
                <w:fldChar w:fldCharType="end"/>
              </w:r>
            </w:ins>
          </w:p>
        </w:tc>
        <w:tc>
          <w:tcPr>
            <w:tcW w:w="360" w:type="dxa"/>
          </w:tcPr>
          <w:p w14:paraId="419AE7EF" w14:textId="77777777" w:rsidR="00440477" w:rsidRDefault="00440477" w:rsidP="00BA7D84">
            <w:pPr>
              <w:pStyle w:val="TableText"/>
              <w:rPr>
                <w:ins w:id="9995" w:author="Russ Ott" w:date="2022-04-29T10:09:00Z"/>
              </w:rPr>
            </w:pPr>
            <w:ins w:id="9996" w:author="Russ Ott" w:date="2022-04-29T10:09:00Z">
              <w:r>
                <w:t>entry</w:t>
              </w:r>
            </w:ins>
          </w:p>
        </w:tc>
        <w:tc>
          <w:tcPr>
            <w:tcW w:w="360" w:type="dxa"/>
          </w:tcPr>
          <w:p w14:paraId="6EC084CD" w14:textId="77777777" w:rsidR="00440477" w:rsidRDefault="00440477" w:rsidP="00BA7D84">
            <w:pPr>
              <w:pStyle w:val="TableText"/>
              <w:rPr>
                <w:ins w:id="9997" w:author="Russ Ott" w:date="2022-04-29T10:09:00Z"/>
              </w:rPr>
            </w:pPr>
            <w:ins w:id="9998" w:author="Russ Ott" w:date="2022-04-29T10:09:00Z">
              <w:r>
                <w:t>urn:hl7ii:2.16.840.1.113883.10.20.22.4.4:2022-06-01</w:t>
              </w:r>
            </w:ins>
          </w:p>
        </w:tc>
      </w:tr>
      <w:tr w:rsidR="00440477" w14:paraId="1886DDA5" w14:textId="77777777" w:rsidTr="00BA7D84">
        <w:trPr>
          <w:jc w:val="center"/>
          <w:ins w:id="9999" w:author="Russ Ott" w:date="2022-04-29T10:09:00Z"/>
        </w:trPr>
        <w:tc>
          <w:tcPr>
            <w:tcW w:w="360" w:type="dxa"/>
          </w:tcPr>
          <w:p w14:paraId="097B8008" w14:textId="65C0D4B7" w:rsidR="00440477" w:rsidRDefault="00002F64" w:rsidP="00BA7D84">
            <w:pPr>
              <w:pStyle w:val="TableText"/>
              <w:ind w:left="144"/>
              <w:rPr>
                <w:ins w:id="10000" w:author="Russ Ott" w:date="2022-04-29T10:09:00Z"/>
              </w:rPr>
            </w:pPr>
            <w:ins w:id="10001" w:author="Russ Ott" w:date="2022-04-29T10:09:00Z">
              <w:r>
                <w:fldChar w:fldCharType="begin"/>
              </w:r>
              <w:r>
                <w:instrText xml:space="preserve"> HYPERLINK \l "E_Date_of_Diagnosis_Act" \h </w:instrText>
              </w:r>
              <w:r>
                <w:fldChar w:fldCharType="separate"/>
              </w:r>
              <w:r w:rsidR="00440477">
                <w:rPr>
                  <w:rStyle w:val="HyperlinkText9pt"/>
                </w:rPr>
                <w:t>Date of Diagnosis Act</w:t>
              </w:r>
              <w:r>
                <w:rPr>
                  <w:rStyle w:val="HyperlinkText9pt"/>
                </w:rPr>
                <w:fldChar w:fldCharType="end"/>
              </w:r>
            </w:ins>
          </w:p>
        </w:tc>
        <w:tc>
          <w:tcPr>
            <w:tcW w:w="360" w:type="dxa"/>
          </w:tcPr>
          <w:p w14:paraId="61EB5A2B" w14:textId="77777777" w:rsidR="00440477" w:rsidRDefault="00440477" w:rsidP="00BA7D84">
            <w:pPr>
              <w:pStyle w:val="TableText"/>
              <w:rPr>
                <w:ins w:id="10002" w:author="Russ Ott" w:date="2022-04-29T10:09:00Z"/>
              </w:rPr>
            </w:pPr>
            <w:ins w:id="10003" w:author="Russ Ott" w:date="2022-04-29T10:09:00Z">
              <w:r>
                <w:t>entry</w:t>
              </w:r>
            </w:ins>
          </w:p>
        </w:tc>
        <w:tc>
          <w:tcPr>
            <w:tcW w:w="360" w:type="dxa"/>
          </w:tcPr>
          <w:p w14:paraId="1CEF045B" w14:textId="77777777" w:rsidR="00440477" w:rsidRDefault="00440477" w:rsidP="00BA7D84">
            <w:pPr>
              <w:pStyle w:val="TableText"/>
              <w:rPr>
                <w:ins w:id="10004" w:author="Russ Ott" w:date="2022-04-29T10:09:00Z"/>
              </w:rPr>
            </w:pPr>
            <w:ins w:id="10005" w:author="Russ Ott" w:date="2022-04-29T10:09:00Z">
              <w:r>
                <w:t>urn:hl7ii:2.16.840.1.113883.10.20.22.4.502:2022-06-01</w:t>
              </w:r>
            </w:ins>
          </w:p>
        </w:tc>
      </w:tr>
      <w:tr w:rsidR="00440477" w14:paraId="69B34EA3" w14:textId="77777777" w:rsidTr="00BA7D84">
        <w:trPr>
          <w:jc w:val="center"/>
          <w:ins w:id="10006" w:author="Russ Ott" w:date="2022-04-29T10:09:00Z"/>
        </w:trPr>
        <w:tc>
          <w:tcPr>
            <w:tcW w:w="360" w:type="dxa"/>
          </w:tcPr>
          <w:p w14:paraId="08F1BA78" w14:textId="31AD4DB1" w:rsidR="00440477" w:rsidRDefault="00002F64" w:rsidP="00BA7D84">
            <w:pPr>
              <w:pStyle w:val="TableText"/>
              <w:rPr>
                <w:ins w:id="10007" w:author="Russ Ott" w:date="2022-04-29T10:09:00Z"/>
              </w:rPr>
            </w:pPr>
            <w:ins w:id="10008" w:author="Russ Ott" w:date="2022-04-29T10:09:00Z">
              <w:r>
                <w:fldChar w:fldCharType="begin"/>
              </w:r>
              <w:r>
                <w:instrText xml:space="preserve"> HYPERLINK \l "E_Procedure_Activity_Procedure_V3" \h </w:instrText>
              </w:r>
              <w:r>
                <w:fldChar w:fldCharType="separate"/>
              </w:r>
              <w:r w:rsidR="00440477">
                <w:rPr>
                  <w:rStyle w:val="HyperlinkText9pt"/>
                </w:rPr>
                <w:t>Procedure Activity Procedure (V3)</w:t>
              </w:r>
              <w:r>
                <w:rPr>
                  <w:rStyle w:val="HyperlinkText9pt"/>
                </w:rPr>
                <w:fldChar w:fldCharType="end"/>
              </w:r>
            </w:ins>
          </w:p>
        </w:tc>
        <w:tc>
          <w:tcPr>
            <w:tcW w:w="360" w:type="dxa"/>
          </w:tcPr>
          <w:p w14:paraId="3C8B318F" w14:textId="77777777" w:rsidR="00440477" w:rsidRDefault="00440477" w:rsidP="00BA7D84">
            <w:pPr>
              <w:pStyle w:val="TableText"/>
              <w:rPr>
                <w:ins w:id="10009" w:author="Russ Ott" w:date="2022-04-29T10:09:00Z"/>
              </w:rPr>
            </w:pPr>
            <w:ins w:id="10010" w:author="Russ Ott" w:date="2022-04-29T10:09:00Z">
              <w:r>
                <w:t>entry</w:t>
              </w:r>
            </w:ins>
          </w:p>
        </w:tc>
        <w:tc>
          <w:tcPr>
            <w:tcW w:w="360" w:type="dxa"/>
          </w:tcPr>
          <w:p w14:paraId="42F91BFB" w14:textId="77777777" w:rsidR="00440477" w:rsidRDefault="00440477" w:rsidP="00BA7D84">
            <w:pPr>
              <w:pStyle w:val="TableText"/>
              <w:rPr>
                <w:ins w:id="10011" w:author="Russ Ott" w:date="2022-04-29T10:09:00Z"/>
              </w:rPr>
            </w:pPr>
            <w:ins w:id="10012" w:author="Russ Ott" w:date="2022-04-29T10:09:00Z">
              <w:r>
                <w:t>urn:hl7ii:2.16.840.1.113883.10.20.22.4.14:2022-06-01</w:t>
              </w:r>
            </w:ins>
          </w:p>
        </w:tc>
      </w:tr>
      <w:tr w:rsidR="00440477" w14:paraId="5ADDA308" w14:textId="77777777" w:rsidTr="00BA7D84">
        <w:trPr>
          <w:jc w:val="center"/>
        </w:trPr>
        <w:tc>
          <w:tcPr>
            <w:tcW w:w="360" w:type="dxa"/>
          </w:tcPr>
          <w:p w14:paraId="1EDCB6FB" w14:textId="608A57A4" w:rsidR="00440477" w:rsidRDefault="00002F64" w:rsidP="00BA7D84">
            <w:pPr>
              <w:pStyle w:val="TableText"/>
            </w:pPr>
            <w:hyperlink w:anchor="E_Section_Time_Range_Observation">
              <w:r w:rsidR="00440477">
                <w:rPr>
                  <w:rStyle w:val="HyperlinkText9pt"/>
                </w:rPr>
                <w:t>Section Time Range Observation</w:t>
              </w:r>
            </w:hyperlink>
          </w:p>
        </w:tc>
        <w:tc>
          <w:tcPr>
            <w:tcW w:w="360" w:type="dxa"/>
          </w:tcPr>
          <w:p w14:paraId="14648704" w14:textId="77777777" w:rsidR="00440477" w:rsidRDefault="00440477" w:rsidP="00BA7D84">
            <w:pPr>
              <w:pStyle w:val="TableText"/>
            </w:pPr>
            <w:r>
              <w:t>entry</w:t>
            </w:r>
          </w:p>
        </w:tc>
        <w:tc>
          <w:tcPr>
            <w:tcW w:w="360" w:type="dxa"/>
          </w:tcPr>
          <w:p w14:paraId="6F9C5108" w14:textId="77777777" w:rsidR="00440477" w:rsidRDefault="00440477" w:rsidP="00BA7D84">
            <w:pPr>
              <w:pStyle w:val="TableText"/>
            </w:pPr>
            <w:r>
              <w:t>urn:hl7ii:2.16.840.1.113883.10.20.22.4.201:2016-06-01</w:t>
            </w:r>
          </w:p>
        </w:tc>
      </w:tr>
      <w:tr w:rsidR="00440477" w14:paraId="3548B95B" w14:textId="77777777" w:rsidTr="00BA7D84">
        <w:trPr>
          <w:jc w:val="center"/>
        </w:trPr>
        <w:tc>
          <w:tcPr>
            <w:tcW w:w="360" w:type="dxa"/>
          </w:tcPr>
          <w:p w14:paraId="03C43EF4" w14:textId="01B35380" w:rsidR="00440477" w:rsidRDefault="00002F64" w:rsidP="00BA7D84">
            <w:pPr>
              <w:pStyle w:val="TableText"/>
            </w:pPr>
            <w:del w:id="10013" w:author="Russ Ott" w:date="2022-04-29T10:09:00Z">
              <w:r>
                <w:fldChar w:fldCharType="begin"/>
              </w:r>
              <w:r>
                <w:delInstrText xml:space="preserve"> HYPERLINK \l "S_Care_Teams_Section" \h </w:delInstrText>
              </w:r>
              <w:r>
                <w:fldChar w:fldCharType="separate"/>
              </w:r>
              <w:r w:rsidR="002F5B8D">
                <w:rPr>
                  <w:rStyle w:val="HyperlinkText9pt"/>
                </w:rPr>
                <w:delText>Care Teams Section</w:delText>
              </w:r>
              <w:r>
                <w:rPr>
                  <w:rStyle w:val="HyperlinkText9pt"/>
                </w:rPr>
                <w:fldChar w:fldCharType="end"/>
              </w:r>
            </w:del>
            <w:ins w:id="10014" w:author="Russ Ott" w:date="2022-04-29T10:09:00Z">
              <w:r>
                <w:fldChar w:fldCharType="begin"/>
              </w:r>
              <w:r>
                <w:instrText xml:space="preserve"> HYPERLINK \l "E_Sexual_Orientation_Observation" \h </w:instrText>
              </w:r>
              <w:r>
                <w:fldChar w:fldCharType="separate"/>
              </w:r>
              <w:r w:rsidR="00440477">
                <w:rPr>
                  <w:rStyle w:val="HyperlinkText9pt"/>
                </w:rPr>
                <w:t>Sexual Orientation Observation</w:t>
              </w:r>
              <w:r>
                <w:rPr>
                  <w:rStyle w:val="HyperlinkText9pt"/>
                </w:rPr>
                <w:fldChar w:fldCharType="end"/>
              </w:r>
            </w:ins>
          </w:p>
        </w:tc>
        <w:tc>
          <w:tcPr>
            <w:tcW w:w="360" w:type="dxa"/>
          </w:tcPr>
          <w:p w14:paraId="1AAFD057" w14:textId="579704C7" w:rsidR="00440477" w:rsidRDefault="002F5B8D" w:rsidP="00BA7D84">
            <w:pPr>
              <w:pStyle w:val="TableText"/>
            </w:pPr>
            <w:del w:id="10015" w:author="Russ Ott" w:date="2022-04-29T10:09:00Z">
              <w:r>
                <w:delText>section</w:delText>
              </w:r>
            </w:del>
            <w:ins w:id="10016" w:author="Russ Ott" w:date="2022-04-29T10:09:00Z">
              <w:r w:rsidR="00440477">
                <w:t>entry</w:t>
              </w:r>
            </w:ins>
          </w:p>
        </w:tc>
        <w:tc>
          <w:tcPr>
            <w:tcW w:w="360" w:type="dxa"/>
          </w:tcPr>
          <w:p w14:paraId="65D847D6" w14:textId="579F37BC" w:rsidR="00440477" w:rsidRDefault="00440477" w:rsidP="00BA7D84">
            <w:pPr>
              <w:pStyle w:val="TableText"/>
            </w:pPr>
            <w:r>
              <w:t>urn:hl7ii:2.16.840.1.113883.10.20.22.</w:t>
            </w:r>
            <w:del w:id="10017" w:author="Russ Ott" w:date="2022-04-29T10:09:00Z">
              <w:r w:rsidR="002F5B8D">
                <w:delText>2.500:2019-07</w:delText>
              </w:r>
            </w:del>
            <w:ins w:id="10018" w:author="Russ Ott" w:date="2022-04-29T10:09:00Z">
              <w:r>
                <w:t>4.501:2022-06</w:t>
              </w:r>
            </w:ins>
            <w:r>
              <w:t>-01</w:t>
            </w:r>
          </w:p>
        </w:tc>
      </w:tr>
      <w:tr w:rsidR="00440477" w14:paraId="6C867211" w14:textId="77777777" w:rsidTr="00BA7D84">
        <w:trPr>
          <w:jc w:val="center"/>
        </w:trPr>
        <w:tc>
          <w:tcPr>
            <w:tcW w:w="360" w:type="dxa"/>
          </w:tcPr>
          <w:p w14:paraId="41FB9F04" w14:textId="122A184B" w:rsidR="00440477" w:rsidRDefault="00002F64" w:rsidP="00BA7D84">
            <w:pPr>
              <w:pStyle w:val="TableText"/>
              <w:pPrChange w:id="10019" w:author="Russ Ott" w:date="2022-04-29T10:09:00Z">
                <w:pPr>
                  <w:pStyle w:val="TableText"/>
                  <w:ind w:left="144"/>
                </w:pPr>
              </w:pPrChange>
            </w:pPr>
            <w:del w:id="10020" w:author="Russ Ott" w:date="2022-04-29T10:09:00Z">
              <w:r>
                <w:fldChar w:fldCharType="begin"/>
              </w:r>
              <w:r>
                <w:delInstrText xml:space="preserve"> HYPERLINK \l "E_Care_Team_Organizer" \h </w:delInstrText>
              </w:r>
              <w:r>
                <w:fldChar w:fldCharType="separate"/>
              </w:r>
              <w:r w:rsidR="002F5B8D">
                <w:rPr>
                  <w:rStyle w:val="HyperlinkText9pt"/>
                </w:rPr>
                <w:delText>Care Team Organizer</w:delText>
              </w:r>
              <w:r>
                <w:rPr>
                  <w:rStyle w:val="HyperlinkText9pt"/>
                </w:rPr>
                <w:fldChar w:fldCharType="end"/>
              </w:r>
            </w:del>
            <w:ins w:id="10021" w:author="Russ Ott" w:date="2022-04-29T10:09:00Z">
              <w:r>
                <w:fldChar w:fldCharType="begin"/>
              </w:r>
              <w:r>
                <w:instrText xml:space="preserve"> HYPERLINK \l "E_Social_History_Observation_V4" \h </w:instrText>
              </w:r>
              <w:r>
                <w:fldChar w:fldCharType="separate"/>
              </w:r>
              <w:r w:rsidR="00440477">
                <w:rPr>
                  <w:rStyle w:val="HyperlinkText9pt"/>
                </w:rPr>
                <w:t>Social History Observation (V4)</w:t>
              </w:r>
              <w:r>
                <w:rPr>
                  <w:rStyle w:val="HyperlinkText9pt"/>
                </w:rPr>
                <w:fldChar w:fldCharType="end"/>
              </w:r>
            </w:ins>
          </w:p>
        </w:tc>
        <w:tc>
          <w:tcPr>
            <w:tcW w:w="360" w:type="dxa"/>
          </w:tcPr>
          <w:p w14:paraId="6D1036D0" w14:textId="77777777" w:rsidR="00440477" w:rsidRDefault="00440477" w:rsidP="00BA7D84">
            <w:pPr>
              <w:pStyle w:val="TableText"/>
            </w:pPr>
            <w:r>
              <w:t>entry</w:t>
            </w:r>
          </w:p>
        </w:tc>
        <w:tc>
          <w:tcPr>
            <w:tcW w:w="360" w:type="dxa"/>
          </w:tcPr>
          <w:p w14:paraId="2213CC04" w14:textId="73F2A56C" w:rsidR="00440477" w:rsidRDefault="00440477" w:rsidP="00BA7D84">
            <w:pPr>
              <w:pStyle w:val="TableText"/>
            </w:pPr>
            <w:r>
              <w:t>urn:hl7ii:2.16.840.1.113883.10.20.22.4.</w:t>
            </w:r>
            <w:del w:id="10022" w:author="Russ Ott" w:date="2022-04-29T10:09:00Z">
              <w:r w:rsidR="002F5B8D">
                <w:delText>500:2019-07</w:delText>
              </w:r>
            </w:del>
            <w:ins w:id="10023" w:author="Russ Ott" w:date="2022-04-29T10:09:00Z">
              <w:r>
                <w:t>38:2022-06</w:t>
              </w:r>
            </w:ins>
            <w:r>
              <w:t>-01</w:t>
            </w:r>
          </w:p>
        </w:tc>
      </w:tr>
      <w:tr w:rsidR="00440477" w14:paraId="5BB13DE4" w14:textId="77777777" w:rsidTr="00BA7D84">
        <w:trPr>
          <w:jc w:val="center"/>
        </w:trPr>
        <w:tc>
          <w:tcPr>
            <w:tcW w:w="360" w:type="dxa"/>
          </w:tcPr>
          <w:p w14:paraId="7CD2F45A" w14:textId="3EC11892" w:rsidR="00440477" w:rsidRDefault="00002F64" w:rsidP="00BA7D84">
            <w:pPr>
              <w:pStyle w:val="TableText"/>
              <w:pPrChange w:id="10024" w:author="Russ Ott" w:date="2022-04-29T10:09:00Z">
                <w:pPr>
                  <w:pStyle w:val="TableText"/>
                  <w:ind w:left="288"/>
                </w:pPr>
              </w:pPrChange>
            </w:pPr>
            <w:del w:id="10025" w:author="Russ Ott" w:date="2022-04-29T10:09:00Z">
              <w:r>
                <w:fldChar w:fldCharType="begin"/>
              </w:r>
              <w:r>
                <w:delInstrText xml:space="preserve"> HYPERLINK \l "E_Note_Activity" \h </w:delInstrText>
              </w:r>
              <w:r>
                <w:fldChar w:fldCharType="separate"/>
              </w:r>
              <w:r w:rsidR="002F5B8D">
                <w:rPr>
                  <w:rStyle w:val="HyperlinkText9pt"/>
                </w:rPr>
                <w:delText>Note Activity</w:delText>
              </w:r>
              <w:r>
                <w:rPr>
                  <w:rStyle w:val="HyperlinkText9pt"/>
                </w:rPr>
                <w:fldChar w:fldCharType="end"/>
              </w:r>
            </w:del>
            <w:ins w:id="10026" w:author="Russ Ott" w:date="2022-04-29T10:09:00Z">
              <w:r>
                <w:fldChar w:fldCharType="begin"/>
              </w:r>
              <w:r>
                <w:instrText xml:space="preserve"> HYPERLINK \l "S_Care_Teams_Section_V2" \h </w:instrText>
              </w:r>
              <w:r>
                <w:fldChar w:fldCharType="separate"/>
              </w:r>
              <w:r w:rsidR="00440477">
                <w:rPr>
                  <w:rStyle w:val="HyperlinkText9pt"/>
                </w:rPr>
                <w:t>Care Teams Section (V2)</w:t>
              </w:r>
              <w:r>
                <w:rPr>
                  <w:rStyle w:val="HyperlinkText9pt"/>
                </w:rPr>
                <w:fldChar w:fldCharType="end"/>
              </w:r>
            </w:ins>
          </w:p>
        </w:tc>
        <w:tc>
          <w:tcPr>
            <w:tcW w:w="360" w:type="dxa"/>
          </w:tcPr>
          <w:p w14:paraId="43F51C67" w14:textId="10D86817" w:rsidR="00440477" w:rsidRDefault="002F5B8D" w:rsidP="00BA7D84">
            <w:pPr>
              <w:pStyle w:val="TableText"/>
            </w:pPr>
            <w:del w:id="10027" w:author="Russ Ott" w:date="2022-04-29T10:09:00Z">
              <w:r>
                <w:delText>entry</w:delText>
              </w:r>
            </w:del>
            <w:ins w:id="10028" w:author="Russ Ott" w:date="2022-04-29T10:09:00Z">
              <w:r w:rsidR="00440477">
                <w:t>section</w:t>
              </w:r>
            </w:ins>
          </w:p>
        </w:tc>
        <w:tc>
          <w:tcPr>
            <w:tcW w:w="360" w:type="dxa"/>
          </w:tcPr>
          <w:p w14:paraId="2D4F7110" w14:textId="591E0608" w:rsidR="00440477" w:rsidRDefault="00440477" w:rsidP="00BA7D84">
            <w:pPr>
              <w:pStyle w:val="TableText"/>
            </w:pPr>
            <w:r>
              <w:t>urn:hl7ii:2.16.840.1.113883.10.20.22.</w:t>
            </w:r>
            <w:del w:id="10029" w:author="Russ Ott" w:date="2022-04-29T10:09:00Z">
              <w:r w:rsidR="002F5B8D">
                <w:delText>4.202:2016-11</w:delText>
              </w:r>
            </w:del>
            <w:ins w:id="10030" w:author="Russ Ott" w:date="2022-04-29T10:09:00Z">
              <w:r>
                <w:t>2.500:2022-06</w:t>
              </w:r>
            </w:ins>
            <w:r>
              <w:t>-01</w:t>
            </w:r>
          </w:p>
        </w:tc>
      </w:tr>
      <w:tr w:rsidR="00440477" w14:paraId="48855858" w14:textId="77777777" w:rsidTr="00BA7D84">
        <w:trPr>
          <w:jc w:val="center"/>
        </w:trPr>
        <w:tc>
          <w:tcPr>
            <w:tcW w:w="360" w:type="dxa"/>
          </w:tcPr>
          <w:p w14:paraId="39A02DD1" w14:textId="6FDA4C47" w:rsidR="00440477" w:rsidRDefault="00002F64" w:rsidP="00BA7D84">
            <w:pPr>
              <w:pStyle w:val="TableText"/>
              <w:ind w:left="144"/>
              <w:pPrChange w:id="10031" w:author="Russ Ott" w:date="2022-04-29T10:09:00Z">
                <w:pPr>
                  <w:pStyle w:val="TableText"/>
                  <w:ind w:left="288"/>
                </w:pPr>
              </w:pPrChange>
            </w:pPr>
            <w:del w:id="10032" w:author="Russ Ott" w:date="2022-04-29T10:09:00Z">
              <w:r>
                <w:fldChar w:fldCharType="begin"/>
              </w:r>
              <w:r>
                <w:delInstrText xml:space="preserve"> HYPERLINK \l "E_Care_Team_Member_Act" \h </w:delInstrText>
              </w:r>
              <w:r>
                <w:fldChar w:fldCharType="separate"/>
              </w:r>
              <w:r w:rsidR="002F5B8D">
                <w:rPr>
                  <w:rStyle w:val="HyperlinkText9pt"/>
                </w:rPr>
                <w:delText>Care Team Member Act</w:delText>
              </w:r>
              <w:r>
                <w:rPr>
                  <w:rStyle w:val="HyperlinkText9pt"/>
                </w:rPr>
                <w:fldChar w:fldCharType="end"/>
              </w:r>
            </w:del>
            <w:ins w:id="10033" w:author="Russ Ott" w:date="2022-04-29T10:09:00Z">
              <w:r>
                <w:fldChar w:fldCharType="begin"/>
              </w:r>
              <w:r>
                <w:instrText xml:space="preserve"> HYPERLINK \l "E_Care_Team_Organizer_V2" \h </w:instrText>
              </w:r>
              <w:r>
                <w:fldChar w:fldCharType="separate"/>
              </w:r>
              <w:r w:rsidR="00440477">
                <w:rPr>
                  <w:rStyle w:val="HyperlinkText9pt"/>
                </w:rPr>
                <w:t>Care Team Organizer (V2)</w:t>
              </w:r>
              <w:r>
                <w:rPr>
                  <w:rStyle w:val="HyperlinkText9pt"/>
                </w:rPr>
                <w:fldChar w:fldCharType="end"/>
              </w:r>
            </w:ins>
          </w:p>
        </w:tc>
        <w:tc>
          <w:tcPr>
            <w:tcW w:w="360" w:type="dxa"/>
          </w:tcPr>
          <w:p w14:paraId="510A8A89" w14:textId="77777777" w:rsidR="00440477" w:rsidRDefault="00440477" w:rsidP="00BA7D84">
            <w:pPr>
              <w:pStyle w:val="TableText"/>
            </w:pPr>
            <w:r>
              <w:t>entry</w:t>
            </w:r>
          </w:p>
        </w:tc>
        <w:tc>
          <w:tcPr>
            <w:tcW w:w="360" w:type="dxa"/>
          </w:tcPr>
          <w:p w14:paraId="1C717AEB" w14:textId="24AD24CC" w:rsidR="00440477" w:rsidRDefault="00440477" w:rsidP="00BA7D84">
            <w:pPr>
              <w:pStyle w:val="TableText"/>
            </w:pPr>
            <w:r>
              <w:t>urn:hl7ii:2.16.840.1.113883.10.20.22.4.500</w:t>
            </w:r>
            <w:del w:id="10034" w:author="Russ Ott" w:date="2022-04-29T10:09:00Z">
              <w:r w:rsidR="002F5B8D">
                <w:delText>.1:2019-07</w:delText>
              </w:r>
            </w:del>
            <w:ins w:id="10035" w:author="Russ Ott" w:date="2022-04-29T10:09:00Z">
              <w:r>
                <w:t>:2022-06</w:t>
              </w:r>
            </w:ins>
            <w:r>
              <w:t>-01</w:t>
            </w:r>
          </w:p>
        </w:tc>
      </w:tr>
      <w:tr w:rsidR="00440477" w14:paraId="50CB0B47" w14:textId="77777777" w:rsidTr="00BA7D84">
        <w:trPr>
          <w:jc w:val="center"/>
        </w:trPr>
        <w:tc>
          <w:tcPr>
            <w:tcW w:w="360" w:type="dxa"/>
          </w:tcPr>
          <w:p w14:paraId="3E9B130B" w14:textId="6961B134" w:rsidR="00440477" w:rsidRDefault="00002F64" w:rsidP="00BA7D84">
            <w:pPr>
              <w:pStyle w:val="TableText"/>
              <w:ind w:left="288"/>
              <w:pPrChange w:id="10036" w:author="Russ Ott" w:date="2022-04-29T10:09:00Z">
                <w:pPr>
                  <w:pStyle w:val="TableText"/>
                  <w:ind w:left="432"/>
                </w:pPr>
              </w:pPrChange>
            </w:pPr>
            <w:r>
              <w:fldChar w:fldCharType="begin"/>
            </w:r>
            <w:r>
              <w:instrText xml:space="preserve"> HYPERLINK \l "E_Note_Activity" \h </w:instrText>
            </w:r>
            <w:r>
              <w:fldChar w:fldCharType="separate"/>
            </w:r>
            <w:r w:rsidR="00440477">
              <w:rPr>
                <w:rStyle w:val="HyperlinkText9pt"/>
              </w:rPr>
              <w:t>Note Activity</w:t>
            </w:r>
            <w:r>
              <w:rPr>
                <w:rStyle w:val="HyperlinkText9pt"/>
              </w:rPr>
              <w:fldChar w:fldCharType="end"/>
            </w:r>
          </w:p>
        </w:tc>
        <w:tc>
          <w:tcPr>
            <w:tcW w:w="360" w:type="dxa"/>
          </w:tcPr>
          <w:p w14:paraId="5E365620" w14:textId="77777777" w:rsidR="00440477" w:rsidRDefault="00440477" w:rsidP="00BA7D84">
            <w:pPr>
              <w:pStyle w:val="TableText"/>
            </w:pPr>
            <w:r>
              <w:t>entry</w:t>
            </w:r>
          </w:p>
        </w:tc>
        <w:tc>
          <w:tcPr>
            <w:tcW w:w="360" w:type="dxa"/>
          </w:tcPr>
          <w:p w14:paraId="6592EE40" w14:textId="77777777" w:rsidR="00440477" w:rsidRDefault="00440477" w:rsidP="00BA7D84">
            <w:pPr>
              <w:pStyle w:val="TableText"/>
            </w:pPr>
            <w:r>
              <w:t>urn:hl7ii:2.16.840.1.113883.10.20.22.4.202:2016-11-01</w:t>
            </w:r>
          </w:p>
        </w:tc>
      </w:tr>
      <w:tr w:rsidR="00D87DA5" w14:paraId="47D3C3F0" w14:textId="77777777">
        <w:trPr>
          <w:jc w:val="center"/>
          <w:del w:id="10037" w:author="Russ Ott" w:date="2022-04-29T10:09:00Z"/>
        </w:trPr>
        <w:tc>
          <w:tcPr>
            <w:tcW w:w="360" w:type="dxa"/>
          </w:tcPr>
          <w:p w14:paraId="21697A42" w14:textId="77777777" w:rsidR="00D87DA5" w:rsidRDefault="00002F64">
            <w:pPr>
              <w:pStyle w:val="TableText"/>
              <w:ind w:left="432"/>
              <w:rPr>
                <w:del w:id="10038" w:author="Russ Ott" w:date="2022-04-29T10:09:00Z"/>
              </w:rPr>
            </w:pPr>
            <w:del w:id="10039" w:author="Russ Ott" w:date="2022-04-29T10:09:00Z">
              <w:r>
                <w:fldChar w:fldCharType="begin"/>
              </w:r>
              <w:r>
                <w:delInstrText xml:space="preserve"> HYPERLINK \l "E_Care_Team_Member_Schedule_Observation" \h </w:delInstrText>
              </w:r>
              <w:r>
                <w:fldChar w:fldCharType="separate"/>
              </w:r>
              <w:r w:rsidR="002F5B8D">
                <w:rPr>
                  <w:rStyle w:val="HyperlinkText9pt"/>
                </w:rPr>
                <w:delText>Care Team Member Schedule Observation</w:delText>
              </w:r>
              <w:r>
                <w:rPr>
                  <w:rStyle w:val="HyperlinkText9pt"/>
                </w:rPr>
                <w:fldChar w:fldCharType="end"/>
              </w:r>
            </w:del>
          </w:p>
        </w:tc>
        <w:tc>
          <w:tcPr>
            <w:tcW w:w="360" w:type="dxa"/>
          </w:tcPr>
          <w:p w14:paraId="6683E8C7" w14:textId="77777777" w:rsidR="00D87DA5" w:rsidRDefault="002F5B8D">
            <w:pPr>
              <w:pStyle w:val="TableText"/>
              <w:rPr>
                <w:del w:id="10040" w:author="Russ Ott" w:date="2022-04-29T10:09:00Z"/>
              </w:rPr>
            </w:pPr>
            <w:del w:id="10041" w:author="Russ Ott" w:date="2022-04-29T10:09:00Z">
              <w:r>
                <w:delText>entry</w:delText>
              </w:r>
            </w:del>
          </w:p>
        </w:tc>
        <w:tc>
          <w:tcPr>
            <w:tcW w:w="360" w:type="dxa"/>
          </w:tcPr>
          <w:p w14:paraId="6D85F9F9" w14:textId="77777777" w:rsidR="00D87DA5" w:rsidRDefault="002F5B8D">
            <w:pPr>
              <w:pStyle w:val="TableText"/>
              <w:rPr>
                <w:del w:id="10042" w:author="Russ Ott" w:date="2022-04-29T10:09:00Z"/>
              </w:rPr>
            </w:pPr>
            <w:del w:id="10043" w:author="Russ Ott" w:date="2022-04-29T10:09:00Z">
              <w:r>
                <w:delText>urn:hl7ii:2.16.840.1.113883.10.20.22.4.500.3:2019-07-01</w:delText>
              </w:r>
            </w:del>
          </w:p>
        </w:tc>
      </w:tr>
      <w:tr w:rsidR="00440477" w14:paraId="50CB90C6" w14:textId="77777777" w:rsidTr="00BA7D84">
        <w:trPr>
          <w:jc w:val="center"/>
        </w:trPr>
        <w:tc>
          <w:tcPr>
            <w:tcW w:w="360" w:type="dxa"/>
          </w:tcPr>
          <w:p w14:paraId="187C9091" w14:textId="63D7F9AC" w:rsidR="00440477" w:rsidRDefault="00002F64" w:rsidP="00BA7D84">
            <w:pPr>
              <w:pStyle w:val="TableText"/>
              <w:ind w:left="288"/>
            </w:pPr>
            <w:hyperlink w:anchor="E_Care_Team_Type_Observation">
              <w:r w:rsidR="00440477">
                <w:rPr>
                  <w:rStyle w:val="HyperlinkText9pt"/>
                </w:rPr>
                <w:t>Care Team Type Observation</w:t>
              </w:r>
            </w:hyperlink>
          </w:p>
        </w:tc>
        <w:tc>
          <w:tcPr>
            <w:tcW w:w="360" w:type="dxa"/>
          </w:tcPr>
          <w:p w14:paraId="7DC2C21F" w14:textId="77777777" w:rsidR="00440477" w:rsidRDefault="00440477" w:rsidP="00BA7D84">
            <w:pPr>
              <w:pStyle w:val="TableText"/>
            </w:pPr>
            <w:r>
              <w:t>entry</w:t>
            </w:r>
          </w:p>
        </w:tc>
        <w:tc>
          <w:tcPr>
            <w:tcW w:w="360" w:type="dxa"/>
          </w:tcPr>
          <w:p w14:paraId="339E08FD" w14:textId="77777777" w:rsidR="00440477" w:rsidRDefault="00440477" w:rsidP="00BA7D84">
            <w:pPr>
              <w:pStyle w:val="TableText"/>
            </w:pPr>
            <w:r>
              <w:t>urn:hl7ii:2.16.840.1.113883.10.20.22.4.500.2:2019-07-01</w:t>
            </w:r>
          </w:p>
        </w:tc>
      </w:tr>
      <w:tr w:rsidR="00440477" w14:paraId="0E86E99D" w14:textId="77777777" w:rsidTr="00BA7D84">
        <w:trPr>
          <w:jc w:val="center"/>
          <w:ins w:id="10044" w:author="Russ Ott" w:date="2022-04-29T10:09:00Z"/>
        </w:trPr>
        <w:tc>
          <w:tcPr>
            <w:tcW w:w="360" w:type="dxa"/>
          </w:tcPr>
          <w:p w14:paraId="2C7DE4FB" w14:textId="6F9216E5" w:rsidR="00440477" w:rsidRDefault="00002F64" w:rsidP="00BA7D84">
            <w:pPr>
              <w:pStyle w:val="TableText"/>
              <w:ind w:left="288"/>
              <w:rPr>
                <w:ins w:id="10045" w:author="Russ Ott" w:date="2022-04-29T10:09:00Z"/>
              </w:rPr>
            </w:pPr>
            <w:ins w:id="10046" w:author="Russ Ott" w:date="2022-04-29T10:09:00Z">
              <w:r>
                <w:fldChar w:fldCharType="begin"/>
              </w:r>
              <w:r>
                <w:instrText xml:space="preserve"> H</w:instrText>
              </w:r>
              <w:r>
                <w:instrText xml:space="preserve">YPERLINK \l "E_Care_Team_Member_Act_V2" \h </w:instrText>
              </w:r>
              <w:r>
                <w:fldChar w:fldCharType="separate"/>
              </w:r>
              <w:r w:rsidR="00440477">
                <w:rPr>
                  <w:rStyle w:val="HyperlinkText9pt"/>
                </w:rPr>
                <w:t>Care Team Member Act (V2)</w:t>
              </w:r>
              <w:r>
                <w:rPr>
                  <w:rStyle w:val="HyperlinkText9pt"/>
                </w:rPr>
                <w:fldChar w:fldCharType="end"/>
              </w:r>
            </w:ins>
          </w:p>
        </w:tc>
        <w:tc>
          <w:tcPr>
            <w:tcW w:w="360" w:type="dxa"/>
          </w:tcPr>
          <w:p w14:paraId="74C63DFB" w14:textId="77777777" w:rsidR="00440477" w:rsidRDefault="00440477" w:rsidP="00BA7D84">
            <w:pPr>
              <w:pStyle w:val="TableText"/>
              <w:rPr>
                <w:ins w:id="10047" w:author="Russ Ott" w:date="2022-04-29T10:09:00Z"/>
              </w:rPr>
            </w:pPr>
            <w:ins w:id="10048" w:author="Russ Ott" w:date="2022-04-29T10:09:00Z">
              <w:r>
                <w:t>entry</w:t>
              </w:r>
            </w:ins>
          </w:p>
        </w:tc>
        <w:tc>
          <w:tcPr>
            <w:tcW w:w="360" w:type="dxa"/>
          </w:tcPr>
          <w:p w14:paraId="7444CD5A" w14:textId="77777777" w:rsidR="00440477" w:rsidRDefault="00440477" w:rsidP="00BA7D84">
            <w:pPr>
              <w:pStyle w:val="TableText"/>
              <w:rPr>
                <w:ins w:id="10049" w:author="Russ Ott" w:date="2022-04-29T10:09:00Z"/>
              </w:rPr>
            </w:pPr>
            <w:ins w:id="10050" w:author="Russ Ott" w:date="2022-04-29T10:09:00Z">
              <w:r>
                <w:t>urn:hl7ii:2.16.840.1.113883.10.20.22.4.500.1:2022-06-01</w:t>
              </w:r>
            </w:ins>
          </w:p>
        </w:tc>
      </w:tr>
      <w:tr w:rsidR="00440477" w14:paraId="4D74F129" w14:textId="77777777" w:rsidTr="00BA7D84">
        <w:trPr>
          <w:jc w:val="center"/>
          <w:ins w:id="10051" w:author="Russ Ott" w:date="2022-04-29T10:09:00Z"/>
        </w:trPr>
        <w:tc>
          <w:tcPr>
            <w:tcW w:w="360" w:type="dxa"/>
          </w:tcPr>
          <w:p w14:paraId="68BCDF82" w14:textId="5285401C" w:rsidR="00440477" w:rsidRDefault="00002F64" w:rsidP="00BA7D84">
            <w:pPr>
              <w:pStyle w:val="TableText"/>
              <w:ind w:left="432"/>
              <w:rPr>
                <w:ins w:id="10052" w:author="Russ Ott" w:date="2022-04-29T10:09:00Z"/>
              </w:rPr>
            </w:pPr>
            <w:ins w:id="10053" w:author="Russ Ott" w:date="2022-04-29T10:09:00Z">
              <w:r>
                <w:fldChar w:fldCharType="begin"/>
              </w:r>
              <w:r>
                <w:instrText xml:space="preserve"> HYPERLINK \l "E_Note_Activity" \h </w:instrText>
              </w:r>
              <w:r>
                <w:fldChar w:fldCharType="separate"/>
              </w:r>
              <w:r w:rsidR="00440477">
                <w:rPr>
                  <w:rStyle w:val="HyperlinkText9pt"/>
                </w:rPr>
                <w:t>Note Activity</w:t>
              </w:r>
              <w:r>
                <w:rPr>
                  <w:rStyle w:val="HyperlinkText9pt"/>
                </w:rPr>
                <w:fldChar w:fldCharType="end"/>
              </w:r>
            </w:ins>
          </w:p>
        </w:tc>
        <w:tc>
          <w:tcPr>
            <w:tcW w:w="360" w:type="dxa"/>
          </w:tcPr>
          <w:p w14:paraId="30D77643" w14:textId="77777777" w:rsidR="00440477" w:rsidRDefault="00440477" w:rsidP="00BA7D84">
            <w:pPr>
              <w:pStyle w:val="TableText"/>
              <w:rPr>
                <w:ins w:id="10054" w:author="Russ Ott" w:date="2022-04-29T10:09:00Z"/>
              </w:rPr>
            </w:pPr>
            <w:ins w:id="10055" w:author="Russ Ott" w:date="2022-04-29T10:09:00Z">
              <w:r>
                <w:t>entry</w:t>
              </w:r>
            </w:ins>
          </w:p>
        </w:tc>
        <w:tc>
          <w:tcPr>
            <w:tcW w:w="360" w:type="dxa"/>
          </w:tcPr>
          <w:p w14:paraId="54E0C1BA" w14:textId="77777777" w:rsidR="00440477" w:rsidRDefault="00440477" w:rsidP="00BA7D84">
            <w:pPr>
              <w:pStyle w:val="TableText"/>
              <w:rPr>
                <w:ins w:id="10056" w:author="Russ Ott" w:date="2022-04-29T10:09:00Z"/>
              </w:rPr>
            </w:pPr>
            <w:ins w:id="10057" w:author="Russ Ott" w:date="2022-04-29T10:09:00Z">
              <w:r>
                <w:t>urn:hl7ii:2.16.840.1.113883.10.20.22.4.202:2016-11-01</w:t>
              </w:r>
            </w:ins>
          </w:p>
        </w:tc>
      </w:tr>
      <w:tr w:rsidR="00440477" w14:paraId="76E7F026" w14:textId="77777777" w:rsidTr="00BA7D84">
        <w:trPr>
          <w:jc w:val="center"/>
        </w:trPr>
        <w:tc>
          <w:tcPr>
            <w:tcW w:w="360" w:type="dxa"/>
          </w:tcPr>
          <w:p w14:paraId="1A547DA6" w14:textId="5CF941D2" w:rsidR="00440477" w:rsidRDefault="00002F64" w:rsidP="00BA7D84">
            <w:pPr>
              <w:pStyle w:val="TableText"/>
            </w:pPr>
            <w:hyperlink w:anchor="S_Notes_Section">
              <w:r w:rsidR="00440477">
                <w:rPr>
                  <w:rStyle w:val="HyperlinkText9pt"/>
                </w:rPr>
                <w:t>Notes Section</w:t>
              </w:r>
            </w:hyperlink>
          </w:p>
        </w:tc>
        <w:tc>
          <w:tcPr>
            <w:tcW w:w="360" w:type="dxa"/>
          </w:tcPr>
          <w:p w14:paraId="36651548" w14:textId="77777777" w:rsidR="00440477" w:rsidRDefault="00440477" w:rsidP="00BA7D84">
            <w:pPr>
              <w:pStyle w:val="TableText"/>
            </w:pPr>
            <w:r>
              <w:t>section</w:t>
            </w:r>
          </w:p>
        </w:tc>
        <w:tc>
          <w:tcPr>
            <w:tcW w:w="360" w:type="dxa"/>
          </w:tcPr>
          <w:p w14:paraId="5EEE4C09" w14:textId="77777777" w:rsidR="00440477" w:rsidRDefault="00440477" w:rsidP="00BA7D84">
            <w:pPr>
              <w:pStyle w:val="TableText"/>
            </w:pPr>
            <w:r>
              <w:t>urn:hl7ii:2.16.840.1.113883.10.20.22.2.65:2016-11-01</w:t>
            </w:r>
          </w:p>
        </w:tc>
      </w:tr>
      <w:tr w:rsidR="00440477" w14:paraId="62C2142C" w14:textId="77777777" w:rsidTr="00BA7D84">
        <w:trPr>
          <w:jc w:val="center"/>
        </w:trPr>
        <w:tc>
          <w:tcPr>
            <w:tcW w:w="360" w:type="dxa"/>
          </w:tcPr>
          <w:p w14:paraId="3AF4DDD0" w14:textId="615EF259" w:rsidR="00440477" w:rsidRDefault="00002F64" w:rsidP="00BA7D84">
            <w:pPr>
              <w:pStyle w:val="TableText"/>
              <w:ind w:left="144"/>
            </w:pPr>
            <w:hyperlink w:anchor="E_Note_Activity">
              <w:r w:rsidR="00440477">
                <w:rPr>
                  <w:rStyle w:val="HyperlinkText9pt"/>
                </w:rPr>
                <w:t>Note Activity</w:t>
              </w:r>
            </w:hyperlink>
          </w:p>
        </w:tc>
        <w:tc>
          <w:tcPr>
            <w:tcW w:w="360" w:type="dxa"/>
          </w:tcPr>
          <w:p w14:paraId="5EEE3FB7" w14:textId="77777777" w:rsidR="00440477" w:rsidRDefault="00440477" w:rsidP="00BA7D84">
            <w:pPr>
              <w:pStyle w:val="TableText"/>
            </w:pPr>
            <w:r>
              <w:t>entry</w:t>
            </w:r>
          </w:p>
        </w:tc>
        <w:tc>
          <w:tcPr>
            <w:tcW w:w="360" w:type="dxa"/>
          </w:tcPr>
          <w:p w14:paraId="750F306F" w14:textId="77777777" w:rsidR="00440477" w:rsidRDefault="00440477" w:rsidP="00BA7D84">
            <w:pPr>
              <w:pStyle w:val="TableText"/>
            </w:pPr>
            <w:r>
              <w:t>urn:hl7ii:2.16.840.1.113883.10.20.22.4.202:2016-11-01</w:t>
            </w:r>
          </w:p>
        </w:tc>
      </w:tr>
      <w:tr w:rsidR="00440477" w14:paraId="27B8923C" w14:textId="77777777" w:rsidTr="00BA7D84">
        <w:trPr>
          <w:jc w:val="center"/>
          <w:ins w:id="10058" w:author="Russ Ott" w:date="2022-04-29T10:09:00Z"/>
        </w:trPr>
        <w:tc>
          <w:tcPr>
            <w:tcW w:w="360" w:type="dxa"/>
          </w:tcPr>
          <w:p w14:paraId="4A8CD3F2" w14:textId="1284311A" w:rsidR="00440477" w:rsidRDefault="00002F64" w:rsidP="00BA7D84">
            <w:pPr>
              <w:pStyle w:val="TableText"/>
              <w:rPr>
                <w:ins w:id="10059" w:author="Russ Ott" w:date="2022-04-29T10:09:00Z"/>
              </w:rPr>
            </w:pPr>
            <w:ins w:id="10060" w:author="Russ Ott" w:date="2022-04-29T10:09:00Z">
              <w:r>
                <w:fldChar w:fldCharType="begin"/>
              </w:r>
              <w:r>
                <w:instrText xml:space="preserve"> HYPERLINK \l "U_Provenance__Author_Participation_V2" \h </w:instrText>
              </w:r>
              <w:r>
                <w:fldChar w:fldCharType="separate"/>
              </w:r>
              <w:r w:rsidR="00440477">
                <w:rPr>
                  <w:rStyle w:val="HyperlinkText9pt"/>
                </w:rPr>
                <w:t>Provenance - Author Participation (V2)</w:t>
              </w:r>
              <w:r>
                <w:rPr>
                  <w:rStyle w:val="HyperlinkText9pt"/>
                </w:rPr>
                <w:fldChar w:fldCharType="end"/>
              </w:r>
            </w:ins>
          </w:p>
        </w:tc>
        <w:tc>
          <w:tcPr>
            <w:tcW w:w="360" w:type="dxa"/>
          </w:tcPr>
          <w:p w14:paraId="17ABBD57" w14:textId="77777777" w:rsidR="00440477" w:rsidRDefault="00440477" w:rsidP="00BA7D84">
            <w:pPr>
              <w:pStyle w:val="TableText"/>
              <w:rPr>
                <w:ins w:id="10061" w:author="Russ Ott" w:date="2022-04-29T10:09:00Z"/>
              </w:rPr>
            </w:pPr>
            <w:ins w:id="10062" w:author="Russ Ott" w:date="2022-04-29T10:09:00Z">
              <w:r>
                <w:t>unspecified</w:t>
              </w:r>
            </w:ins>
          </w:p>
        </w:tc>
        <w:tc>
          <w:tcPr>
            <w:tcW w:w="360" w:type="dxa"/>
          </w:tcPr>
          <w:p w14:paraId="328B5E97" w14:textId="77777777" w:rsidR="00440477" w:rsidRDefault="00440477" w:rsidP="00BA7D84">
            <w:pPr>
              <w:pStyle w:val="TableText"/>
              <w:rPr>
                <w:ins w:id="10063" w:author="Russ Ott" w:date="2022-04-29T10:09:00Z"/>
              </w:rPr>
            </w:pPr>
            <w:ins w:id="10064" w:author="Russ Ott" w:date="2022-04-29T10:09:00Z">
              <w:r>
                <w:t>urn:hl7ii:2.16.840.1.113883.10.20.22.5.6:2019-10-01</w:t>
              </w:r>
            </w:ins>
          </w:p>
        </w:tc>
      </w:tr>
    </w:tbl>
    <w:p w14:paraId="6ECED74B" w14:textId="77777777" w:rsidR="00440477" w:rsidRDefault="00440477" w:rsidP="00440477">
      <w:pPr>
        <w:pStyle w:val="BodyText"/>
      </w:pPr>
    </w:p>
    <w:p w14:paraId="10264DBD" w14:textId="77777777" w:rsidR="00440477" w:rsidRDefault="00440477" w:rsidP="00440477">
      <w:pPr>
        <w:pStyle w:val="Heading1"/>
      </w:pPr>
      <w:bookmarkStart w:id="10065" w:name="_Toc101450673"/>
      <w:bookmarkStart w:id="10066" w:name="_Toc83394563"/>
      <w:r>
        <w:t>Value Sets In This Guide</w:t>
      </w:r>
      <w:bookmarkEnd w:id="10065"/>
      <w:bookmarkEnd w:id="10066"/>
    </w:p>
    <w:p w14:paraId="2880F7F2" w14:textId="2210990B" w:rsidR="00440477" w:rsidRDefault="00440477" w:rsidP="00440477">
      <w:pPr>
        <w:pStyle w:val="Caption"/>
      </w:pPr>
      <w:bookmarkStart w:id="10067" w:name="_Toc101450739"/>
      <w:bookmarkStart w:id="10068" w:name="_Toc82717680"/>
      <w:r>
        <w:t xml:space="preserve">Table </w:t>
      </w:r>
      <w:r>
        <w:fldChar w:fldCharType="begin"/>
      </w:r>
      <w:r>
        <w:instrText>SEQ Table \* ARABIC</w:instrText>
      </w:r>
      <w:r>
        <w:fldChar w:fldCharType="separate"/>
      </w:r>
      <w:del w:id="10069" w:author="Russ Ott" w:date="2022-04-29T10:09:00Z">
        <w:r w:rsidR="002F5B8D">
          <w:delText>19</w:delText>
        </w:r>
      </w:del>
      <w:ins w:id="10070" w:author="Russ Ott" w:date="2022-04-29T10:09:00Z">
        <w:r w:rsidR="00F1669B">
          <w:t>33</w:t>
        </w:r>
      </w:ins>
      <w:r>
        <w:fldChar w:fldCharType="end"/>
      </w:r>
      <w:r>
        <w:t xml:space="preserve">: </w:t>
      </w:r>
      <w:bookmarkStart w:id="10071" w:name="Note_Types"/>
      <w:r>
        <w:t>Note Types</w:t>
      </w:r>
      <w:bookmarkEnd w:id="10067"/>
      <w:bookmarkEnd w:id="10071"/>
      <w:bookmarkEnd w:id="100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9DDCBB8" w14:textId="77777777" w:rsidTr="00BA7D84">
        <w:trPr>
          <w:jc w:val="center"/>
        </w:trPr>
        <w:tc>
          <w:tcPr>
            <w:tcW w:w="1440" w:type="dxa"/>
            <w:gridSpan w:val="4"/>
          </w:tcPr>
          <w:p w14:paraId="76B4BFCD" w14:textId="77777777" w:rsidR="00440477" w:rsidRDefault="00440477" w:rsidP="00BA7D84">
            <w:pPr>
              <w:pStyle w:val="TableText"/>
            </w:pPr>
            <w:r>
              <w:t>Value Set: Note Types urn:oid:2.16.840.1.113883.11.20.9.68</w:t>
            </w:r>
          </w:p>
          <w:p w14:paraId="0F2F00DB" w14:textId="77777777" w:rsidR="00440477" w:rsidRDefault="00440477" w:rsidP="00BA7D84">
            <w:pPr>
              <w:pStyle w:val="TableText"/>
            </w:pPr>
            <w:r>
              <w:t>(Clinical Focus: Types of clinical notes that may exist in an EHR as narrative text, and may not have associated structured data, but are relevant and need to be included in the interoperable documentation as narrative notes. Although the content of the note is not coded, the type of note is known. The note type code is used to encode the type of note being exchanged.),(Data Element Scope: Section or entry.),(Inclusion Criteria: LOINC codes where class=DOC.ONTOLOGY.),(Exclusion Criteria: CHARINDEX('CONSENT',LNC.COMPONENT) = 0</w:t>
            </w:r>
            <w:r>
              <w:br/>
              <w:t>OR CHARINDEX('Advance directives',LNC.COMPONENT) = 0 OR  CHARINDEX('Agreement',LNC.COMPONENT) = 0</w:t>
            </w:r>
            <w:r>
              <w:br/>
              <w:t>OR CHARINDEX('ALERT',LNC.COMPONENT) = 0</w:t>
            </w:r>
            <w:r>
              <w:br/>
              <w:t>OR CHARINDEX('REPORT',LNC.COMPONENT) = 0</w:t>
            </w:r>
            <w:r>
              <w:br/>
              <w:t>OR CHARINDEX('certificate',LNC.COMPONENT) = 0</w:t>
            </w:r>
            <w:r>
              <w:br/>
              <w:t>OR CHARINDEX('Flowsheet',LNC.COMPONENT) = 0</w:t>
            </w:r>
            <w:r>
              <w:br/>
              <w:t>OR CHARINDEX('SIGNOUT NOTE',LNC.COMPONENT) = 0</w:t>
            </w:r>
            <w:r>
              <w:br/>
              <w:t>OR CHARINDEX('DIAGRAM',LNC.COMPONENT) = 0</w:t>
            </w:r>
            <w:r>
              <w:br/>
              <w:t>OR CHARINDEX('Do not resuscitate',LNC.COMPONENT) = 0</w:t>
            </w:r>
            <w:r>
              <w:br/>
              <w:t>OR CHARINDEX('LICENSE',LNC.COMPONENT) = 0</w:t>
            </w:r>
            <w:r>
              <w:br/>
              <w:t>OR CHARINDEX('Form',LNC.COMPONENT) = 0</w:t>
            </w:r>
            <w:r>
              <w:br/>
              <w:t>OR CHARINDEX('Letter',LNC.COMPONENT) = 0</w:t>
            </w:r>
            <w:r>
              <w:br/>
              <w:t>OR CHARINDEX('document',LNC.COMPONENT) = 0</w:t>
            </w:r>
            <w:r>
              <w:br/>
              <w:t>OR CHARINDEX('Living will',LNC.COMPONENT) = 0</w:t>
            </w:r>
            <w:r>
              <w:br/>
              <w:t>OR CHARINDEX('Power of attorney',LNC.COMPONENT) = 0</w:t>
            </w:r>
            <w:r>
              <w:br/>
              <w:t>OR CHARINDEX('Prescription',LNC.COMPONENT) = 0</w:t>
            </w:r>
            <w:r>
              <w:br/>
              <w:t>OR CHARINDEX('VA C&amp;P',LNC.COMPONENT) = 0</w:t>
            </w:r>
            <w:r>
              <w:br/>
              <w:t>OR CHARINDEX('product list',LNC.COMPONENT) = 0</w:t>
            </w:r>
            <w:r>
              <w:br/>
              <w:t>OR CHARINDEX('IMAGE',LNC.COMPONENT) = 0</w:t>
            </w:r>
            <w:r>
              <w:br/>
              <w:t>OR CHARINDEX('ORDER',LNC.COMPONENT) = 0</w:t>
            </w:r>
            <w:r>
              <w:br/>
              <w:t>OR CHARINDEX('CARD',LNC.COMPONENT) = 0)</w:t>
            </w:r>
            <w:r>
              <w:br/>
            </w:r>
            <w:r>
              <w:br/>
              <w:t>This value set was imported on 10/17/2019 with a version of 20191017.</w:t>
            </w:r>
          </w:p>
          <w:p w14:paraId="19407BE5" w14:textId="734AE326" w:rsidR="00440477" w:rsidRDefault="00440477" w:rsidP="00BA7D84">
            <w:pPr>
              <w:pStyle w:val="TableText"/>
            </w:pPr>
            <w:r>
              <w:t xml:space="preserve">Value Set Source: </w:t>
            </w:r>
            <w:hyperlink r:id="rId10" w:history="1">
              <w:r>
                <w:rPr>
                  <w:rStyle w:val="HyperlinkCourierBold"/>
                </w:rPr>
                <w:t>https://vsac.nlm.nih.gov/valueset/2.16.840.1.113883.11.20.9.68/expansion</w:t>
              </w:r>
            </w:hyperlink>
          </w:p>
        </w:tc>
      </w:tr>
      <w:tr w:rsidR="00440477" w14:paraId="3100C348" w14:textId="77777777" w:rsidTr="00BA7D84">
        <w:trPr>
          <w:cantSplit/>
          <w:tblHeader/>
          <w:jc w:val="center"/>
        </w:trPr>
        <w:tc>
          <w:tcPr>
            <w:tcW w:w="1560" w:type="dxa"/>
            <w:shd w:val="clear" w:color="auto" w:fill="E6E6E6"/>
          </w:tcPr>
          <w:p w14:paraId="2CDD2F48" w14:textId="77777777" w:rsidR="00440477" w:rsidRDefault="00440477" w:rsidP="00BA7D84">
            <w:pPr>
              <w:pStyle w:val="TableHead"/>
            </w:pPr>
            <w:r>
              <w:t>Code</w:t>
            </w:r>
          </w:p>
        </w:tc>
        <w:tc>
          <w:tcPr>
            <w:tcW w:w="3000" w:type="dxa"/>
            <w:shd w:val="clear" w:color="auto" w:fill="E6E6E6"/>
          </w:tcPr>
          <w:p w14:paraId="3C6BA40A" w14:textId="77777777" w:rsidR="00440477" w:rsidRDefault="00440477" w:rsidP="00BA7D84">
            <w:pPr>
              <w:pStyle w:val="TableHead"/>
            </w:pPr>
            <w:r>
              <w:t>Code System</w:t>
            </w:r>
          </w:p>
        </w:tc>
        <w:tc>
          <w:tcPr>
            <w:tcW w:w="3000" w:type="dxa"/>
            <w:shd w:val="clear" w:color="auto" w:fill="E6E6E6"/>
          </w:tcPr>
          <w:p w14:paraId="0880E708" w14:textId="77777777" w:rsidR="00440477" w:rsidRDefault="00440477" w:rsidP="00BA7D84">
            <w:pPr>
              <w:pStyle w:val="TableHead"/>
            </w:pPr>
            <w:r>
              <w:t>Code System OID</w:t>
            </w:r>
          </w:p>
        </w:tc>
        <w:tc>
          <w:tcPr>
            <w:tcW w:w="2520" w:type="dxa"/>
            <w:shd w:val="clear" w:color="auto" w:fill="E6E6E6"/>
          </w:tcPr>
          <w:p w14:paraId="542BD7C0" w14:textId="77777777" w:rsidR="00440477" w:rsidRDefault="00440477" w:rsidP="00BA7D84">
            <w:pPr>
              <w:pStyle w:val="TableHead"/>
            </w:pPr>
            <w:r>
              <w:t>Print Name</w:t>
            </w:r>
          </w:p>
        </w:tc>
      </w:tr>
      <w:tr w:rsidR="00440477" w14:paraId="3C07E7F2" w14:textId="77777777" w:rsidTr="00BA7D84">
        <w:trPr>
          <w:jc w:val="center"/>
        </w:trPr>
        <w:tc>
          <w:tcPr>
            <w:tcW w:w="1170" w:type="dxa"/>
          </w:tcPr>
          <w:p w14:paraId="05507588" w14:textId="77777777" w:rsidR="00440477" w:rsidRDefault="00440477" w:rsidP="00BA7D84">
            <w:pPr>
              <w:pStyle w:val="TableText"/>
            </w:pPr>
            <w:r>
              <w:t>11488-4</w:t>
            </w:r>
          </w:p>
        </w:tc>
        <w:tc>
          <w:tcPr>
            <w:tcW w:w="3195" w:type="dxa"/>
          </w:tcPr>
          <w:p w14:paraId="7AB983BF" w14:textId="77777777" w:rsidR="00440477" w:rsidRDefault="00440477" w:rsidP="00BA7D84">
            <w:pPr>
              <w:pStyle w:val="TableText"/>
            </w:pPr>
            <w:r>
              <w:t>LOINC</w:t>
            </w:r>
          </w:p>
        </w:tc>
        <w:tc>
          <w:tcPr>
            <w:tcW w:w="3195" w:type="dxa"/>
          </w:tcPr>
          <w:p w14:paraId="3A003012" w14:textId="77777777" w:rsidR="00440477" w:rsidRDefault="00440477" w:rsidP="00BA7D84">
            <w:pPr>
              <w:pStyle w:val="TableText"/>
            </w:pPr>
            <w:r>
              <w:t>urn:oid:2.16.840.1.113883.6.1</w:t>
            </w:r>
          </w:p>
        </w:tc>
        <w:tc>
          <w:tcPr>
            <w:tcW w:w="2520" w:type="dxa"/>
          </w:tcPr>
          <w:p w14:paraId="3440FBC8" w14:textId="77777777" w:rsidR="00440477" w:rsidRDefault="00440477" w:rsidP="00BA7D84">
            <w:pPr>
              <w:pStyle w:val="TableText"/>
            </w:pPr>
            <w:r>
              <w:t>Consult note</w:t>
            </w:r>
          </w:p>
        </w:tc>
      </w:tr>
      <w:tr w:rsidR="00440477" w14:paraId="24F97C7C" w14:textId="77777777" w:rsidTr="00BA7D84">
        <w:trPr>
          <w:jc w:val="center"/>
        </w:trPr>
        <w:tc>
          <w:tcPr>
            <w:tcW w:w="1170" w:type="dxa"/>
          </w:tcPr>
          <w:p w14:paraId="165A02E9" w14:textId="77777777" w:rsidR="00440477" w:rsidRDefault="00440477" w:rsidP="00BA7D84">
            <w:pPr>
              <w:pStyle w:val="TableText"/>
            </w:pPr>
            <w:r>
              <w:t>11490-0</w:t>
            </w:r>
          </w:p>
        </w:tc>
        <w:tc>
          <w:tcPr>
            <w:tcW w:w="3195" w:type="dxa"/>
          </w:tcPr>
          <w:p w14:paraId="162E6FE0" w14:textId="77777777" w:rsidR="00440477" w:rsidRDefault="00440477" w:rsidP="00BA7D84">
            <w:pPr>
              <w:pStyle w:val="TableText"/>
            </w:pPr>
            <w:r>
              <w:t>LOINC</w:t>
            </w:r>
          </w:p>
        </w:tc>
        <w:tc>
          <w:tcPr>
            <w:tcW w:w="3195" w:type="dxa"/>
          </w:tcPr>
          <w:p w14:paraId="0E86A5F1" w14:textId="77777777" w:rsidR="00440477" w:rsidRDefault="00440477" w:rsidP="00BA7D84">
            <w:pPr>
              <w:pStyle w:val="TableText"/>
            </w:pPr>
            <w:r>
              <w:t>urn:oid:2.16.840.1.113883.6.1</w:t>
            </w:r>
          </w:p>
        </w:tc>
        <w:tc>
          <w:tcPr>
            <w:tcW w:w="2520" w:type="dxa"/>
          </w:tcPr>
          <w:p w14:paraId="5E98BF8D" w14:textId="77777777" w:rsidR="00440477" w:rsidRDefault="00440477" w:rsidP="00BA7D84">
            <w:pPr>
              <w:pStyle w:val="TableText"/>
            </w:pPr>
            <w:r>
              <w:t>Physician Discharge summary</w:t>
            </w:r>
          </w:p>
        </w:tc>
      </w:tr>
      <w:tr w:rsidR="00440477" w14:paraId="0A59E5D6" w14:textId="77777777" w:rsidTr="00BA7D84">
        <w:trPr>
          <w:jc w:val="center"/>
        </w:trPr>
        <w:tc>
          <w:tcPr>
            <w:tcW w:w="1170" w:type="dxa"/>
          </w:tcPr>
          <w:p w14:paraId="122968FB" w14:textId="77777777" w:rsidR="00440477" w:rsidRDefault="00440477" w:rsidP="00BA7D84">
            <w:pPr>
              <w:pStyle w:val="TableText"/>
            </w:pPr>
            <w:r>
              <w:t>11492-6</w:t>
            </w:r>
          </w:p>
        </w:tc>
        <w:tc>
          <w:tcPr>
            <w:tcW w:w="3195" w:type="dxa"/>
          </w:tcPr>
          <w:p w14:paraId="59AD270B" w14:textId="77777777" w:rsidR="00440477" w:rsidRDefault="00440477" w:rsidP="00BA7D84">
            <w:pPr>
              <w:pStyle w:val="TableText"/>
            </w:pPr>
            <w:r>
              <w:t>LOINC</w:t>
            </w:r>
          </w:p>
        </w:tc>
        <w:tc>
          <w:tcPr>
            <w:tcW w:w="3195" w:type="dxa"/>
          </w:tcPr>
          <w:p w14:paraId="62BFC43C" w14:textId="77777777" w:rsidR="00440477" w:rsidRDefault="00440477" w:rsidP="00BA7D84">
            <w:pPr>
              <w:pStyle w:val="TableText"/>
            </w:pPr>
            <w:r>
              <w:t>urn:oid:2.16.840.1.113883.6.1</w:t>
            </w:r>
          </w:p>
        </w:tc>
        <w:tc>
          <w:tcPr>
            <w:tcW w:w="2520" w:type="dxa"/>
          </w:tcPr>
          <w:p w14:paraId="71D81992" w14:textId="77777777" w:rsidR="00440477" w:rsidRDefault="00440477" w:rsidP="00BA7D84">
            <w:pPr>
              <w:pStyle w:val="TableText"/>
            </w:pPr>
            <w:r>
              <w:t>Provider-unspecifed, History and physical note</w:t>
            </w:r>
          </w:p>
        </w:tc>
      </w:tr>
      <w:tr w:rsidR="00440477" w14:paraId="302617C4" w14:textId="77777777" w:rsidTr="00BA7D84">
        <w:trPr>
          <w:jc w:val="center"/>
        </w:trPr>
        <w:tc>
          <w:tcPr>
            <w:tcW w:w="1170" w:type="dxa"/>
          </w:tcPr>
          <w:p w14:paraId="35D2F685" w14:textId="77777777" w:rsidR="00440477" w:rsidRDefault="00440477" w:rsidP="00BA7D84">
            <w:pPr>
              <w:pStyle w:val="TableText"/>
            </w:pPr>
            <w:r>
              <w:t>11504-8</w:t>
            </w:r>
          </w:p>
        </w:tc>
        <w:tc>
          <w:tcPr>
            <w:tcW w:w="3195" w:type="dxa"/>
          </w:tcPr>
          <w:p w14:paraId="7948137F" w14:textId="77777777" w:rsidR="00440477" w:rsidRDefault="00440477" w:rsidP="00BA7D84">
            <w:pPr>
              <w:pStyle w:val="TableText"/>
            </w:pPr>
            <w:r>
              <w:t>LOINC</w:t>
            </w:r>
          </w:p>
        </w:tc>
        <w:tc>
          <w:tcPr>
            <w:tcW w:w="3195" w:type="dxa"/>
          </w:tcPr>
          <w:p w14:paraId="5D20DE67" w14:textId="77777777" w:rsidR="00440477" w:rsidRDefault="00440477" w:rsidP="00BA7D84">
            <w:pPr>
              <w:pStyle w:val="TableText"/>
            </w:pPr>
            <w:r>
              <w:t>urn:oid:2.16.840.1.113883.6.1</w:t>
            </w:r>
          </w:p>
        </w:tc>
        <w:tc>
          <w:tcPr>
            <w:tcW w:w="2520" w:type="dxa"/>
          </w:tcPr>
          <w:p w14:paraId="51010B94" w14:textId="77777777" w:rsidR="00440477" w:rsidRDefault="00440477" w:rsidP="00BA7D84">
            <w:pPr>
              <w:pStyle w:val="TableText"/>
            </w:pPr>
            <w:r>
              <w:t>Surgical operation note</w:t>
            </w:r>
          </w:p>
        </w:tc>
      </w:tr>
      <w:tr w:rsidR="00440477" w14:paraId="793DC013" w14:textId="77777777" w:rsidTr="00BA7D84">
        <w:trPr>
          <w:jc w:val="center"/>
        </w:trPr>
        <w:tc>
          <w:tcPr>
            <w:tcW w:w="1170" w:type="dxa"/>
          </w:tcPr>
          <w:p w14:paraId="406A7C5D" w14:textId="77777777" w:rsidR="00440477" w:rsidRDefault="00440477" w:rsidP="00BA7D84">
            <w:pPr>
              <w:pStyle w:val="TableText"/>
            </w:pPr>
            <w:r>
              <w:t>11505-5</w:t>
            </w:r>
          </w:p>
        </w:tc>
        <w:tc>
          <w:tcPr>
            <w:tcW w:w="3195" w:type="dxa"/>
          </w:tcPr>
          <w:p w14:paraId="5031E489" w14:textId="77777777" w:rsidR="00440477" w:rsidRDefault="00440477" w:rsidP="00BA7D84">
            <w:pPr>
              <w:pStyle w:val="TableText"/>
            </w:pPr>
            <w:r>
              <w:t>LOINC</w:t>
            </w:r>
          </w:p>
        </w:tc>
        <w:tc>
          <w:tcPr>
            <w:tcW w:w="3195" w:type="dxa"/>
          </w:tcPr>
          <w:p w14:paraId="25193310" w14:textId="77777777" w:rsidR="00440477" w:rsidRDefault="00440477" w:rsidP="00BA7D84">
            <w:pPr>
              <w:pStyle w:val="TableText"/>
            </w:pPr>
            <w:r>
              <w:t>urn:oid:2.16.840.1.113883.6.1</w:t>
            </w:r>
          </w:p>
        </w:tc>
        <w:tc>
          <w:tcPr>
            <w:tcW w:w="2520" w:type="dxa"/>
          </w:tcPr>
          <w:p w14:paraId="52C8B7BD" w14:textId="77777777" w:rsidR="00440477" w:rsidRDefault="00440477" w:rsidP="00BA7D84">
            <w:pPr>
              <w:pStyle w:val="TableText"/>
            </w:pPr>
            <w:r>
              <w:t>Physician procedure note</w:t>
            </w:r>
          </w:p>
        </w:tc>
      </w:tr>
      <w:tr w:rsidR="00440477" w14:paraId="0510603A" w14:textId="77777777" w:rsidTr="00BA7D84">
        <w:trPr>
          <w:jc w:val="center"/>
        </w:trPr>
        <w:tc>
          <w:tcPr>
            <w:tcW w:w="1170" w:type="dxa"/>
          </w:tcPr>
          <w:p w14:paraId="50FE80C1" w14:textId="77777777" w:rsidR="00440477" w:rsidRDefault="00440477" w:rsidP="00BA7D84">
            <w:pPr>
              <w:pStyle w:val="TableText"/>
            </w:pPr>
            <w:r>
              <w:t>11506-3</w:t>
            </w:r>
          </w:p>
        </w:tc>
        <w:tc>
          <w:tcPr>
            <w:tcW w:w="3195" w:type="dxa"/>
          </w:tcPr>
          <w:p w14:paraId="4E9E3CA9" w14:textId="77777777" w:rsidR="00440477" w:rsidRDefault="00440477" w:rsidP="00BA7D84">
            <w:pPr>
              <w:pStyle w:val="TableText"/>
            </w:pPr>
            <w:r>
              <w:t>LOINC</w:t>
            </w:r>
          </w:p>
        </w:tc>
        <w:tc>
          <w:tcPr>
            <w:tcW w:w="3195" w:type="dxa"/>
          </w:tcPr>
          <w:p w14:paraId="278A035A" w14:textId="77777777" w:rsidR="00440477" w:rsidRDefault="00440477" w:rsidP="00BA7D84">
            <w:pPr>
              <w:pStyle w:val="TableText"/>
            </w:pPr>
            <w:r>
              <w:t>urn:oid:2.16.840.1.113883.6.1</w:t>
            </w:r>
          </w:p>
        </w:tc>
        <w:tc>
          <w:tcPr>
            <w:tcW w:w="2520" w:type="dxa"/>
          </w:tcPr>
          <w:p w14:paraId="74AF5302" w14:textId="77777777" w:rsidR="00440477" w:rsidRDefault="00440477" w:rsidP="00BA7D84">
            <w:pPr>
              <w:pStyle w:val="TableText"/>
            </w:pPr>
            <w:r>
              <w:t>Progress note</w:t>
            </w:r>
          </w:p>
        </w:tc>
      </w:tr>
      <w:tr w:rsidR="00440477" w14:paraId="7B6F53F1" w14:textId="77777777" w:rsidTr="00BA7D84">
        <w:trPr>
          <w:jc w:val="center"/>
        </w:trPr>
        <w:tc>
          <w:tcPr>
            <w:tcW w:w="1170" w:type="dxa"/>
          </w:tcPr>
          <w:p w14:paraId="60484525" w14:textId="77777777" w:rsidR="00440477" w:rsidRDefault="00440477" w:rsidP="00BA7D84">
            <w:pPr>
              <w:pStyle w:val="TableText"/>
            </w:pPr>
            <w:r>
              <w:t>11507-1</w:t>
            </w:r>
          </w:p>
        </w:tc>
        <w:tc>
          <w:tcPr>
            <w:tcW w:w="3195" w:type="dxa"/>
          </w:tcPr>
          <w:p w14:paraId="4F917F7F" w14:textId="77777777" w:rsidR="00440477" w:rsidRDefault="00440477" w:rsidP="00BA7D84">
            <w:pPr>
              <w:pStyle w:val="TableText"/>
            </w:pPr>
            <w:r>
              <w:t>LOINC</w:t>
            </w:r>
          </w:p>
        </w:tc>
        <w:tc>
          <w:tcPr>
            <w:tcW w:w="3195" w:type="dxa"/>
          </w:tcPr>
          <w:p w14:paraId="1BD509EC" w14:textId="77777777" w:rsidR="00440477" w:rsidRDefault="00440477" w:rsidP="00BA7D84">
            <w:pPr>
              <w:pStyle w:val="TableText"/>
            </w:pPr>
            <w:r>
              <w:t>urn:oid:2.16.840.1.113883.6.1</w:t>
            </w:r>
          </w:p>
        </w:tc>
        <w:tc>
          <w:tcPr>
            <w:tcW w:w="2520" w:type="dxa"/>
          </w:tcPr>
          <w:p w14:paraId="56EA73F5" w14:textId="77777777" w:rsidR="00440477" w:rsidRDefault="00440477" w:rsidP="00BA7D84">
            <w:pPr>
              <w:pStyle w:val="TableText"/>
            </w:pPr>
            <w:r>
              <w:t>Occupational therapy Progress note</w:t>
            </w:r>
          </w:p>
        </w:tc>
      </w:tr>
      <w:tr w:rsidR="00440477" w14:paraId="34DC5B23" w14:textId="77777777" w:rsidTr="00BA7D84">
        <w:trPr>
          <w:jc w:val="center"/>
        </w:trPr>
        <w:tc>
          <w:tcPr>
            <w:tcW w:w="1170" w:type="dxa"/>
          </w:tcPr>
          <w:p w14:paraId="78F451DD" w14:textId="77777777" w:rsidR="00440477" w:rsidRDefault="00440477" w:rsidP="00BA7D84">
            <w:pPr>
              <w:pStyle w:val="TableText"/>
            </w:pPr>
            <w:r>
              <w:t>11508-9</w:t>
            </w:r>
          </w:p>
        </w:tc>
        <w:tc>
          <w:tcPr>
            <w:tcW w:w="3195" w:type="dxa"/>
          </w:tcPr>
          <w:p w14:paraId="4FF57B4D" w14:textId="77777777" w:rsidR="00440477" w:rsidRDefault="00440477" w:rsidP="00BA7D84">
            <w:pPr>
              <w:pStyle w:val="TableText"/>
            </w:pPr>
            <w:r>
              <w:t>LOINC</w:t>
            </w:r>
          </w:p>
        </w:tc>
        <w:tc>
          <w:tcPr>
            <w:tcW w:w="3195" w:type="dxa"/>
          </w:tcPr>
          <w:p w14:paraId="17882818" w14:textId="77777777" w:rsidR="00440477" w:rsidRDefault="00440477" w:rsidP="00BA7D84">
            <w:pPr>
              <w:pStyle w:val="TableText"/>
            </w:pPr>
            <w:r>
              <w:t>urn:oid:2.16.840.1.113883.6.1</w:t>
            </w:r>
          </w:p>
        </w:tc>
        <w:tc>
          <w:tcPr>
            <w:tcW w:w="2520" w:type="dxa"/>
          </w:tcPr>
          <w:p w14:paraId="5D76E281" w14:textId="77777777" w:rsidR="00440477" w:rsidRDefault="00440477" w:rsidP="00BA7D84">
            <w:pPr>
              <w:pStyle w:val="TableText"/>
            </w:pPr>
            <w:r>
              <w:t>Physical therapy Progress note</w:t>
            </w:r>
          </w:p>
        </w:tc>
      </w:tr>
      <w:tr w:rsidR="00440477" w14:paraId="434BBEB4" w14:textId="77777777" w:rsidTr="00BA7D84">
        <w:trPr>
          <w:jc w:val="center"/>
        </w:trPr>
        <w:tc>
          <w:tcPr>
            <w:tcW w:w="1170" w:type="dxa"/>
          </w:tcPr>
          <w:p w14:paraId="04A11341" w14:textId="77777777" w:rsidR="00440477" w:rsidRDefault="00440477" w:rsidP="00BA7D84">
            <w:pPr>
              <w:pStyle w:val="TableText"/>
            </w:pPr>
            <w:r>
              <w:t>11509-7</w:t>
            </w:r>
          </w:p>
        </w:tc>
        <w:tc>
          <w:tcPr>
            <w:tcW w:w="3195" w:type="dxa"/>
          </w:tcPr>
          <w:p w14:paraId="326C474E" w14:textId="77777777" w:rsidR="00440477" w:rsidRDefault="00440477" w:rsidP="00BA7D84">
            <w:pPr>
              <w:pStyle w:val="TableText"/>
            </w:pPr>
            <w:r>
              <w:t>LOINC</w:t>
            </w:r>
          </w:p>
        </w:tc>
        <w:tc>
          <w:tcPr>
            <w:tcW w:w="3195" w:type="dxa"/>
          </w:tcPr>
          <w:p w14:paraId="7EF858FE" w14:textId="77777777" w:rsidR="00440477" w:rsidRDefault="00440477" w:rsidP="00BA7D84">
            <w:pPr>
              <w:pStyle w:val="TableText"/>
            </w:pPr>
            <w:r>
              <w:t>urn:oid:2.16.840.1.113883.6.1</w:t>
            </w:r>
          </w:p>
        </w:tc>
        <w:tc>
          <w:tcPr>
            <w:tcW w:w="2520" w:type="dxa"/>
          </w:tcPr>
          <w:p w14:paraId="187B0A6D" w14:textId="77777777" w:rsidR="00440477" w:rsidRDefault="00440477" w:rsidP="00BA7D84">
            <w:pPr>
              <w:pStyle w:val="TableText"/>
            </w:pPr>
            <w:r>
              <w:t>Podiatry Progress note</w:t>
            </w:r>
          </w:p>
        </w:tc>
      </w:tr>
      <w:tr w:rsidR="00440477" w14:paraId="6E9DC314" w14:textId="77777777" w:rsidTr="00BA7D84">
        <w:trPr>
          <w:jc w:val="center"/>
        </w:trPr>
        <w:tc>
          <w:tcPr>
            <w:tcW w:w="1170" w:type="dxa"/>
          </w:tcPr>
          <w:p w14:paraId="4BDFE7B1" w14:textId="77777777" w:rsidR="00440477" w:rsidRDefault="00440477" w:rsidP="00BA7D84">
            <w:pPr>
              <w:pStyle w:val="TableText"/>
            </w:pPr>
            <w:r>
              <w:t>11510-5</w:t>
            </w:r>
          </w:p>
        </w:tc>
        <w:tc>
          <w:tcPr>
            <w:tcW w:w="3195" w:type="dxa"/>
          </w:tcPr>
          <w:p w14:paraId="67C84525" w14:textId="77777777" w:rsidR="00440477" w:rsidRDefault="00440477" w:rsidP="00BA7D84">
            <w:pPr>
              <w:pStyle w:val="TableText"/>
            </w:pPr>
            <w:r>
              <w:t>LOINC</w:t>
            </w:r>
          </w:p>
        </w:tc>
        <w:tc>
          <w:tcPr>
            <w:tcW w:w="3195" w:type="dxa"/>
          </w:tcPr>
          <w:p w14:paraId="0911801A" w14:textId="77777777" w:rsidR="00440477" w:rsidRDefault="00440477" w:rsidP="00BA7D84">
            <w:pPr>
              <w:pStyle w:val="TableText"/>
            </w:pPr>
            <w:r>
              <w:t>urn:oid:2.16.840.1.113883.6.1</w:t>
            </w:r>
          </w:p>
        </w:tc>
        <w:tc>
          <w:tcPr>
            <w:tcW w:w="2520" w:type="dxa"/>
          </w:tcPr>
          <w:p w14:paraId="7F6C08E2" w14:textId="77777777" w:rsidR="00440477" w:rsidRDefault="00440477" w:rsidP="00BA7D84">
            <w:pPr>
              <w:pStyle w:val="TableText"/>
            </w:pPr>
            <w:r>
              <w:t>Psychology Progress note</w:t>
            </w:r>
          </w:p>
        </w:tc>
      </w:tr>
      <w:tr w:rsidR="00440477" w14:paraId="1F7B0CE5" w14:textId="77777777" w:rsidTr="00BA7D84">
        <w:trPr>
          <w:jc w:val="center"/>
        </w:trPr>
        <w:tc>
          <w:tcPr>
            <w:tcW w:w="1440" w:type="dxa"/>
            <w:gridSpan w:val="4"/>
          </w:tcPr>
          <w:p w14:paraId="3551D592" w14:textId="77777777" w:rsidR="00440477" w:rsidRDefault="00440477" w:rsidP="00BA7D84">
            <w:pPr>
              <w:pStyle w:val="TableText"/>
            </w:pPr>
            <w:r>
              <w:t>...</w:t>
            </w:r>
          </w:p>
        </w:tc>
      </w:tr>
    </w:tbl>
    <w:p w14:paraId="4EAA7246" w14:textId="77777777" w:rsidR="00440477" w:rsidRDefault="00440477" w:rsidP="00440477">
      <w:pPr>
        <w:pStyle w:val="BodyText"/>
      </w:pPr>
    </w:p>
    <w:p w14:paraId="7BEED366" w14:textId="71CC0014" w:rsidR="00440477" w:rsidRDefault="00440477" w:rsidP="00440477">
      <w:pPr>
        <w:pStyle w:val="Caption"/>
      </w:pPr>
      <w:bookmarkStart w:id="10072" w:name="_Toc101450740"/>
      <w:bookmarkStart w:id="10073" w:name="_Toc82717681"/>
      <w:r>
        <w:t xml:space="preserve">Table </w:t>
      </w:r>
      <w:r>
        <w:fldChar w:fldCharType="begin"/>
      </w:r>
      <w:r>
        <w:instrText>SEQ Table \* ARABIC</w:instrText>
      </w:r>
      <w:r>
        <w:fldChar w:fldCharType="separate"/>
      </w:r>
      <w:del w:id="10074" w:author="Russ Ott" w:date="2022-04-29T10:09:00Z">
        <w:r w:rsidR="002F5B8D">
          <w:delText>20</w:delText>
        </w:r>
      </w:del>
      <w:ins w:id="10075" w:author="Russ Ott" w:date="2022-04-29T10:09:00Z">
        <w:r w:rsidR="00F1669B">
          <w:t>34</w:t>
        </w:r>
      </w:ins>
      <w:r>
        <w:fldChar w:fldCharType="end"/>
      </w:r>
      <w:r>
        <w:t xml:space="preserve">: </w:t>
      </w:r>
      <w:bookmarkStart w:id="10076" w:name="ONC_Administrative_Sex"/>
      <w:r>
        <w:t>ONC Administrative Sex</w:t>
      </w:r>
      <w:bookmarkEnd w:id="10072"/>
      <w:bookmarkEnd w:id="10076"/>
      <w:bookmarkEnd w:id="100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652E7253" w14:textId="77777777" w:rsidTr="00BA7D84">
        <w:trPr>
          <w:jc w:val="center"/>
        </w:trPr>
        <w:tc>
          <w:tcPr>
            <w:tcW w:w="1440" w:type="dxa"/>
            <w:gridSpan w:val="4"/>
          </w:tcPr>
          <w:p w14:paraId="1430E672" w14:textId="77777777" w:rsidR="00440477" w:rsidRDefault="00440477" w:rsidP="00BA7D84">
            <w:pPr>
              <w:pStyle w:val="TableText"/>
            </w:pPr>
            <w:r>
              <w:t>Value Set: ONC Administrative Sex urn:oid:2.16.840.1.113762.1.4.1</w:t>
            </w:r>
          </w:p>
          <w:p w14:paraId="33055697" w14:textId="77777777" w:rsidR="00440477" w:rsidRDefault="00440477" w:rsidP="00BA7D84">
            <w:pPr>
              <w:pStyle w:val="TableText"/>
            </w:pPr>
            <w:r>
              <w:t>(Clinical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r>
            <w:r>
              <w:br/>
            </w:r>
            <w:r>
              <w:br/>
              <w:t>This value set was imported on 10/17/2019 with a version of 20190425.</w:t>
            </w:r>
          </w:p>
          <w:p w14:paraId="6ED7BB04" w14:textId="159F01E8" w:rsidR="00440477" w:rsidRDefault="00440477" w:rsidP="00BA7D84">
            <w:pPr>
              <w:pStyle w:val="TableText"/>
            </w:pPr>
            <w:r>
              <w:t xml:space="preserve">Value Set Source: </w:t>
            </w:r>
            <w:hyperlink r:id="rId11" w:history="1">
              <w:r>
                <w:rPr>
                  <w:rStyle w:val="HyperlinkCourierBold"/>
                </w:rPr>
                <w:t>https://vsac.nlm.nih.gov/valueset/2.16.840.1.113762.1.4.1/expansion</w:t>
              </w:r>
            </w:hyperlink>
          </w:p>
        </w:tc>
      </w:tr>
      <w:tr w:rsidR="00440477" w14:paraId="7F92D93F" w14:textId="77777777" w:rsidTr="00BA7D84">
        <w:trPr>
          <w:cantSplit/>
          <w:tblHeader/>
          <w:jc w:val="center"/>
        </w:trPr>
        <w:tc>
          <w:tcPr>
            <w:tcW w:w="1560" w:type="dxa"/>
            <w:shd w:val="clear" w:color="auto" w:fill="E6E6E6"/>
          </w:tcPr>
          <w:p w14:paraId="41E4CD51" w14:textId="77777777" w:rsidR="00440477" w:rsidRDefault="00440477" w:rsidP="00BA7D84">
            <w:pPr>
              <w:pStyle w:val="TableHead"/>
            </w:pPr>
            <w:r>
              <w:t>Code</w:t>
            </w:r>
          </w:p>
        </w:tc>
        <w:tc>
          <w:tcPr>
            <w:tcW w:w="3000" w:type="dxa"/>
            <w:shd w:val="clear" w:color="auto" w:fill="E6E6E6"/>
          </w:tcPr>
          <w:p w14:paraId="01A57D3D" w14:textId="77777777" w:rsidR="00440477" w:rsidRDefault="00440477" w:rsidP="00BA7D84">
            <w:pPr>
              <w:pStyle w:val="TableHead"/>
            </w:pPr>
            <w:r>
              <w:t>Code System</w:t>
            </w:r>
          </w:p>
        </w:tc>
        <w:tc>
          <w:tcPr>
            <w:tcW w:w="3000" w:type="dxa"/>
            <w:shd w:val="clear" w:color="auto" w:fill="E6E6E6"/>
          </w:tcPr>
          <w:p w14:paraId="44C23459" w14:textId="77777777" w:rsidR="00440477" w:rsidRDefault="00440477" w:rsidP="00BA7D84">
            <w:pPr>
              <w:pStyle w:val="TableHead"/>
            </w:pPr>
            <w:r>
              <w:t>Code System OID</w:t>
            </w:r>
          </w:p>
        </w:tc>
        <w:tc>
          <w:tcPr>
            <w:tcW w:w="2520" w:type="dxa"/>
            <w:shd w:val="clear" w:color="auto" w:fill="E6E6E6"/>
          </w:tcPr>
          <w:p w14:paraId="695F1418" w14:textId="77777777" w:rsidR="00440477" w:rsidRDefault="00440477" w:rsidP="00BA7D84">
            <w:pPr>
              <w:pStyle w:val="TableHead"/>
            </w:pPr>
            <w:r>
              <w:t>Print Name</w:t>
            </w:r>
          </w:p>
        </w:tc>
      </w:tr>
      <w:tr w:rsidR="00440477" w14:paraId="0EB14D48" w14:textId="77777777" w:rsidTr="00BA7D84">
        <w:trPr>
          <w:jc w:val="center"/>
        </w:trPr>
        <w:tc>
          <w:tcPr>
            <w:tcW w:w="1170" w:type="dxa"/>
          </w:tcPr>
          <w:p w14:paraId="3FA541BE" w14:textId="77777777" w:rsidR="00440477" w:rsidRDefault="00440477" w:rsidP="00BA7D84">
            <w:pPr>
              <w:pStyle w:val="TableText"/>
            </w:pPr>
            <w:r>
              <w:t>F</w:t>
            </w:r>
          </w:p>
        </w:tc>
        <w:tc>
          <w:tcPr>
            <w:tcW w:w="3195" w:type="dxa"/>
          </w:tcPr>
          <w:p w14:paraId="41D7F99A" w14:textId="77777777" w:rsidR="00440477" w:rsidRDefault="00440477" w:rsidP="00BA7D84">
            <w:pPr>
              <w:pStyle w:val="TableText"/>
            </w:pPr>
            <w:r>
              <w:t>Administrative Gender</w:t>
            </w:r>
          </w:p>
        </w:tc>
        <w:tc>
          <w:tcPr>
            <w:tcW w:w="3195" w:type="dxa"/>
          </w:tcPr>
          <w:p w14:paraId="158F7226" w14:textId="77777777" w:rsidR="00440477" w:rsidRDefault="00440477" w:rsidP="00BA7D84">
            <w:pPr>
              <w:pStyle w:val="TableText"/>
            </w:pPr>
            <w:r>
              <w:t>urn:oid:2.16.840.1.113883.5.1</w:t>
            </w:r>
          </w:p>
        </w:tc>
        <w:tc>
          <w:tcPr>
            <w:tcW w:w="2520" w:type="dxa"/>
          </w:tcPr>
          <w:p w14:paraId="3B1AD02E" w14:textId="77777777" w:rsidR="00440477" w:rsidRDefault="00440477" w:rsidP="00BA7D84">
            <w:pPr>
              <w:pStyle w:val="TableText"/>
            </w:pPr>
            <w:r>
              <w:t>Female</w:t>
            </w:r>
          </w:p>
        </w:tc>
      </w:tr>
      <w:tr w:rsidR="00440477" w14:paraId="0F3CC822" w14:textId="77777777" w:rsidTr="00BA7D84">
        <w:trPr>
          <w:jc w:val="center"/>
        </w:trPr>
        <w:tc>
          <w:tcPr>
            <w:tcW w:w="1170" w:type="dxa"/>
          </w:tcPr>
          <w:p w14:paraId="42EE6B18" w14:textId="77777777" w:rsidR="00440477" w:rsidRDefault="00440477" w:rsidP="00BA7D84">
            <w:pPr>
              <w:pStyle w:val="TableText"/>
            </w:pPr>
            <w:r>
              <w:t>M</w:t>
            </w:r>
          </w:p>
        </w:tc>
        <w:tc>
          <w:tcPr>
            <w:tcW w:w="3195" w:type="dxa"/>
          </w:tcPr>
          <w:p w14:paraId="4F8F4A70" w14:textId="77777777" w:rsidR="00440477" w:rsidRDefault="00440477" w:rsidP="00BA7D84">
            <w:pPr>
              <w:pStyle w:val="TableText"/>
            </w:pPr>
            <w:r>
              <w:t>Administrative Gender</w:t>
            </w:r>
          </w:p>
        </w:tc>
        <w:tc>
          <w:tcPr>
            <w:tcW w:w="3195" w:type="dxa"/>
          </w:tcPr>
          <w:p w14:paraId="472798E8" w14:textId="77777777" w:rsidR="00440477" w:rsidRDefault="00440477" w:rsidP="00BA7D84">
            <w:pPr>
              <w:pStyle w:val="TableText"/>
            </w:pPr>
            <w:r>
              <w:t>urn:oid:2.16.840.1.113883.5.1</w:t>
            </w:r>
          </w:p>
        </w:tc>
        <w:tc>
          <w:tcPr>
            <w:tcW w:w="2520" w:type="dxa"/>
          </w:tcPr>
          <w:p w14:paraId="5521DD8A" w14:textId="77777777" w:rsidR="00440477" w:rsidRDefault="00440477" w:rsidP="00BA7D84">
            <w:pPr>
              <w:pStyle w:val="TableText"/>
            </w:pPr>
            <w:r>
              <w:t>Male</w:t>
            </w:r>
          </w:p>
        </w:tc>
      </w:tr>
    </w:tbl>
    <w:p w14:paraId="29D68164" w14:textId="77777777" w:rsidR="00440477" w:rsidRDefault="00440477" w:rsidP="00440477">
      <w:pPr>
        <w:pStyle w:val="BodyText"/>
      </w:pPr>
    </w:p>
    <w:p w14:paraId="252EA648" w14:textId="3A2BEB3D" w:rsidR="00440477" w:rsidRDefault="00440477" w:rsidP="00440477">
      <w:pPr>
        <w:pStyle w:val="Caption"/>
      </w:pPr>
      <w:bookmarkStart w:id="10077" w:name="_Toc101450741"/>
      <w:bookmarkStart w:id="10078" w:name="_Toc82717682"/>
      <w:r>
        <w:t xml:space="preserve">Table </w:t>
      </w:r>
      <w:r>
        <w:fldChar w:fldCharType="begin"/>
      </w:r>
      <w:r>
        <w:instrText>SEQ Table \* ARABIC</w:instrText>
      </w:r>
      <w:r>
        <w:fldChar w:fldCharType="separate"/>
      </w:r>
      <w:del w:id="10079" w:author="Russ Ott" w:date="2022-04-29T10:09:00Z">
        <w:r w:rsidR="002F5B8D">
          <w:delText>21</w:delText>
        </w:r>
      </w:del>
      <w:ins w:id="10080" w:author="Russ Ott" w:date="2022-04-29T10:09:00Z">
        <w:r w:rsidR="00F1669B">
          <w:t>35</w:t>
        </w:r>
      </w:ins>
      <w:r>
        <w:fldChar w:fldCharType="end"/>
      </w:r>
      <w:r>
        <w:t xml:space="preserve">: </w:t>
      </w:r>
      <w:bookmarkStart w:id="10081" w:name="ActStatus"/>
      <w:r>
        <w:t>ActStatus</w:t>
      </w:r>
      <w:bookmarkEnd w:id="10077"/>
      <w:bookmarkEnd w:id="10081"/>
      <w:bookmarkEnd w:id="100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45A2E56" w14:textId="77777777" w:rsidTr="00BA7D84">
        <w:trPr>
          <w:jc w:val="center"/>
        </w:trPr>
        <w:tc>
          <w:tcPr>
            <w:tcW w:w="1440" w:type="dxa"/>
            <w:gridSpan w:val="4"/>
          </w:tcPr>
          <w:p w14:paraId="09ADE08A" w14:textId="77777777" w:rsidR="00440477" w:rsidRDefault="00440477" w:rsidP="00BA7D84">
            <w:pPr>
              <w:pStyle w:val="TableText"/>
            </w:pPr>
            <w:r>
              <w:t>Value Set: ActStatus urn:oid:2.16.840.1.113883.1.11.15933</w:t>
            </w:r>
          </w:p>
          <w:p w14:paraId="6E8BD370" w14:textId="77777777" w:rsidR="00440477" w:rsidRDefault="00440477" w:rsidP="00BA7D84">
            <w:pPr>
              <w:pStyle w:val="TableText"/>
            </w:pPr>
            <w:r>
              <w:t>Contains the names (codes) for each of the states in the state-machine of the RIM Act class.</w:t>
            </w:r>
          </w:p>
          <w:p w14:paraId="053B7091" w14:textId="71C81011" w:rsidR="00440477" w:rsidRDefault="00440477" w:rsidP="00BA7D84">
            <w:pPr>
              <w:pStyle w:val="TableText"/>
            </w:pPr>
            <w:r>
              <w:t xml:space="preserve">Value Set Source: </w:t>
            </w:r>
            <w:hyperlink r:id="rId12" w:history="1">
              <w:r>
                <w:rPr>
                  <w:rStyle w:val="HyperlinkCourierBold"/>
                </w:rPr>
                <w:t>https://vsac.nlm.nih.gov/valueset/2.16.840.1.113883.1.11.15933/expansion</w:t>
              </w:r>
            </w:hyperlink>
          </w:p>
        </w:tc>
      </w:tr>
      <w:tr w:rsidR="00440477" w14:paraId="1EB8F6E7" w14:textId="77777777" w:rsidTr="00BA7D84">
        <w:trPr>
          <w:cantSplit/>
          <w:tblHeader/>
          <w:jc w:val="center"/>
        </w:trPr>
        <w:tc>
          <w:tcPr>
            <w:tcW w:w="1560" w:type="dxa"/>
            <w:shd w:val="clear" w:color="auto" w:fill="E6E6E6"/>
          </w:tcPr>
          <w:p w14:paraId="22B073E8" w14:textId="77777777" w:rsidR="00440477" w:rsidRDefault="00440477" w:rsidP="00BA7D84">
            <w:pPr>
              <w:pStyle w:val="TableHead"/>
            </w:pPr>
            <w:r>
              <w:t>Code</w:t>
            </w:r>
          </w:p>
        </w:tc>
        <w:tc>
          <w:tcPr>
            <w:tcW w:w="3000" w:type="dxa"/>
            <w:shd w:val="clear" w:color="auto" w:fill="E6E6E6"/>
          </w:tcPr>
          <w:p w14:paraId="665B5CE0" w14:textId="77777777" w:rsidR="00440477" w:rsidRDefault="00440477" w:rsidP="00BA7D84">
            <w:pPr>
              <w:pStyle w:val="TableHead"/>
            </w:pPr>
            <w:r>
              <w:t>Code System</w:t>
            </w:r>
          </w:p>
        </w:tc>
        <w:tc>
          <w:tcPr>
            <w:tcW w:w="3000" w:type="dxa"/>
            <w:shd w:val="clear" w:color="auto" w:fill="E6E6E6"/>
          </w:tcPr>
          <w:p w14:paraId="5A06F628" w14:textId="77777777" w:rsidR="00440477" w:rsidRDefault="00440477" w:rsidP="00BA7D84">
            <w:pPr>
              <w:pStyle w:val="TableHead"/>
            </w:pPr>
            <w:r>
              <w:t>Code System OID</w:t>
            </w:r>
          </w:p>
        </w:tc>
        <w:tc>
          <w:tcPr>
            <w:tcW w:w="2520" w:type="dxa"/>
            <w:shd w:val="clear" w:color="auto" w:fill="E6E6E6"/>
          </w:tcPr>
          <w:p w14:paraId="581E553D" w14:textId="77777777" w:rsidR="00440477" w:rsidRDefault="00440477" w:rsidP="00BA7D84">
            <w:pPr>
              <w:pStyle w:val="TableHead"/>
            </w:pPr>
            <w:r>
              <w:t>Print Name</w:t>
            </w:r>
          </w:p>
        </w:tc>
      </w:tr>
      <w:tr w:rsidR="00440477" w14:paraId="5BB3C728" w14:textId="77777777" w:rsidTr="00BA7D84">
        <w:trPr>
          <w:jc w:val="center"/>
        </w:trPr>
        <w:tc>
          <w:tcPr>
            <w:tcW w:w="1170" w:type="dxa"/>
          </w:tcPr>
          <w:p w14:paraId="38E4CB6B" w14:textId="77777777" w:rsidR="00440477" w:rsidRDefault="00440477" w:rsidP="00BA7D84">
            <w:pPr>
              <w:pStyle w:val="TableText"/>
            </w:pPr>
            <w:r>
              <w:t>normal</w:t>
            </w:r>
          </w:p>
        </w:tc>
        <w:tc>
          <w:tcPr>
            <w:tcW w:w="3195" w:type="dxa"/>
          </w:tcPr>
          <w:p w14:paraId="3C5C96FF" w14:textId="77777777" w:rsidR="00440477" w:rsidRDefault="00440477" w:rsidP="00BA7D84">
            <w:pPr>
              <w:pStyle w:val="TableText"/>
            </w:pPr>
            <w:r>
              <w:t>HL7ActStatus</w:t>
            </w:r>
          </w:p>
        </w:tc>
        <w:tc>
          <w:tcPr>
            <w:tcW w:w="3195" w:type="dxa"/>
          </w:tcPr>
          <w:p w14:paraId="47198748" w14:textId="77777777" w:rsidR="00440477" w:rsidRDefault="00440477" w:rsidP="00BA7D84">
            <w:pPr>
              <w:pStyle w:val="TableText"/>
            </w:pPr>
            <w:r>
              <w:t>urn:oid:2.16.840.1.113883.5.14</w:t>
            </w:r>
          </w:p>
        </w:tc>
        <w:tc>
          <w:tcPr>
            <w:tcW w:w="2520" w:type="dxa"/>
          </w:tcPr>
          <w:p w14:paraId="3967BC68" w14:textId="77777777" w:rsidR="00440477" w:rsidRDefault="00440477" w:rsidP="00BA7D84">
            <w:pPr>
              <w:pStyle w:val="TableText"/>
            </w:pPr>
            <w:r>
              <w:t>normal</w:t>
            </w:r>
          </w:p>
        </w:tc>
      </w:tr>
      <w:tr w:rsidR="00440477" w14:paraId="33256A8A" w14:textId="77777777" w:rsidTr="00BA7D84">
        <w:trPr>
          <w:jc w:val="center"/>
        </w:trPr>
        <w:tc>
          <w:tcPr>
            <w:tcW w:w="1170" w:type="dxa"/>
          </w:tcPr>
          <w:p w14:paraId="1AEC4085" w14:textId="77777777" w:rsidR="00440477" w:rsidRDefault="00440477" w:rsidP="00BA7D84">
            <w:pPr>
              <w:pStyle w:val="TableText"/>
            </w:pPr>
            <w:r>
              <w:t>aborted</w:t>
            </w:r>
          </w:p>
        </w:tc>
        <w:tc>
          <w:tcPr>
            <w:tcW w:w="3195" w:type="dxa"/>
          </w:tcPr>
          <w:p w14:paraId="7473F2DF" w14:textId="77777777" w:rsidR="00440477" w:rsidRDefault="00440477" w:rsidP="00BA7D84">
            <w:pPr>
              <w:pStyle w:val="TableText"/>
            </w:pPr>
            <w:r>
              <w:t>HL7ActStatus</w:t>
            </w:r>
          </w:p>
        </w:tc>
        <w:tc>
          <w:tcPr>
            <w:tcW w:w="3195" w:type="dxa"/>
          </w:tcPr>
          <w:p w14:paraId="1F395CEF" w14:textId="77777777" w:rsidR="00440477" w:rsidRDefault="00440477" w:rsidP="00BA7D84">
            <w:pPr>
              <w:pStyle w:val="TableText"/>
            </w:pPr>
            <w:r>
              <w:t>urn:oid:2.16.840.1.113883.5.14</w:t>
            </w:r>
          </w:p>
        </w:tc>
        <w:tc>
          <w:tcPr>
            <w:tcW w:w="2520" w:type="dxa"/>
          </w:tcPr>
          <w:p w14:paraId="76AF037B" w14:textId="77777777" w:rsidR="00440477" w:rsidRDefault="00440477" w:rsidP="00BA7D84">
            <w:pPr>
              <w:pStyle w:val="TableText"/>
            </w:pPr>
            <w:r>
              <w:t>aborted</w:t>
            </w:r>
          </w:p>
        </w:tc>
      </w:tr>
      <w:tr w:rsidR="00440477" w14:paraId="3C29E60B" w14:textId="77777777" w:rsidTr="00BA7D84">
        <w:trPr>
          <w:jc w:val="center"/>
        </w:trPr>
        <w:tc>
          <w:tcPr>
            <w:tcW w:w="1170" w:type="dxa"/>
          </w:tcPr>
          <w:p w14:paraId="3D74F67E" w14:textId="77777777" w:rsidR="00440477" w:rsidRDefault="00440477" w:rsidP="00BA7D84">
            <w:pPr>
              <w:pStyle w:val="TableText"/>
            </w:pPr>
            <w:r>
              <w:t>active</w:t>
            </w:r>
          </w:p>
        </w:tc>
        <w:tc>
          <w:tcPr>
            <w:tcW w:w="3195" w:type="dxa"/>
          </w:tcPr>
          <w:p w14:paraId="4B2108C1" w14:textId="77777777" w:rsidR="00440477" w:rsidRDefault="00440477" w:rsidP="00BA7D84">
            <w:pPr>
              <w:pStyle w:val="TableText"/>
            </w:pPr>
            <w:r>
              <w:t>HL7ActStatus</w:t>
            </w:r>
          </w:p>
        </w:tc>
        <w:tc>
          <w:tcPr>
            <w:tcW w:w="3195" w:type="dxa"/>
          </w:tcPr>
          <w:p w14:paraId="4D59AACE" w14:textId="77777777" w:rsidR="00440477" w:rsidRDefault="00440477" w:rsidP="00BA7D84">
            <w:pPr>
              <w:pStyle w:val="TableText"/>
            </w:pPr>
            <w:r>
              <w:t>urn:oid:2.16.840.1.113883.5.14</w:t>
            </w:r>
          </w:p>
        </w:tc>
        <w:tc>
          <w:tcPr>
            <w:tcW w:w="2520" w:type="dxa"/>
          </w:tcPr>
          <w:p w14:paraId="03FA80C0" w14:textId="77777777" w:rsidR="00440477" w:rsidRDefault="00440477" w:rsidP="00BA7D84">
            <w:pPr>
              <w:pStyle w:val="TableText"/>
            </w:pPr>
            <w:r>
              <w:t>active</w:t>
            </w:r>
          </w:p>
        </w:tc>
      </w:tr>
      <w:tr w:rsidR="00440477" w14:paraId="1C675FA7" w14:textId="77777777" w:rsidTr="00BA7D84">
        <w:trPr>
          <w:jc w:val="center"/>
        </w:trPr>
        <w:tc>
          <w:tcPr>
            <w:tcW w:w="1170" w:type="dxa"/>
          </w:tcPr>
          <w:p w14:paraId="2E6B18DA" w14:textId="77777777" w:rsidR="00440477" w:rsidRDefault="00440477" w:rsidP="00BA7D84">
            <w:pPr>
              <w:pStyle w:val="TableText"/>
            </w:pPr>
            <w:r>
              <w:t>cancelled</w:t>
            </w:r>
          </w:p>
        </w:tc>
        <w:tc>
          <w:tcPr>
            <w:tcW w:w="3195" w:type="dxa"/>
          </w:tcPr>
          <w:p w14:paraId="5DA52967" w14:textId="77777777" w:rsidR="00440477" w:rsidRDefault="00440477" w:rsidP="00BA7D84">
            <w:pPr>
              <w:pStyle w:val="TableText"/>
            </w:pPr>
            <w:r>
              <w:t>HL7ActStatus</w:t>
            </w:r>
          </w:p>
        </w:tc>
        <w:tc>
          <w:tcPr>
            <w:tcW w:w="3195" w:type="dxa"/>
          </w:tcPr>
          <w:p w14:paraId="243235D4" w14:textId="77777777" w:rsidR="00440477" w:rsidRDefault="00440477" w:rsidP="00BA7D84">
            <w:pPr>
              <w:pStyle w:val="TableText"/>
            </w:pPr>
            <w:r>
              <w:t>urn:oid:2.16.840.1.113883.5.14</w:t>
            </w:r>
          </w:p>
        </w:tc>
        <w:tc>
          <w:tcPr>
            <w:tcW w:w="2520" w:type="dxa"/>
          </w:tcPr>
          <w:p w14:paraId="3547BE96" w14:textId="77777777" w:rsidR="00440477" w:rsidRDefault="00440477" w:rsidP="00BA7D84">
            <w:pPr>
              <w:pStyle w:val="TableText"/>
            </w:pPr>
            <w:r>
              <w:t>cancelled</w:t>
            </w:r>
          </w:p>
        </w:tc>
      </w:tr>
      <w:tr w:rsidR="00440477" w14:paraId="1E839035" w14:textId="77777777" w:rsidTr="00BA7D84">
        <w:trPr>
          <w:jc w:val="center"/>
        </w:trPr>
        <w:tc>
          <w:tcPr>
            <w:tcW w:w="1170" w:type="dxa"/>
          </w:tcPr>
          <w:p w14:paraId="44CD575E" w14:textId="77777777" w:rsidR="00440477" w:rsidRDefault="00440477" w:rsidP="00BA7D84">
            <w:pPr>
              <w:pStyle w:val="TableText"/>
            </w:pPr>
            <w:r>
              <w:t>completed</w:t>
            </w:r>
          </w:p>
        </w:tc>
        <w:tc>
          <w:tcPr>
            <w:tcW w:w="3195" w:type="dxa"/>
          </w:tcPr>
          <w:p w14:paraId="149D98DA" w14:textId="77777777" w:rsidR="00440477" w:rsidRDefault="00440477" w:rsidP="00BA7D84">
            <w:pPr>
              <w:pStyle w:val="TableText"/>
            </w:pPr>
            <w:r>
              <w:t>HL7ActStatus</w:t>
            </w:r>
          </w:p>
        </w:tc>
        <w:tc>
          <w:tcPr>
            <w:tcW w:w="3195" w:type="dxa"/>
          </w:tcPr>
          <w:p w14:paraId="7CFDA5A7" w14:textId="77777777" w:rsidR="00440477" w:rsidRDefault="00440477" w:rsidP="00BA7D84">
            <w:pPr>
              <w:pStyle w:val="TableText"/>
            </w:pPr>
            <w:r>
              <w:t>urn:oid:2.16.840.1.113883.5.14</w:t>
            </w:r>
          </w:p>
        </w:tc>
        <w:tc>
          <w:tcPr>
            <w:tcW w:w="2520" w:type="dxa"/>
          </w:tcPr>
          <w:p w14:paraId="29C8FC4B" w14:textId="77777777" w:rsidR="00440477" w:rsidRDefault="00440477" w:rsidP="00BA7D84">
            <w:pPr>
              <w:pStyle w:val="TableText"/>
            </w:pPr>
            <w:r>
              <w:t>completed</w:t>
            </w:r>
          </w:p>
        </w:tc>
      </w:tr>
      <w:tr w:rsidR="00440477" w14:paraId="73483C05" w14:textId="77777777" w:rsidTr="00BA7D84">
        <w:trPr>
          <w:jc w:val="center"/>
        </w:trPr>
        <w:tc>
          <w:tcPr>
            <w:tcW w:w="1170" w:type="dxa"/>
          </w:tcPr>
          <w:p w14:paraId="383FF541" w14:textId="77777777" w:rsidR="00440477" w:rsidRDefault="00440477" w:rsidP="00BA7D84">
            <w:pPr>
              <w:pStyle w:val="TableText"/>
            </w:pPr>
            <w:r>
              <w:t>held</w:t>
            </w:r>
          </w:p>
        </w:tc>
        <w:tc>
          <w:tcPr>
            <w:tcW w:w="3195" w:type="dxa"/>
          </w:tcPr>
          <w:p w14:paraId="08B09AB4" w14:textId="77777777" w:rsidR="00440477" w:rsidRDefault="00440477" w:rsidP="00BA7D84">
            <w:pPr>
              <w:pStyle w:val="TableText"/>
            </w:pPr>
            <w:r>
              <w:t>HL7ActStatus</w:t>
            </w:r>
          </w:p>
        </w:tc>
        <w:tc>
          <w:tcPr>
            <w:tcW w:w="3195" w:type="dxa"/>
          </w:tcPr>
          <w:p w14:paraId="7A2BA7EE" w14:textId="77777777" w:rsidR="00440477" w:rsidRDefault="00440477" w:rsidP="00BA7D84">
            <w:pPr>
              <w:pStyle w:val="TableText"/>
            </w:pPr>
            <w:r>
              <w:t>urn:oid:2.16.840.1.113883.5.14</w:t>
            </w:r>
          </w:p>
        </w:tc>
        <w:tc>
          <w:tcPr>
            <w:tcW w:w="2520" w:type="dxa"/>
          </w:tcPr>
          <w:p w14:paraId="77D64CAB" w14:textId="77777777" w:rsidR="00440477" w:rsidRDefault="00440477" w:rsidP="00BA7D84">
            <w:pPr>
              <w:pStyle w:val="TableText"/>
            </w:pPr>
            <w:r>
              <w:t>held</w:t>
            </w:r>
          </w:p>
        </w:tc>
      </w:tr>
      <w:tr w:rsidR="00440477" w14:paraId="1F46DDCC" w14:textId="77777777" w:rsidTr="00BA7D84">
        <w:trPr>
          <w:jc w:val="center"/>
        </w:trPr>
        <w:tc>
          <w:tcPr>
            <w:tcW w:w="1170" w:type="dxa"/>
          </w:tcPr>
          <w:p w14:paraId="35338E6B" w14:textId="77777777" w:rsidR="00440477" w:rsidRDefault="00440477" w:rsidP="00BA7D84">
            <w:pPr>
              <w:pStyle w:val="TableText"/>
            </w:pPr>
            <w:r>
              <w:t>new</w:t>
            </w:r>
          </w:p>
        </w:tc>
        <w:tc>
          <w:tcPr>
            <w:tcW w:w="3195" w:type="dxa"/>
          </w:tcPr>
          <w:p w14:paraId="15EB696D" w14:textId="77777777" w:rsidR="00440477" w:rsidRDefault="00440477" w:rsidP="00BA7D84">
            <w:pPr>
              <w:pStyle w:val="TableText"/>
            </w:pPr>
            <w:r>
              <w:t>HL7ActStatus</w:t>
            </w:r>
          </w:p>
        </w:tc>
        <w:tc>
          <w:tcPr>
            <w:tcW w:w="3195" w:type="dxa"/>
          </w:tcPr>
          <w:p w14:paraId="03384A2D" w14:textId="77777777" w:rsidR="00440477" w:rsidRDefault="00440477" w:rsidP="00BA7D84">
            <w:pPr>
              <w:pStyle w:val="TableText"/>
            </w:pPr>
            <w:r>
              <w:t>urn:oid:2.16.840.1.113883.5.14</w:t>
            </w:r>
          </w:p>
        </w:tc>
        <w:tc>
          <w:tcPr>
            <w:tcW w:w="2520" w:type="dxa"/>
          </w:tcPr>
          <w:p w14:paraId="21825014" w14:textId="77777777" w:rsidR="00440477" w:rsidRDefault="00440477" w:rsidP="00BA7D84">
            <w:pPr>
              <w:pStyle w:val="TableText"/>
            </w:pPr>
            <w:r>
              <w:t>new</w:t>
            </w:r>
          </w:p>
        </w:tc>
      </w:tr>
      <w:tr w:rsidR="00440477" w14:paraId="5D62D04D" w14:textId="77777777" w:rsidTr="00BA7D84">
        <w:trPr>
          <w:jc w:val="center"/>
        </w:trPr>
        <w:tc>
          <w:tcPr>
            <w:tcW w:w="1170" w:type="dxa"/>
          </w:tcPr>
          <w:p w14:paraId="7CB78D02" w14:textId="77777777" w:rsidR="00440477" w:rsidRDefault="00440477" w:rsidP="00BA7D84">
            <w:pPr>
              <w:pStyle w:val="TableText"/>
            </w:pPr>
            <w:r>
              <w:t>suspended</w:t>
            </w:r>
          </w:p>
        </w:tc>
        <w:tc>
          <w:tcPr>
            <w:tcW w:w="3195" w:type="dxa"/>
          </w:tcPr>
          <w:p w14:paraId="28A984E2" w14:textId="77777777" w:rsidR="00440477" w:rsidRDefault="00440477" w:rsidP="00BA7D84">
            <w:pPr>
              <w:pStyle w:val="TableText"/>
            </w:pPr>
            <w:r>
              <w:t>HL7ActStatus</w:t>
            </w:r>
          </w:p>
        </w:tc>
        <w:tc>
          <w:tcPr>
            <w:tcW w:w="3195" w:type="dxa"/>
          </w:tcPr>
          <w:p w14:paraId="0A5B8F06" w14:textId="77777777" w:rsidR="00440477" w:rsidRDefault="00440477" w:rsidP="00BA7D84">
            <w:pPr>
              <w:pStyle w:val="TableText"/>
            </w:pPr>
            <w:r>
              <w:t>urn:oid:2.16.840.1.113883.5.14</w:t>
            </w:r>
          </w:p>
        </w:tc>
        <w:tc>
          <w:tcPr>
            <w:tcW w:w="2520" w:type="dxa"/>
          </w:tcPr>
          <w:p w14:paraId="758A8024" w14:textId="77777777" w:rsidR="00440477" w:rsidRDefault="00440477" w:rsidP="00BA7D84">
            <w:pPr>
              <w:pStyle w:val="TableText"/>
            </w:pPr>
            <w:r>
              <w:t>suspended</w:t>
            </w:r>
          </w:p>
        </w:tc>
      </w:tr>
      <w:tr w:rsidR="00440477" w14:paraId="6802C239" w14:textId="77777777" w:rsidTr="00BA7D84">
        <w:trPr>
          <w:jc w:val="center"/>
        </w:trPr>
        <w:tc>
          <w:tcPr>
            <w:tcW w:w="1170" w:type="dxa"/>
          </w:tcPr>
          <w:p w14:paraId="32DDF11E" w14:textId="77777777" w:rsidR="00440477" w:rsidRDefault="00440477" w:rsidP="00BA7D84">
            <w:pPr>
              <w:pStyle w:val="TableText"/>
            </w:pPr>
            <w:r>
              <w:t>nullified</w:t>
            </w:r>
          </w:p>
        </w:tc>
        <w:tc>
          <w:tcPr>
            <w:tcW w:w="3195" w:type="dxa"/>
          </w:tcPr>
          <w:p w14:paraId="0777C8E5" w14:textId="77777777" w:rsidR="00440477" w:rsidRDefault="00440477" w:rsidP="00BA7D84">
            <w:pPr>
              <w:pStyle w:val="TableText"/>
            </w:pPr>
            <w:r>
              <w:t>HL7ActStatus</w:t>
            </w:r>
          </w:p>
        </w:tc>
        <w:tc>
          <w:tcPr>
            <w:tcW w:w="3195" w:type="dxa"/>
          </w:tcPr>
          <w:p w14:paraId="1962A720" w14:textId="77777777" w:rsidR="00440477" w:rsidRDefault="00440477" w:rsidP="00BA7D84">
            <w:pPr>
              <w:pStyle w:val="TableText"/>
            </w:pPr>
            <w:r>
              <w:t>urn:oid:2.16.840.1.113883.5.14</w:t>
            </w:r>
          </w:p>
        </w:tc>
        <w:tc>
          <w:tcPr>
            <w:tcW w:w="2520" w:type="dxa"/>
          </w:tcPr>
          <w:p w14:paraId="78B2375C" w14:textId="77777777" w:rsidR="00440477" w:rsidRDefault="00440477" w:rsidP="00BA7D84">
            <w:pPr>
              <w:pStyle w:val="TableText"/>
            </w:pPr>
            <w:r>
              <w:t>nullified</w:t>
            </w:r>
          </w:p>
        </w:tc>
      </w:tr>
      <w:tr w:rsidR="00440477" w14:paraId="6EE9F77D" w14:textId="77777777" w:rsidTr="00BA7D84">
        <w:trPr>
          <w:jc w:val="center"/>
        </w:trPr>
        <w:tc>
          <w:tcPr>
            <w:tcW w:w="1170" w:type="dxa"/>
          </w:tcPr>
          <w:p w14:paraId="4CE20402" w14:textId="77777777" w:rsidR="00440477" w:rsidRDefault="00440477" w:rsidP="00BA7D84">
            <w:pPr>
              <w:pStyle w:val="TableText"/>
            </w:pPr>
            <w:r>
              <w:t>obsolete</w:t>
            </w:r>
          </w:p>
        </w:tc>
        <w:tc>
          <w:tcPr>
            <w:tcW w:w="3195" w:type="dxa"/>
          </w:tcPr>
          <w:p w14:paraId="15C0B1DF" w14:textId="77777777" w:rsidR="00440477" w:rsidRDefault="00440477" w:rsidP="00BA7D84">
            <w:pPr>
              <w:pStyle w:val="TableText"/>
            </w:pPr>
            <w:r>
              <w:t>HL7ActStatus</w:t>
            </w:r>
          </w:p>
        </w:tc>
        <w:tc>
          <w:tcPr>
            <w:tcW w:w="3195" w:type="dxa"/>
          </w:tcPr>
          <w:p w14:paraId="1C747621" w14:textId="77777777" w:rsidR="00440477" w:rsidRDefault="00440477" w:rsidP="00BA7D84">
            <w:pPr>
              <w:pStyle w:val="TableText"/>
            </w:pPr>
            <w:r>
              <w:t>urn:oid:2.16.840.1.113883.5.14</w:t>
            </w:r>
          </w:p>
        </w:tc>
        <w:tc>
          <w:tcPr>
            <w:tcW w:w="2520" w:type="dxa"/>
          </w:tcPr>
          <w:p w14:paraId="3AE499B8" w14:textId="77777777" w:rsidR="00440477" w:rsidRDefault="00440477" w:rsidP="00BA7D84">
            <w:pPr>
              <w:pStyle w:val="TableText"/>
            </w:pPr>
            <w:r>
              <w:t>obsolete</w:t>
            </w:r>
          </w:p>
        </w:tc>
      </w:tr>
    </w:tbl>
    <w:p w14:paraId="20C879D6" w14:textId="77777777" w:rsidR="00440477" w:rsidRDefault="00440477" w:rsidP="00440477">
      <w:pPr>
        <w:pStyle w:val="BodyText"/>
      </w:pPr>
    </w:p>
    <w:p w14:paraId="45F6D14C" w14:textId="41EC5342" w:rsidR="00440477" w:rsidRDefault="00440477" w:rsidP="00440477">
      <w:pPr>
        <w:pStyle w:val="Caption"/>
      </w:pPr>
      <w:bookmarkStart w:id="10082" w:name="_Toc101450742"/>
      <w:bookmarkStart w:id="10083" w:name="_Toc82717683"/>
      <w:r>
        <w:t xml:space="preserve">Table </w:t>
      </w:r>
      <w:r>
        <w:fldChar w:fldCharType="begin"/>
      </w:r>
      <w:r>
        <w:instrText>SEQ Table \* ARABIC</w:instrText>
      </w:r>
      <w:r>
        <w:fldChar w:fldCharType="separate"/>
      </w:r>
      <w:del w:id="10084" w:author="Russ Ott" w:date="2022-04-29T10:09:00Z">
        <w:r w:rsidR="002F5B8D">
          <w:delText>22</w:delText>
        </w:r>
      </w:del>
      <w:ins w:id="10085" w:author="Russ Ott" w:date="2022-04-29T10:09:00Z">
        <w:r w:rsidR="00F1669B">
          <w:t>36</w:t>
        </w:r>
      </w:ins>
      <w:r>
        <w:fldChar w:fldCharType="end"/>
      </w:r>
      <w:r>
        <w:t xml:space="preserve">: </w:t>
      </w:r>
      <w:bookmarkStart w:id="10086" w:name="Care_Team_Member_Function"/>
      <w:r>
        <w:t>Care Team Member Function</w:t>
      </w:r>
      <w:bookmarkEnd w:id="10082"/>
      <w:bookmarkEnd w:id="10086"/>
      <w:bookmarkEnd w:id="100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2031FC12" w14:textId="77777777" w:rsidTr="00BA7D84">
        <w:trPr>
          <w:jc w:val="center"/>
        </w:trPr>
        <w:tc>
          <w:tcPr>
            <w:tcW w:w="1440" w:type="dxa"/>
            <w:gridSpan w:val="4"/>
          </w:tcPr>
          <w:p w14:paraId="28C8202F" w14:textId="77777777" w:rsidR="00440477" w:rsidRDefault="00440477" w:rsidP="00BA7D84">
            <w:pPr>
              <w:pStyle w:val="TableText"/>
            </w:pPr>
            <w:r>
              <w:t>Value Set: Care Team Member Function urn:oid:2.16.840.1.113762.1.4.1099.30</w:t>
            </w:r>
          </w:p>
          <w:p w14:paraId="2087812B" w14:textId="77777777" w:rsidR="00440477" w:rsidRDefault="00440477" w:rsidP="00BA7D84">
            <w:pPr>
              <w:pStyle w:val="TableText"/>
            </w:pPr>
            <w:r>
              <w:t>(Clinical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r>
            <w:r>
              <w:br/>
            </w:r>
            <w:r>
              <w:br/>
              <w:t>This value set was imported on 10/17/2019 with a version of 20191016.</w:t>
            </w:r>
          </w:p>
          <w:p w14:paraId="09731D26" w14:textId="035D4F9E" w:rsidR="00440477" w:rsidRDefault="00440477" w:rsidP="00BA7D84">
            <w:pPr>
              <w:pStyle w:val="TableText"/>
            </w:pPr>
            <w:r>
              <w:t xml:space="preserve">Value Set Source: </w:t>
            </w:r>
            <w:hyperlink r:id="rId13" w:history="1">
              <w:r>
                <w:rPr>
                  <w:rStyle w:val="HyperlinkCourierBold"/>
                </w:rPr>
                <w:t>https://vsac.nlm.nih.gov/valueset/2.16.840.1.113762.1.4.1099.30/expansion</w:t>
              </w:r>
            </w:hyperlink>
          </w:p>
        </w:tc>
      </w:tr>
      <w:tr w:rsidR="00440477" w14:paraId="1D028473" w14:textId="77777777" w:rsidTr="00BA7D84">
        <w:trPr>
          <w:cantSplit/>
          <w:tblHeader/>
          <w:jc w:val="center"/>
        </w:trPr>
        <w:tc>
          <w:tcPr>
            <w:tcW w:w="1560" w:type="dxa"/>
            <w:shd w:val="clear" w:color="auto" w:fill="E6E6E6"/>
          </w:tcPr>
          <w:p w14:paraId="389FFA08" w14:textId="77777777" w:rsidR="00440477" w:rsidRDefault="00440477" w:rsidP="00BA7D84">
            <w:pPr>
              <w:pStyle w:val="TableHead"/>
            </w:pPr>
            <w:r>
              <w:t>Code</w:t>
            </w:r>
          </w:p>
        </w:tc>
        <w:tc>
          <w:tcPr>
            <w:tcW w:w="3000" w:type="dxa"/>
            <w:shd w:val="clear" w:color="auto" w:fill="E6E6E6"/>
          </w:tcPr>
          <w:p w14:paraId="6C47E749" w14:textId="77777777" w:rsidR="00440477" w:rsidRDefault="00440477" w:rsidP="00BA7D84">
            <w:pPr>
              <w:pStyle w:val="TableHead"/>
            </w:pPr>
            <w:r>
              <w:t>Code System</w:t>
            </w:r>
          </w:p>
        </w:tc>
        <w:tc>
          <w:tcPr>
            <w:tcW w:w="3000" w:type="dxa"/>
            <w:shd w:val="clear" w:color="auto" w:fill="E6E6E6"/>
          </w:tcPr>
          <w:p w14:paraId="1D80C851" w14:textId="77777777" w:rsidR="00440477" w:rsidRDefault="00440477" w:rsidP="00BA7D84">
            <w:pPr>
              <w:pStyle w:val="TableHead"/>
            </w:pPr>
            <w:r>
              <w:t>Code System OID</w:t>
            </w:r>
          </w:p>
        </w:tc>
        <w:tc>
          <w:tcPr>
            <w:tcW w:w="2520" w:type="dxa"/>
            <w:shd w:val="clear" w:color="auto" w:fill="E6E6E6"/>
          </w:tcPr>
          <w:p w14:paraId="70919B5F" w14:textId="77777777" w:rsidR="00440477" w:rsidRDefault="00440477" w:rsidP="00BA7D84">
            <w:pPr>
              <w:pStyle w:val="TableHead"/>
            </w:pPr>
            <w:r>
              <w:t>Print Name</w:t>
            </w:r>
          </w:p>
        </w:tc>
      </w:tr>
      <w:tr w:rsidR="00440477" w14:paraId="2336063D" w14:textId="77777777" w:rsidTr="00BA7D84">
        <w:trPr>
          <w:jc w:val="center"/>
        </w:trPr>
        <w:tc>
          <w:tcPr>
            <w:tcW w:w="1170" w:type="dxa"/>
          </w:tcPr>
          <w:p w14:paraId="049FE9DA" w14:textId="77777777" w:rsidR="00440477" w:rsidRDefault="00440477" w:rsidP="00BA7D84">
            <w:pPr>
              <w:pStyle w:val="TableText"/>
            </w:pPr>
            <w:r>
              <w:t>106289002</w:t>
            </w:r>
          </w:p>
        </w:tc>
        <w:tc>
          <w:tcPr>
            <w:tcW w:w="3195" w:type="dxa"/>
          </w:tcPr>
          <w:p w14:paraId="05DAFAE9" w14:textId="77777777" w:rsidR="00440477" w:rsidRDefault="00440477" w:rsidP="00BA7D84">
            <w:pPr>
              <w:pStyle w:val="TableText"/>
            </w:pPr>
            <w:r>
              <w:t>SNOMED CT</w:t>
            </w:r>
          </w:p>
        </w:tc>
        <w:tc>
          <w:tcPr>
            <w:tcW w:w="3195" w:type="dxa"/>
          </w:tcPr>
          <w:p w14:paraId="3CD85E4A" w14:textId="77777777" w:rsidR="00440477" w:rsidRDefault="00440477" w:rsidP="00BA7D84">
            <w:pPr>
              <w:pStyle w:val="TableText"/>
            </w:pPr>
            <w:r>
              <w:t>urn:oid:2.16.840.1.113883.6.96</w:t>
            </w:r>
          </w:p>
        </w:tc>
        <w:tc>
          <w:tcPr>
            <w:tcW w:w="2520" w:type="dxa"/>
          </w:tcPr>
          <w:p w14:paraId="53A605B6" w14:textId="77777777" w:rsidR="00440477" w:rsidRDefault="00440477" w:rsidP="00BA7D84">
            <w:pPr>
              <w:pStyle w:val="TableText"/>
            </w:pPr>
            <w:r>
              <w:t>Dentist (occupation)</w:t>
            </w:r>
          </w:p>
        </w:tc>
      </w:tr>
      <w:tr w:rsidR="00440477" w14:paraId="60382D40" w14:textId="77777777" w:rsidTr="00BA7D84">
        <w:trPr>
          <w:jc w:val="center"/>
        </w:trPr>
        <w:tc>
          <w:tcPr>
            <w:tcW w:w="1170" w:type="dxa"/>
          </w:tcPr>
          <w:p w14:paraId="6A9A13F2" w14:textId="77777777" w:rsidR="00440477" w:rsidRDefault="00440477" w:rsidP="00BA7D84">
            <w:pPr>
              <w:pStyle w:val="TableText"/>
            </w:pPr>
            <w:r>
              <w:t>106292003</w:t>
            </w:r>
          </w:p>
        </w:tc>
        <w:tc>
          <w:tcPr>
            <w:tcW w:w="3195" w:type="dxa"/>
          </w:tcPr>
          <w:p w14:paraId="33FC1730" w14:textId="77777777" w:rsidR="00440477" w:rsidRDefault="00440477" w:rsidP="00BA7D84">
            <w:pPr>
              <w:pStyle w:val="TableText"/>
            </w:pPr>
            <w:r>
              <w:t>SNOMED CT</w:t>
            </w:r>
          </w:p>
        </w:tc>
        <w:tc>
          <w:tcPr>
            <w:tcW w:w="3195" w:type="dxa"/>
          </w:tcPr>
          <w:p w14:paraId="691251F8" w14:textId="77777777" w:rsidR="00440477" w:rsidRDefault="00440477" w:rsidP="00BA7D84">
            <w:pPr>
              <w:pStyle w:val="TableText"/>
            </w:pPr>
            <w:r>
              <w:t>urn:oid:2.16.840.1.113883.6.96</w:t>
            </w:r>
          </w:p>
        </w:tc>
        <w:tc>
          <w:tcPr>
            <w:tcW w:w="2520" w:type="dxa"/>
          </w:tcPr>
          <w:p w14:paraId="7EDF8682" w14:textId="77777777" w:rsidR="00440477" w:rsidRDefault="00440477" w:rsidP="00BA7D84">
            <w:pPr>
              <w:pStyle w:val="TableText"/>
            </w:pPr>
            <w:r>
              <w:t>Professional nurse (occupation)</w:t>
            </w:r>
          </w:p>
        </w:tc>
      </w:tr>
      <w:tr w:rsidR="00440477" w14:paraId="402C1ACF" w14:textId="77777777" w:rsidTr="00BA7D84">
        <w:trPr>
          <w:jc w:val="center"/>
        </w:trPr>
        <w:tc>
          <w:tcPr>
            <w:tcW w:w="1170" w:type="dxa"/>
          </w:tcPr>
          <w:p w14:paraId="662CCC2F" w14:textId="77777777" w:rsidR="00440477" w:rsidRDefault="00440477" w:rsidP="00BA7D84">
            <w:pPr>
              <w:pStyle w:val="TableText"/>
            </w:pPr>
            <w:r>
              <w:t>106328005</w:t>
            </w:r>
          </w:p>
        </w:tc>
        <w:tc>
          <w:tcPr>
            <w:tcW w:w="3195" w:type="dxa"/>
          </w:tcPr>
          <w:p w14:paraId="5FA22268" w14:textId="77777777" w:rsidR="00440477" w:rsidRDefault="00440477" w:rsidP="00BA7D84">
            <w:pPr>
              <w:pStyle w:val="TableText"/>
            </w:pPr>
            <w:r>
              <w:t>SNOMED CT</w:t>
            </w:r>
          </w:p>
        </w:tc>
        <w:tc>
          <w:tcPr>
            <w:tcW w:w="3195" w:type="dxa"/>
          </w:tcPr>
          <w:p w14:paraId="6A0EC8DE" w14:textId="77777777" w:rsidR="00440477" w:rsidRDefault="00440477" w:rsidP="00BA7D84">
            <w:pPr>
              <w:pStyle w:val="TableText"/>
            </w:pPr>
            <w:r>
              <w:t>urn:oid:2.16.840.1.113883.6.96</w:t>
            </w:r>
          </w:p>
        </w:tc>
        <w:tc>
          <w:tcPr>
            <w:tcW w:w="2520" w:type="dxa"/>
          </w:tcPr>
          <w:p w14:paraId="543CEBBA" w14:textId="77777777" w:rsidR="00440477" w:rsidRDefault="00440477" w:rsidP="00BA7D84">
            <w:pPr>
              <w:pStyle w:val="TableText"/>
            </w:pPr>
            <w:r>
              <w:t>Social worker (occupation)</w:t>
            </w:r>
          </w:p>
        </w:tc>
      </w:tr>
      <w:tr w:rsidR="00440477" w14:paraId="6388711B" w14:textId="77777777" w:rsidTr="00BA7D84">
        <w:trPr>
          <w:jc w:val="center"/>
        </w:trPr>
        <w:tc>
          <w:tcPr>
            <w:tcW w:w="1170" w:type="dxa"/>
          </w:tcPr>
          <w:p w14:paraId="770D41AD" w14:textId="77777777" w:rsidR="00440477" w:rsidRDefault="00440477" w:rsidP="00BA7D84">
            <w:pPr>
              <w:pStyle w:val="TableText"/>
            </w:pPr>
            <w:r>
              <w:t>116154003</w:t>
            </w:r>
          </w:p>
        </w:tc>
        <w:tc>
          <w:tcPr>
            <w:tcW w:w="3195" w:type="dxa"/>
          </w:tcPr>
          <w:p w14:paraId="529D78D1" w14:textId="77777777" w:rsidR="00440477" w:rsidRDefault="00440477" w:rsidP="00BA7D84">
            <w:pPr>
              <w:pStyle w:val="TableText"/>
            </w:pPr>
            <w:r>
              <w:t>SNOMED CT</w:t>
            </w:r>
          </w:p>
        </w:tc>
        <w:tc>
          <w:tcPr>
            <w:tcW w:w="3195" w:type="dxa"/>
          </w:tcPr>
          <w:p w14:paraId="7E30C436" w14:textId="77777777" w:rsidR="00440477" w:rsidRDefault="00440477" w:rsidP="00BA7D84">
            <w:pPr>
              <w:pStyle w:val="TableText"/>
            </w:pPr>
            <w:r>
              <w:t>urn:oid:2.16.840.1.113883.6.96</w:t>
            </w:r>
          </w:p>
        </w:tc>
        <w:tc>
          <w:tcPr>
            <w:tcW w:w="2520" w:type="dxa"/>
          </w:tcPr>
          <w:p w14:paraId="2FE4471A" w14:textId="77777777" w:rsidR="00440477" w:rsidRDefault="00440477" w:rsidP="00BA7D84">
            <w:pPr>
              <w:pStyle w:val="TableText"/>
            </w:pPr>
            <w:r>
              <w:t>Patient (person)</w:t>
            </w:r>
          </w:p>
        </w:tc>
      </w:tr>
      <w:tr w:rsidR="00440477" w14:paraId="48B7C606" w14:textId="77777777" w:rsidTr="00BA7D84">
        <w:trPr>
          <w:jc w:val="center"/>
        </w:trPr>
        <w:tc>
          <w:tcPr>
            <w:tcW w:w="1170" w:type="dxa"/>
          </w:tcPr>
          <w:p w14:paraId="04680FA6" w14:textId="77777777" w:rsidR="00440477" w:rsidRDefault="00440477" w:rsidP="00BA7D84">
            <w:pPr>
              <w:pStyle w:val="TableText"/>
            </w:pPr>
            <w:r>
              <w:t>11911009</w:t>
            </w:r>
          </w:p>
        </w:tc>
        <w:tc>
          <w:tcPr>
            <w:tcW w:w="3195" w:type="dxa"/>
          </w:tcPr>
          <w:p w14:paraId="272D09EE" w14:textId="77777777" w:rsidR="00440477" w:rsidRDefault="00440477" w:rsidP="00BA7D84">
            <w:pPr>
              <w:pStyle w:val="TableText"/>
            </w:pPr>
            <w:r>
              <w:t>SNOMED CT</w:t>
            </w:r>
          </w:p>
        </w:tc>
        <w:tc>
          <w:tcPr>
            <w:tcW w:w="3195" w:type="dxa"/>
          </w:tcPr>
          <w:p w14:paraId="05E2B2E6" w14:textId="77777777" w:rsidR="00440477" w:rsidRDefault="00440477" w:rsidP="00BA7D84">
            <w:pPr>
              <w:pStyle w:val="TableText"/>
            </w:pPr>
            <w:r>
              <w:t>urn:oid:2.16.840.1.113883.6.96</w:t>
            </w:r>
          </w:p>
        </w:tc>
        <w:tc>
          <w:tcPr>
            <w:tcW w:w="2520" w:type="dxa"/>
          </w:tcPr>
          <w:p w14:paraId="64F5E750" w14:textId="77777777" w:rsidR="00440477" w:rsidRDefault="00440477" w:rsidP="00BA7D84">
            <w:pPr>
              <w:pStyle w:val="TableText"/>
            </w:pPr>
            <w:r>
              <w:t>Nephrologist (occupation)</w:t>
            </w:r>
          </w:p>
        </w:tc>
      </w:tr>
      <w:tr w:rsidR="00440477" w14:paraId="21DD5B96" w14:textId="77777777" w:rsidTr="00BA7D84">
        <w:trPr>
          <w:jc w:val="center"/>
        </w:trPr>
        <w:tc>
          <w:tcPr>
            <w:tcW w:w="1170" w:type="dxa"/>
          </w:tcPr>
          <w:p w14:paraId="4D34A57A" w14:textId="77777777" w:rsidR="00440477" w:rsidRDefault="00440477" w:rsidP="00BA7D84">
            <w:pPr>
              <w:pStyle w:val="TableText"/>
            </w:pPr>
            <w:r>
              <w:t>11935004</w:t>
            </w:r>
          </w:p>
        </w:tc>
        <w:tc>
          <w:tcPr>
            <w:tcW w:w="3195" w:type="dxa"/>
          </w:tcPr>
          <w:p w14:paraId="77BD163A" w14:textId="77777777" w:rsidR="00440477" w:rsidRDefault="00440477" w:rsidP="00BA7D84">
            <w:pPr>
              <w:pStyle w:val="TableText"/>
            </w:pPr>
            <w:r>
              <w:t>SNOMED CT</w:t>
            </w:r>
          </w:p>
        </w:tc>
        <w:tc>
          <w:tcPr>
            <w:tcW w:w="3195" w:type="dxa"/>
          </w:tcPr>
          <w:p w14:paraId="2C0AB844" w14:textId="77777777" w:rsidR="00440477" w:rsidRDefault="00440477" w:rsidP="00BA7D84">
            <w:pPr>
              <w:pStyle w:val="TableText"/>
            </w:pPr>
            <w:r>
              <w:t>urn:oid:2.16.840.1.113883.6.96</w:t>
            </w:r>
          </w:p>
        </w:tc>
        <w:tc>
          <w:tcPr>
            <w:tcW w:w="2520" w:type="dxa"/>
          </w:tcPr>
          <w:p w14:paraId="324BD2A9" w14:textId="77777777" w:rsidR="00440477" w:rsidRDefault="00440477" w:rsidP="00BA7D84">
            <w:pPr>
              <w:pStyle w:val="TableText"/>
            </w:pPr>
            <w:r>
              <w:t>Obstetrician (occupation)</w:t>
            </w:r>
          </w:p>
        </w:tc>
      </w:tr>
      <w:tr w:rsidR="00440477" w14:paraId="4654F713" w14:textId="77777777" w:rsidTr="00BA7D84">
        <w:trPr>
          <w:jc w:val="center"/>
        </w:trPr>
        <w:tc>
          <w:tcPr>
            <w:tcW w:w="1170" w:type="dxa"/>
          </w:tcPr>
          <w:p w14:paraId="440F5A31" w14:textId="77777777" w:rsidR="00440477" w:rsidRDefault="00440477" w:rsidP="00BA7D84">
            <w:pPr>
              <w:pStyle w:val="TableText"/>
            </w:pPr>
            <w:r>
              <w:t>133932002</w:t>
            </w:r>
          </w:p>
        </w:tc>
        <w:tc>
          <w:tcPr>
            <w:tcW w:w="3195" w:type="dxa"/>
          </w:tcPr>
          <w:p w14:paraId="1C03D555" w14:textId="77777777" w:rsidR="00440477" w:rsidRDefault="00440477" w:rsidP="00BA7D84">
            <w:pPr>
              <w:pStyle w:val="TableText"/>
            </w:pPr>
            <w:r>
              <w:t>SNOMED CT</w:t>
            </w:r>
          </w:p>
        </w:tc>
        <w:tc>
          <w:tcPr>
            <w:tcW w:w="3195" w:type="dxa"/>
          </w:tcPr>
          <w:p w14:paraId="5A1BD4F3" w14:textId="77777777" w:rsidR="00440477" w:rsidRDefault="00440477" w:rsidP="00BA7D84">
            <w:pPr>
              <w:pStyle w:val="TableText"/>
            </w:pPr>
            <w:r>
              <w:t>urn:oid:2.16.840.1.113883.6.96</w:t>
            </w:r>
          </w:p>
        </w:tc>
        <w:tc>
          <w:tcPr>
            <w:tcW w:w="2520" w:type="dxa"/>
          </w:tcPr>
          <w:p w14:paraId="78C55B85" w14:textId="77777777" w:rsidR="00440477" w:rsidRDefault="00440477" w:rsidP="00BA7D84">
            <w:pPr>
              <w:pStyle w:val="TableText"/>
            </w:pPr>
            <w:r>
              <w:t>Caregiver (person)</w:t>
            </w:r>
          </w:p>
        </w:tc>
      </w:tr>
      <w:tr w:rsidR="00440477" w14:paraId="2DE4BE0D" w14:textId="77777777" w:rsidTr="00BA7D84">
        <w:trPr>
          <w:jc w:val="center"/>
        </w:trPr>
        <w:tc>
          <w:tcPr>
            <w:tcW w:w="1170" w:type="dxa"/>
          </w:tcPr>
          <w:p w14:paraId="4497742F" w14:textId="77777777" w:rsidR="00440477" w:rsidRDefault="00440477" w:rsidP="00BA7D84">
            <w:pPr>
              <w:pStyle w:val="TableText"/>
            </w:pPr>
            <w:r>
              <w:t>158965000</w:t>
            </w:r>
          </w:p>
        </w:tc>
        <w:tc>
          <w:tcPr>
            <w:tcW w:w="3195" w:type="dxa"/>
          </w:tcPr>
          <w:p w14:paraId="01511894" w14:textId="77777777" w:rsidR="00440477" w:rsidRDefault="00440477" w:rsidP="00BA7D84">
            <w:pPr>
              <w:pStyle w:val="TableText"/>
            </w:pPr>
            <w:r>
              <w:t>SNOMED CT</w:t>
            </w:r>
          </w:p>
        </w:tc>
        <w:tc>
          <w:tcPr>
            <w:tcW w:w="3195" w:type="dxa"/>
          </w:tcPr>
          <w:p w14:paraId="1F288FA7" w14:textId="77777777" w:rsidR="00440477" w:rsidRDefault="00440477" w:rsidP="00BA7D84">
            <w:pPr>
              <w:pStyle w:val="TableText"/>
            </w:pPr>
            <w:r>
              <w:t>urn:oid:2.16.840.1.113883.6.96</w:t>
            </w:r>
          </w:p>
        </w:tc>
        <w:tc>
          <w:tcPr>
            <w:tcW w:w="2520" w:type="dxa"/>
          </w:tcPr>
          <w:p w14:paraId="721BC1BF" w14:textId="77777777" w:rsidR="00440477" w:rsidRDefault="00440477" w:rsidP="00BA7D84">
            <w:pPr>
              <w:pStyle w:val="TableText"/>
            </w:pPr>
            <w:r>
              <w:t>Medical practitioner (occupation)</w:t>
            </w:r>
          </w:p>
        </w:tc>
      </w:tr>
      <w:tr w:rsidR="00440477" w14:paraId="67FACC86" w14:textId="77777777" w:rsidTr="00BA7D84">
        <w:trPr>
          <w:jc w:val="center"/>
        </w:trPr>
        <w:tc>
          <w:tcPr>
            <w:tcW w:w="1170" w:type="dxa"/>
          </w:tcPr>
          <w:p w14:paraId="3B5BCC1E" w14:textId="77777777" w:rsidR="00440477" w:rsidRDefault="00440477" w:rsidP="00BA7D84">
            <w:pPr>
              <w:pStyle w:val="TableText"/>
            </w:pPr>
            <w:r>
              <w:t>158967008</w:t>
            </w:r>
          </w:p>
        </w:tc>
        <w:tc>
          <w:tcPr>
            <w:tcW w:w="3195" w:type="dxa"/>
          </w:tcPr>
          <w:p w14:paraId="4BB27B1B" w14:textId="77777777" w:rsidR="00440477" w:rsidRDefault="00440477" w:rsidP="00BA7D84">
            <w:pPr>
              <w:pStyle w:val="TableText"/>
            </w:pPr>
            <w:r>
              <w:t>SNOMED CT</w:t>
            </w:r>
          </w:p>
        </w:tc>
        <w:tc>
          <w:tcPr>
            <w:tcW w:w="3195" w:type="dxa"/>
          </w:tcPr>
          <w:p w14:paraId="19299D58" w14:textId="77777777" w:rsidR="00440477" w:rsidRDefault="00440477" w:rsidP="00BA7D84">
            <w:pPr>
              <w:pStyle w:val="TableText"/>
            </w:pPr>
            <w:r>
              <w:t>urn:oid:2.16.840.1.113883.6.96</w:t>
            </w:r>
          </w:p>
        </w:tc>
        <w:tc>
          <w:tcPr>
            <w:tcW w:w="2520" w:type="dxa"/>
          </w:tcPr>
          <w:p w14:paraId="6C85E6F9" w14:textId="77777777" w:rsidR="00440477" w:rsidRDefault="00440477" w:rsidP="00BA7D84">
            <w:pPr>
              <w:pStyle w:val="TableText"/>
            </w:pPr>
            <w:r>
              <w:t>Consultant physician (occupation)</w:t>
            </w:r>
          </w:p>
        </w:tc>
      </w:tr>
      <w:tr w:rsidR="00440477" w14:paraId="31F3CB79" w14:textId="77777777" w:rsidTr="00BA7D84">
        <w:trPr>
          <w:jc w:val="center"/>
        </w:trPr>
        <w:tc>
          <w:tcPr>
            <w:tcW w:w="1170" w:type="dxa"/>
          </w:tcPr>
          <w:p w14:paraId="1B852A71" w14:textId="77777777" w:rsidR="00440477" w:rsidRDefault="00440477" w:rsidP="00BA7D84">
            <w:pPr>
              <w:pStyle w:val="TableText"/>
            </w:pPr>
            <w:r>
              <w:t>159003003</w:t>
            </w:r>
          </w:p>
        </w:tc>
        <w:tc>
          <w:tcPr>
            <w:tcW w:w="3195" w:type="dxa"/>
          </w:tcPr>
          <w:p w14:paraId="5EB9EAE5" w14:textId="77777777" w:rsidR="00440477" w:rsidRDefault="00440477" w:rsidP="00BA7D84">
            <w:pPr>
              <w:pStyle w:val="TableText"/>
            </w:pPr>
            <w:r>
              <w:t>SNOMED CT</w:t>
            </w:r>
          </w:p>
        </w:tc>
        <w:tc>
          <w:tcPr>
            <w:tcW w:w="3195" w:type="dxa"/>
          </w:tcPr>
          <w:p w14:paraId="1D7535B9" w14:textId="77777777" w:rsidR="00440477" w:rsidRDefault="00440477" w:rsidP="00BA7D84">
            <w:pPr>
              <w:pStyle w:val="TableText"/>
            </w:pPr>
            <w:r>
              <w:t>urn:oid:2.16.840.1.113883.6.96</w:t>
            </w:r>
          </w:p>
        </w:tc>
        <w:tc>
          <w:tcPr>
            <w:tcW w:w="2520" w:type="dxa"/>
          </w:tcPr>
          <w:p w14:paraId="349ACE94" w14:textId="77777777" w:rsidR="00440477" w:rsidRDefault="00440477" w:rsidP="00BA7D84">
            <w:pPr>
              <w:pStyle w:val="TableText"/>
            </w:pPr>
            <w:r>
              <w:t>School nurse (occupation)</w:t>
            </w:r>
          </w:p>
        </w:tc>
      </w:tr>
      <w:tr w:rsidR="00440477" w14:paraId="37FDE109" w14:textId="77777777" w:rsidTr="00BA7D84">
        <w:trPr>
          <w:jc w:val="center"/>
        </w:trPr>
        <w:tc>
          <w:tcPr>
            <w:tcW w:w="1440" w:type="dxa"/>
            <w:gridSpan w:val="4"/>
          </w:tcPr>
          <w:p w14:paraId="70D1B446" w14:textId="77777777" w:rsidR="00440477" w:rsidRDefault="00440477" w:rsidP="00BA7D84">
            <w:pPr>
              <w:pStyle w:val="TableText"/>
            </w:pPr>
            <w:r>
              <w:t>...</w:t>
            </w:r>
          </w:p>
        </w:tc>
      </w:tr>
    </w:tbl>
    <w:p w14:paraId="21AED6A3" w14:textId="77777777" w:rsidR="00440477" w:rsidRDefault="00440477" w:rsidP="00440477">
      <w:pPr>
        <w:pStyle w:val="BodyText"/>
      </w:pPr>
    </w:p>
    <w:p w14:paraId="4B6CDFD0" w14:textId="2242EB7D" w:rsidR="00440477" w:rsidRDefault="00440477" w:rsidP="00440477">
      <w:pPr>
        <w:pStyle w:val="Caption"/>
      </w:pPr>
      <w:bookmarkStart w:id="10087" w:name="_Toc101450743"/>
      <w:bookmarkStart w:id="10088" w:name="_Toc82717684"/>
      <w:r>
        <w:t xml:space="preserve">Table </w:t>
      </w:r>
      <w:r>
        <w:fldChar w:fldCharType="begin"/>
      </w:r>
      <w:r>
        <w:instrText>SEQ Table \* ARABIC</w:instrText>
      </w:r>
      <w:r>
        <w:fldChar w:fldCharType="separate"/>
      </w:r>
      <w:del w:id="10089" w:author="Russ Ott" w:date="2022-04-29T10:09:00Z">
        <w:r w:rsidR="002F5B8D">
          <w:delText>23</w:delText>
        </w:r>
      </w:del>
      <w:ins w:id="10090" w:author="Russ Ott" w:date="2022-04-29T10:09:00Z">
        <w:r w:rsidR="00F1669B">
          <w:t>37</w:t>
        </w:r>
      </w:ins>
      <w:r>
        <w:fldChar w:fldCharType="end"/>
      </w:r>
      <w:r>
        <w:t xml:space="preserve">: </w:t>
      </w:r>
      <w:bookmarkStart w:id="10091" w:name="Care_Team_Category"/>
      <w:r>
        <w:t>Care Team Category</w:t>
      </w:r>
      <w:bookmarkEnd w:id="10087"/>
      <w:bookmarkEnd w:id="10091"/>
      <w:bookmarkEnd w:id="1008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2BDBF2D0" w14:textId="77777777" w:rsidTr="00BA7D84">
        <w:trPr>
          <w:jc w:val="center"/>
        </w:trPr>
        <w:tc>
          <w:tcPr>
            <w:tcW w:w="1440" w:type="dxa"/>
            <w:gridSpan w:val="4"/>
          </w:tcPr>
          <w:p w14:paraId="2AD31C09" w14:textId="77777777" w:rsidR="00440477" w:rsidRDefault="00440477" w:rsidP="00BA7D84">
            <w:pPr>
              <w:pStyle w:val="TableText"/>
            </w:pPr>
            <w:r>
              <w:t>Value Set: Care Team Category urn:oid:2.16.840.1.113883.4.642.3.155</w:t>
            </w:r>
          </w:p>
          <w:p w14:paraId="7FE74734" w14:textId="77777777" w:rsidR="00440477" w:rsidRDefault="00440477" w:rsidP="00BA7D84">
            <w:pPr>
              <w:pStyle w:val="TableText"/>
            </w:pPr>
            <w:r>
              <w:t>(Clinical Focus: Indicates the type of care team.),(Data Element Scope: Each care team can have multiple care team type categories assigned to describe it.),(Inclusion Criteria: Specific concepts determined to be terms used to classify a care team, for example: Event-focused, Longitudinal care coordination focused, Condition focused, Public health focused.</w:t>
            </w:r>
            <w:r>
              <w:br/>
              <w:t>This is the LOINC List LL4590-7 that is connected to LOINC 86744-0 Care Team),(Exclusion Criteria: )</w:t>
            </w:r>
            <w:r>
              <w:br/>
            </w:r>
            <w:r>
              <w:br/>
              <w:t>This value set was imported on 10/17/2019 with a version of 20191015.</w:t>
            </w:r>
          </w:p>
          <w:p w14:paraId="66A39019" w14:textId="2C904A1D" w:rsidR="00440477" w:rsidRDefault="00440477" w:rsidP="00BA7D84">
            <w:pPr>
              <w:pStyle w:val="TableText"/>
            </w:pPr>
            <w:r>
              <w:t xml:space="preserve">Value Set Source: </w:t>
            </w:r>
            <w:hyperlink r:id="rId14" w:history="1">
              <w:r>
                <w:rPr>
                  <w:rStyle w:val="HyperlinkCourierBold"/>
                </w:rPr>
                <w:t>https://vsac.nlm.nih.gov/valueset/2.16.840.1.113883.4.642.3.155/expansion</w:t>
              </w:r>
            </w:hyperlink>
          </w:p>
        </w:tc>
      </w:tr>
      <w:tr w:rsidR="00440477" w14:paraId="08226725" w14:textId="77777777" w:rsidTr="00BA7D84">
        <w:trPr>
          <w:cantSplit/>
          <w:tblHeader/>
          <w:jc w:val="center"/>
        </w:trPr>
        <w:tc>
          <w:tcPr>
            <w:tcW w:w="1560" w:type="dxa"/>
            <w:shd w:val="clear" w:color="auto" w:fill="E6E6E6"/>
          </w:tcPr>
          <w:p w14:paraId="2FFEE656" w14:textId="77777777" w:rsidR="00440477" w:rsidRDefault="00440477" w:rsidP="00BA7D84">
            <w:pPr>
              <w:pStyle w:val="TableHead"/>
            </w:pPr>
            <w:r>
              <w:t>Code</w:t>
            </w:r>
          </w:p>
        </w:tc>
        <w:tc>
          <w:tcPr>
            <w:tcW w:w="3000" w:type="dxa"/>
            <w:shd w:val="clear" w:color="auto" w:fill="E6E6E6"/>
          </w:tcPr>
          <w:p w14:paraId="60D743BD" w14:textId="77777777" w:rsidR="00440477" w:rsidRDefault="00440477" w:rsidP="00BA7D84">
            <w:pPr>
              <w:pStyle w:val="TableHead"/>
            </w:pPr>
            <w:r>
              <w:t>Code System</w:t>
            </w:r>
          </w:p>
        </w:tc>
        <w:tc>
          <w:tcPr>
            <w:tcW w:w="3000" w:type="dxa"/>
            <w:shd w:val="clear" w:color="auto" w:fill="E6E6E6"/>
          </w:tcPr>
          <w:p w14:paraId="3D4E82FA" w14:textId="77777777" w:rsidR="00440477" w:rsidRDefault="00440477" w:rsidP="00BA7D84">
            <w:pPr>
              <w:pStyle w:val="TableHead"/>
            </w:pPr>
            <w:r>
              <w:t>Code System OID</w:t>
            </w:r>
          </w:p>
        </w:tc>
        <w:tc>
          <w:tcPr>
            <w:tcW w:w="2520" w:type="dxa"/>
            <w:shd w:val="clear" w:color="auto" w:fill="E6E6E6"/>
          </w:tcPr>
          <w:p w14:paraId="08037815" w14:textId="77777777" w:rsidR="00440477" w:rsidRDefault="00440477" w:rsidP="00BA7D84">
            <w:pPr>
              <w:pStyle w:val="TableHead"/>
            </w:pPr>
            <w:r>
              <w:t>Print Name</w:t>
            </w:r>
          </w:p>
        </w:tc>
      </w:tr>
      <w:tr w:rsidR="00440477" w14:paraId="4E87BC72" w14:textId="77777777" w:rsidTr="00BA7D84">
        <w:trPr>
          <w:jc w:val="center"/>
        </w:trPr>
        <w:tc>
          <w:tcPr>
            <w:tcW w:w="1170" w:type="dxa"/>
          </w:tcPr>
          <w:p w14:paraId="2ADB9BAF" w14:textId="77777777" w:rsidR="00440477" w:rsidRDefault="00440477" w:rsidP="00BA7D84">
            <w:pPr>
              <w:pStyle w:val="TableText"/>
            </w:pPr>
            <w:r>
              <w:t>LA27975-4</w:t>
            </w:r>
          </w:p>
        </w:tc>
        <w:tc>
          <w:tcPr>
            <w:tcW w:w="3195" w:type="dxa"/>
          </w:tcPr>
          <w:p w14:paraId="45F0469D" w14:textId="77777777" w:rsidR="00440477" w:rsidRDefault="00440477" w:rsidP="00BA7D84">
            <w:pPr>
              <w:pStyle w:val="TableText"/>
            </w:pPr>
            <w:r>
              <w:t>LOINC</w:t>
            </w:r>
          </w:p>
        </w:tc>
        <w:tc>
          <w:tcPr>
            <w:tcW w:w="3195" w:type="dxa"/>
          </w:tcPr>
          <w:p w14:paraId="2DD1DE29" w14:textId="77777777" w:rsidR="00440477" w:rsidRDefault="00440477" w:rsidP="00BA7D84">
            <w:pPr>
              <w:pStyle w:val="TableText"/>
            </w:pPr>
            <w:r>
              <w:t>urn:oid:2.16.840.1.113883.6.1</w:t>
            </w:r>
          </w:p>
        </w:tc>
        <w:tc>
          <w:tcPr>
            <w:tcW w:w="2520" w:type="dxa"/>
          </w:tcPr>
          <w:p w14:paraId="67449EAA" w14:textId="77777777" w:rsidR="00440477" w:rsidRDefault="00440477" w:rsidP="00BA7D84">
            <w:pPr>
              <w:pStyle w:val="TableText"/>
            </w:pPr>
            <w:r>
              <w:t>Event-focused care team</w:t>
            </w:r>
          </w:p>
        </w:tc>
      </w:tr>
      <w:tr w:rsidR="00440477" w14:paraId="7B7B1217" w14:textId="77777777" w:rsidTr="00BA7D84">
        <w:trPr>
          <w:jc w:val="center"/>
        </w:trPr>
        <w:tc>
          <w:tcPr>
            <w:tcW w:w="1170" w:type="dxa"/>
          </w:tcPr>
          <w:p w14:paraId="48552F57" w14:textId="77777777" w:rsidR="00440477" w:rsidRDefault="00440477" w:rsidP="00BA7D84">
            <w:pPr>
              <w:pStyle w:val="TableText"/>
            </w:pPr>
            <w:r>
              <w:t>LA27976-2</w:t>
            </w:r>
          </w:p>
        </w:tc>
        <w:tc>
          <w:tcPr>
            <w:tcW w:w="3195" w:type="dxa"/>
          </w:tcPr>
          <w:p w14:paraId="0705F2DA" w14:textId="77777777" w:rsidR="00440477" w:rsidRDefault="00440477" w:rsidP="00BA7D84">
            <w:pPr>
              <w:pStyle w:val="TableText"/>
            </w:pPr>
            <w:r>
              <w:t>LOINC</w:t>
            </w:r>
          </w:p>
        </w:tc>
        <w:tc>
          <w:tcPr>
            <w:tcW w:w="3195" w:type="dxa"/>
          </w:tcPr>
          <w:p w14:paraId="0A424B4C" w14:textId="77777777" w:rsidR="00440477" w:rsidRDefault="00440477" w:rsidP="00BA7D84">
            <w:pPr>
              <w:pStyle w:val="TableText"/>
            </w:pPr>
            <w:r>
              <w:t>urn:oid:2.16.840.1.113883.6.1</w:t>
            </w:r>
          </w:p>
        </w:tc>
        <w:tc>
          <w:tcPr>
            <w:tcW w:w="2520" w:type="dxa"/>
          </w:tcPr>
          <w:p w14:paraId="2C4F5BA2" w14:textId="77777777" w:rsidR="00440477" w:rsidRDefault="00440477" w:rsidP="00BA7D84">
            <w:pPr>
              <w:pStyle w:val="TableText"/>
            </w:pPr>
            <w:r>
              <w:t>Encounter-focused care team</w:t>
            </w:r>
          </w:p>
        </w:tc>
      </w:tr>
      <w:tr w:rsidR="00440477" w14:paraId="4E3E2C07" w14:textId="77777777" w:rsidTr="00BA7D84">
        <w:trPr>
          <w:jc w:val="center"/>
        </w:trPr>
        <w:tc>
          <w:tcPr>
            <w:tcW w:w="1170" w:type="dxa"/>
          </w:tcPr>
          <w:p w14:paraId="3B71FE0F" w14:textId="77777777" w:rsidR="00440477" w:rsidRDefault="00440477" w:rsidP="00BA7D84">
            <w:pPr>
              <w:pStyle w:val="TableText"/>
            </w:pPr>
            <w:r>
              <w:t>LA27977-0</w:t>
            </w:r>
          </w:p>
        </w:tc>
        <w:tc>
          <w:tcPr>
            <w:tcW w:w="3195" w:type="dxa"/>
          </w:tcPr>
          <w:p w14:paraId="1F2C491D" w14:textId="77777777" w:rsidR="00440477" w:rsidRDefault="00440477" w:rsidP="00BA7D84">
            <w:pPr>
              <w:pStyle w:val="TableText"/>
            </w:pPr>
            <w:r>
              <w:t>LOINC</w:t>
            </w:r>
          </w:p>
        </w:tc>
        <w:tc>
          <w:tcPr>
            <w:tcW w:w="3195" w:type="dxa"/>
          </w:tcPr>
          <w:p w14:paraId="00FD91D7" w14:textId="77777777" w:rsidR="00440477" w:rsidRDefault="00440477" w:rsidP="00BA7D84">
            <w:pPr>
              <w:pStyle w:val="TableText"/>
            </w:pPr>
            <w:r>
              <w:t>urn:oid:2.16.840.1.113883.6.1</w:t>
            </w:r>
          </w:p>
        </w:tc>
        <w:tc>
          <w:tcPr>
            <w:tcW w:w="2520" w:type="dxa"/>
          </w:tcPr>
          <w:p w14:paraId="1AD09057" w14:textId="77777777" w:rsidR="00440477" w:rsidRDefault="00440477" w:rsidP="00BA7D84">
            <w:pPr>
              <w:pStyle w:val="TableText"/>
            </w:pPr>
            <w:r>
              <w:t>Episode of care-focused care team</w:t>
            </w:r>
          </w:p>
        </w:tc>
      </w:tr>
      <w:tr w:rsidR="00440477" w14:paraId="1FC0B90D" w14:textId="77777777" w:rsidTr="00BA7D84">
        <w:trPr>
          <w:jc w:val="center"/>
        </w:trPr>
        <w:tc>
          <w:tcPr>
            <w:tcW w:w="1170" w:type="dxa"/>
          </w:tcPr>
          <w:p w14:paraId="422BE664" w14:textId="77777777" w:rsidR="00440477" w:rsidRDefault="00440477" w:rsidP="00BA7D84">
            <w:pPr>
              <w:pStyle w:val="TableText"/>
            </w:pPr>
            <w:r>
              <w:t>LA27978-8</w:t>
            </w:r>
          </w:p>
        </w:tc>
        <w:tc>
          <w:tcPr>
            <w:tcW w:w="3195" w:type="dxa"/>
          </w:tcPr>
          <w:p w14:paraId="29326465" w14:textId="77777777" w:rsidR="00440477" w:rsidRDefault="00440477" w:rsidP="00BA7D84">
            <w:pPr>
              <w:pStyle w:val="TableText"/>
            </w:pPr>
            <w:r>
              <w:t>LOINC</w:t>
            </w:r>
          </w:p>
        </w:tc>
        <w:tc>
          <w:tcPr>
            <w:tcW w:w="3195" w:type="dxa"/>
          </w:tcPr>
          <w:p w14:paraId="0D4236E9" w14:textId="77777777" w:rsidR="00440477" w:rsidRDefault="00440477" w:rsidP="00BA7D84">
            <w:pPr>
              <w:pStyle w:val="TableText"/>
            </w:pPr>
            <w:r>
              <w:t>urn:oid:2.16.840.1.113883.6.1</w:t>
            </w:r>
          </w:p>
        </w:tc>
        <w:tc>
          <w:tcPr>
            <w:tcW w:w="2520" w:type="dxa"/>
          </w:tcPr>
          <w:p w14:paraId="40412F4F" w14:textId="77777777" w:rsidR="00440477" w:rsidRDefault="00440477" w:rsidP="00BA7D84">
            <w:pPr>
              <w:pStyle w:val="TableText"/>
            </w:pPr>
            <w:r>
              <w:t>Condition-focused care team</w:t>
            </w:r>
          </w:p>
        </w:tc>
      </w:tr>
      <w:tr w:rsidR="00440477" w14:paraId="2C49BCDD" w14:textId="77777777" w:rsidTr="00BA7D84">
        <w:trPr>
          <w:jc w:val="center"/>
        </w:trPr>
        <w:tc>
          <w:tcPr>
            <w:tcW w:w="1170" w:type="dxa"/>
          </w:tcPr>
          <w:p w14:paraId="3F87E8E9" w14:textId="77777777" w:rsidR="00440477" w:rsidRDefault="00440477" w:rsidP="00BA7D84">
            <w:pPr>
              <w:pStyle w:val="TableText"/>
            </w:pPr>
            <w:r>
              <w:t>LA27980-4</w:t>
            </w:r>
          </w:p>
        </w:tc>
        <w:tc>
          <w:tcPr>
            <w:tcW w:w="3195" w:type="dxa"/>
          </w:tcPr>
          <w:p w14:paraId="5BFF0D88" w14:textId="77777777" w:rsidR="00440477" w:rsidRDefault="00440477" w:rsidP="00BA7D84">
            <w:pPr>
              <w:pStyle w:val="TableText"/>
            </w:pPr>
            <w:r>
              <w:t>LOINC</w:t>
            </w:r>
          </w:p>
        </w:tc>
        <w:tc>
          <w:tcPr>
            <w:tcW w:w="3195" w:type="dxa"/>
          </w:tcPr>
          <w:p w14:paraId="62B700E8" w14:textId="77777777" w:rsidR="00440477" w:rsidRDefault="00440477" w:rsidP="00BA7D84">
            <w:pPr>
              <w:pStyle w:val="TableText"/>
            </w:pPr>
            <w:r>
              <w:t>urn:oid:2.16.840.1.113883.6.1</w:t>
            </w:r>
          </w:p>
        </w:tc>
        <w:tc>
          <w:tcPr>
            <w:tcW w:w="2520" w:type="dxa"/>
          </w:tcPr>
          <w:p w14:paraId="21AAB0B4" w14:textId="77777777" w:rsidR="00440477" w:rsidRDefault="00440477" w:rsidP="00BA7D84">
            <w:pPr>
              <w:pStyle w:val="TableText"/>
            </w:pPr>
            <w:r>
              <w:t>Clinical research-focused care team</w:t>
            </w:r>
          </w:p>
        </w:tc>
      </w:tr>
      <w:tr w:rsidR="00440477" w14:paraId="2C2ACF94" w14:textId="77777777" w:rsidTr="00BA7D84">
        <w:trPr>
          <w:jc w:val="center"/>
        </w:trPr>
        <w:tc>
          <w:tcPr>
            <w:tcW w:w="1170" w:type="dxa"/>
          </w:tcPr>
          <w:p w14:paraId="23DF2B1A" w14:textId="77777777" w:rsidR="00440477" w:rsidRDefault="00440477" w:rsidP="00BA7D84">
            <w:pPr>
              <w:pStyle w:val="TableText"/>
            </w:pPr>
            <w:r>
              <w:t>LA28865-6</w:t>
            </w:r>
          </w:p>
        </w:tc>
        <w:tc>
          <w:tcPr>
            <w:tcW w:w="3195" w:type="dxa"/>
          </w:tcPr>
          <w:p w14:paraId="43853C7E" w14:textId="77777777" w:rsidR="00440477" w:rsidRDefault="00440477" w:rsidP="00BA7D84">
            <w:pPr>
              <w:pStyle w:val="TableText"/>
            </w:pPr>
            <w:r>
              <w:t>LOINC</w:t>
            </w:r>
          </w:p>
        </w:tc>
        <w:tc>
          <w:tcPr>
            <w:tcW w:w="3195" w:type="dxa"/>
          </w:tcPr>
          <w:p w14:paraId="696E8284" w14:textId="77777777" w:rsidR="00440477" w:rsidRDefault="00440477" w:rsidP="00BA7D84">
            <w:pPr>
              <w:pStyle w:val="TableText"/>
            </w:pPr>
            <w:r>
              <w:t>urn:oid:2.16.840.1.113883.6.1</w:t>
            </w:r>
          </w:p>
        </w:tc>
        <w:tc>
          <w:tcPr>
            <w:tcW w:w="2520" w:type="dxa"/>
          </w:tcPr>
          <w:p w14:paraId="4F91EC80" w14:textId="77777777" w:rsidR="00440477" w:rsidRDefault="00440477" w:rsidP="00BA7D84">
            <w:pPr>
              <w:pStyle w:val="TableText"/>
            </w:pPr>
            <w:r>
              <w:t>Longitudinal care-coordination focused care team</w:t>
            </w:r>
          </w:p>
        </w:tc>
      </w:tr>
      <w:tr w:rsidR="00440477" w14:paraId="20E89DE1" w14:textId="77777777" w:rsidTr="00BA7D84">
        <w:trPr>
          <w:jc w:val="center"/>
        </w:trPr>
        <w:tc>
          <w:tcPr>
            <w:tcW w:w="1170" w:type="dxa"/>
          </w:tcPr>
          <w:p w14:paraId="016A3BE2" w14:textId="77777777" w:rsidR="00440477" w:rsidRDefault="00440477" w:rsidP="00BA7D84">
            <w:pPr>
              <w:pStyle w:val="TableText"/>
            </w:pPr>
            <w:r>
              <w:t>LA28866-4</w:t>
            </w:r>
          </w:p>
        </w:tc>
        <w:tc>
          <w:tcPr>
            <w:tcW w:w="3195" w:type="dxa"/>
          </w:tcPr>
          <w:p w14:paraId="6387FBC8" w14:textId="77777777" w:rsidR="00440477" w:rsidRDefault="00440477" w:rsidP="00BA7D84">
            <w:pPr>
              <w:pStyle w:val="TableText"/>
            </w:pPr>
            <w:r>
              <w:t>LOINC</w:t>
            </w:r>
          </w:p>
        </w:tc>
        <w:tc>
          <w:tcPr>
            <w:tcW w:w="3195" w:type="dxa"/>
          </w:tcPr>
          <w:p w14:paraId="72D307B6" w14:textId="77777777" w:rsidR="00440477" w:rsidRDefault="00440477" w:rsidP="00BA7D84">
            <w:pPr>
              <w:pStyle w:val="TableText"/>
            </w:pPr>
            <w:r>
              <w:t>urn:oid:2.16.840.1.113883.6.1</w:t>
            </w:r>
          </w:p>
        </w:tc>
        <w:tc>
          <w:tcPr>
            <w:tcW w:w="2520" w:type="dxa"/>
          </w:tcPr>
          <w:p w14:paraId="24DBD78A" w14:textId="77777777" w:rsidR="00440477" w:rsidRDefault="00440477" w:rsidP="00BA7D84">
            <w:pPr>
              <w:pStyle w:val="TableText"/>
            </w:pPr>
            <w:r>
              <w:t>Home &amp; Community Based Services (HCBS)-focused care team</w:t>
            </w:r>
          </w:p>
        </w:tc>
      </w:tr>
      <w:tr w:rsidR="00440477" w14:paraId="6F7DEBE2" w14:textId="77777777" w:rsidTr="00BA7D84">
        <w:trPr>
          <w:jc w:val="center"/>
        </w:trPr>
        <w:tc>
          <w:tcPr>
            <w:tcW w:w="1170" w:type="dxa"/>
          </w:tcPr>
          <w:p w14:paraId="16FD84ED" w14:textId="77777777" w:rsidR="00440477" w:rsidRDefault="00440477" w:rsidP="00BA7D84">
            <w:pPr>
              <w:pStyle w:val="TableText"/>
            </w:pPr>
            <w:r>
              <w:t>LA28867-2</w:t>
            </w:r>
          </w:p>
        </w:tc>
        <w:tc>
          <w:tcPr>
            <w:tcW w:w="3195" w:type="dxa"/>
          </w:tcPr>
          <w:p w14:paraId="16E136D1" w14:textId="77777777" w:rsidR="00440477" w:rsidRDefault="00440477" w:rsidP="00BA7D84">
            <w:pPr>
              <w:pStyle w:val="TableText"/>
            </w:pPr>
            <w:r>
              <w:t>LOINC</w:t>
            </w:r>
          </w:p>
        </w:tc>
        <w:tc>
          <w:tcPr>
            <w:tcW w:w="3195" w:type="dxa"/>
          </w:tcPr>
          <w:p w14:paraId="5900A4AD" w14:textId="77777777" w:rsidR="00440477" w:rsidRDefault="00440477" w:rsidP="00BA7D84">
            <w:pPr>
              <w:pStyle w:val="TableText"/>
            </w:pPr>
            <w:r>
              <w:t>urn:oid:2.16.840.1.113883.6.1</w:t>
            </w:r>
          </w:p>
        </w:tc>
        <w:tc>
          <w:tcPr>
            <w:tcW w:w="2520" w:type="dxa"/>
          </w:tcPr>
          <w:p w14:paraId="08BA55E5" w14:textId="77777777" w:rsidR="00440477" w:rsidRDefault="00440477" w:rsidP="00BA7D84">
            <w:pPr>
              <w:pStyle w:val="TableText"/>
            </w:pPr>
            <w:r>
              <w:t>Public health-focused care team</w:t>
            </w:r>
          </w:p>
        </w:tc>
      </w:tr>
    </w:tbl>
    <w:p w14:paraId="4CCF380F" w14:textId="77777777" w:rsidR="00440477" w:rsidRDefault="00440477" w:rsidP="00440477">
      <w:pPr>
        <w:pStyle w:val="BodyText"/>
      </w:pPr>
    </w:p>
    <w:p w14:paraId="44A67423" w14:textId="7C50CC16" w:rsidR="00440477" w:rsidRDefault="00440477" w:rsidP="00440477">
      <w:pPr>
        <w:pStyle w:val="Caption"/>
        <w:rPr>
          <w:ins w:id="10092" w:author="Russ Ott" w:date="2022-04-29T10:09:00Z"/>
        </w:rPr>
      </w:pPr>
      <w:bookmarkStart w:id="10093" w:name="_Toc101450744"/>
      <w:bookmarkStart w:id="10094" w:name="_Toc82717685"/>
      <w:r>
        <w:t xml:space="preserve">Table </w:t>
      </w:r>
      <w:r>
        <w:fldChar w:fldCharType="begin"/>
      </w:r>
      <w:r>
        <w:instrText>SEQ Table \* ARABIC</w:instrText>
      </w:r>
      <w:r>
        <w:fldChar w:fldCharType="separate"/>
      </w:r>
      <w:del w:id="10095" w:author="Russ Ott" w:date="2022-04-29T10:09:00Z">
        <w:r w:rsidR="002F5B8D">
          <w:delText>24</w:delText>
        </w:r>
      </w:del>
      <w:ins w:id="10096" w:author="Russ Ott" w:date="2022-04-29T10:09:00Z">
        <w:r w:rsidR="00F1669B">
          <w:t>38</w:t>
        </w:r>
      </w:ins>
      <w:r>
        <w:fldChar w:fldCharType="end"/>
      </w:r>
      <w:ins w:id="10097" w:author="Russ Ott" w:date="2022-04-29T10:09:00Z">
        <w:r>
          <w:t xml:space="preserve">: </w:t>
        </w:r>
        <w:bookmarkStart w:id="10098" w:name="Gender_Identity_USCDI_core"/>
        <w:r>
          <w:t>Gender Identity USCDI core</w:t>
        </w:r>
        <w:bookmarkEnd w:id="10093"/>
        <w:bookmarkEnd w:id="10098"/>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DEB8A48" w14:textId="77777777" w:rsidTr="00BA7D84">
        <w:trPr>
          <w:jc w:val="center"/>
          <w:ins w:id="10099" w:author="Russ Ott" w:date="2022-04-29T10:09:00Z"/>
        </w:trPr>
        <w:tc>
          <w:tcPr>
            <w:tcW w:w="1440" w:type="dxa"/>
            <w:gridSpan w:val="4"/>
          </w:tcPr>
          <w:p w14:paraId="40C230A4" w14:textId="77777777" w:rsidR="00440477" w:rsidRDefault="00440477" w:rsidP="00BA7D84">
            <w:pPr>
              <w:pStyle w:val="TableText"/>
              <w:rPr>
                <w:ins w:id="10100" w:author="Russ Ott" w:date="2022-04-29T10:09:00Z"/>
              </w:rPr>
            </w:pPr>
            <w:ins w:id="10101" w:author="Russ Ott" w:date="2022-04-29T10:09:00Z">
              <w:r>
                <w:t>Value Set: Gender Identity USCDI core urn:oid:2.16.840.1.113762.1.4.1021.101</w:t>
              </w:r>
            </w:ins>
          </w:p>
          <w:p w14:paraId="74D0D9D1" w14:textId="77777777" w:rsidR="00440477" w:rsidRDefault="00440477" w:rsidP="00BA7D84">
            <w:pPr>
              <w:pStyle w:val="TableText"/>
              <w:rPr>
                <w:ins w:id="10102" w:author="Russ Ott" w:date="2022-04-29T10:09:00Z"/>
              </w:rPr>
            </w:pPr>
            <w:ins w:id="10103" w:author="Russ Ott" w:date="2022-04-29T10:09:00Z">
              <w:r>
                <w:t>(Clinical Focus: Concepts that are used to describe a person's socially acknowledged gender that are used, at a minimum, in the USA. This is the gender they identify as. These are not concepts used to describe a person's sexual orientation (who they are attracted to).),(Data Element Scope: gender identity),(Inclusion Criteria: Concepts that can represent a type of gender that as used in the USA. This is not restricted to male and female.),(Exclusion Criteria: Concepts that are improper to use in the USA for gender identity. Concepts used to describe a person's sexual orientation. Concepts that are used to represent when data is absent or not represented in the provided list.)</w:t>
              </w:r>
              <w:r>
                <w:br/>
              </w:r>
              <w:r>
                <w:br/>
                <w:t>This value set was imported on 3/16/2022 with a version of Latest.</w:t>
              </w:r>
            </w:ins>
          </w:p>
          <w:p w14:paraId="0B4129C1" w14:textId="401D66B7" w:rsidR="00440477" w:rsidRDefault="00440477" w:rsidP="00BA7D84">
            <w:pPr>
              <w:pStyle w:val="TableText"/>
              <w:rPr>
                <w:ins w:id="10104" w:author="Russ Ott" w:date="2022-04-29T10:09:00Z"/>
              </w:rPr>
            </w:pPr>
            <w:ins w:id="10105" w:author="Russ Ott" w:date="2022-04-29T10:09:00Z">
              <w:r>
                <w:t xml:space="preserve">Value Set Source: </w:t>
              </w:r>
              <w:r w:rsidR="00002F64">
                <w:fldChar w:fldCharType="begin"/>
              </w:r>
              <w:r w:rsidR="00002F64">
                <w:instrText xml:space="preserve"> HYPERLINK "https://vsac.nlm.nih.gov/valueset/2.16.840.1.113762.1.4.1021.101/expansion" </w:instrText>
              </w:r>
              <w:r w:rsidR="00002F64">
                <w:fldChar w:fldCharType="separate"/>
              </w:r>
              <w:r>
                <w:rPr>
                  <w:rStyle w:val="HyperlinkCourierBold"/>
                </w:rPr>
                <w:t>https://vsac.nlm.nih.gov/valueset/2.16.840.1.113762.1.4.1021.101/expansion</w:t>
              </w:r>
              <w:r w:rsidR="00002F64">
                <w:rPr>
                  <w:rStyle w:val="HyperlinkCourierBold"/>
                </w:rPr>
                <w:fldChar w:fldCharType="end"/>
              </w:r>
            </w:ins>
          </w:p>
        </w:tc>
      </w:tr>
      <w:tr w:rsidR="00440477" w14:paraId="39C275B1" w14:textId="77777777" w:rsidTr="00BA7D84">
        <w:trPr>
          <w:cantSplit/>
          <w:tblHeader/>
          <w:jc w:val="center"/>
          <w:ins w:id="10106" w:author="Russ Ott" w:date="2022-04-29T10:09:00Z"/>
        </w:trPr>
        <w:tc>
          <w:tcPr>
            <w:tcW w:w="1560" w:type="dxa"/>
            <w:shd w:val="clear" w:color="auto" w:fill="E6E6E6"/>
          </w:tcPr>
          <w:p w14:paraId="3024DCB3" w14:textId="77777777" w:rsidR="00440477" w:rsidRDefault="00440477" w:rsidP="00BA7D84">
            <w:pPr>
              <w:pStyle w:val="TableHead"/>
              <w:rPr>
                <w:ins w:id="10107" w:author="Russ Ott" w:date="2022-04-29T10:09:00Z"/>
              </w:rPr>
            </w:pPr>
            <w:ins w:id="10108" w:author="Russ Ott" w:date="2022-04-29T10:09:00Z">
              <w:r>
                <w:t>Code</w:t>
              </w:r>
            </w:ins>
          </w:p>
        </w:tc>
        <w:tc>
          <w:tcPr>
            <w:tcW w:w="3000" w:type="dxa"/>
            <w:shd w:val="clear" w:color="auto" w:fill="E6E6E6"/>
          </w:tcPr>
          <w:p w14:paraId="11339220" w14:textId="77777777" w:rsidR="00440477" w:rsidRDefault="00440477" w:rsidP="00BA7D84">
            <w:pPr>
              <w:pStyle w:val="TableHead"/>
              <w:rPr>
                <w:ins w:id="10109" w:author="Russ Ott" w:date="2022-04-29T10:09:00Z"/>
              </w:rPr>
            </w:pPr>
            <w:ins w:id="10110" w:author="Russ Ott" w:date="2022-04-29T10:09:00Z">
              <w:r>
                <w:t>Code System</w:t>
              </w:r>
            </w:ins>
          </w:p>
        </w:tc>
        <w:tc>
          <w:tcPr>
            <w:tcW w:w="3000" w:type="dxa"/>
            <w:shd w:val="clear" w:color="auto" w:fill="E6E6E6"/>
          </w:tcPr>
          <w:p w14:paraId="027999F7" w14:textId="77777777" w:rsidR="00440477" w:rsidRDefault="00440477" w:rsidP="00BA7D84">
            <w:pPr>
              <w:pStyle w:val="TableHead"/>
              <w:rPr>
                <w:ins w:id="10111" w:author="Russ Ott" w:date="2022-04-29T10:09:00Z"/>
              </w:rPr>
            </w:pPr>
            <w:ins w:id="10112" w:author="Russ Ott" w:date="2022-04-29T10:09:00Z">
              <w:r>
                <w:t>Code System OID</w:t>
              </w:r>
            </w:ins>
          </w:p>
        </w:tc>
        <w:tc>
          <w:tcPr>
            <w:tcW w:w="2520" w:type="dxa"/>
            <w:shd w:val="clear" w:color="auto" w:fill="E6E6E6"/>
          </w:tcPr>
          <w:p w14:paraId="0E143F06" w14:textId="77777777" w:rsidR="00440477" w:rsidRDefault="00440477" w:rsidP="00BA7D84">
            <w:pPr>
              <w:pStyle w:val="TableHead"/>
              <w:rPr>
                <w:ins w:id="10113" w:author="Russ Ott" w:date="2022-04-29T10:09:00Z"/>
              </w:rPr>
            </w:pPr>
            <w:ins w:id="10114" w:author="Russ Ott" w:date="2022-04-29T10:09:00Z">
              <w:r>
                <w:t>Print Name</w:t>
              </w:r>
            </w:ins>
          </w:p>
        </w:tc>
      </w:tr>
      <w:tr w:rsidR="00440477" w14:paraId="2027356A" w14:textId="77777777" w:rsidTr="00BA7D84">
        <w:trPr>
          <w:jc w:val="center"/>
          <w:ins w:id="10115" w:author="Russ Ott" w:date="2022-04-29T10:09:00Z"/>
        </w:trPr>
        <w:tc>
          <w:tcPr>
            <w:tcW w:w="1170" w:type="dxa"/>
          </w:tcPr>
          <w:p w14:paraId="7429CDBB" w14:textId="77777777" w:rsidR="00440477" w:rsidRDefault="00440477" w:rsidP="00BA7D84">
            <w:pPr>
              <w:pStyle w:val="TableText"/>
              <w:rPr>
                <w:ins w:id="10116" w:author="Russ Ott" w:date="2022-04-29T10:09:00Z"/>
              </w:rPr>
            </w:pPr>
            <w:ins w:id="10117" w:author="Russ Ott" w:date="2022-04-29T10:09:00Z">
              <w:r>
                <w:t>407376001</w:t>
              </w:r>
            </w:ins>
          </w:p>
        </w:tc>
        <w:tc>
          <w:tcPr>
            <w:tcW w:w="3195" w:type="dxa"/>
          </w:tcPr>
          <w:p w14:paraId="02C67540" w14:textId="77777777" w:rsidR="00440477" w:rsidRDefault="00440477" w:rsidP="00BA7D84">
            <w:pPr>
              <w:pStyle w:val="TableText"/>
              <w:rPr>
                <w:ins w:id="10118" w:author="Russ Ott" w:date="2022-04-29T10:09:00Z"/>
              </w:rPr>
            </w:pPr>
            <w:ins w:id="10119" w:author="Russ Ott" w:date="2022-04-29T10:09:00Z">
              <w:r>
                <w:t>SNOMED CT</w:t>
              </w:r>
            </w:ins>
          </w:p>
        </w:tc>
        <w:tc>
          <w:tcPr>
            <w:tcW w:w="3195" w:type="dxa"/>
          </w:tcPr>
          <w:p w14:paraId="128CC489" w14:textId="77777777" w:rsidR="00440477" w:rsidRDefault="00440477" w:rsidP="00BA7D84">
            <w:pPr>
              <w:pStyle w:val="TableText"/>
              <w:rPr>
                <w:ins w:id="10120" w:author="Russ Ott" w:date="2022-04-29T10:09:00Z"/>
              </w:rPr>
            </w:pPr>
            <w:ins w:id="10121" w:author="Russ Ott" w:date="2022-04-29T10:09:00Z">
              <w:r>
                <w:t>urn:oid:2.16.840.1.113883.6.96</w:t>
              </w:r>
            </w:ins>
          </w:p>
        </w:tc>
        <w:tc>
          <w:tcPr>
            <w:tcW w:w="2520" w:type="dxa"/>
          </w:tcPr>
          <w:p w14:paraId="3D5C7CA9" w14:textId="77777777" w:rsidR="00440477" w:rsidRDefault="00440477" w:rsidP="00BA7D84">
            <w:pPr>
              <w:pStyle w:val="TableText"/>
              <w:rPr>
                <w:ins w:id="10122" w:author="Russ Ott" w:date="2022-04-29T10:09:00Z"/>
              </w:rPr>
            </w:pPr>
            <w:ins w:id="10123" w:author="Russ Ott" w:date="2022-04-29T10:09:00Z">
              <w:r>
                <w:t>Male-to-female transsexual (finding)</w:t>
              </w:r>
            </w:ins>
          </w:p>
        </w:tc>
      </w:tr>
      <w:tr w:rsidR="00440477" w14:paraId="261F8D45" w14:textId="77777777" w:rsidTr="00BA7D84">
        <w:trPr>
          <w:jc w:val="center"/>
          <w:ins w:id="10124" w:author="Russ Ott" w:date="2022-04-29T10:09:00Z"/>
        </w:trPr>
        <w:tc>
          <w:tcPr>
            <w:tcW w:w="1170" w:type="dxa"/>
          </w:tcPr>
          <w:p w14:paraId="1B38EB11" w14:textId="77777777" w:rsidR="00440477" w:rsidRDefault="00440477" w:rsidP="00BA7D84">
            <w:pPr>
              <w:pStyle w:val="TableText"/>
              <w:rPr>
                <w:ins w:id="10125" w:author="Russ Ott" w:date="2022-04-29T10:09:00Z"/>
              </w:rPr>
            </w:pPr>
            <w:ins w:id="10126" w:author="Russ Ott" w:date="2022-04-29T10:09:00Z">
              <w:r>
                <w:t>407377005</w:t>
              </w:r>
            </w:ins>
          </w:p>
        </w:tc>
        <w:tc>
          <w:tcPr>
            <w:tcW w:w="3195" w:type="dxa"/>
          </w:tcPr>
          <w:p w14:paraId="719EB08F" w14:textId="77777777" w:rsidR="00440477" w:rsidRDefault="00440477" w:rsidP="00BA7D84">
            <w:pPr>
              <w:pStyle w:val="TableText"/>
              <w:rPr>
                <w:ins w:id="10127" w:author="Russ Ott" w:date="2022-04-29T10:09:00Z"/>
              </w:rPr>
            </w:pPr>
            <w:ins w:id="10128" w:author="Russ Ott" w:date="2022-04-29T10:09:00Z">
              <w:r>
                <w:t>SNOMED CT</w:t>
              </w:r>
            </w:ins>
          </w:p>
        </w:tc>
        <w:tc>
          <w:tcPr>
            <w:tcW w:w="3195" w:type="dxa"/>
          </w:tcPr>
          <w:p w14:paraId="6FE83F6E" w14:textId="77777777" w:rsidR="00440477" w:rsidRDefault="00440477" w:rsidP="00BA7D84">
            <w:pPr>
              <w:pStyle w:val="TableText"/>
              <w:rPr>
                <w:ins w:id="10129" w:author="Russ Ott" w:date="2022-04-29T10:09:00Z"/>
              </w:rPr>
            </w:pPr>
            <w:ins w:id="10130" w:author="Russ Ott" w:date="2022-04-29T10:09:00Z">
              <w:r>
                <w:t>urn:oid:2.16.840.1.113883.6.96</w:t>
              </w:r>
            </w:ins>
          </w:p>
        </w:tc>
        <w:tc>
          <w:tcPr>
            <w:tcW w:w="2520" w:type="dxa"/>
          </w:tcPr>
          <w:p w14:paraId="3BD644F0" w14:textId="77777777" w:rsidR="00440477" w:rsidRDefault="00440477" w:rsidP="00BA7D84">
            <w:pPr>
              <w:pStyle w:val="TableText"/>
              <w:rPr>
                <w:ins w:id="10131" w:author="Russ Ott" w:date="2022-04-29T10:09:00Z"/>
              </w:rPr>
            </w:pPr>
            <w:ins w:id="10132" w:author="Russ Ott" w:date="2022-04-29T10:09:00Z">
              <w:r>
                <w:t>Female-to-male transsexual (finding)</w:t>
              </w:r>
            </w:ins>
          </w:p>
        </w:tc>
      </w:tr>
      <w:tr w:rsidR="00440477" w14:paraId="1BEE0032" w14:textId="77777777" w:rsidTr="00BA7D84">
        <w:trPr>
          <w:jc w:val="center"/>
          <w:ins w:id="10133" w:author="Russ Ott" w:date="2022-04-29T10:09:00Z"/>
        </w:trPr>
        <w:tc>
          <w:tcPr>
            <w:tcW w:w="1170" w:type="dxa"/>
          </w:tcPr>
          <w:p w14:paraId="237B60FE" w14:textId="77777777" w:rsidR="00440477" w:rsidRDefault="00440477" w:rsidP="00BA7D84">
            <w:pPr>
              <w:pStyle w:val="TableText"/>
              <w:rPr>
                <w:ins w:id="10134" w:author="Russ Ott" w:date="2022-04-29T10:09:00Z"/>
              </w:rPr>
            </w:pPr>
            <w:ins w:id="10135" w:author="Russ Ott" w:date="2022-04-29T10:09:00Z">
              <w:r>
                <w:t>446131000124102</w:t>
              </w:r>
            </w:ins>
          </w:p>
        </w:tc>
        <w:tc>
          <w:tcPr>
            <w:tcW w:w="3195" w:type="dxa"/>
          </w:tcPr>
          <w:p w14:paraId="4F44AA58" w14:textId="77777777" w:rsidR="00440477" w:rsidRDefault="00440477" w:rsidP="00BA7D84">
            <w:pPr>
              <w:pStyle w:val="TableText"/>
              <w:rPr>
                <w:ins w:id="10136" w:author="Russ Ott" w:date="2022-04-29T10:09:00Z"/>
              </w:rPr>
            </w:pPr>
            <w:ins w:id="10137" w:author="Russ Ott" w:date="2022-04-29T10:09:00Z">
              <w:r>
                <w:t>SNOMED CT</w:t>
              </w:r>
            </w:ins>
          </w:p>
        </w:tc>
        <w:tc>
          <w:tcPr>
            <w:tcW w:w="3195" w:type="dxa"/>
          </w:tcPr>
          <w:p w14:paraId="1847C30B" w14:textId="77777777" w:rsidR="00440477" w:rsidRDefault="00440477" w:rsidP="00BA7D84">
            <w:pPr>
              <w:pStyle w:val="TableText"/>
              <w:rPr>
                <w:ins w:id="10138" w:author="Russ Ott" w:date="2022-04-29T10:09:00Z"/>
              </w:rPr>
            </w:pPr>
            <w:ins w:id="10139" w:author="Russ Ott" w:date="2022-04-29T10:09:00Z">
              <w:r>
                <w:t>urn:oid:2.16.840.1.113883.6.96</w:t>
              </w:r>
            </w:ins>
          </w:p>
        </w:tc>
        <w:tc>
          <w:tcPr>
            <w:tcW w:w="2520" w:type="dxa"/>
          </w:tcPr>
          <w:p w14:paraId="14124501" w14:textId="77777777" w:rsidR="00440477" w:rsidRDefault="00440477" w:rsidP="00BA7D84">
            <w:pPr>
              <w:pStyle w:val="TableText"/>
              <w:rPr>
                <w:ins w:id="10140" w:author="Russ Ott" w:date="2022-04-29T10:09:00Z"/>
              </w:rPr>
            </w:pPr>
            <w:ins w:id="10141" w:author="Russ Ott" w:date="2022-04-29T10:09:00Z">
              <w:r>
                <w:t>Identifies as non-conforming gender (finding)</w:t>
              </w:r>
            </w:ins>
          </w:p>
        </w:tc>
      </w:tr>
      <w:tr w:rsidR="00440477" w14:paraId="400EBE62" w14:textId="77777777" w:rsidTr="00BA7D84">
        <w:trPr>
          <w:jc w:val="center"/>
          <w:ins w:id="10142" w:author="Russ Ott" w:date="2022-04-29T10:09:00Z"/>
        </w:trPr>
        <w:tc>
          <w:tcPr>
            <w:tcW w:w="1170" w:type="dxa"/>
          </w:tcPr>
          <w:p w14:paraId="148A46EC" w14:textId="77777777" w:rsidR="00440477" w:rsidRDefault="00440477" w:rsidP="00BA7D84">
            <w:pPr>
              <w:pStyle w:val="TableText"/>
              <w:rPr>
                <w:ins w:id="10143" w:author="Russ Ott" w:date="2022-04-29T10:09:00Z"/>
              </w:rPr>
            </w:pPr>
            <w:ins w:id="10144" w:author="Russ Ott" w:date="2022-04-29T10:09:00Z">
              <w:r>
                <w:t>446141000124107</w:t>
              </w:r>
            </w:ins>
          </w:p>
        </w:tc>
        <w:tc>
          <w:tcPr>
            <w:tcW w:w="3195" w:type="dxa"/>
          </w:tcPr>
          <w:p w14:paraId="17CF8D86" w14:textId="77777777" w:rsidR="00440477" w:rsidRDefault="00440477" w:rsidP="00BA7D84">
            <w:pPr>
              <w:pStyle w:val="TableText"/>
              <w:rPr>
                <w:ins w:id="10145" w:author="Russ Ott" w:date="2022-04-29T10:09:00Z"/>
              </w:rPr>
            </w:pPr>
            <w:ins w:id="10146" w:author="Russ Ott" w:date="2022-04-29T10:09:00Z">
              <w:r>
                <w:t>SNOMED CT</w:t>
              </w:r>
            </w:ins>
          </w:p>
        </w:tc>
        <w:tc>
          <w:tcPr>
            <w:tcW w:w="3195" w:type="dxa"/>
          </w:tcPr>
          <w:p w14:paraId="10751397" w14:textId="77777777" w:rsidR="00440477" w:rsidRDefault="00440477" w:rsidP="00BA7D84">
            <w:pPr>
              <w:pStyle w:val="TableText"/>
              <w:rPr>
                <w:ins w:id="10147" w:author="Russ Ott" w:date="2022-04-29T10:09:00Z"/>
              </w:rPr>
            </w:pPr>
            <w:ins w:id="10148" w:author="Russ Ott" w:date="2022-04-29T10:09:00Z">
              <w:r>
                <w:t>urn:oid:2.16.840.1.113883.6.96</w:t>
              </w:r>
            </w:ins>
          </w:p>
        </w:tc>
        <w:tc>
          <w:tcPr>
            <w:tcW w:w="2520" w:type="dxa"/>
          </w:tcPr>
          <w:p w14:paraId="767D4D63" w14:textId="77777777" w:rsidR="00440477" w:rsidRDefault="00440477" w:rsidP="00BA7D84">
            <w:pPr>
              <w:pStyle w:val="TableText"/>
              <w:rPr>
                <w:ins w:id="10149" w:author="Russ Ott" w:date="2022-04-29T10:09:00Z"/>
              </w:rPr>
            </w:pPr>
            <w:ins w:id="10150" w:author="Russ Ott" w:date="2022-04-29T10:09:00Z">
              <w:r>
                <w:t>Identifies as female gender (finding)</w:t>
              </w:r>
            </w:ins>
          </w:p>
        </w:tc>
      </w:tr>
      <w:tr w:rsidR="00440477" w14:paraId="72988015" w14:textId="77777777" w:rsidTr="00BA7D84">
        <w:trPr>
          <w:jc w:val="center"/>
          <w:ins w:id="10151" w:author="Russ Ott" w:date="2022-04-29T10:09:00Z"/>
        </w:trPr>
        <w:tc>
          <w:tcPr>
            <w:tcW w:w="1170" w:type="dxa"/>
          </w:tcPr>
          <w:p w14:paraId="10AA9357" w14:textId="77777777" w:rsidR="00440477" w:rsidRDefault="00440477" w:rsidP="00BA7D84">
            <w:pPr>
              <w:pStyle w:val="TableText"/>
              <w:rPr>
                <w:ins w:id="10152" w:author="Russ Ott" w:date="2022-04-29T10:09:00Z"/>
              </w:rPr>
            </w:pPr>
            <w:ins w:id="10153" w:author="Russ Ott" w:date="2022-04-29T10:09:00Z">
              <w:r>
                <w:t>446151000124109</w:t>
              </w:r>
            </w:ins>
          </w:p>
        </w:tc>
        <w:tc>
          <w:tcPr>
            <w:tcW w:w="3195" w:type="dxa"/>
          </w:tcPr>
          <w:p w14:paraId="7AE32CFF" w14:textId="77777777" w:rsidR="00440477" w:rsidRDefault="00440477" w:rsidP="00BA7D84">
            <w:pPr>
              <w:pStyle w:val="TableText"/>
              <w:rPr>
                <w:ins w:id="10154" w:author="Russ Ott" w:date="2022-04-29T10:09:00Z"/>
              </w:rPr>
            </w:pPr>
            <w:ins w:id="10155" w:author="Russ Ott" w:date="2022-04-29T10:09:00Z">
              <w:r>
                <w:t>SNOMED CT</w:t>
              </w:r>
            </w:ins>
          </w:p>
        </w:tc>
        <w:tc>
          <w:tcPr>
            <w:tcW w:w="3195" w:type="dxa"/>
          </w:tcPr>
          <w:p w14:paraId="78421BE8" w14:textId="77777777" w:rsidR="00440477" w:rsidRDefault="00440477" w:rsidP="00BA7D84">
            <w:pPr>
              <w:pStyle w:val="TableText"/>
              <w:rPr>
                <w:ins w:id="10156" w:author="Russ Ott" w:date="2022-04-29T10:09:00Z"/>
              </w:rPr>
            </w:pPr>
            <w:ins w:id="10157" w:author="Russ Ott" w:date="2022-04-29T10:09:00Z">
              <w:r>
                <w:t>urn:oid:2.16.840.1.113883.6.96</w:t>
              </w:r>
            </w:ins>
          </w:p>
        </w:tc>
        <w:tc>
          <w:tcPr>
            <w:tcW w:w="2520" w:type="dxa"/>
          </w:tcPr>
          <w:p w14:paraId="1B359B6E" w14:textId="77777777" w:rsidR="00440477" w:rsidRDefault="00440477" w:rsidP="00BA7D84">
            <w:pPr>
              <w:pStyle w:val="TableText"/>
              <w:rPr>
                <w:ins w:id="10158" w:author="Russ Ott" w:date="2022-04-29T10:09:00Z"/>
              </w:rPr>
            </w:pPr>
            <w:ins w:id="10159" w:author="Russ Ott" w:date="2022-04-29T10:09:00Z">
              <w:r>
                <w:t>Identifies as male gender (finding)</w:t>
              </w:r>
            </w:ins>
          </w:p>
        </w:tc>
      </w:tr>
    </w:tbl>
    <w:p w14:paraId="5F769D83" w14:textId="77777777" w:rsidR="00440477" w:rsidRDefault="00440477" w:rsidP="00440477">
      <w:pPr>
        <w:pStyle w:val="BodyText"/>
        <w:rPr>
          <w:ins w:id="10160" w:author="Russ Ott" w:date="2022-04-29T10:09:00Z"/>
        </w:rPr>
      </w:pPr>
    </w:p>
    <w:p w14:paraId="64859C67" w14:textId="56759DC1" w:rsidR="00440477" w:rsidRDefault="00440477" w:rsidP="00440477">
      <w:pPr>
        <w:pStyle w:val="Caption"/>
        <w:rPr>
          <w:ins w:id="10161" w:author="Russ Ott" w:date="2022-04-29T10:09:00Z"/>
        </w:rPr>
      </w:pPr>
      <w:bookmarkStart w:id="10162" w:name="_Toc101450745"/>
      <w:ins w:id="10163" w:author="Russ Ott" w:date="2022-04-29T10:09:00Z">
        <w:r>
          <w:t xml:space="preserve">Table </w:t>
        </w:r>
        <w:r>
          <w:fldChar w:fldCharType="begin"/>
        </w:r>
        <w:r>
          <w:instrText>SEQ Table \* ARABIC</w:instrText>
        </w:r>
        <w:r>
          <w:fldChar w:fldCharType="separate"/>
        </w:r>
        <w:r w:rsidR="00F1669B">
          <w:t>39</w:t>
        </w:r>
        <w:r>
          <w:fldChar w:fldCharType="end"/>
        </w:r>
        <w:r>
          <w:t xml:space="preserve">: </w:t>
        </w:r>
        <w:bookmarkStart w:id="10164" w:name="Asked_but_Unknown_and_Other"/>
        <w:r>
          <w:t>Asked but Unknown and Other</w:t>
        </w:r>
        <w:bookmarkEnd w:id="10162"/>
        <w:bookmarkEnd w:id="10164"/>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60"/>
        <w:gridCol w:w="3000"/>
        <w:gridCol w:w="3000"/>
        <w:gridCol w:w="2520"/>
      </w:tblGrid>
      <w:tr w:rsidR="00440477" w14:paraId="476DC474" w14:textId="77777777" w:rsidTr="00BA7D84">
        <w:trPr>
          <w:jc w:val="center"/>
          <w:ins w:id="10165" w:author="Russ Ott" w:date="2022-04-29T10:09:00Z"/>
        </w:trPr>
        <w:tc>
          <w:tcPr>
            <w:tcW w:w="1440" w:type="dxa"/>
            <w:gridSpan w:val="4"/>
          </w:tcPr>
          <w:p w14:paraId="74CE183F" w14:textId="77777777" w:rsidR="00440477" w:rsidRDefault="00440477" w:rsidP="00BA7D84">
            <w:pPr>
              <w:pStyle w:val="TableText"/>
              <w:rPr>
                <w:ins w:id="10166" w:author="Russ Ott" w:date="2022-04-29T10:09:00Z"/>
              </w:rPr>
            </w:pPr>
            <w:ins w:id="10167" w:author="Russ Ott" w:date="2022-04-29T10:09:00Z">
              <w:r>
                <w:t>Value Set: Asked but Unknown and Other urn:oid:2.16.840.1.113762.1.4.1114.17</w:t>
              </w:r>
            </w:ins>
          </w:p>
          <w:p w14:paraId="21851A41" w14:textId="77777777" w:rsidR="00440477" w:rsidRDefault="00440477" w:rsidP="00BA7D84">
            <w:pPr>
              <w:pStyle w:val="TableText"/>
              <w:rPr>
                <w:ins w:id="10168" w:author="Russ Ott" w:date="2022-04-29T10:09:00Z"/>
              </w:rPr>
            </w:pPr>
            <w:ins w:id="10169" w:author="Russ Ott" w:date="2022-04-29T10:09:00Z">
              <w:r>
                <w:t>(Clinical Focus: Data absent reasons specific for representing only asked but unknown and other),(Data Element Scope: any data representation that supports inclusion of data absent reasons),(Inclusion Criteria: Asked but no answer known and Other meant to mean data not available for selection),(Exclusion Criteria: all other codes)</w:t>
              </w:r>
              <w:r>
                <w:br/>
              </w:r>
              <w:r>
                <w:br/>
                <w:t>This value set was imported on 3/16/2022 with a version of Latest.</w:t>
              </w:r>
            </w:ins>
          </w:p>
          <w:p w14:paraId="0A4D02B6" w14:textId="7931D671" w:rsidR="00440477" w:rsidRDefault="00440477" w:rsidP="00BA7D84">
            <w:pPr>
              <w:pStyle w:val="TableText"/>
              <w:rPr>
                <w:ins w:id="10170" w:author="Russ Ott" w:date="2022-04-29T10:09:00Z"/>
              </w:rPr>
            </w:pPr>
            <w:ins w:id="10171" w:author="Russ Ott" w:date="2022-04-29T10:09:00Z">
              <w:r>
                <w:t xml:space="preserve">Value Set Source: </w:t>
              </w:r>
              <w:r w:rsidR="00002F64">
                <w:fldChar w:fldCharType="begin"/>
              </w:r>
              <w:r w:rsidR="00002F64">
                <w:instrText xml:space="preserve"> HYPERLINK "https://vsac.nlm.nih.gov/valueset/2.16.840.1.113762.1.4.1114.17/expansion" </w:instrText>
              </w:r>
              <w:r w:rsidR="00002F64">
                <w:fldChar w:fldCharType="separate"/>
              </w:r>
              <w:r>
                <w:rPr>
                  <w:rStyle w:val="HyperlinkCourierBold"/>
                </w:rPr>
                <w:t>https://vsac.nlm.nih.gov/valueset/2.16.840.1.113762.1.4.1114.17/expansion</w:t>
              </w:r>
              <w:r w:rsidR="00002F64">
                <w:rPr>
                  <w:rStyle w:val="HyperlinkCourierBold"/>
                </w:rPr>
                <w:fldChar w:fldCharType="end"/>
              </w:r>
            </w:ins>
          </w:p>
        </w:tc>
      </w:tr>
      <w:tr w:rsidR="00440477" w14:paraId="58FFA6AC" w14:textId="77777777" w:rsidTr="00BA7D84">
        <w:trPr>
          <w:cantSplit/>
          <w:tblHeader/>
          <w:jc w:val="center"/>
          <w:ins w:id="10172" w:author="Russ Ott" w:date="2022-04-29T10:09:00Z"/>
        </w:trPr>
        <w:tc>
          <w:tcPr>
            <w:tcW w:w="1560" w:type="dxa"/>
            <w:shd w:val="clear" w:color="auto" w:fill="E6E6E6"/>
          </w:tcPr>
          <w:p w14:paraId="591662CB" w14:textId="77777777" w:rsidR="00440477" w:rsidRDefault="00440477" w:rsidP="00BA7D84">
            <w:pPr>
              <w:pStyle w:val="TableHead"/>
              <w:rPr>
                <w:ins w:id="10173" w:author="Russ Ott" w:date="2022-04-29T10:09:00Z"/>
              </w:rPr>
            </w:pPr>
            <w:ins w:id="10174" w:author="Russ Ott" w:date="2022-04-29T10:09:00Z">
              <w:r>
                <w:t>Code</w:t>
              </w:r>
            </w:ins>
          </w:p>
        </w:tc>
        <w:tc>
          <w:tcPr>
            <w:tcW w:w="3000" w:type="dxa"/>
            <w:shd w:val="clear" w:color="auto" w:fill="E6E6E6"/>
          </w:tcPr>
          <w:p w14:paraId="4AD8D89E" w14:textId="77777777" w:rsidR="00440477" w:rsidRDefault="00440477" w:rsidP="00BA7D84">
            <w:pPr>
              <w:pStyle w:val="TableHead"/>
              <w:rPr>
                <w:ins w:id="10175" w:author="Russ Ott" w:date="2022-04-29T10:09:00Z"/>
              </w:rPr>
            </w:pPr>
            <w:ins w:id="10176" w:author="Russ Ott" w:date="2022-04-29T10:09:00Z">
              <w:r>
                <w:t>Code System</w:t>
              </w:r>
            </w:ins>
          </w:p>
        </w:tc>
        <w:tc>
          <w:tcPr>
            <w:tcW w:w="3000" w:type="dxa"/>
            <w:shd w:val="clear" w:color="auto" w:fill="E6E6E6"/>
          </w:tcPr>
          <w:p w14:paraId="7BFAFB30" w14:textId="77777777" w:rsidR="00440477" w:rsidRDefault="00440477" w:rsidP="00BA7D84">
            <w:pPr>
              <w:pStyle w:val="TableHead"/>
              <w:rPr>
                <w:ins w:id="10177" w:author="Russ Ott" w:date="2022-04-29T10:09:00Z"/>
              </w:rPr>
            </w:pPr>
            <w:ins w:id="10178" w:author="Russ Ott" w:date="2022-04-29T10:09:00Z">
              <w:r>
                <w:t>Code System OID</w:t>
              </w:r>
            </w:ins>
          </w:p>
        </w:tc>
        <w:tc>
          <w:tcPr>
            <w:tcW w:w="2520" w:type="dxa"/>
            <w:shd w:val="clear" w:color="auto" w:fill="E6E6E6"/>
          </w:tcPr>
          <w:p w14:paraId="66835FD0" w14:textId="77777777" w:rsidR="00440477" w:rsidRDefault="00440477" w:rsidP="00BA7D84">
            <w:pPr>
              <w:pStyle w:val="TableHead"/>
              <w:rPr>
                <w:ins w:id="10179" w:author="Russ Ott" w:date="2022-04-29T10:09:00Z"/>
              </w:rPr>
            </w:pPr>
            <w:ins w:id="10180" w:author="Russ Ott" w:date="2022-04-29T10:09:00Z">
              <w:r>
                <w:t>Print Name</w:t>
              </w:r>
            </w:ins>
          </w:p>
        </w:tc>
      </w:tr>
      <w:tr w:rsidR="00440477" w14:paraId="2D22CC93" w14:textId="77777777" w:rsidTr="00BA7D84">
        <w:trPr>
          <w:jc w:val="center"/>
          <w:ins w:id="10181" w:author="Russ Ott" w:date="2022-04-29T10:09:00Z"/>
        </w:trPr>
        <w:tc>
          <w:tcPr>
            <w:tcW w:w="1440" w:type="dxa"/>
            <w:gridSpan w:val="4"/>
          </w:tcPr>
          <w:p w14:paraId="62A9F4D7" w14:textId="77777777" w:rsidR="00440477" w:rsidRDefault="00440477" w:rsidP="00BA7D84">
            <w:pPr>
              <w:pStyle w:val="TableText"/>
              <w:rPr>
                <w:ins w:id="10182" w:author="Russ Ott" w:date="2022-04-29T10:09:00Z"/>
              </w:rPr>
            </w:pPr>
            <w:ins w:id="10183" w:author="Russ Ott" w:date="2022-04-29T10:09:00Z">
              <w:r>
                <w:t>...</w:t>
              </w:r>
            </w:ins>
          </w:p>
        </w:tc>
      </w:tr>
    </w:tbl>
    <w:p w14:paraId="2B0EEF88" w14:textId="77777777" w:rsidR="00440477" w:rsidRDefault="00440477" w:rsidP="00440477">
      <w:pPr>
        <w:pStyle w:val="BodyText"/>
        <w:rPr>
          <w:ins w:id="10184" w:author="Russ Ott" w:date="2022-04-29T10:09:00Z"/>
        </w:rPr>
      </w:pPr>
    </w:p>
    <w:p w14:paraId="7707FCDC" w14:textId="48236496" w:rsidR="00440477" w:rsidRDefault="00440477" w:rsidP="00440477">
      <w:pPr>
        <w:pStyle w:val="Caption"/>
        <w:rPr>
          <w:ins w:id="10185" w:author="Russ Ott" w:date="2022-04-29T10:09:00Z"/>
        </w:rPr>
      </w:pPr>
      <w:bookmarkStart w:id="10186" w:name="_Toc101450746"/>
      <w:ins w:id="10187" w:author="Russ Ott" w:date="2022-04-29T10:09:00Z">
        <w:r>
          <w:t xml:space="preserve">Table </w:t>
        </w:r>
        <w:r>
          <w:fldChar w:fldCharType="begin"/>
        </w:r>
        <w:r>
          <w:instrText>SEQ Table \* ARABIC</w:instrText>
        </w:r>
        <w:r>
          <w:fldChar w:fldCharType="separate"/>
        </w:r>
        <w:r w:rsidR="00F1669B">
          <w:t>40</w:t>
        </w:r>
        <w:r>
          <w:fldChar w:fldCharType="end"/>
        </w:r>
        <w:r>
          <w:t xml:space="preserve">: </w:t>
        </w:r>
        <w:bookmarkStart w:id="10188" w:name="ProblemAct_statusCode"/>
        <w:r>
          <w:t>ProblemAct statusCode</w:t>
        </w:r>
        <w:bookmarkEnd w:id="10186"/>
        <w:bookmarkEnd w:id="10188"/>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35CCEF4F" w14:textId="77777777" w:rsidTr="00BA7D84">
        <w:trPr>
          <w:jc w:val="center"/>
          <w:ins w:id="10189" w:author="Russ Ott" w:date="2022-04-29T10:09:00Z"/>
        </w:trPr>
        <w:tc>
          <w:tcPr>
            <w:tcW w:w="1440" w:type="dxa"/>
            <w:gridSpan w:val="4"/>
          </w:tcPr>
          <w:p w14:paraId="087C7691" w14:textId="77777777" w:rsidR="00440477" w:rsidRDefault="00440477" w:rsidP="00BA7D84">
            <w:pPr>
              <w:pStyle w:val="TableText"/>
              <w:rPr>
                <w:ins w:id="10190" w:author="Russ Ott" w:date="2022-04-29T10:09:00Z"/>
              </w:rPr>
            </w:pPr>
            <w:ins w:id="10191" w:author="Russ Ott" w:date="2022-04-29T10:09:00Z">
              <w:r>
                <w:t>Value Set: ProblemAct statusCode urn:oid:2.16.840.1.113883.11.20.9.19</w:t>
              </w:r>
            </w:ins>
          </w:p>
          <w:p w14:paraId="29DD48DB" w14:textId="77777777" w:rsidR="00440477" w:rsidRDefault="00440477" w:rsidP="00BA7D84">
            <w:pPr>
              <w:pStyle w:val="TableText"/>
              <w:rPr>
                <w:ins w:id="10192" w:author="Russ Ott" w:date="2022-04-29T10:09:00Z"/>
              </w:rPr>
            </w:pPr>
            <w:ins w:id="10193" w:author="Russ Ott" w:date="2022-04-29T10:09:00Z">
              <w:r>
                <w:t>A ValueSet of HL7 actStatus codes for use on the concern act</w:t>
              </w:r>
            </w:ins>
          </w:p>
          <w:p w14:paraId="2940CB88" w14:textId="10D696F3" w:rsidR="00440477" w:rsidRDefault="00440477" w:rsidP="00BA7D84">
            <w:pPr>
              <w:pStyle w:val="TableText"/>
              <w:rPr>
                <w:ins w:id="10194" w:author="Russ Ott" w:date="2022-04-29T10:09:00Z"/>
              </w:rPr>
            </w:pPr>
            <w:ins w:id="10195" w:author="Russ Ott" w:date="2022-04-29T10:09:00Z">
              <w:r>
                <w:t xml:space="preserve">Value Set Source: </w:t>
              </w:r>
              <w:r w:rsidR="00002F64">
                <w:fldChar w:fldCharType="begin"/>
              </w:r>
              <w:r w:rsidR="00002F64">
                <w:instrText xml:space="preserve"> HYPERLINK "https://vsac.nlm.nih.gov/valueset/2.16.840.1.113883.11.20.</w:instrText>
              </w:r>
              <w:r w:rsidR="00002F64">
                <w:instrText xml:space="preserve">9.19/expansion" </w:instrText>
              </w:r>
              <w:r w:rsidR="00002F64">
                <w:fldChar w:fldCharType="separate"/>
              </w:r>
              <w:r>
                <w:rPr>
                  <w:rStyle w:val="HyperlinkCourierBold"/>
                </w:rPr>
                <w:t>https://vsac.nlm.nih.gov/valueset/2.16.840.1.113883.11.20.9.19/expansion</w:t>
              </w:r>
              <w:r w:rsidR="00002F64">
                <w:rPr>
                  <w:rStyle w:val="HyperlinkCourierBold"/>
                </w:rPr>
                <w:fldChar w:fldCharType="end"/>
              </w:r>
            </w:ins>
          </w:p>
        </w:tc>
      </w:tr>
      <w:tr w:rsidR="00440477" w14:paraId="7F6B7CBA" w14:textId="77777777" w:rsidTr="00BA7D84">
        <w:trPr>
          <w:cantSplit/>
          <w:tblHeader/>
          <w:jc w:val="center"/>
          <w:ins w:id="10196" w:author="Russ Ott" w:date="2022-04-29T10:09:00Z"/>
        </w:trPr>
        <w:tc>
          <w:tcPr>
            <w:tcW w:w="1560" w:type="dxa"/>
            <w:shd w:val="clear" w:color="auto" w:fill="E6E6E6"/>
          </w:tcPr>
          <w:p w14:paraId="12056771" w14:textId="77777777" w:rsidR="00440477" w:rsidRDefault="00440477" w:rsidP="00BA7D84">
            <w:pPr>
              <w:pStyle w:val="TableHead"/>
              <w:rPr>
                <w:ins w:id="10197" w:author="Russ Ott" w:date="2022-04-29T10:09:00Z"/>
              </w:rPr>
            </w:pPr>
            <w:ins w:id="10198" w:author="Russ Ott" w:date="2022-04-29T10:09:00Z">
              <w:r>
                <w:t>Code</w:t>
              </w:r>
            </w:ins>
          </w:p>
        </w:tc>
        <w:tc>
          <w:tcPr>
            <w:tcW w:w="3000" w:type="dxa"/>
            <w:shd w:val="clear" w:color="auto" w:fill="E6E6E6"/>
          </w:tcPr>
          <w:p w14:paraId="745E274D" w14:textId="77777777" w:rsidR="00440477" w:rsidRDefault="00440477" w:rsidP="00BA7D84">
            <w:pPr>
              <w:pStyle w:val="TableHead"/>
              <w:rPr>
                <w:ins w:id="10199" w:author="Russ Ott" w:date="2022-04-29T10:09:00Z"/>
              </w:rPr>
            </w:pPr>
            <w:ins w:id="10200" w:author="Russ Ott" w:date="2022-04-29T10:09:00Z">
              <w:r>
                <w:t>Code System</w:t>
              </w:r>
            </w:ins>
          </w:p>
        </w:tc>
        <w:tc>
          <w:tcPr>
            <w:tcW w:w="3000" w:type="dxa"/>
            <w:shd w:val="clear" w:color="auto" w:fill="E6E6E6"/>
          </w:tcPr>
          <w:p w14:paraId="5B16993A" w14:textId="77777777" w:rsidR="00440477" w:rsidRDefault="00440477" w:rsidP="00BA7D84">
            <w:pPr>
              <w:pStyle w:val="TableHead"/>
              <w:rPr>
                <w:ins w:id="10201" w:author="Russ Ott" w:date="2022-04-29T10:09:00Z"/>
              </w:rPr>
            </w:pPr>
            <w:ins w:id="10202" w:author="Russ Ott" w:date="2022-04-29T10:09:00Z">
              <w:r>
                <w:t>Code System OID</w:t>
              </w:r>
            </w:ins>
          </w:p>
        </w:tc>
        <w:tc>
          <w:tcPr>
            <w:tcW w:w="2520" w:type="dxa"/>
            <w:shd w:val="clear" w:color="auto" w:fill="E6E6E6"/>
          </w:tcPr>
          <w:p w14:paraId="0D012169" w14:textId="77777777" w:rsidR="00440477" w:rsidRDefault="00440477" w:rsidP="00BA7D84">
            <w:pPr>
              <w:pStyle w:val="TableHead"/>
              <w:rPr>
                <w:ins w:id="10203" w:author="Russ Ott" w:date="2022-04-29T10:09:00Z"/>
              </w:rPr>
            </w:pPr>
            <w:ins w:id="10204" w:author="Russ Ott" w:date="2022-04-29T10:09:00Z">
              <w:r>
                <w:t>Print Name</w:t>
              </w:r>
            </w:ins>
          </w:p>
        </w:tc>
      </w:tr>
      <w:tr w:rsidR="00440477" w14:paraId="3BD4C94B" w14:textId="77777777" w:rsidTr="00BA7D84">
        <w:trPr>
          <w:jc w:val="center"/>
          <w:ins w:id="10205" w:author="Russ Ott" w:date="2022-04-29T10:09:00Z"/>
        </w:trPr>
        <w:tc>
          <w:tcPr>
            <w:tcW w:w="1170" w:type="dxa"/>
          </w:tcPr>
          <w:p w14:paraId="599CE5A1" w14:textId="77777777" w:rsidR="00440477" w:rsidRDefault="00440477" w:rsidP="00BA7D84">
            <w:pPr>
              <w:pStyle w:val="TableText"/>
              <w:rPr>
                <w:ins w:id="10206" w:author="Russ Ott" w:date="2022-04-29T10:09:00Z"/>
              </w:rPr>
            </w:pPr>
            <w:ins w:id="10207" w:author="Russ Ott" w:date="2022-04-29T10:09:00Z">
              <w:r>
                <w:t>completed</w:t>
              </w:r>
            </w:ins>
          </w:p>
        </w:tc>
        <w:tc>
          <w:tcPr>
            <w:tcW w:w="3195" w:type="dxa"/>
          </w:tcPr>
          <w:p w14:paraId="73222747" w14:textId="77777777" w:rsidR="00440477" w:rsidRDefault="00440477" w:rsidP="00BA7D84">
            <w:pPr>
              <w:pStyle w:val="TableText"/>
              <w:rPr>
                <w:ins w:id="10208" w:author="Russ Ott" w:date="2022-04-29T10:09:00Z"/>
              </w:rPr>
            </w:pPr>
            <w:ins w:id="10209" w:author="Russ Ott" w:date="2022-04-29T10:09:00Z">
              <w:r>
                <w:t>HL7ActStatus</w:t>
              </w:r>
            </w:ins>
          </w:p>
        </w:tc>
        <w:tc>
          <w:tcPr>
            <w:tcW w:w="3195" w:type="dxa"/>
          </w:tcPr>
          <w:p w14:paraId="0049CE2D" w14:textId="77777777" w:rsidR="00440477" w:rsidRDefault="00440477" w:rsidP="00BA7D84">
            <w:pPr>
              <w:pStyle w:val="TableText"/>
              <w:rPr>
                <w:ins w:id="10210" w:author="Russ Ott" w:date="2022-04-29T10:09:00Z"/>
              </w:rPr>
            </w:pPr>
            <w:ins w:id="10211" w:author="Russ Ott" w:date="2022-04-29T10:09:00Z">
              <w:r>
                <w:t>urn:oid:2.16.840.1.113883.5.14</w:t>
              </w:r>
            </w:ins>
          </w:p>
        </w:tc>
        <w:tc>
          <w:tcPr>
            <w:tcW w:w="2520" w:type="dxa"/>
          </w:tcPr>
          <w:p w14:paraId="2A773FBC" w14:textId="77777777" w:rsidR="00440477" w:rsidRDefault="00440477" w:rsidP="00BA7D84">
            <w:pPr>
              <w:pStyle w:val="TableText"/>
              <w:rPr>
                <w:ins w:id="10212" w:author="Russ Ott" w:date="2022-04-29T10:09:00Z"/>
              </w:rPr>
            </w:pPr>
            <w:ins w:id="10213" w:author="Russ Ott" w:date="2022-04-29T10:09:00Z">
              <w:r>
                <w:t>Completed</w:t>
              </w:r>
            </w:ins>
          </w:p>
        </w:tc>
      </w:tr>
      <w:tr w:rsidR="00440477" w14:paraId="3C53F204" w14:textId="77777777" w:rsidTr="00BA7D84">
        <w:trPr>
          <w:jc w:val="center"/>
          <w:ins w:id="10214" w:author="Russ Ott" w:date="2022-04-29T10:09:00Z"/>
        </w:trPr>
        <w:tc>
          <w:tcPr>
            <w:tcW w:w="1170" w:type="dxa"/>
          </w:tcPr>
          <w:p w14:paraId="6D3B1ABC" w14:textId="77777777" w:rsidR="00440477" w:rsidRDefault="00440477" w:rsidP="00BA7D84">
            <w:pPr>
              <w:pStyle w:val="TableText"/>
              <w:rPr>
                <w:ins w:id="10215" w:author="Russ Ott" w:date="2022-04-29T10:09:00Z"/>
              </w:rPr>
            </w:pPr>
            <w:ins w:id="10216" w:author="Russ Ott" w:date="2022-04-29T10:09:00Z">
              <w:r>
                <w:t>aborted</w:t>
              </w:r>
            </w:ins>
          </w:p>
        </w:tc>
        <w:tc>
          <w:tcPr>
            <w:tcW w:w="3195" w:type="dxa"/>
          </w:tcPr>
          <w:p w14:paraId="0F7D8BFF" w14:textId="77777777" w:rsidR="00440477" w:rsidRDefault="00440477" w:rsidP="00BA7D84">
            <w:pPr>
              <w:pStyle w:val="TableText"/>
              <w:rPr>
                <w:ins w:id="10217" w:author="Russ Ott" w:date="2022-04-29T10:09:00Z"/>
              </w:rPr>
            </w:pPr>
            <w:ins w:id="10218" w:author="Russ Ott" w:date="2022-04-29T10:09:00Z">
              <w:r>
                <w:t>HL7ActStatus</w:t>
              </w:r>
            </w:ins>
          </w:p>
        </w:tc>
        <w:tc>
          <w:tcPr>
            <w:tcW w:w="3195" w:type="dxa"/>
          </w:tcPr>
          <w:p w14:paraId="5E70661D" w14:textId="77777777" w:rsidR="00440477" w:rsidRDefault="00440477" w:rsidP="00BA7D84">
            <w:pPr>
              <w:pStyle w:val="TableText"/>
              <w:rPr>
                <w:ins w:id="10219" w:author="Russ Ott" w:date="2022-04-29T10:09:00Z"/>
              </w:rPr>
            </w:pPr>
            <w:ins w:id="10220" w:author="Russ Ott" w:date="2022-04-29T10:09:00Z">
              <w:r>
                <w:t>urn:oid:2.16.840.1.113883.5.14</w:t>
              </w:r>
            </w:ins>
          </w:p>
        </w:tc>
        <w:tc>
          <w:tcPr>
            <w:tcW w:w="2520" w:type="dxa"/>
          </w:tcPr>
          <w:p w14:paraId="190A5462" w14:textId="77777777" w:rsidR="00440477" w:rsidRDefault="00440477" w:rsidP="00BA7D84">
            <w:pPr>
              <w:pStyle w:val="TableText"/>
              <w:rPr>
                <w:ins w:id="10221" w:author="Russ Ott" w:date="2022-04-29T10:09:00Z"/>
              </w:rPr>
            </w:pPr>
            <w:ins w:id="10222" w:author="Russ Ott" w:date="2022-04-29T10:09:00Z">
              <w:r>
                <w:t>Aborted</w:t>
              </w:r>
            </w:ins>
          </w:p>
        </w:tc>
      </w:tr>
      <w:tr w:rsidR="00440477" w14:paraId="30EC24C1" w14:textId="77777777" w:rsidTr="00BA7D84">
        <w:trPr>
          <w:jc w:val="center"/>
          <w:ins w:id="10223" w:author="Russ Ott" w:date="2022-04-29T10:09:00Z"/>
        </w:trPr>
        <w:tc>
          <w:tcPr>
            <w:tcW w:w="1170" w:type="dxa"/>
          </w:tcPr>
          <w:p w14:paraId="7B78690D" w14:textId="77777777" w:rsidR="00440477" w:rsidRDefault="00440477" w:rsidP="00BA7D84">
            <w:pPr>
              <w:pStyle w:val="TableText"/>
              <w:rPr>
                <w:ins w:id="10224" w:author="Russ Ott" w:date="2022-04-29T10:09:00Z"/>
              </w:rPr>
            </w:pPr>
            <w:ins w:id="10225" w:author="Russ Ott" w:date="2022-04-29T10:09:00Z">
              <w:r>
                <w:t>active</w:t>
              </w:r>
            </w:ins>
          </w:p>
        </w:tc>
        <w:tc>
          <w:tcPr>
            <w:tcW w:w="3195" w:type="dxa"/>
          </w:tcPr>
          <w:p w14:paraId="5563239D" w14:textId="77777777" w:rsidR="00440477" w:rsidRDefault="00440477" w:rsidP="00BA7D84">
            <w:pPr>
              <w:pStyle w:val="TableText"/>
              <w:rPr>
                <w:ins w:id="10226" w:author="Russ Ott" w:date="2022-04-29T10:09:00Z"/>
              </w:rPr>
            </w:pPr>
            <w:ins w:id="10227" w:author="Russ Ott" w:date="2022-04-29T10:09:00Z">
              <w:r>
                <w:t>HL7ActStatus</w:t>
              </w:r>
            </w:ins>
          </w:p>
        </w:tc>
        <w:tc>
          <w:tcPr>
            <w:tcW w:w="3195" w:type="dxa"/>
          </w:tcPr>
          <w:p w14:paraId="575A1CAB" w14:textId="77777777" w:rsidR="00440477" w:rsidRDefault="00440477" w:rsidP="00BA7D84">
            <w:pPr>
              <w:pStyle w:val="TableText"/>
              <w:rPr>
                <w:ins w:id="10228" w:author="Russ Ott" w:date="2022-04-29T10:09:00Z"/>
              </w:rPr>
            </w:pPr>
            <w:ins w:id="10229" w:author="Russ Ott" w:date="2022-04-29T10:09:00Z">
              <w:r>
                <w:t>urn:oid:2.16.840.1.113883.5.14</w:t>
              </w:r>
            </w:ins>
          </w:p>
        </w:tc>
        <w:tc>
          <w:tcPr>
            <w:tcW w:w="2520" w:type="dxa"/>
          </w:tcPr>
          <w:p w14:paraId="370AB5C5" w14:textId="77777777" w:rsidR="00440477" w:rsidRDefault="00440477" w:rsidP="00BA7D84">
            <w:pPr>
              <w:pStyle w:val="TableText"/>
              <w:rPr>
                <w:ins w:id="10230" w:author="Russ Ott" w:date="2022-04-29T10:09:00Z"/>
              </w:rPr>
            </w:pPr>
            <w:ins w:id="10231" w:author="Russ Ott" w:date="2022-04-29T10:09:00Z">
              <w:r>
                <w:t>Active</w:t>
              </w:r>
            </w:ins>
          </w:p>
        </w:tc>
      </w:tr>
      <w:tr w:rsidR="00440477" w14:paraId="53E3E7C0" w14:textId="77777777" w:rsidTr="00BA7D84">
        <w:trPr>
          <w:jc w:val="center"/>
          <w:ins w:id="10232" w:author="Russ Ott" w:date="2022-04-29T10:09:00Z"/>
        </w:trPr>
        <w:tc>
          <w:tcPr>
            <w:tcW w:w="1170" w:type="dxa"/>
          </w:tcPr>
          <w:p w14:paraId="6E4ABFF3" w14:textId="77777777" w:rsidR="00440477" w:rsidRDefault="00440477" w:rsidP="00BA7D84">
            <w:pPr>
              <w:pStyle w:val="TableText"/>
              <w:rPr>
                <w:ins w:id="10233" w:author="Russ Ott" w:date="2022-04-29T10:09:00Z"/>
              </w:rPr>
            </w:pPr>
            <w:ins w:id="10234" w:author="Russ Ott" w:date="2022-04-29T10:09:00Z">
              <w:r>
                <w:t>suspended</w:t>
              </w:r>
            </w:ins>
          </w:p>
        </w:tc>
        <w:tc>
          <w:tcPr>
            <w:tcW w:w="3195" w:type="dxa"/>
          </w:tcPr>
          <w:p w14:paraId="44B2C430" w14:textId="77777777" w:rsidR="00440477" w:rsidRDefault="00440477" w:rsidP="00BA7D84">
            <w:pPr>
              <w:pStyle w:val="TableText"/>
              <w:rPr>
                <w:ins w:id="10235" w:author="Russ Ott" w:date="2022-04-29T10:09:00Z"/>
              </w:rPr>
            </w:pPr>
            <w:ins w:id="10236" w:author="Russ Ott" w:date="2022-04-29T10:09:00Z">
              <w:r>
                <w:t>HL7ActStatus</w:t>
              </w:r>
            </w:ins>
          </w:p>
        </w:tc>
        <w:tc>
          <w:tcPr>
            <w:tcW w:w="3195" w:type="dxa"/>
          </w:tcPr>
          <w:p w14:paraId="191D4978" w14:textId="77777777" w:rsidR="00440477" w:rsidRDefault="00440477" w:rsidP="00BA7D84">
            <w:pPr>
              <w:pStyle w:val="TableText"/>
              <w:rPr>
                <w:ins w:id="10237" w:author="Russ Ott" w:date="2022-04-29T10:09:00Z"/>
              </w:rPr>
            </w:pPr>
            <w:ins w:id="10238" w:author="Russ Ott" w:date="2022-04-29T10:09:00Z">
              <w:r>
                <w:t>urn:oid:2.16.840.1.113883.5.14</w:t>
              </w:r>
            </w:ins>
          </w:p>
        </w:tc>
        <w:tc>
          <w:tcPr>
            <w:tcW w:w="2520" w:type="dxa"/>
          </w:tcPr>
          <w:p w14:paraId="139846E1" w14:textId="77777777" w:rsidR="00440477" w:rsidRDefault="00440477" w:rsidP="00BA7D84">
            <w:pPr>
              <w:pStyle w:val="TableText"/>
              <w:rPr>
                <w:ins w:id="10239" w:author="Russ Ott" w:date="2022-04-29T10:09:00Z"/>
              </w:rPr>
            </w:pPr>
            <w:ins w:id="10240" w:author="Russ Ott" w:date="2022-04-29T10:09:00Z">
              <w:r>
                <w:t>Suspended</w:t>
              </w:r>
            </w:ins>
          </w:p>
        </w:tc>
      </w:tr>
    </w:tbl>
    <w:p w14:paraId="693E8B90" w14:textId="77777777" w:rsidR="00440477" w:rsidRDefault="00440477" w:rsidP="00440477">
      <w:pPr>
        <w:pStyle w:val="BodyText"/>
        <w:rPr>
          <w:ins w:id="10241" w:author="Russ Ott" w:date="2022-04-29T10:09:00Z"/>
        </w:rPr>
      </w:pPr>
    </w:p>
    <w:p w14:paraId="1F7CF2D9" w14:textId="68AAC17C" w:rsidR="00440477" w:rsidRDefault="00440477" w:rsidP="00440477">
      <w:pPr>
        <w:pStyle w:val="Caption"/>
      </w:pPr>
      <w:bookmarkStart w:id="10242" w:name="_Toc101450747"/>
      <w:ins w:id="10243" w:author="Russ Ott" w:date="2022-04-29T10:09:00Z">
        <w:r>
          <w:t xml:space="preserve">Table </w:t>
        </w:r>
        <w:r>
          <w:fldChar w:fldCharType="begin"/>
        </w:r>
        <w:r>
          <w:instrText>SEQ Table \* ARABIC</w:instrText>
        </w:r>
        <w:r>
          <w:fldChar w:fldCharType="separate"/>
        </w:r>
        <w:r w:rsidR="00F1669B">
          <w:t>41</w:t>
        </w:r>
        <w:r>
          <w:fldChar w:fldCharType="end"/>
        </w:r>
      </w:ins>
      <w:r>
        <w:t xml:space="preserve">: </w:t>
      </w:r>
      <w:bookmarkStart w:id="10244" w:name="SupportedFileFormats"/>
      <w:r>
        <w:t>SupportedFileFormats</w:t>
      </w:r>
      <w:bookmarkEnd w:id="10242"/>
      <w:bookmarkEnd w:id="10244"/>
      <w:bookmarkEnd w:id="100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70DC8C94" w14:textId="77777777" w:rsidTr="00BA7D84">
        <w:trPr>
          <w:jc w:val="center"/>
        </w:trPr>
        <w:tc>
          <w:tcPr>
            <w:tcW w:w="1440" w:type="dxa"/>
            <w:gridSpan w:val="4"/>
          </w:tcPr>
          <w:p w14:paraId="177D3904" w14:textId="77777777" w:rsidR="00440477" w:rsidRDefault="00440477" w:rsidP="00BA7D84">
            <w:pPr>
              <w:pStyle w:val="TableText"/>
            </w:pPr>
            <w:r>
              <w:t>Value Set: SupportedFileFormats urn:oid:2.16.840.1.113883.11.20.7.1</w:t>
            </w:r>
          </w:p>
          <w:p w14:paraId="3A00FB30" w14:textId="77777777" w:rsidR="00440477" w:rsidRDefault="00440477" w:rsidP="00BA7D84">
            <w:pPr>
              <w:pStyle w:val="TableText"/>
            </w:pPr>
            <w:r>
              <w:t>(Clinical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r>
            <w:r>
              <w:br/>
            </w:r>
            <w:r>
              <w:br/>
              <w:t>This value set was imported on 10/17/2019 with a version of 20190425.</w:t>
            </w:r>
          </w:p>
          <w:p w14:paraId="52B124C5" w14:textId="79CD9566" w:rsidR="00440477" w:rsidRDefault="00440477" w:rsidP="00BA7D84">
            <w:pPr>
              <w:pStyle w:val="TableText"/>
            </w:pPr>
            <w:r>
              <w:t xml:space="preserve">Value Set Source: </w:t>
            </w:r>
            <w:hyperlink r:id="rId15" w:history="1">
              <w:r>
                <w:rPr>
                  <w:rStyle w:val="HyperlinkCourierBold"/>
                </w:rPr>
                <w:t>https://vsac.nlm.nih.gov/valueset/2.16.840.1.113883.11.20.7.1/expansion</w:t>
              </w:r>
            </w:hyperlink>
          </w:p>
        </w:tc>
      </w:tr>
      <w:tr w:rsidR="00440477" w14:paraId="23B39D42" w14:textId="77777777" w:rsidTr="00BA7D84">
        <w:trPr>
          <w:cantSplit/>
          <w:tblHeader/>
          <w:jc w:val="center"/>
        </w:trPr>
        <w:tc>
          <w:tcPr>
            <w:tcW w:w="1560" w:type="dxa"/>
            <w:shd w:val="clear" w:color="auto" w:fill="E6E6E6"/>
          </w:tcPr>
          <w:p w14:paraId="580A0300" w14:textId="77777777" w:rsidR="00440477" w:rsidRDefault="00440477" w:rsidP="00BA7D84">
            <w:pPr>
              <w:pStyle w:val="TableHead"/>
            </w:pPr>
            <w:r>
              <w:t>Code</w:t>
            </w:r>
          </w:p>
        </w:tc>
        <w:tc>
          <w:tcPr>
            <w:tcW w:w="3000" w:type="dxa"/>
            <w:shd w:val="clear" w:color="auto" w:fill="E6E6E6"/>
          </w:tcPr>
          <w:p w14:paraId="1321ECF2" w14:textId="77777777" w:rsidR="00440477" w:rsidRDefault="00440477" w:rsidP="00BA7D84">
            <w:pPr>
              <w:pStyle w:val="TableHead"/>
            </w:pPr>
            <w:r>
              <w:t>Code System</w:t>
            </w:r>
          </w:p>
        </w:tc>
        <w:tc>
          <w:tcPr>
            <w:tcW w:w="3000" w:type="dxa"/>
            <w:shd w:val="clear" w:color="auto" w:fill="E6E6E6"/>
          </w:tcPr>
          <w:p w14:paraId="178BC081" w14:textId="77777777" w:rsidR="00440477" w:rsidRDefault="00440477" w:rsidP="00BA7D84">
            <w:pPr>
              <w:pStyle w:val="TableHead"/>
            </w:pPr>
            <w:r>
              <w:t>Code System OID</w:t>
            </w:r>
          </w:p>
        </w:tc>
        <w:tc>
          <w:tcPr>
            <w:tcW w:w="2520" w:type="dxa"/>
            <w:shd w:val="clear" w:color="auto" w:fill="E6E6E6"/>
          </w:tcPr>
          <w:p w14:paraId="6764DE5E" w14:textId="77777777" w:rsidR="00440477" w:rsidRDefault="00440477" w:rsidP="00BA7D84">
            <w:pPr>
              <w:pStyle w:val="TableHead"/>
            </w:pPr>
            <w:r>
              <w:t>Print Name</w:t>
            </w:r>
          </w:p>
        </w:tc>
      </w:tr>
      <w:tr w:rsidR="00440477" w14:paraId="6A78F626" w14:textId="77777777" w:rsidTr="00BA7D84">
        <w:trPr>
          <w:jc w:val="center"/>
        </w:trPr>
        <w:tc>
          <w:tcPr>
            <w:tcW w:w="1170" w:type="dxa"/>
          </w:tcPr>
          <w:p w14:paraId="3CA4B00A" w14:textId="77777777" w:rsidR="00440477" w:rsidRDefault="00440477" w:rsidP="00BA7D84">
            <w:pPr>
              <w:pStyle w:val="TableText"/>
            </w:pPr>
            <w:r>
              <w:t>application/msword</w:t>
            </w:r>
          </w:p>
        </w:tc>
        <w:tc>
          <w:tcPr>
            <w:tcW w:w="3195" w:type="dxa"/>
          </w:tcPr>
          <w:p w14:paraId="150238EA" w14:textId="77777777" w:rsidR="00440477" w:rsidRDefault="00440477" w:rsidP="00BA7D84">
            <w:pPr>
              <w:pStyle w:val="TableText"/>
            </w:pPr>
            <w:r>
              <w:t>Media Type</w:t>
            </w:r>
          </w:p>
        </w:tc>
        <w:tc>
          <w:tcPr>
            <w:tcW w:w="3195" w:type="dxa"/>
          </w:tcPr>
          <w:p w14:paraId="114E3537" w14:textId="77777777" w:rsidR="00440477" w:rsidRDefault="00440477" w:rsidP="00BA7D84">
            <w:pPr>
              <w:pStyle w:val="TableText"/>
            </w:pPr>
            <w:r>
              <w:t>urn:oid:2.16.840.1.113883.5.79</w:t>
            </w:r>
          </w:p>
        </w:tc>
        <w:tc>
          <w:tcPr>
            <w:tcW w:w="2520" w:type="dxa"/>
          </w:tcPr>
          <w:p w14:paraId="005C280C" w14:textId="77777777" w:rsidR="00440477" w:rsidRDefault="00440477" w:rsidP="00BA7D84">
            <w:pPr>
              <w:pStyle w:val="TableText"/>
            </w:pPr>
            <w:r>
              <w:t>MSWORD</w:t>
            </w:r>
          </w:p>
        </w:tc>
      </w:tr>
      <w:tr w:rsidR="00440477" w14:paraId="3593D735" w14:textId="77777777" w:rsidTr="00BA7D84">
        <w:trPr>
          <w:jc w:val="center"/>
        </w:trPr>
        <w:tc>
          <w:tcPr>
            <w:tcW w:w="1170" w:type="dxa"/>
          </w:tcPr>
          <w:p w14:paraId="3D880CF0" w14:textId="77777777" w:rsidR="00440477" w:rsidRDefault="00440477" w:rsidP="00BA7D84">
            <w:pPr>
              <w:pStyle w:val="TableText"/>
            </w:pPr>
            <w:r>
              <w:t>application/pdf</w:t>
            </w:r>
          </w:p>
        </w:tc>
        <w:tc>
          <w:tcPr>
            <w:tcW w:w="3195" w:type="dxa"/>
          </w:tcPr>
          <w:p w14:paraId="27652217" w14:textId="77777777" w:rsidR="00440477" w:rsidRDefault="00440477" w:rsidP="00BA7D84">
            <w:pPr>
              <w:pStyle w:val="TableText"/>
            </w:pPr>
            <w:r>
              <w:t>Media Type</w:t>
            </w:r>
          </w:p>
        </w:tc>
        <w:tc>
          <w:tcPr>
            <w:tcW w:w="3195" w:type="dxa"/>
          </w:tcPr>
          <w:p w14:paraId="6DD98A18" w14:textId="77777777" w:rsidR="00440477" w:rsidRDefault="00440477" w:rsidP="00BA7D84">
            <w:pPr>
              <w:pStyle w:val="TableText"/>
            </w:pPr>
            <w:r>
              <w:t>urn:oid:2.16.840.1.113883.5.79</w:t>
            </w:r>
          </w:p>
        </w:tc>
        <w:tc>
          <w:tcPr>
            <w:tcW w:w="2520" w:type="dxa"/>
          </w:tcPr>
          <w:p w14:paraId="4D93AE55" w14:textId="77777777" w:rsidR="00440477" w:rsidRDefault="00440477" w:rsidP="00BA7D84">
            <w:pPr>
              <w:pStyle w:val="TableText"/>
            </w:pPr>
            <w:r>
              <w:t>PDF</w:t>
            </w:r>
          </w:p>
        </w:tc>
      </w:tr>
      <w:tr w:rsidR="00440477" w14:paraId="7684323F" w14:textId="77777777" w:rsidTr="00BA7D84">
        <w:trPr>
          <w:jc w:val="center"/>
        </w:trPr>
        <w:tc>
          <w:tcPr>
            <w:tcW w:w="1170" w:type="dxa"/>
          </w:tcPr>
          <w:p w14:paraId="03B3EE6A" w14:textId="77777777" w:rsidR="00440477" w:rsidRDefault="00440477" w:rsidP="00BA7D84">
            <w:pPr>
              <w:pStyle w:val="TableText"/>
            </w:pPr>
            <w:r>
              <w:t>image/gif</w:t>
            </w:r>
          </w:p>
        </w:tc>
        <w:tc>
          <w:tcPr>
            <w:tcW w:w="3195" w:type="dxa"/>
          </w:tcPr>
          <w:p w14:paraId="28CE0A0A" w14:textId="77777777" w:rsidR="00440477" w:rsidRDefault="00440477" w:rsidP="00BA7D84">
            <w:pPr>
              <w:pStyle w:val="TableText"/>
            </w:pPr>
            <w:r>
              <w:t>Media Type</w:t>
            </w:r>
          </w:p>
        </w:tc>
        <w:tc>
          <w:tcPr>
            <w:tcW w:w="3195" w:type="dxa"/>
          </w:tcPr>
          <w:p w14:paraId="0363D796" w14:textId="77777777" w:rsidR="00440477" w:rsidRDefault="00440477" w:rsidP="00BA7D84">
            <w:pPr>
              <w:pStyle w:val="TableText"/>
            </w:pPr>
            <w:r>
              <w:t>urn:oid:2.16.840.1.113883.5.79</w:t>
            </w:r>
          </w:p>
        </w:tc>
        <w:tc>
          <w:tcPr>
            <w:tcW w:w="2520" w:type="dxa"/>
          </w:tcPr>
          <w:p w14:paraId="28524094" w14:textId="77777777" w:rsidR="00440477" w:rsidRDefault="00440477" w:rsidP="00BA7D84">
            <w:pPr>
              <w:pStyle w:val="TableText"/>
            </w:pPr>
            <w:r>
              <w:t>GIF Image</w:t>
            </w:r>
          </w:p>
        </w:tc>
      </w:tr>
      <w:tr w:rsidR="00440477" w14:paraId="2A35E75F" w14:textId="77777777" w:rsidTr="00BA7D84">
        <w:trPr>
          <w:jc w:val="center"/>
        </w:trPr>
        <w:tc>
          <w:tcPr>
            <w:tcW w:w="1170" w:type="dxa"/>
          </w:tcPr>
          <w:p w14:paraId="48889BD7" w14:textId="77777777" w:rsidR="00440477" w:rsidRDefault="00440477" w:rsidP="00BA7D84">
            <w:pPr>
              <w:pStyle w:val="TableText"/>
            </w:pPr>
            <w:r>
              <w:t>image/jpeg</w:t>
            </w:r>
          </w:p>
        </w:tc>
        <w:tc>
          <w:tcPr>
            <w:tcW w:w="3195" w:type="dxa"/>
          </w:tcPr>
          <w:p w14:paraId="3BCF51CF" w14:textId="77777777" w:rsidR="00440477" w:rsidRDefault="00440477" w:rsidP="00BA7D84">
            <w:pPr>
              <w:pStyle w:val="TableText"/>
            </w:pPr>
            <w:r>
              <w:t>Media Type</w:t>
            </w:r>
          </w:p>
        </w:tc>
        <w:tc>
          <w:tcPr>
            <w:tcW w:w="3195" w:type="dxa"/>
          </w:tcPr>
          <w:p w14:paraId="1B824FB6" w14:textId="77777777" w:rsidR="00440477" w:rsidRDefault="00440477" w:rsidP="00BA7D84">
            <w:pPr>
              <w:pStyle w:val="TableText"/>
            </w:pPr>
            <w:r>
              <w:t>urn:oid:2.16.840.1.113883.5.79</w:t>
            </w:r>
          </w:p>
        </w:tc>
        <w:tc>
          <w:tcPr>
            <w:tcW w:w="2520" w:type="dxa"/>
          </w:tcPr>
          <w:p w14:paraId="7138C6F7" w14:textId="77777777" w:rsidR="00440477" w:rsidRDefault="00440477" w:rsidP="00BA7D84">
            <w:pPr>
              <w:pStyle w:val="TableText"/>
            </w:pPr>
            <w:r>
              <w:t>JPEG Image</w:t>
            </w:r>
          </w:p>
        </w:tc>
      </w:tr>
      <w:tr w:rsidR="00440477" w14:paraId="37E61C21" w14:textId="77777777" w:rsidTr="00BA7D84">
        <w:trPr>
          <w:jc w:val="center"/>
        </w:trPr>
        <w:tc>
          <w:tcPr>
            <w:tcW w:w="1170" w:type="dxa"/>
          </w:tcPr>
          <w:p w14:paraId="70F9E1E1" w14:textId="77777777" w:rsidR="00440477" w:rsidRDefault="00440477" w:rsidP="00BA7D84">
            <w:pPr>
              <w:pStyle w:val="TableText"/>
            </w:pPr>
            <w:r>
              <w:t>image/png</w:t>
            </w:r>
          </w:p>
        </w:tc>
        <w:tc>
          <w:tcPr>
            <w:tcW w:w="3195" w:type="dxa"/>
          </w:tcPr>
          <w:p w14:paraId="3D5B61AF" w14:textId="77777777" w:rsidR="00440477" w:rsidRDefault="00440477" w:rsidP="00BA7D84">
            <w:pPr>
              <w:pStyle w:val="TableText"/>
            </w:pPr>
            <w:r>
              <w:t>Media Type</w:t>
            </w:r>
          </w:p>
        </w:tc>
        <w:tc>
          <w:tcPr>
            <w:tcW w:w="3195" w:type="dxa"/>
          </w:tcPr>
          <w:p w14:paraId="75BF549B" w14:textId="77777777" w:rsidR="00440477" w:rsidRDefault="00440477" w:rsidP="00BA7D84">
            <w:pPr>
              <w:pStyle w:val="TableText"/>
            </w:pPr>
            <w:r>
              <w:t>urn:oid:2.16.840.1.113883.5.79</w:t>
            </w:r>
          </w:p>
        </w:tc>
        <w:tc>
          <w:tcPr>
            <w:tcW w:w="2520" w:type="dxa"/>
          </w:tcPr>
          <w:p w14:paraId="481DBCF0" w14:textId="77777777" w:rsidR="00440477" w:rsidRDefault="00440477" w:rsidP="00BA7D84">
            <w:pPr>
              <w:pStyle w:val="TableText"/>
            </w:pPr>
            <w:r>
              <w:t>PNG Image</w:t>
            </w:r>
          </w:p>
        </w:tc>
      </w:tr>
      <w:tr w:rsidR="00440477" w14:paraId="37ACD59C" w14:textId="77777777" w:rsidTr="00BA7D84">
        <w:trPr>
          <w:jc w:val="center"/>
        </w:trPr>
        <w:tc>
          <w:tcPr>
            <w:tcW w:w="1170" w:type="dxa"/>
          </w:tcPr>
          <w:p w14:paraId="11D1E8C5" w14:textId="77777777" w:rsidR="00440477" w:rsidRDefault="00440477" w:rsidP="00BA7D84">
            <w:pPr>
              <w:pStyle w:val="TableText"/>
            </w:pPr>
            <w:r>
              <w:t>image/tiff</w:t>
            </w:r>
          </w:p>
        </w:tc>
        <w:tc>
          <w:tcPr>
            <w:tcW w:w="3195" w:type="dxa"/>
          </w:tcPr>
          <w:p w14:paraId="3CDB8BAF" w14:textId="77777777" w:rsidR="00440477" w:rsidRDefault="00440477" w:rsidP="00BA7D84">
            <w:pPr>
              <w:pStyle w:val="TableText"/>
            </w:pPr>
            <w:r>
              <w:t>Media Type</w:t>
            </w:r>
          </w:p>
        </w:tc>
        <w:tc>
          <w:tcPr>
            <w:tcW w:w="3195" w:type="dxa"/>
          </w:tcPr>
          <w:p w14:paraId="4D8A824E" w14:textId="77777777" w:rsidR="00440477" w:rsidRDefault="00440477" w:rsidP="00BA7D84">
            <w:pPr>
              <w:pStyle w:val="TableText"/>
            </w:pPr>
            <w:r>
              <w:t>urn:oid:2.16.840.1.113883.5.79</w:t>
            </w:r>
          </w:p>
        </w:tc>
        <w:tc>
          <w:tcPr>
            <w:tcW w:w="2520" w:type="dxa"/>
          </w:tcPr>
          <w:p w14:paraId="55B5B9FC" w14:textId="77777777" w:rsidR="00440477" w:rsidRDefault="00440477" w:rsidP="00BA7D84">
            <w:pPr>
              <w:pStyle w:val="TableText"/>
            </w:pPr>
            <w:r>
              <w:t>TIFF Image</w:t>
            </w:r>
          </w:p>
        </w:tc>
      </w:tr>
      <w:tr w:rsidR="00440477" w14:paraId="1E52ABA3" w14:textId="77777777" w:rsidTr="00BA7D84">
        <w:trPr>
          <w:jc w:val="center"/>
        </w:trPr>
        <w:tc>
          <w:tcPr>
            <w:tcW w:w="1170" w:type="dxa"/>
          </w:tcPr>
          <w:p w14:paraId="7C8B8C13" w14:textId="77777777" w:rsidR="00440477" w:rsidRDefault="00440477" w:rsidP="00BA7D84">
            <w:pPr>
              <w:pStyle w:val="TableText"/>
            </w:pPr>
            <w:r>
              <w:t>text/html</w:t>
            </w:r>
          </w:p>
        </w:tc>
        <w:tc>
          <w:tcPr>
            <w:tcW w:w="3195" w:type="dxa"/>
          </w:tcPr>
          <w:p w14:paraId="10899CE8" w14:textId="77777777" w:rsidR="00440477" w:rsidRDefault="00440477" w:rsidP="00BA7D84">
            <w:pPr>
              <w:pStyle w:val="TableText"/>
            </w:pPr>
            <w:r>
              <w:t>Media Type</w:t>
            </w:r>
          </w:p>
        </w:tc>
        <w:tc>
          <w:tcPr>
            <w:tcW w:w="3195" w:type="dxa"/>
          </w:tcPr>
          <w:p w14:paraId="0A552842" w14:textId="77777777" w:rsidR="00440477" w:rsidRDefault="00440477" w:rsidP="00BA7D84">
            <w:pPr>
              <w:pStyle w:val="TableText"/>
            </w:pPr>
            <w:r>
              <w:t>urn:oid:2.16.840.1.113883.5.79</w:t>
            </w:r>
          </w:p>
        </w:tc>
        <w:tc>
          <w:tcPr>
            <w:tcW w:w="2520" w:type="dxa"/>
          </w:tcPr>
          <w:p w14:paraId="7FF61363" w14:textId="77777777" w:rsidR="00440477" w:rsidRDefault="00440477" w:rsidP="00BA7D84">
            <w:pPr>
              <w:pStyle w:val="TableText"/>
            </w:pPr>
            <w:r>
              <w:t>HTML Text</w:t>
            </w:r>
          </w:p>
        </w:tc>
      </w:tr>
      <w:tr w:rsidR="00440477" w14:paraId="0A425914" w14:textId="77777777" w:rsidTr="00BA7D84">
        <w:trPr>
          <w:jc w:val="center"/>
        </w:trPr>
        <w:tc>
          <w:tcPr>
            <w:tcW w:w="1170" w:type="dxa"/>
          </w:tcPr>
          <w:p w14:paraId="648F4AA1" w14:textId="77777777" w:rsidR="00440477" w:rsidRDefault="00440477" w:rsidP="00BA7D84">
            <w:pPr>
              <w:pStyle w:val="TableText"/>
            </w:pPr>
            <w:r>
              <w:t>text/plain</w:t>
            </w:r>
          </w:p>
        </w:tc>
        <w:tc>
          <w:tcPr>
            <w:tcW w:w="3195" w:type="dxa"/>
          </w:tcPr>
          <w:p w14:paraId="682EE817" w14:textId="77777777" w:rsidR="00440477" w:rsidRDefault="00440477" w:rsidP="00BA7D84">
            <w:pPr>
              <w:pStyle w:val="TableText"/>
            </w:pPr>
            <w:r>
              <w:t>Media Type</w:t>
            </w:r>
          </w:p>
        </w:tc>
        <w:tc>
          <w:tcPr>
            <w:tcW w:w="3195" w:type="dxa"/>
          </w:tcPr>
          <w:p w14:paraId="6A8A9FE2" w14:textId="77777777" w:rsidR="00440477" w:rsidRDefault="00440477" w:rsidP="00BA7D84">
            <w:pPr>
              <w:pStyle w:val="TableText"/>
            </w:pPr>
            <w:r>
              <w:t>urn:oid:2.16.840.1.113883.5.79</w:t>
            </w:r>
          </w:p>
        </w:tc>
        <w:tc>
          <w:tcPr>
            <w:tcW w:w="2520" w:type="dxa"/>
          </w:tcPr>
          <w:p w14:paraId="63247FA9" w14:textId="77777777" w:rsidR="00440477" w:rsidRDefault="00440477" w:rsidP="00BA7D84">
            <w:pPr>
              <w:pStyle w:val="TableText"/>
            </w:pPr>
            <w:r>
              <w:t>Plain Text</w:t>
            </w:r>
          </w:p>
        </w:tc>
      </w:tr>
      <w:tr w:rsidR="00440477" w14:paraId="33972383" w14:textId="77777777" w:rsidTr="00BA7D84">
        <w:trPr>
          <w:jc w:val="center"/>
        </w:trPr>
        <w:tc>
          <w:tcPr>
            <w:tcW w:w="1170" w:type="dxa"/>
          </w:tcPr>
          <w:p w14:paraId="2E601036" w14:textId="77777777" w:rsidR="00440477" w:rsidRDefault="00440477" w:rsidP="00BA7D84">
            <w:pPr>
              <w:pStyle w:val="TableText"/>
            </w:pPr>
            <w:r>
              <w:t>text/rtf</w:t>
            </w:r>
          </w:p>
        </w:tc>
        <w:tc>
          <w:tcPr>
            <w:tcW w:w="3195" w:type="dxa"/>
          </w:tcPr>
          <w:p w14:paraId="365AA715" w14:textId="77777777" w:rsidR="00440477" w:rsidRDefault="00440477" w:rsidP="00BA7D84">
            <w:pPr>
              <w:pStyle w:val="TableText"/>
            </w:pPr>
            <w:r>
              <w:t>Media Type</w:t>
            </w:r>
          </w:p>
        </w:tc>
        <w:tc>
          <w:tcPr>
            <w:tcW w:w="3195" w:type="dxa"/>
          </w:tcPr>
          <w:p w14:paraId="4EC8A4B3" w14:textId="77777777" w:rsidR="00440477" w:rsidRDefault="00440477" w:rsidP="00BA7D84">
            <w:pPr>
              <w:pStyle w:val="TableText"/>
            </w:pPr>
            <w:r>
              <w:t>urn:oid:2.16.840.1.113883.5.79</w:t>
            </w:r>
          </w:p>
        </w:tc>
        <w:tc>
          <w:tcPr>
            <w:tcW w:w="2520" w:type="dxa"/>
          </w:tcPr>
          <w:p w14:paraId="0263393A" w14:textId="77777777" w:rsidR="00440477" w:rsidRDefault="00440477" w:rsidP="00BA7D84">
            <w:pPr>
              <w:pStyle w:val="TableText"/>
            </w:pPr>
            <w:r>
              <w:t>RTF Text</w:t>
            </w:r>
          </w:p>
        </w:tc>
      </w:tr>
    </w:tbl>
    <w:p w14:paraId="483A3055" w14:textId="77777777" w:rsidR="00440477" w:rsidRDefault="00440477" w:rsidP="00440477">
      <w:pPr>
        <w:pStyle w:val="BodyText"/>
      </w:pPr>
    </w:p>
    <w:p w14:paraId="7B5D1241" w14:textId="325D19C7" w:rsidR="00440477" w:rsidRDefault="00440477" w:rsidP="00440477">
      <w:pPr>
        <w:pStyle w:val="Caption"/>
        <w:rPr>
          <w:ins w:id="10245" w:author="Russ Ott" w:date="2022-04-29T10:09:00Z"/>
        </w:rPr>
      </w:pPr>
      <w:bookmarkStart w:id="10246" w:name="_Toc101450748"/>
      <w:ins w:id="10247" w:author="Russ Ott" w:date="2022-04-29T10:09:00Z">
        <w:r>
          <w:t xml:space="preserve">Table </w:t>
        </w:r>
        <w:r>
          <w:fldChar w:fldCharType="begin"/>
        </w:r>
        <w:r>
          <w:instrText>SEQ Table \* ARABIC</w:instrText>
        </w:r>
        <w:r>
          <w:fldChar w:fldCharType="separate"/>
        </w:r>
        <w:r w:rsidR="00F1669B">
          <w:t>42</w:t>
        </w:r>
        <w:r>
          <w:fldChar w:fldCharType="end"/>
        </w:r>
        <w:r>
          <w:t xml:space="preserve">: </w:t>
        </w:r>
        <w:bookmarkStart w:id="10248" w:name="Planned_moodCode_ActEncounterProcedure"/>
        <w:r>
          <w:t>Planned moodCode (Act/Encounter/Procedure)</w:t>
        </w:r>
        <w:bookmarkEnd w:id="10246"/>
        <w:bookmarkEnd w:id="10248"/>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34BC61BE" w14:textId="77777777" w:rsidTr="00BA7D84">
        <w:trPr>
          <w:jc w:val="center"/>
          <w:ins w:id="10249" w:author="Russ Ott" w:date="2022-04-29T10:09:00Z"/>
        </w:trPr>
        <w:tc>
          <w:tcPr>
            <w:tcW w:w="1440" w:type="dxa"/>
            <w:gridSpan w:val="4"/>
          </w:tcPr>
          <w:p w14:paraId="3C923E9A" w14:textId="77777777" w:rsidR="00440477" w:rsidRDefault="00440477" w:rsidP="00BA7D84">
            <w:pPr>
              <w:pStyle w:val="TableText"/>
              <w:rPr>
                <w:ins w:id="10250" w:author="Russ Ott" w:date="2022-04-29T10:09:00Z"/>
              </w:rPr>
            </w:pPr>
            <w:ins w:id="10251" w:author="Russ Ott" w:date="2022-04-29T10:09:00Z">
              <w:r>
                <w:t>Value Set: Planned moodCode (Act/Encounter/Procedure) urn:oid:2.16.840.1.113883.11.20.9.23</w:t>
              </w:r>
            </w:ins>
          </w:p>
          <w:p w14:paraId="51785E81" w14:textId="77777777" w:rsidR="00440477" w:rsidRDefault="00440477" w:rsidP="00BA7D84">
            <w:pPr>
              <w:pStyle w:val="TableText"/>
              <w:rPr>
                <w:ins w:id="10252" w:author="Russ Ott" w:date="2022-04-29T10:09:00Z"/>
              </w:rPr>
            </w:pPr>
            <w:ins w:id="10253" w:author="Russ Ott" w:date="2022-04-29T10:09:00Z">
              <w:r>
                <w:t>This value set is used to restrict the moodCode on an act, an encounter or a procedure to future moods</w:t>
              </w:r>
            </w:ins>
          </w:p>
          <w:p w14:paraId="11CE5C6C" w14:textId="38B2AB7A" w:rsidR="00440477" w:rsidRDefault="00440477" w:rsidP="00BA7D84">
            <w:pPr>
              <w:pStyle w:val="TableText"/>
              <w:rPr>
                <w:ins w:id="10254" w:author="Russ Ott" w:date="2022-04-29T10:09:00Z"/>
              </w:rPr>
            </w:pPr>
            <w:ins w:id="10255" w:author="Russ Ott" w:date="2022-04-29T10:09:00Z">
              <w:r>
                <w:t xml:space="preserve">Value Set Source: </w:t>
              </w:r>
              <w:r w:rsidR="00002F64">
                <w:fldChar w:fldCharType="begin"/>
              </w:r>
              <w:r w:rsidR="00002F64">
                <w:instrText xml:space="preserve"> HYPERLINK "https://vsac.nlm.nih.gov/valueset/2.16.840.1.113883.11.20.</w:instrText>
              </w:r>
              <w:r w:rsidR="00002F64">
                <w:instrText xml:space="preserve">9.23/expansion" </w:instrText>
              </w:r>
              <w:r w:rsidR="00002F64">
                <w:fldChar w:fldCharType="separate"/>
              </w:r>
              <w:r>
                <w:rPr>
                  <w:rStyle w:val="HyperlinkCourierBold"/>
                </w:rPr>
                <w:t>https://vsac.nlm.nih.gov/valueset/2.16.840.1.113883.11.20.9.23/expansion</w:t>
              </w:r>
              <w:r w:rsidR="00002F64">
                <w:rPr>
                  <w:rStyle w:val="HyperlinkCourierBold"/>
                </w:rPr>
                <w:fldChar w:fldCharType="end"/>
              </w:r>
            </w:ins>
          </w:p>
        </w:tc>
      </w:tr>
      <w:tr w:rsidR="00440477" w14:paraId="04AE9D7A" w14:textId="77777777" w:rsidTr="00BA7D84">
        <w:trPr>
          <w:cantSplit/>
          <w:tblHeader/>
          <w:jc w:val="center"/>
          <w:ins w:id="10256" w:author="Russ Ott" w:date="2022-04-29T10:09:00Z"/>
        </w:trPr>
        <w:tc>
          <w:tcPr>
            <w:tcW w:w="1560" w:type="dxa"/>
            <w:shd w:val="clear" w:color="auto" w:fill="E6E6E6"/>
          </w:tcPr>
          <w:p w14:paraId="39FE8CF1" w14:textId="77777777" w:rsidR="00440477" w:rsidRDefault="00440477" w:rsidP="00BA7D84">
            <w:pPr>
              <w:pStyle w:val="TableHead"/>
              <w:rPr>
                <w:ins w:id="10257" w:author="Russ Ott" w:date="2022-04-29T10:09:00Z"/>
              </w:rPr>
            </w:pPr>
            <w:ins w:id="10258" w:author="Russ Ott" w:date="2022-04-29T10:09:00Z">
              <w:r>
                <w:t>Code</w:t>
              </w:r>
            </w:ins>
          </w:p>
        </w:tc>
        <w:tc>
          <w:tcPr>
            <w:tcW w:w="3000" w:type="dxa"/>
            <w:shd w:val="clear" w:color="auto" w:fill="E6E6E6"/>
          </w:tcPr>
          <w:p w14:paraId="7571C7FF" w14:textId="77777777" w:rsidR="00440477" w:rsidRDefault="00440477" w:rsidP="00BA7D84">
            <w:pPr>
              <w:pStyle w:val="TableHead"/>
              <w:rPr>
                <w:ins w:id="10259" w:author="Russ Ott" w:date="2022-04-29T10:09:00Z"/>
              </w:rPr>
            </w:pPr>
            <w:ins w:id="10260" w:author="Russ Ott" w:date="2022-04-29T10:09:00Z">
              <w:r>
                <w:t>Code System</w:t>
              </w:r>
            </w:ins>
          </w:p>
        </w:tc>
        <w:tc>
          <w:tcPr>
            <w:tcW w:w="3000" w:type="dxa"/>
            <w:shd w:val="clear" w:color="auto" w:fill="E6E6E6"/>
          </w:tcPr>
          <w:p w14:paraId="291288A9" w14:textId="77777777" w:rsidR="00440477" w:rsidRDefault="00440477" w:rsidP="00BA7D84">
            <w:pPr>
              <w:pStyle w:val="TableHead"/>
              <w:rPr>
                <w:ins w:id="10261" w:author="Russ Ott" w:date="2022-04-29T10:09:00Z"/>
              </w:rPr>
            </w:pPr>
            <w:ins w:id="10262" w:author="Russ Ott" w:date="2022-04-29T10:09:00Z">
              <w:r>
                <w:t>Code System OID</w:t>
              </w:r>
            </w:ins>
          </w:p>
        </w:tc>
        <w:tc>
          <w:tcPr>
            <w:tcW w:w="2520" w:type="dxa"/>
            <w:shd w:val="clear" w:color="auto" w:fill="E6E6E6"/>
          </w:tcPr>
          <w:p w14:paraId="47117B29" w14:textId="77777777" w:rsidR="00440477" w:rsidRDefault="00440477" w:rsidP="00BA7D84">
            <w:pPr>
              <w:pStyle w:val="TableHead"/>
              <w:rPr>
                <w:ins w:id="10263" w:author="Russ Ott" w:date="2022-04-29T10:09:00Z"/>
              </w:rPr>
            </w:pPr>
            <w:ins w:id="10264" w:author="Russ Ott" w:date="2022-04-29T10:09:00Z">
              <w:r>
                <w:t>Print Name</w:t>
              </w:r>
            </w:ins>
          </w:p>
        </w:tc>
      </w:tr>
      <w:tr w:rsidR="00440477" w14:paraId="6DC2255A" w14:textId="77777777" w:rsidTr="00BA7D84">
        <w:trPr>
          <w:jc w:val="center"/>
          <w:ins w:id="10265" w:author="Russ Ott" w:date="2022-04-29T10:09:00Z"/>
        </w:trPr>
        <w:tc>
          <w:tcPr>
            <w:tcW w:w="1170" w:type="dxa"/>
          </w:tcPr>
          <w:p w14:paraId="39DC1308" w14:textId="77777777" w:rsidR="00440477" w:rsidRDefault="00440477" w:rsidP="00BA7D84">
            <w:pPr>
              <w:pStyle w:val="TableText"/>
              <w:rPr>
                <w:ins w:id="10266" w:author="Russ Ott" w:date="2022-04-29T10:09:00Z"/>
              </w:rPr>
            </w:pPr>
            <w:ins w:id="10267" w:author="Russ Ott" w:date="2022-04-29T10:09:00Z">
              <w:r>
                <w:t>INT</w:t>
              </w:r>
            </w:ins>
          </w:p>
        </w:tc>
        <w:tc>
          <w:tcPr>
            <w:tcW w:w="3195" w:type="dxa"/>
          </w:tcPr>
          <w:p w14:paraId="4AD2FF35" w14:textId="77777777" w:rsidR="00440477" w:rsidRDefault="00440477" w:rsidP="00BA7D84">
            <w:pPr>
              <w:pStyle w:val="TableText"/>
              <w:rPr>
                <w:ins w:id="10268" w:author="Russ Ott" w:date="2022-04-29T10:09:00Z"/>
              </w:rPr>
            </w:pPr>
            <w:ins w:id="10269" w:author="Russ Ott" w:date="2022-04-29T10:09:00Z">
              <w:r>
                <w:t>HL7ActMood</w:t>
              </w:r>
            </w:ins>
          </w:p>
        </w:tc>
        <w:tc>
          <w:tcPr>
            <w:tcW w:w="3195" w:type="dxa"/>
          </w:tcPr>
          <w:p w14:paraId="1B958446" w14:textId="77777777" w:rsidR="00440477" w:rsidRDefault="00440477" w:rsidP="00BA7D84">
            <w:pPr>
              <w:pStyle w:val="TableText"/>
              <w:rPr>
                <w:ins w:id="10270" w:author="Russ Ott" w:date="2022-04-29T10:09:00Z"/>
              </w:rPr>
            </w:pPr>
            <w:ins w:id="10271" w:author="Russ Ott" w:date="2022-04-29T10:09:00Z">
              <w:r>
                <w:t>urn:oid:2.16.840.1.113883.5.1001</w:t>
              </w:r>
            </w:ins>
          </w:p>
        </w:tc>
        <w:tc>
          <w:tcPr>
            <w:tcW w:w="2520" w:type="dxa"/>
          </w:tcPr>
          <w:p w14:paraId="52003A1C" w14:textId="77777777" w:rsidR="00440477" w:rsidRDefault="00440477" w:rsidP="00BA7D84">
            <w:pPr>
              <w:pStyle w:val="TableText"/>
              <w:rPr>
                <w:ins w:id="10272" w:author="Russ Ott" w:date="2022-04-29T10:09:00Z"/>
              </w:rPr>
            </w:pPr>
            <w:ins w:id="10273" w:author="Russ Ott" w:date="2022-04-29T10:09:00Z">
              <w:r>
                <w:t>Intent</w:t>
              </w:r>
            </w:ins>
          </w:p>
        </w:tc>
      </w:tr>
      <w:tr w:rsidR="00440477" w14:paraId="68514E5A" w14:textId="77777777" w:rsidTr="00BA7D84">
        <w:trPr>
          <w:jc w:val="center"/>
          <w:ins w:id="10274" w:author="Russ Ott" w:date="2022-04-29T10:09:00Z"/>
        </w:trPr>
        <w:tc>
          <w:tcPr>
            <w:tcW w:w="1170" w:type="dxa"/>
          </w:tcPr>
          <w:p w14:paraId="4C1FDE16" w14:textId="77777777" w:rsidR="00440477" w:rsidRDefault="00440477" w:rsidP="00BA7D84">
            <w:pPr>
              <w:pStyle w:val="TableText"/>
              <w:rPr>
                <w:ins w:id="10275" w:author="Russ Ott" w:date="2022-04-29T10:09:00Z"/>
              </w:rPr>
            </w:pPr>
            <w:ins w:id="10276" w:author="Russ Ott" w:date="2022-04-29T10:09:00Z">
              <w:r>
                <w:t>ARQ</w:t>
              </w:r>
            </w:ins>
          </w:p>
        </w:tc>
        <w:tc>
          <w:tcPr>
            <w:tcW w:w="3195" w:type="dxa"/>
          </w:tcPr>
          <w:p w14:paraId="7D97DD83" w14:textId="77777777" w:rsidR="00440477" w:rsidRDefault="00440477" w:rsidP="00BA7D84">
            <w:pPr>
              <w:pStyle w:val="TableText"/>
              <w:rPr>
                <w:ins w:id="10277" w:author="Russ Ott" w:date="2022-04-29T10:09:00Z"/>
              </w:rPr>
            </w:pPr>
            <w:ins w:id="10278" w:author="Russ Ott" w:date="2022-04-29T10:09:00Z">
              <w:r>
                <w:t>HL7ActMood</w:t>
              </w:r>
            </w:ins>
          </w:p>
        </w:tc>
        <w:tc>
          <w:tcPr>
            <w:tcW w:w="3195" w:type="dxa"/>
          </w:tcPr>
          <w:p w14:paraId="4619DD88" w14:textId="77777777" w:rsidR="00440477" w:rsidRDefault="00440477" w:rsidP="00BA7D84">
            <w:pPr>
              <w:pStyle w:val="TableText"/>
              <w:rPr>
                <w:ins w:id="10279" w:author="Russ Ott" w:date="2022-04-29T10:09:00Z"/>
              </w:rPr>
            </w:pPr>
            <w:ins w:id="10280" w:author="Russ Ott" w:date="2022-04-29T10:09:00Z">
              <w:r>
                <w:t>urn:oid:2.16.840.1.113883.5.1001</w:t>
              </w:r>
            </w:ins>
          </w:p>
        </w:tc>
        <w:tc>
          <w:tcPr>
            <w:tcW w:w="2520" w:type="dxa"/>
          </w:tcPr>
          <w:p w14:paraId="69547675" w14:textId="77777777" w:rsidR="00440477" w:rsidRDefault="00440477" w:rsidP="00BA7D84">
            <w:pPr>
              <w:pStyle w:val="TableText"/>
              <w:rPr>
                <w:ins w:id="10281" w:author="Russ Ott" w:date="2022-04-29T10:09:00Z"/>
              </w:rPr>
            </w:pPr>
            <w:ins w:id="10282" w:author="Russ Ott" w:date="2022-04-29T10:09:00Z">
              <w:r>
                <w:t>Appointment Request</w:t>
              </w:r>
            </w:ins>
          </w:p>
        </w:tc>
      </w:tr>
      <w:tr w:rsidR="00440477" w14:paraId="12581185" w14:textId="77777777" w:rsidTr="00BA7D84">
        <w:trPr>
          <w:jc w:val="center"/>
          <w:ins w:id="10283" w:author="Russ Ott" w:date="2022-04-29T10:09:00Z"/>
        </w:trPr>
        <w:tc>
          <w:tcPr>
            <w:tcW w:w="1170" w:type="dxa"/>
          </w:tcPr>
          <w:p w14:paraId="1237C976" w14:textId="77777777" w:rsidR="00440477" w:rsidRDefault="00440477" w:rsidP="00BA7D84">
            <w:pPr>
              <w:pStyle w:val="TableText"/>
              <w:rPr>
                <w:ins w:id="10284" w:author="Russ Ott" w:date="2022-04-29T10:09:00Z"/>
              </w:rPr>
            </w:pPr>
            <w:ins w:id="10285" w:author="Russ Ott" w:date="2022-04-29T10:09:00Z">
              <w:r>
                <w:t>PRMS</w:t>
              </w:r>
            </w:ins>
          </w:p>
        </w:tc>
        <w:tc>
          <w:tcPr>
            <w:tcW w:w="3195" w:type="dxa"/>
          </w:tcPr>
          <w:p w14:paraId="01386387" w14:textId="77777777" w:rsidR="00440477" w:rsidRDefault="00440477" w:rsidP="00BA7D84">
            <w:pPr>
              <w:pStyle w:val="TableText"/>
              <w:rPr>
                <w:ins w:id="10286" w:author="Russ Ott" w:date="2022-04-29T10:09:00Z"/>
              </w:rPr>
            </w:pPr>
            <w:ins w:id="10287" w:author="Russ Ott" w:date="2022-04-29T10:09:00Z">
              <w:r>
                <w:t>HL7ActMood</w:t>
              </w:r>
            </w:ins>
          </w:p>
        </w:tc>
        <w:tc>
          <w:tcPr>
            <w:tcW w:w="3195" w:type="dxa"/>
          </w:tcPr>
          <w:p w14:paraId="6B4ED33C" w14:textId="77777777" w:rsidR="00440477" w:rsidRDefault="00440477" w:rsidP="00BA7D84">
            <w:pPr>
              <w:pStyle w:val="TableText"/>
              <w:rPr>
                <w:ins w:id="10288" w:author="Russ Ott" w:date="2022-04-29T10:09:00Z"/>
              </w:rPr>
            </w:pPr>
            <w:ins w:id="10289" w:author="Russ Ott" w:date="2022-04-29T10:09:00Z">
              <w:r>
                <w:t>urn:oid:2.16.840.1.113883.5.1001</w:t>
              </w:r>
            </w:ins>
          </w:p>
        </w:tc>
        <w:tc>
          <w:tcPr>
            <w:tcW w:w="2520" w:type="dxa"/>
          </w:tcPr>
          <w:p w14:paraId="4A0A908B" w14:textId="77777777" w:rsidR="00440477" w:rsidRDefault="00440477" w:rsidP="00BA7D84">
            <w:pPr>
              <w:pStyle w:val="TableText"/>
              <w:rPr>
                <w:ins w:id="10290" w:author="Russ Ott" w:date="2022-04-29T10:09:00Z"/>
              </w:rPr>
            </w:pPr>
            <w:ins w:id="10291" w:author="Russ Ott" w:date="2022-04-29T10:09:00Z">
              <w:r>
                <w:t>Promise</w:t>
              </w:r>
            </w:ins>
          </w:p>
        </w:tc>
      </w:tr>
      <w:tr w:rsidR="00440477" w14:paraId="12507AAC" w14:textId="77777777" w:rsidTr="00BA7D84">
        <w:trPr>
          <w:jc w:val="center"/>
          <w:ins w:id="10292" w:author="Russ Ott" w:date="2022-04-29T10:09:00Z"/>
        </w:trPr>
        <w:tc>
          <w:tcPr>
            <w:tcW w:w="1170" w:type="dxa"/>
          </w:tcPr>
          <w:p w14:paraId="57A4D9CE" w14:textId="77777777" w:rsidR="00440477" w:rsidRDefault="00440477" w:rsidP="00BA7D84">
            <w:pPr>
              <w:pStyle w:val="TableText"/>
              <w:rPr>
                <w:ins w:id="10293" w:author="Russ Ott" w:date="2022-04-29T10:09:00Z"/>
              </w:rPr>
            </w:pPr>
            <w:ins w:id="10294" w:author="Russ Ott" w:date="2022-04-29T10:09:00Z">
              <w:r>
                <w:t>PRP</w:t>
              </w:r>
            </w:ins>
          </w:p>
        </w:tc>
        <w:tc>
          <w:tcPr>
            <w:tcW w:w="3195" w:type="dxa"/>
          </w:tcPr>
          <w:p w14:paraId="6A44A068" w14:textId="77777777" w:rsidR="00440477" w:rsidRDefault="00440477" w:rsidP="00BA7D84">
            <w:pPr>
              <w:pStyle w:val="TableText"/>
              <w:rPr>
                <w:ins w:id="10295" w:author="Russ Ott" w:date="2022-04-29T10:09:00Z"/>
              </w:rPr>
            </w:pPr>
            <w:ins w:id="10296" w:author="Russ Ott" w:date="2022-04-29T10:09:00Z">
              <w:r>
                <w:t>HL7ActMood</w:t>
              </w:r>
            </w:ins>
          </w:p>
        </w:tc>
        <w:tc>
          <w:tcPr>
            <w:tcW w:w="3195" w:type="dxa"/>
          </w:tcPr>
          <w:p w14:paraId="65CA9730" w14:textId="77777777" w:rsidR="00440477" w:rsidRDefault="00440477" w:rsidP="00BA7D84">
            <w:pPr>
              <w:pStyle w:val="TableText"/>
              <w:rPr>
                <w:ins w:id="10297" w:author="Russ Ott" w:date="2022-04-29T10:09:00Z"/>
              </w:rPr>
            </w:pPr>
            <w:ins w:id="10298" w:author="Russ Ott" w:date="2022-04-29T10:09:00Z">
              <w:r>
                <w:t>urn:oid:2.16.840.1.113883.5.1001</w:t>
              </w:r>
            </w:ins>
          </w:p>
        </w:tc>
        <w:tc>
          <w:tcPr>
            <w:tcW w:w="2520" w:type="dxa"/>
          </w:tcPr>
          <w:p w14:paraId="2816EB60" w14:textId="77777777" w:rsidR="00440477" w:rsidRDefault="00440477" w:rsidP="00BA7D84">
            <w:pPr>
              <w:pStyle w:val="TableText"/>
              <w:rPr>
                <w:ins w:id="10299" w:author="Russ Ott" w:date="2022-04-29T10:09:00Z"/>
              </w:rPr>
            </w:pPr>
            <w:ins w:id="10300" w:author="Russ Ott" w:date="2022-04-29T10:09:00Z">
              <w:r>
                <w:t>Proposal</w:t>
              </w:r>
            </w:ins>
          </w:p>
        </w:tc>
      </w:tr>
      <w:tr w:rsidR="00440477" w14:paraId="198F56B0" w14:textId="77777777" w:rsidTr="00BA7D84">
        <w:trPr>
          <w:jc w:val="center"/>
          <w:ins w:id="10301" w:author="Russ Ott" w:date="2022-04-29T10:09:00Z"/>
        </w:trPr>
        <w:tc>
          <w:tcPr>
            <w:tcW w:w="1170" w:type="dxa"/>
          </w:tcPr>
          <w:p w14:paraId="347EE630" w14:textId="77777777" w:rsidR="00440477" w:rsidRDefault="00440477" w:rsidP="00BA7D84">
            <w:pPr>
              <w:pStyle w:val="TableText"/>
              <w:rPr>
                <w:ins w:id="10302" w:author="Russ Ott" w:date="2022-04-29T10:09:00Z"/>
              </w:rPr>
            </w:pPr>
            <w:ins w:id="10303" w:author="Russ Ott" w:date="2022-04-29T10:09:00Z">
              <w:r>
                <w:t>RQO</w:t>
              </w:r>
            </w:ins>
          </w:p>
        </w:tc>
        <w:tc>
          <w:tcPr>
            <w:tcW w:w="3195" w:type="dxa"/>
          </w:tcPr>
          <w:p w14:paraId="035180C7" w14:textId="77777777" w:rsidR="00440477" w:rsidRDefault="00440477" w:rsidP="00BA7D84">
            <w:pPr>
              <w:pStyle w:val="TableText"/>
              <w:rPr>
                <w:ins w:id="10304" w:author="Russ Ott" w:date="2022-04-29T10:09:00Z"/>
              </w:rPr>
            </w:pPr>
            <w:ins w:id="10305" w:author="Russ Ott" w:date="2022-04-29T10:09:00Z">
              <w:r>
                <w:t>HL7ActMood</w:t>
              </w:r>
            </w:ins>
          </w:p>
        </w:tc>
        <w:tc>
          <w:tcPr>
            <w:tcW w:w="3195" w:type="dxa"/>
          </w:tcPr>
          <w:p w14:paraId="68C614C1" w14:textId="77777777" w:rsidR="00440477" w:rsidRDefault="00440477" w:rsidP="00BA7D84">
            <w:pPr>
              <w:pStyle w:val="TableText"/>
              <w:rPr>
                <w:ins w:id="10306" w:author="Russ Ott" w:date="2022-04-29T10:09:00Z"/>
              </w:rPr>
            </w:pPr>
            <w:ins w:id="10307" w:author="Russ Ott" w:date="2022-04-29T10:09:00Z">
              <w:r>
                <w:t>urn:oid:2.16.840.1.113883.5.1001</w:t>
              </w:r>
            </w:ins>
          </w:p>
        </w:tc>
        <w:tc>
          <w:tcPr>
            <w:tcW w:w="2520" w:type="dxa"/>
          </w:tcPr>
          <w:p w14:paraId="12170E61" w14:textId="77777777" w:rsidR="00440477" w:rsidRDefault="00440477" w:rsidP="00BA7D84">
            <w:pPr>
              <w:pStyle w:val="TableText"/>
              <w:rPr>
                <w:ins w:id="10308" w:author="Russ Ott" w:date="2022-04-29T10:09:00Z"/>
              </w:rPr>
            </w:pPr>
            <w:ins w:id="10309" w:author="Russ Ott" w:date="2022-04-29T10:09:00Z">
              <w:r>
                <w:t>Request</w:t>
              </w:r>
            </w:ins>
          </w:p>
        </w:tc>
      </w:tr>
      <w:tr w:rsidR="00440477" w14:paraId="7457C676" w14:textId="77777777" w:rsidTr="00BA7D84">
        <w:trPr>
          <w:jc w:val="center"/>
          <w:ins w:id="10310" w:author="Russ Ott" w:date="2022-04-29T10:09:00Z"/>
        </w:trPr>
        <w:tc>
          <w:tcPr>
            <w:tcW w:w="1170" w:type="dxa"/>
          </w:tcPr>
          <w:p w14:paraId="2AFD614D" w14:textId="77777777" w:rsidR="00440477" w:rsidRDefault="00440477" w:rsidP="00BA7D84">
            <w:pPr>
              <w:pStyle w:val="TableText"/>
              <w:rPr>
                <w:ins w:id="10311" w:author="Russ Ott" w:date="2022-04-29T10:09:00Z"/>
              </w:rPr>
            </w:pPr>
            <w:ins w:id="10312" w:author="Russ Ott" w:date="2022-04-29T10:09:00Z">
              <w:r>
                <w:t>APT</w:t>
              </w:r>
            </w:ins>
          </w:p>
        </w:tc>
        <w:tc>
          <w:tcPr>
            <w:tcW w:w="3195" w:type="dxa"/>
          </w:tcPr>
          <w:p w14:paraId="558A85C3" w14:textId="77777777" w:rsidR="00440477" w:rsidRDefault="00440477" w:rsidP="00BA7D84">
            <w:pPr>
              <w:pStyle w:val="TableText"/>
              <w:rPr>
                <w:ins w:id="10313" w:author="Russ Ott" w:date="2022-04-29T10:09:00Z"/>
              </w:rPr>
            </w:pPr>
            <w:ins w:id="10314" w:author="Russ Ott" w:date="2022-04-29T10:09:00Z">
              <w:r>
                <w:t>HL7ActMood</w:t>
              </w:r>
            </w:ins>
          </w:p>
        </w:tc>
        <w:tc>
          <w:tcPr>
            <w:tcW w:w="3195" w:type="dxa"/>
          </w:tcPr>
          <w:p w14:paraId="3E3A6BEC" w14:textId="77777777" w:rsidR="00440477" w:rsidRDefault="00440477" w:rsidP="00BA7D84">
            <w:pPr>
              <w:pStyle w:val="TableText"/>
              <w:rPr>
                <w:ins w:id="10315" w:author="Russ Ott" w:date="2022-04-29T10:09:00Z"/>
              </w:rPr>
            </w:pPr>
            <w:ins w:id="10316" w:author="Russ Ott" w:date="2022-04-29T10:09:00Z">
              <w:r>
                <w:t>urn:oid:2.16.840.1.113883.5.1001</w:t>
              </w:r>
            </w:ins>
          </w:p>
        </w:tc>
        <w:tc>
          <w:tcPr>
            <w:tcW w:w="2520" w:type="dxa"/>
          </w:tcPr>
          <w:p w14:paraId="624B0DA8" w14:textId="77777777" w:rsidR="00440477" w:rsidRDefault="00440477" w:rsidP="00BA7D84">
            <w:pPr>
              <w:pStyle w:val="TableText"/>
              <w:rPr>
                <w:ins w:id="10317" w:author="Russ Ott" w:date="2022-04-29T10:09:00Z"/>
              </w:rPr>
            </w:pPr>
            <w:ins w:id="10318" w:author="Russ Ott" w:date="2022-04-29T10:09:00Z">
              <w:r>
                <w:t>Appointment</w:t>
              </w:r>
            </w:ins>
          </w:p>
        </w:tc>
      </w:tr>
    </w:tbl>
    <w:p w14:paraId="6665944D" w14:textId="77777777" w:rsidR="00440477" w:rsidRDefault="00440477" w:rsidP="00440477">
      <w:pPr>
        <w:pStyle w:val="BodyText"/>
        <w:rPr>
          <w:ins w:id="10319" w:author="Russ Ott" w:date="2022-04-29T10:09:00Z"/>
        </w:rPr>
      </w:pPr>
    </w:p>
    <w:p w14:paraId="61F73C7D" w14:textId="3FA587D1" w:rsidR="00440477" w:rsidRDefault="00440477" w:rsidP="00440477">
      <w:pPr>
        <w:pStyle w:val="Caption"/>
        <w:rPr>
          <w:ins w:id="10320" w:author="Russ Ott" w:date="2022-04-29T10:09:00Z"/>
        </w:rPr>
      </w:pPr>
      <w:bookmarkStart w:id="10321" w:name="_Toc101450749"/>
      <w:ins w:id="10322" w:author="Russ Ott" w:date="2022-04-29T10:09:00Z">
        <w:r>
          <w:t xml:space="preserve">Table </w:t>
        </w:r>
        <w:r>
          <w:fldChar w:fldCharType="begin"/>
        </w:r>
        <w:r>
          <w:instrText>SEQ Table \* ARABIC</w:instrText>
        </w:r>
        <w:r>
          <w:fldChar w:fldCharType="separate"/>
        </w:r>
        <w:r w:rsidR="00F1669B">
          <w:t>43</w:t>
        </w:r>
        <w:r>
          <w:fldChar w:fldCharType="end"/>
        </w:r>
        <w:r>
          <w:t xml:space="preserve">: </w:t>
        </w:r>
        <w:bookmarkStart w:id="10323" w:name="Body_Site_Value_Set"/>
        <w:r>
          <w:t>Body Site Value Set</w:t>
        </w:r>
        <w:bookmarkEnd w:id="10321"/>
        <w:bookmarkEnd w:id="10323"/>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1388B15B" w14:textId="77777777" w:rsidTr="00BA7D84">
        <w:trPr>
          <w:jc w:val="center"/>
          <w:ins w:id="10324" w:author="Russ Ott" w:date="2022-04-29T10:09:00Z"/>
        </w:trPr>
        <w:tc>
          <w:tcPr>
            <w:tcW w:w="1440" w:type="dxa"/>
            <w:gridSpan w:val="4"/>
          </w:tcPr>
          <w:p w14:paraId="64D8848A" w14:textId="77777777" w:rsidR="00440477" w:rsidRDefault="00440477" w:rsidP="00BA7D84">
            <w:pPr>
              <w:pStyle w:val="TableText"/>
              <w:rPr>
                <w:ins w:id="10325" w:author="Russ Ott" w:date="2022-04-29T10:09:00Z"/>
              </w:rPr>
            </w:pPr>
            <w:ins w:id="10326" w:author="Russ Ott" w:date="2022-04-29T10:09:00Z">
              <w:r>
                <w:t>Value Set: Body Site Value Set urn:oid:2.16.840.1.113883.3.88.12.3221.8.9</w:t>
              </w:r>
            </w:ins>
          </w:p>
          <w:p w14:paraId="61618902" w14:textId="77777777" w:rsidR="00440477" w:rsidRDefault="00440477" w:rsidP="00BA7D84">
            <w:pPr>
              <w:pStyle w:val="TableText"/>
              <w:rPr>
                <w:ins w:id="10327" w:author="Russ Ott" w:date="2022-04-29T10:09:00Z"/>
              </w:rPr>
            </w:pPr>
            <w:ins w:id="10328" w:author="Russ Ott" w:date="2022-04-29T10:09:00Z">
              <w:r>
                <w:t>(Clinical Focus: All SNOMED CT anatomic structures, locations, abnormal structures that can be considered to describe an anatomical site.),(Data Element Scope: data element describing body location),(Inclusion Criteria: SNOMED CT concepts descending from the Anatomical Structure (91723000) or Acquired body structure (body structure) (280115004) or Anatomical site notations for tumor staging (body structure) (258331007) or Body structure, altered from its original anatomical structure (morphologic abnormality) (118956008) or Physical anatomical entity (body structure) (91722005)),(Exclusion Criteria: none)</w:t>
              </w:r>
              <w:r>
                <w:br/>
              </w:r>
              <w:r>
                <w:br/>
                <w:t>This value set was imported on 6/24/2019 with a version of 20190420.</w:t>
              </w:r>
            </w:ins>
          </w:p>
          <w:p w14:paraId="75D1FAA0" w14:textId="4C583185" w:rsidR="00440477" w:rsidRDefault="00440477" w:rsidP="00BA7D84">
            <w:pPr>
              <w:pStyle w:val="TableText"/>
              <w:rPr>
                <w:ins w:id="10329" w:author="Russ Ott" w:date="2022-04-29T10:09:00Z"/>
              </w:rPr>
            </w:pPr>
            <w:ins w:id="10330" w:author="Russ Ott" w:date="2022-04-29T10:09:00Z">
              <w:r>
                <w:t xml:space="preserve">Value Set Source: </w:t>
              </w:r>
              <w:r w:rsidR="00002F64">
                <w:fldChar w:fldCharType="begin"/>
              </w:r>
              <w:r w:rsidR="00002F64">
                <w:instrText xml:space="preserve"> HYPERLINK "https://vsac.nlm.nih.gov/valueset/2.16.840.1.113883.3.88.12.3221.8.9/expansion" </w:instrText>
              </w:r>
              <w:r w:rsidR="00002F64">
                <w:fldChar w:fldCharType="separate"/>
              </w:r>
              <w:r>
                <w:rPr>
                  <w:rStyle w:val="HyperlinkCourierBold"/>
                </w:rPr>
                <w:t>https://vsac.nlm.nih.gov/valueset/2.16.840.1.113883.3.88.12.3221.8.9/expansion</w:t>
              </w:r>
              <w:r w:rsidR="00002F64">
                <w:rPr>
                  <w:rStyle w:val="HyperlinkCourierBold"/>
                </w:rPr>
                <w:fldChar w:fldCharType="end"/>
              </w:r>
            </w:ins>
          </w:p>
        </w:tc>
      </w:tr>
      <w:tr w:rsidR="00440477" w14:paraId="3186639A" w14:textId="77777777" w:rsidTr="00BA7D84">
        <w:trPr>
          <w:cantSplit/>
          <w:tblHeader/>
          <w:jc w:val="center"/>
          <w:ins w:id="10331" w:author="Russ Ott" w:date="2022-04-29T10:09:00Z"/>
        </w:trPr>
        <w:tc>
          <w:tcPr>
            <w:tcW w:w="1560" w:type="dxa"/>
            <w:shd w:val="clear" w:color="auto" w:fill="E6E6E6"/>
          </w:tcPr>
          <w:p w14:paraId="7E08B2D1" w14:textId="77777777" w:rsidR="00440477" w:rsidRDefault="00440477" w:rsidP="00BA7D84">
            <w:pPr>
              <w:pStyle w:val="TableHead"/>
              <w:rPr>
                <w:ins w:id="10332" w:author="Russ Ott" w:date="2022-04-29T10:09:00Z"/>
              </w:rPr>
            </w:pPr>
            <w:ins w:id="10333" w:author="Russ Ott" w:date="2022-04-29T10:09:00Z">
              <w:r>
                <w:t>Code</w:t>
              </w:r>
            </w:ins>
          </w:p>
        </w:tc>
        <w:tc>
          <w:tcPr>
            <w:tcW w:w="3000" w:type="dxa"/>
            <w:shd w:val="clear" w:color="auto" w:fill="E6E6E6"/>
          </w:tcPr>
          <w:p w14:paraId="2EC0F60F" w14:textId="77777777" w:rsidR="00440477" w:rsidRDefault="00440477" w:rsidP="00BA7D84">
            <w:pPr>
              <w:pStyle w:val="TableHead"/>
              <w:rPr>
                <w:ins w:id="10334" w:author="Russ Ott" w:date="2022-04-29T10:09:00Z"/>
              </w:rPr>
            </w:pPr>
            <w:ins w:id="10335" w:author="Russ Ott" w:date="2022-04-29T10:09:00Z">
              <w:r>
                <w:t>Code System</w:t>
              </w:r>
            </w:ins>
          </w:p>
        </w:tc>
        <w:tc>
          <w:tcPr>
            <w:tcW w:w="3000" w:type="dxa"/>
            <w:shd w:val="clear" w:color="auto" w:fill="E6E6E6"/>
          </w:tcPr>
          <w:p w14:paraId="3BAC7A49" w14:textId="77777777" w:rsidR="00440477" w:rsidRDefault="00440477" w:rsidP="00BA7D84">
            <w:pPr>
              <w:pStyle w:val="TableHead"/>
              <w:rPr>
                <w:ins w:id="10336" w:author="Russ Ott" w:date="2022-04-29T10:09:00Z"/>
              </w:rPr>
            </w:pPr>
            <w:ins w:id="10337" w:author="Russ Ott" w:date="2022-04-29T10:09:00Z">
              <w:r>
                <w:t>Code System OID</w:t>
              </w:r>
            </w:ins>
          </w:p>
        </w:tc>
        <w:tc>
          <w:tcPr>
            <w:tcW w:w="2520" w:type="dxa"/>
            <w:shd w:val="clear" w:color="auto" w:fill="E6E6E6"/>
          </w:tcPr>
          <w:p w14:paraId="62DC1E61" w14:textId="77777777" w:rsidR="00440477" w:rsidRDefault="00440477" w:rsidP="00BA7D84">
            <w:pPr>
              <w:pStyle w:val="TableHead"/>
              <w:rPr>
                <w:ins w:id="10338" w:author="Russ Ott" w:date="2022-04-29T10:09:00Z"/>
              </w:rPr>
            </w:pPr>
            <w:ins w:id="10339" w:author="Russ Ott" w:date="2022-04-29T10:09:00Z">
              <w:r>
                <w:t>Print Name</w:t>
              </w:r>
            </w:ins>
          </w:p>
        </w:tc>
      </w:tr>
      <w:tr w:rsidR="00440477" w14:paraId="3158D17A" w14:textId="77777777" w:rsidTr="00BA7D84">
        <w:trPr>
          <w:jc w:val="center"/>
          <w:ins w:id="10340" w:author="Russ Ott" w:date="2022-04-29T10:09:00Z"/>
        </w:trPr>
        <w:tc>
          <w:tcPr>
            <w:tcW w:w="1170" w:type="dxa"/>
          </w:tcPr>
          <w:p w14:paraId="0BA7E829" w14:textId="77777777" w:rsidR="00440477" w:rsidRDefault="00440477" w:rsidP="00BA7D84">
            <w:pPr>
              <w:pStyle w:val="TableText"/>
              <w:rPr>
                <w:ins w:id="10341" w:author="Russ Ott" w:date="2022-04-29T10:09:00Z"/>
              </w:rPr>
            </w:pPr>
            <w:ins w:id="10342" w:author="Russ Ott" w:date="2022-04-29T10:09:00Z">
              <w:r>
                <w:t>10013000</w:t>
              </w:r>
            </w:ins>
          </w:p>
        </w:tc>
        <w:tc>
          <w:tcPr>
            <w:tcW w:w="3195" w:type="dxa"/>
          </w:tcPr>
          <w:p w14:paraId="43821EDF" w14:textId="77777777" w:rsidR="00440477" w:rsidRDefault="00440477" w:rsidP="00BA7D84">
            <w:pPr>
              <w:pStyle w:val="TableText"/>
              <w:rPr>
                <w:ins w:id="10343" w:author="Russ Ott" w:date="2022-04-29T10:09:00Z"/>
              </w:rPr>
            </w:pPr>
            <w:ins w:id="10344" w:author="Russ Ott" w:date="2022-04-29T10:09:00Z">
              <w:r>
                <w:t>SNOMED CT</w:t>
              </w:r>
            </w:ins>
          </w:p>
        </w:tc>
        <w:tc>
          <w:tcPr>
            <w:tcW w:w="3195" w:type="dxa"/>
          </w:tcPr>
          <w:p w14:paraId="71E730C4" w14:textId="77777777" w:rsidR="00440477" w:rsidRDefault="00440477" w:rsidP="00BA7D84">
            <w:pPr>
              <w:pStyle w:val="TableText"/>
              <w:rPr>
                <w:ins w:id="10345" w:author="Russ Ott" w:date="2022-04-29T10:09:00Z"/>
              </w:rPr>
            </w:pPr>
            <w:ins w:id="10346" w:author="Russ Ott" w:date="2022-04-29T10:09:00Z">
              <w:r>
                <w:t>urn:oid:2.16.840.1.113883.6.96</w:t>
              </w:r>
            </w:ins>
          </w:p>
        </w:tc>
        <w:tc>
          <w:tcPr>
            <w:tcW w:w="2520" w:type="dxa"/>
          </w:tcPr>
          <w:p w14:paraId="4D46D4A6" w14:textId="77777777" w:rsidR="00440477" w:rsidRDefault="00440477" w:rsidP="00BA7D84">
            <w:pPr>
              <w:pStyle w:val="TableText"/>
              <w:rPr>
                <w:ins w:id="10347" w:author="Russ Ott" w:date="2022-04-29T10:09:00Z"/>
              </w:rPr>
            </w:pPr>
            <w:ins w:id="10348" w:author="Russ Ott" w:date="2022-04-29T10:09:00Z">
              <w:r>
                <w:t>Lateral meniscus structure (body structure)</w:t>
              </w:r>
            </w:ins>
          </w:p>
        </w:tc>
      </w:tr>
      <w:tr w:rsidR="00440477" w14:paraId="515C971F" w14:textId="77777777" w:rsidTr="00BA7D84">
        <w:trPr>
          <w:jc w:val="center"/>
          <w:ins w:id="10349" w:author="Russ Ott" w:date="2022-04-29T10:09:00Z"/>
        </w:trPr>
        <w:tc>
          <w:tcPr>
            <w:tcW w:w="1170" w:type="dxa"/>
          </w:tcPr>
          <w:p w14:paraId="376901BF" w14:textId="77777777" w:rsidR="00440477" w:rsidRDefault="00440477" w:rsidP="00BA7D84">
            <w:pPr>
              <w:pStyle w:val="TableText"/>
              <w:rPr>
                <w:ins w:id="10350" w:author="Russ Ott" w:date="2022-04-29T10:09:00Z"/>
              </w:rPr>
            </w:pPr>
            <w:ins w:id="10351" w:author="Russ Ott" w:date="2022-04-29T10:09:00Z">
              <w:r>
                <w:t>10024003</w:t>
              </w:r>
            </w:ins>
          </w:p>
        </w:tc>
        <w:tc>
          <w:tcPr>
            <w:tcW w:w="3195" w:type="dxa"/>
          </w:tcPr>
          <w:p w14:paraId="5274E0B7" w14:textId="77777777" w:rsidR="00440477" w:rsidRDefault="00440477" w:rsidP="00BA7D84">
            <w:pPr>
              <w:pStyle w:val="TableText"/>
              <w:rPr>
                <w:ins w:id="10352" w:author="Russ Ott" w:date="2022-04-29T10:09:00Z"/>
              </w:rPr>
            </w:pPr>
            <w:ins w:id="10353" w:author="Russ Ott" w:date="2022-04-29T10:09:00Z">
              <w:r>
                <w:t>SNOMED CT</w:t>
              </w:r>
            </w:ins>
          </w:p>
        </w:tc>
        <w:tc>
          <w:tcPr>
            <w:tcW w:w="3195" w:type="dxa"/>
          </w:tcPr>
          <w:p w14:paraId="68DDAEA2" w14:textId="77777777" w:rsidR="00440477" w:rsidRDefault="00440477" w:rsidP="00BA7D84">
            <w:pPr>
              <w:pStyle w:val="TableText"/>
              <w:rPr>
                <w:ins w:id="10354" w:author="Russ Ott" w:date="2022-04-29T10:09:00Z"/>
              </w:rPr>
            </w:pPr>
            <w:ins w:id="10355" w:author="Russ Ott" w:date="2022-04-29T10:09:00Z">
              <w:r>
                <w:t>urn:oid:2.16.840.1.113883.6.96</w:t>
              </w:r>
            </w:ins>
          </w:p>
        </w:tc>
        <w:tc>
          <w:tcPr>
            <w:tcW w:w="2520" w:type="dxa"/>
          </w:tcPr>
          <w:p w14:paraId="1B817B1C" w14:textId="77777777" w:rsidR="00440477" w:rsidRDefault="00440477" w:rsidP="00BA7D84">
            <w:pPr>
              <w:pStyle w:val="TableText"/>
              <w:rPr>
                <w:ins w:id="10356" w:author="Russ Ott" w:date="2022-04-29T10:09:00Z"/>
              </w:rPr>
            </w:pPr>
            <w:ins w:id="10357" w:author="Russ Ott" w:date="2022-04-29T10:09:00Z">
              <w:r>
                <w:t>Structure of base of lung (body structure)</w:t>
              </w:r>
            </w:ins>
          </w:p>
        </w:tc>
      </w:tr>
      <w:tr w:rsidR="00440477" w14:paraId="3140FA8B" w14:textId="77777777" w:rsidTr="00BA7D84">
        <w:trPr>
          <w:jc w:val="center"/>
          <w:ins w:id="10358" w:author="Russ Ott" w:date="2022-04-29T10:09:00Z"/>
        </w:trPr>
        <w:tc>
          <w:tcPr>
            <w:tcW w:w="1170" w:type="dxa"/>
          </w:tcPr>
          <w:p w14:paraId="681E51B5" w14:textId="77777777" w:rsidR="00440477" w:rsidRDefault="00440477" w:rsidP="00BA7D84">
            <w:pPr>
              <w:pStyle w:val="TableText"/>
              <w:rPr>
                <w:ins w:id="10359" w:author="Russ Ott" w:date="2022-04-29T10:09:00Z"/>
              </w:rPr>
            </w:pPr>
            <w:ins w:id="10360" w:author="Russ Ott" w:date="2022-04-29T10:09:00Z">
              <w:r>
                <w:t>10025002</w:t>
              </w:r>
            </w:ins>
          </w:p>
        </w:tc>
        <w:tc>
          <w:tcPr>
            <w:tcW w:w="3195" w:type="dxa"/>
          </w:tcPr>
          <w:p w14:paraId="6E317799" w14:textId="77777777" w:rsidR="00440477" w:rsidRDefault="00440477" w:rsidP="00BA7D84">
            <w:pPr>
              <w:pStyle w:val="TableText"/>
              <w:rPr>
                <w:ins w:id="10361" w:author="Russ Ott" w:date="2022-04-29T10:09:00Z"/>
              </w:rPr>
            </w:pPr>
            <w:ins w:id="10362" w:author="Russ Ott" w:date="2022-04-29T10:09:00Z">
              <w:r>
                <w:t>SNOMED CT</w:t>
              </w:r>
            </w:ins>
          </w:p>
        </w:tc>
        <w:tc>
          <w:tcPr>
            <w:tcW w:w="3195" w:type="dxa"/>
          </w:tcPr>
          <w:p w14:paraId="7AC62988" w14:textId="77777777" w:rsidR="00440477" w:rsidRDefault="00440477" w:rsidP="00BA7D84">
            <w:pPr>
              <w:pStyle w:val="TableText"/>
              <w:rPr>
                <w:ins w:id="10363" w:author="Russ Ott" w:date="2022-04-29T10:09:00Z"/>
              </w:rPr>
            </w:pPr>
            <w:ins w:id="10364" w:author="Russ Ott" w:date="2022-04-29T10:09:00Z">
              <w:r>
                <w:t>urn:oid:2.16.840.1.113883.6.96</w:t>
              </w:r>
            </w:ins>
          </w:p>
        </w:tc>
        <w:tc>
          <w:tcPr>
            <w:tcW w:w="2520" w:type="dxa"/>
          </w:tcPr>
          <w:p w14:paraId="1F34377A" w14:textId="77777777" w:rsidR="00440477" w:rsidRDefault="00440477" w:rsidP="00BA7D84">
            <w:pPr>
              <w:pStyle w:val="TableText"/>
              <w:rPr>
                <w:ins w:id="10365" w:author="Russ Ott" w:date="2022-04-29T10:09:00Z"/>
              </w:rPr>
            </w:pPr>
            <w:ins w:id="10366" w:author="Russ Ott" w:date="2022-04-29T10:09:00Z">
              <w:r>
                <w:t>Structure of base of phalanx of index finger (body structure)</w:t>
              </w:r>
            </w:ins>
          </w:p>
        </w:tc>
      </w:tr>
      <w:tr w:rsidR="00440477" w14:paraId="5A5F512F" w14:textId="77777777" w:rsidTr="00BA7D84">
        <w:trPr>
          <w:jc w:val="center"/>
          <w:ins w:id="10367" w:author="Russ Ott" w:date="2022-04-29T10:09:00Z"/>
        </w:trPr>
        <w:tc>
          <w:tcPr>
            <w:tcW w:w="1170" w:type="dxa"/>
          </w:tcPr>
          <w:p w14:paraId="24D87B51" w14:textId="77777777" w:rsidR="00440477" w:rsidRDefault="00440477" w:rsidP="00BA7D84">
            <w:pPr>
              <w:pStyle w:val="TableText"/>
              <w:rPr>
                <w:ins w:id="10368" w:author="Russ Ott" w:date="2022-04-29T10:09:00Z"/>
              </w:rPr>
            </w:pPr>
            <w:ins w:id="10369" w:author="Russ Ott" w:date="2022-04-29T10:09:00Z">
              <w:r>
                <w:t>10026001</w:t>
              </w:r>
            </w:ins>
          </w:p>
        </w:tc>
        <w:tc>
          <w:tcPr>
            <w:tcW w:w="3195" w:type="dxa"/>
          </w:tcPr>
          <w:p w14:paraId="1FFF9D95" w14:textId="77777777" w:rsidR="00440477" w:rsidRDefault="00440477" w:rsidP="00BA7D84">
            <w:pPr>
              <w:pStyle w:val="TableText"/>
              <w:rPr>
                <w:ins w:id="10370" w:author="Russ Ott" w:date="2022-04-29T10:09:00Z"/>
              </w:rPr>
            </w:pPr>
            <w:ins w:id="10371" w:author="Russ Ott" w:date="2022-04-29T10:09:00Z">
              <w:r>
                <w:t>SNOMED CT</w:t>
              </w:r>
            </w:ins>
          </w:p>
        </w:tc>
        <w:tc>
          <w:tcPr>
            <w:tcW w:w="3195" w:type="dxa"/>
          </w:tcPr>
          <w:p w14:paraId="2C4D17B9" w14:textId="77777777" w:rsidR="00440477" w:rsidRDefault="00440477" w:rsidP="00BA7D84">
            <w:pPr>
              <w:pStyle w:val="TableText"/>
              <w:rPr>
                <w:ins w:id="10372" w:author="Russ Ott" w:date="2022-04-29T10:09:00Z"/>
              </w:rPr>
            </w:pPr>
            <w:ins w:id="10373" w:author="Russ Ott" w:date="2022-04-29T10:09:00Z">
              <w:r>
                <w:t>urn:oid:2.16.840.1.113883.6.96</w:t>
              </w:r>
            </w:ins>
          </w:p>
        </w:tc>
        <w:tc>
          <w:tcPr>
            <w:tcW w:w="2520" w:type="dxa"/>
          </w:tcPr>
          <w:p w14:paraId="2493EFB2" w14:textId="77777777" w:rsidR="00440477" w:rsidRDefault="00440477" w:rsidP="00BA7D84">
            <w:pPr>
              <w:pStyle w:val="TableText"/>
              <w:rPr>
                <w:ins w:id="10374" w:author="Russ Ott" w:date="2022-04-29T10:09:00Z"/>
              </w:rPr>
            </w:pPr>
            <w:ins w:id="10375" w:author="Russ Ott" w:date="2022-04-29T10:09:00Z">
              <w:r>
                <w:t>Structure of ventral spinocerebellar tract of pons (body structure)</w:t>
              </w:r>
            </w:ins>
          </w:p>
        </w:tc>
      </w:tr>
      <w:tr w:rsidR="00440477" w14:paraId="3FB38AD1" w14:textId="77777777" w:rsidTr="00BA7D84">
        <w:trPr>
          <w:jc w:val="center"/>
          <w:ins w:id="10376" w:author="Russ Ott" w:date="2022-04-29T10:09:00Z"/>
        </w:trPr>
        <w:tc>
          <w:tcPr>
            <w:tcW w:w="1170" w:type="dxa"/>
          </w:tcPr>
          <w:p w14:paraId="15BA69E5" w14:textId="77777777" w:rsidR="00440477" w:rsidRDefault="00440477" w:rsidP="00BA7D84">
            <w:pPr>
              <w:pStyle w:val="TableText"/>
              <w:rPr>
                <w:ins w:id="10377" w:author="Russ Ott" w:date="2022-04-29T10:09:00Z"/>
              </w:rPr>
            </w:pPr>
            <w:ins w:id="10378" w:author="Russ Ott" w:date="2022-04-29T10:09:00Z">
              <w:r>
                <w:t>10036009</w:t>
              </w:r>
            </w:ins>
          </w:p>
        </w:tc>
        <w:tc>
          <w:tcPr>
            <w:tcW w:w="3195" w:type="dxa"/>
          </w:tcPr>
          <w:p w14:paraId="2B7D264C" w14:textId="77777777" w:rsidR="00440477" w:rsidRDefault="00440477" w:rsidP="00BA7D84">
            <w:pPr>
              <w:pStyle w:val="TableText"/>
              <w:rPr>
                <w:ins w:id="10379" w:author="Russ Ott" w:date="2022-04-29T10:09:00Z"/>
              </w:rPr>
            </w:pPr>
            <w:ins w:id="10380" w:author="Russ Ott" w:date="2022-04-29T10:09:00Z">
              <w:r>
                <w:t>SNOMED CT</w:t>
              </w:r>
            </w:ins>
          </w:p>
        </w:tc>
        <w:tc>
          <w:tcPr>
            <w:tcW w:w="3195" w:type="dxa"/>
          </w:tcPr>
          <w:p w14:paraId="7B32FC9C" w14:textId="77777777" w:rsidR="00440477" w:rsidRDefault="00440477" w:rsidP="00BA7D84">
            <w:pPr>
              <w:pStyle w:val="TableText"/>
              <w:rPr>
                <w:ins w:id="10381" w:author="Russ Ott" w:date="2022-04-29T10:09:00Z"/>
              </w:rPr>
            </w:pPr>
            <w:ins w:id="10382" w:author="Russ Ott" w:date="2022-04-29T10:09:00Z">
              <w:r>
                <w:t>urn:oid:2.16.840.1.113883.6.96</w:t>
              </w:r>
            </w:ins>
          </w:p>
        </w:tc>
        <w:tc>
          <w:tcPr>
            <w:tcW w:w="2520" w:type="dxa"/>
          </w:tcPr>
          <w:p w14:paraId="6E11E60E" w14:textId="77777777" w:rsidR="00440477" w:rsidRDefault="00440477" w:rsidP="00BA7D84">
            <w:pPr>
              <w:pStyle w:val="TableText"/>
              <w:rPr>
                <w:ins w:id="10383" w:author="Russ Ott" w:date="2022-04-29T10:09:00Z"/>
              </w:rPr>
            </w:pPr>
            <w:ins w:id="10384" w:author="Russ Ott" w:date="2022-04-29T10:09:00Z">
              <w:r>
                <w:t>Structure of nucleus pulposus of intervertebral disc of eighth thoracic vertebra (body structure)</w:t>
              </w:r>
            </w:ins>
          </w:p>
        </w:tc>
      </w:tr>
      <w:tr w:rsidR="00440477" w14:paraId="52A9B36F" w14:textId="77777777" w:rsidTr="00BA7D84">
        <w:trPr>
          <w:jc w:val="center"/>
          <w:ins w:id="10385" w:author="Russ Ott" w:date="2022-04-29T10:09:00Z"/>
        </w:trPr>
        <w:tc>
          <w:tcPr>
            <w:tcW w:w="1170" w:type="dxa"/>
          </w:tcPr>
          <w:p w14:paraId="65E144C5" w14:textId="77777777" w:rsidR="00440477" w:rsidRDefault="00440477" w:rsidP="00BA7D84">
            <w:pPr>
              <w:pStyle w:val="TableText"/>
              <w:rPr>
                <w:ins w:id="10386" w:author="Russ Ott" w:date="2022-04-29T10:09:00Z"/>
              </w:rPr>
            </w:pPr>
            <w:ins w:id="10387" w:author="Russ Ott" w:date="2022-04-29T10:09:00Z">
              <w:r>
                <w:t>10042008</w:t>
              </w:r>
            </w:ins>
          </w:p>
        </w:tc>
        <w:tc>
          <w:tcPr>
            <w:tcW w:w="3195" w:type="dxa"/>
          </w:tcPr>
          <w:p w14:paraId="0E183966" w14:textId="77777777" w:rsidR="00440477" w:rsidRDefault="00440477" w:rsidP="00BA7D84">
            <w:pPr>
              <w:pStyle w:val="TableText"/>
              <w:rPr>
                <w:ins w:id="10388" w:author="Russ Ott" w:date="2022-04-29T10:09:00Z"/>
              </w:rPr>
            </w:pPr>
            <w:ins w:id="10389" w:author="Russ Ott" w:date="2022-04-29T10:09:00Z">
              <w:r>
                <w:t>SNOMED CT</w:t>
              </w:r>
            </w:ins>
          </w:p>
        </w:tc>
        <w:tc>
          <w:tcPr>
            <w:tcW w:w="3195" w:type="dxa"/>
          </w:tcPr>
          <w:p w14:paraId="525EACE2" w14:textId="77777777" w:rsidR="00440477" w:rsidRDefault="00440477" w:rsidP="00BA7D84">
            <w:pPr>
              <w:pStyle w:val="TableText"/>
              <w:rPr>
                <w:ins w:id="10390" w:author="Russ Ott" w:date="2022-04-29T10:09:00Z"/>
              </w:rPr>
            </w:pPr>
            <w:ins w:id="10391" w:author="Russ Ott" w:date="2022-04-29T10:09:00Z">
              <w:r>
                <w:t>urn:oid:2.16.840.1.113883.6.96</w:t>
              </w:r>
            </w:ins>
          </w:p>
        </w:tc>
        <w:tc>
          <w:tcPr>
            <w:tcW w:w="2520" w:type="dxa"/>
          </w:tcPr>
          <w:p w14:paraId="151B4819" w14:textId="77777777" w:rsidR="00440477" w:rsidRDefault="00440477" w:rsidP="00BA7D84">
            <w:pPr>
              <w:pStyle w:val="TableText"/>
              <w:rPr>
                <w:ins w:id="10392" w:author="Russ Ott" w:date="2022-04-29T10:09:00Z"/>
              </w:rPr>
            </w:pPr>
            <w:ins w:id="10393" w:author="Russ Ott" w:date="2022-04-29T10:09:00Z">
              <w:r>
                <w:t>Structure of intervertebral foramen of fifth thoracic vertebra (body structure)</w:t>
              </w:r>
            </w:ins>
          </w:p>
        </w:tc>
      </w:tr>
      <w:tr w:rsidR="00440477" w14:paraId="32B1D455" w14:textId="77777777" w:rsidTr="00BA7D84">
        <w:trPr>
          <w:jc w:val="center"/>
          <w:ins w:id="10394" w:author="Russ Ott" w:date="2022-04-29T10:09:00Z"/>
        </w:trPr>
        <w:tc>
          <w:tcPr>
            <w:tcW w:w="1170" w:type="dxa"/>
          </w:tcPr>
          <w:p w14:paraId="535586AF" w14:textId="77777777" w:rsidR="00440477" w:rsidRDefault="00440477" w:rsidP="00BA7D84">
            <w:pPr>
              <w:pStyle w:val="TableText"/>
              <w:rPr>
                <w:ins w:id="10395" w:author="Russ Ott" w:date="2022-04-29T10:09:00Z"/>
              </w:rPr>
            </w:pPr>
            <w:ins w:id="10396" w:author="Russ Ott" w:date="2022-04-29T10:09:00Z">
              <w:r>
                <w:t>10047002</w:t>
              </w:r>
            </w:ins>
          </w:p>
        </w:tc>
        <w:tc>
          <w:tcPr>
            <w:tcW w:w="3195" w:type="dxa"/>
          </w:tcPr>
          <w:p w14:paraId="131CCDDB" w14:textId="77777777" w:rsidR="00440477" w:rsidRDefault="00440477" w:rsidP="00BA7D84">
            <w:pPr>
              <w:pStyle w:val="TableText"/>
              <w:rPr>
                <w:ins w:id="10397" w:author="Russ Ott" w:date="2022-04-29T10:09:00Z"/>
              </w:rPr>
            </w:pPr>
            <w:ins w:id="10398" w:author="Russ Ott" w:date="2022-04-29T10:09:00Z">
              <w:r>
                <w:t>SNOMED CT</w:t>
              </w:r>
            </w:ins>
          </w:p>
        </w:tc>
        <w:tc>
          <w:tcPr>
            <w:tcW w:w="3195" w:type="dxa"/>
          </w:tcPr>
          <w:p w14:paraId="5311FBB6" w14:textId="77777777" w:rsidR="00440477" w:rsidRDefault="00440477" w:rsidP="00BA7D84">
            <w:pPr>
              <w:pStyle w:val="TableText"/>
              <w:rPr>
                <w:ins w:id="10399" w:author="Russ Ott" w:date="2022-04-29T10:09:00Z"/>
              </w:rPr>
            </w:pPr>
            <w:ins w:id="10400" w:author="Russ Ott" w:date="2022-04-29T10:09:00Z">
              <w:r>
                <w:t>urn:oid:2.16.840.1.113883.6.96</w:t>
              </w:r>
            </w:ins>
          </w:p>
        </w:tc>
        <w:tc>
          <w:tcPr>
            <w:tcW w:w="2520" w:type="dxa"/>
          </w:tcPr>
          <w:p w14:paraId="73F254F3" w14:textId="77777777" w:rsidR="00440477" w:rsidRDefault="00440477" w:rsidP="00BA7D84">
            <w:pPr>
              <w:pStyle w:val="TableText"/>
              <w:rPr>
                <w:ins w:id="10401" w:author="Russ Ott" w:date="2022-04-29T10:09:00Z"/>
              </w:rPr>
            </w:pPr>
            <w:ins w:id="10402" w:author="Russ Ott" w:date="2022-04-29T10:09:00Z">
              <w:r>
                <w:t>Structure of transplanted lung (body structure)</w:t>
              </w:r>
            </w:ins>
          </w:p>
        </w:tc>
      </w:tr>
      <w:tr w:rsidR="00440477" w14:paraId="003A3CEC" w14:textId="77777777" w:rsidTr="00BA7D84">
        <w:trPr>
          <w:jc w:val="center"/>
          <w:ins w:id="10403" w:author="Russ Ott" w:date="2022-04-29T10:09:00Z"/>
        </w:trPr>
        <w:tc>
          <w:tcPr>
            <w:tcW w:w="1170" w:type="dxa"/>
          </w:tcPr>
          <w:p w14:paraId="6B2B83A3" w14:textId="77777777" w:rsidR="00440477" w:rsidRDefault="00440477" w:rsidP="00BA7D84">
            <w:pPr>
              <w:pStyle w:val="TableText"/>
              <w:rPr>
                <w:ins w:id="10404" w:author="Russ Ott" w:date="2022-04-29T10:09:00Z"/>
              </w:rPr>
            </w:pPr>
            <w:ins w:id="10405" w:author="Russ Ott" w:date="2022-04-29T10:09:00Z">
              <w:r>
                <w:t>1005009</w:t>
              </w:r>
            </w:ins>
          </w:p>
        </w:tc>
        <w:tc>
          <w:tcPr>
            <w:tcW w:w="3195" w:type="dxa"/>
          </w:tcPr>
          <w:p w14:paraId="7F65FE58" w14:textId="77777777" w:rsidR="00440477" w:rsidRDefault="00440477" w:rsidP="00BA7D84">
            <w:pPr>
              <w:pStyle w:val="TableText"/>
              <w:rPr>
                <w:ins w:id="10406" w:author="Russ Ott" w:date="2022-04-29T10:09:00Z"/>
              </w:rPr>
            </w:pPr>
            <w:ins w:id="10407" w:author="Russ Ott" w:date="2022-04-29T10:09:00Z">
              <w:r>
                <w:t>SNOMED CT</w:t>
              </w:r>
            </w:ins>
          </w:p>
        </w:tc>
        <w:tc>
          <w:tcPr>
            <w:tcW w:w="3195" w:type="dxa"/>
          </w:tcPr>
          <w:p w14:paraId="06DB792C" w14:textId="77777777" w:rsidR="00440477" w:rsidRDefault="00440477" w:rsidP="00BA7D84">
            <w:pPr>
              <w:pStyle w:val="TableText"/>
              <w:rPr>
                <w:ins w:id="10408" w:author="Russ Ott" w:date="2022-04-29T10:09:00Z"/>
              </w:rPr>
            </w:pPr>
            <w:ins w:id="10409" w:author="Russ Ott" w:date="2022-04-29T10:09:00Z">
              <w:r>
                <w:t>urn:oid:2.16.840.1.113883.6.96</w:t>
              </w:r>
            </w:ins>
          </w:p>
        </w:tc>
        <w:tc>
          <w:tcPr>
            <w:tcW w:w="2520" w:type="dxa"/>
          </w:tcPr>
          <w:p w14:paraId="2CC4428F" w14:textId="77777777" w:rsidR="00440477" w:rsidRDefault="00440477" w:rsidP="00BA7D84">
            <w:pPr>
              <w:pStyle w:val="TableText"/>
              <w:rPr>
                <w:ins w:id="10410" w:author="Russ Ott" w:date="2022-04-29T10:09:00Z"/>
              </w:rPr>
            </w:pPr>
            <w:ins w:id="10411" w:author="Russ Ott" w:date="2022-04-29T10:09:00Z">
              <w:r>
                <w:t>Entire diaphragmatic lymph node (body structure)</w:t>
              </w:r>
            </w:ins>
          </w:p>
        </w:tc>
      </w:tr>
      <w:tr w:rsidR="00440477" w14:paraId="2FBFA31A" w14:textId="77777777" w:rsidTr="00BA7D84">
        <w:trPr>
          <w:jc w:val="center"/>
          <w:ins w:id="10412" w:author="Russ Ott" w:date="2022-04-29T10:09:00Z"/>
        </w:trPr>
        <w:tc>
          <w:tcPr>
            <w:tcW w:w="1170" w:type="dxa"/>
          </w:tcPr>
          <w:p w14:paraId="553FDC76" w14:textId="77777777" w:rsidR="00440477" w:rsidRDefault="00440477" w:rsidP="00BA7D84">
            <w:pPr>
              <w:pStyle w:val="TableText"/>
              <w:rPr>
                <w:ins w:id="10413" w:author="Russ Ott" w:date="2022-04-29T10:09:00Z"/>
              </w:rPr>
            </w:pPr>
            <w:ins w:id="10414" w:author="Russ Ott" w:date="2022-04-29T10:09:00Z">
              <w:r>
                <w:t>10052007</w:t>
              </w:r>
            </w:ins>
          </w:p>
        </w:tc>
        <w:tc>
          <w:tcPr>
            <w:tcW w:w="3195" w:type="dxa"/>
          </w:tcPr>
          <w:p w14:paraId="0DF97396" w14:textId="77777777" w:rsidR="00440477" w:rsidRDefault="00440477" w:rsidP="00BA7D84">
            <w:pPr>
              <w:pStyle w:val="TableText"/>
              <w:rPr>
                <w:ins w:id="10415" w:author="Russ Ott" w:date="2022-04-29T10:09:00Z"/>
              </w:rPr>
            </w:pPr>
            <w:ins w:id="10416" w:author="Russ Ott" w:date="2022-04-29T10:09:00Z">
              <w:r>
                <w:t>SNOMED CT</w:t>
              </w:r>
            </w:ins>
          </w:p>
        </w:tc>
        <w:tc>
          <w:tcPr>
            <w:tcW w:w="3195" w:type="dxa"/>
          </w:tcPr>
          <w:p w14:paraId="35D405C1" w14:textId="77777777" w:rsidR="00440477" w:rsidRDefault="00440477" w:rsidP="00BA7D84">
            <w:pPr>
              <w:pStyle w:val="TableText"/>
              <w:rPr>
                <w:ins w:id="10417" w:author="Russ Ott" w:date="2022-04-29T10:09:00Z"/>
              </w:rPr>
            </w:pPr>
            <w:ins w:id="10418" w:author="Russ Ott" w:date="2022-04-29T10:09:00Z">
              <w:r>
                <w:t>urn:oid:2.16.840.1.113883.6.96</w:t>
              </w:r>
            </w:ins>
          </w:p>
        </w:tc>
        <w:tc>
          <w:tcPr>
            <w:tcW w:w="2520" w:type="dxa"/>
          </w:tcPr>
          <w:p w14:paraId="21ED82CC" w14:textId="77777777" w:rsidR="00440477" w:rsidRDefault="00440477" w:rsidP="00BA7D84">
            <w:pPr>
              <w:pStyle w:val="TableText"/>
              <w:rPr>
                <w:ins w:id="10419" w:author="Russ Ott" w:date="2022-04-29T10:09:00Z"/>
              </w:rPr>
            </w:pPr>
            <w:ins w:id="10420" w:author="Russ Ott" w:date="2022-04-29T10:09:00Z">
              <w:r>
                <w:t>Male structure (body structure)</w:t>
              </w:r>
            </w:ins>
          </w:p>
        </w:tc>
      </w:tr>
      <w:tr w:rsidR="00440477" w14:paraId="0EA33388" w14:textId="77777777" w:rsidTr="00BA7D84">
        <w:trPr>
          <w:jc w:val="center"/>
          <w:ins w:id="10421" w:author="Russ Ott" w:date="2022-04-29T10:09:00Z"/>
        </w:trPr>
        <w:tc>
          <w:tcPr>
            <w:tcW w:w="1170" w:type="dxa"/>
          </w:tcPr>
          <w:p w14:paraId="65E0F1DD" w14:textId="77777777" w:rsidR="00440477" w:rsidRDefault="00440477" w:rsidP="00BA7D84">
            <w:pPr>
              <w:pStyle w:val="TableText"/>
              <w:rPr>
                <w:ins w:id="10422" w:author="Russ Ott" w:date="2022-04-29T10:09:00Z"/>
              </w:rPr>
            </w:pPr>
            <w:ins w:id="10423" w:author="Russ Ott" w:date="2022-04-29T10:09:00Z">
              <w:r>
                <w:t>10056005</w:t>
              </w:r>
            </w:ins>
          </w:p>
        </w:tc>
        <w:tc>
          <w:tcPr>
            <w:tcW w:w="3195" w:type="dxa"/>
          </w:tcPr>
          <w:p w14:paraId="01AB87D3" w14:textId="77777777" w:rsidR="00440477" w:rsidRDefault="00440477" w:rsidP="00BA7D84">
            <w:pPr>
              <w:pStyle w:val="TableText"/>
              <w:rPr>
                <w:ins w:id="10424" w:author="Russ Ott" w:date="2022-04-29T10:09:00Z"/>
              </w:rPr>
            </w:pPr>
            <w:ins w:id="10425" w:author="Russ Ott" w:date="2022-04-29T10:09:00Z">
              <w:r>
                <w:t>SNOMED CT</w:t>
              </w:r>
            </w:ins>
          </w:p>
        </w:tc>
        <w:tc>
          <w:tcPr>
            <w:tcW w:w="3195" w:type="dxa"/>
          </w:tcPr>
          <w:p w14:paraId="2C8669A5" w14:textId="77777777" w:rsidR="00440477" w:rsidRDefault="00440477" w:rsidP="00BA7D84">
            <w:pPr>
              <w:pStyle w:val="TableText"/>
              <w:rPr>
                <w:ins w:id="10426" w:author="Russ Ott" w:date="2022-04-29T10:09:00Z"/>
              </w:rPr>
            </w:pPr>
            <w:ins w:id="10427" w:author="Russ Ott" w:date="2022-04-29T10:09:00Z">
              <w:r>
                <w:t>urn:oid:2.16.840.1.113883.6.96</w:t>
              </w:r>
            </w:ins>
          </w:p>
        </w:tc>
        <w:tc>
          <w:tcPr>
            <w:tcW w:w="2520" w:type="dxa"/>
          </w:tcPr>
          <w:p w14:paraId="3B8F9711" w14:textId="77777777" w:rsidR="00440477" w:rsidRDefault="00440477" w:rsidP="00BA7D84">
            <w:pPr>
              <w:pStyle w:val="TableText"/>
              <w:rPr>
                <w:ins w:id="10428" w:author="Russ Ott" w:date="2022-04-29T10:09:00Z"/>
              </w:rPr>
            </w:pPr>
            <w:ins w:id="10429" w:author="Russ Ott" w:date="2022-04-29T10:09:00Z">
              <w:r>
                <w:t>Structure of ophthalmic nerve (body structure)</w:t>
              </w:r>
            </w:ins>
          </w:p>
        </w:tc>
      </w:tr>
      <w:tr w:rsidR="00440477" w14:paraId="677C18B1" w14:textId="77777777" w:rsidTr="00BA7D84">
        <w:trPr>
          <w:jc w:val="center"/>
          <w:ins w:id="10430" w:author="Russ Ott" w:date="2022-04-29T10:09:00Z"/>
        </w:trPr>
        <w:tc>
          <w:tcPr>
            <w:tcW w:w="1440" w:type="dxa"/>
            <w:gridSpan w:val="4"/>
          </w:tcPr>
          <w:p w14:paraId="25FC9F68" w14:textId="77777777" w:rsidR="00440477" w:rsidRDefault="00440477" w:rsidP="00BA7D84">
            <w:pPr>
              <w:pStyle w:val="TableText"/>
              <w:rPr>
                <w:ins w:id="10431" w:author="Russ Ott" w:date="2022-04-29T10:09:00Z"/>
              </w:rPr>
            </w:pPr>
            <w:ins w:id="10432" w:author="Russ Ott" w:date="2022-04-29T10:09:00Z">
              <w:r>
                <w:t>...</w:t>
              </w:r>
            </w:ins>
          </w:p>
        </w:tc>
      </w:tr>
    </w:tbl>
    <w:p w14:paraId="1ECC3C2F" w14:textId="77777777" w:rsidR="00440477" w:rsidRDefault="00440477" w:rsidP="00440477">
      <w:pPr>
        <w:pStyle w:val="BodyText"/>
        <w:rPr>
          <w:ins w:id="10433" w:author="Russ Ott" w:date="2022-04-29T10:09:00Z"/>
        </w:rPr>
      </w:pPr>
    </w:p>
    <w:p w14:paraId="1C2D908C" w14:textId="3CE9DCD4" w:rsidR="00440477" w:rsidRDefault="00440477" w:rsidP="00440477">
      <w:pPr>
        <w:pStyle w:val="Caption"/>
        <w:rPr>
          <w:ins w:id="10434" w:author="Russ Ott" w:date="2022-04-29T10:09:00Z"/>
        </w:rPr>
      </w:pPr>
      <w:bookmarkStart w:id="10435" w:name="_Toc101450750"/>
      <w:ins w:id="10436" w:author="Russ Ott" w:date="2022-04-29T10:09:00Z">
        <w:r>
          <w:t xml:space="preserve">Table </w:t>
        </w:r>
        <w:r>
          <w:fldChar w:fldCharType="begin"/>
        </w:r>
        <w:r>
          <w:instrText>SEQ Table \* ARABIC</w:instrText>
        </w:r>
        <w:r>
          <w:fldChar w:fldCharType="separate"/>
        </w:r>
        <w:r w:rsidR="00F1669B">
          <w:t>44</w:t>
        </w:r>
        <w:r>
          <w:fldChar w:fldCharType="end"/>
        </w:r>
        <w:r>
          <w:t xml:space="preserve">: </w:t>
        </w:r>
        <w:bookmarkStart w:id="10437" w:name="Problem"/>
        <w:r>
          <w:t>Problem</w:t>
        </w:r>
        <w:bookmarkEnd w:id="10435"/>
        <w:bookmarkEnd w:id="10437"/>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6A47454" w14:textId="77777777" w:rsidTr="00BA7D84">
        <w:trPr>
          <w:jc w:val="center"/>
          <w:ins w:id="10438" w:author="Russ Ott" w:date="2022-04-29T10:09:00Z"/>
        </w:trPr>
        <w:tc>
          <w:tcPr>
            <w:tcW w:w="1440" w:type="dxa"/>
            <w:gridSpan w:val="4"/>
          </w:tcPr>
          <w:p w14:paraId="1B0F0A8D" w14:textId="77777777" w:rsidR="00440477" w:rsidRDefault="00440477" w:rsidP="00BA7D84">
            <w:pPr>
              <w:pStyle w:val="TableText"/>
              <w:rPr>
                <w:ins w:id="10439" w:author="Russ Ott" w:date="2022-04-29T10:09:00Z"/>
              </w:rPr>
            </w:pPr>
            <w:ins w:id="10440" w:author="Russ Ott" w:date="2022-04-29T10:09:00Z">
              <w:r>
                <w:t>Value Set: Problem urn:oid:2.16.840.1.113883.3.88.12.3221.7.4</w:t>
              </w:r>
            </w:ins>
          </w:p>
          <w:p w14:paraId="2B1485D6" w14:textId="77777777" w:rsidR="00440477" w:rsidRDefault="00440477" w:rsidP="00BA7D84">
            <w:pPr>
              <w:pStyle w:val="TableText"/>
              <w:rPr>
                <w:ins w:id="10441" w:author="Russ Ott" w:date="2022-04-29T10:09:00Z"/>
              </w:rPr>
            </w:pPr>
            <w:ins w:id="10442" w:author="Russ Ott" w:date="2022-04-29T10:09:00Z">
              <w:r>
                <w:t>(Clinical Focus: A pathology or disorder identified in a patient),(Data Element Scope: Observations),(Inclusion Criteria: Limited to terms descending from the Clinical Findings (404684003) or Situation with Explicit Context (243796009) hierarchies.),(Exclusion Criteria: any concept not in the hierarchies specified)</w:t>
              </w:r>
              <w:r>
                <w:br/>
              </w:r>
              <w:r>
                <w:br/>
                <w:t>This value set was imported on 6/26/2019 with a version of 20190426.</w:t>
              </w:r>
            </w:ins>
          </w:p>
          <w:p w14:paraId="4D5F2893" w14:textId="72C996C4" w:rsidR="00440477" w:rsidRDefault="00440477" w:rsidP="00BA7D84">
            <w:pPr>
              <w:pStyle w:val="TableText"/>
              <w:rPr>
                <w:ins w:id="10443" w:author="Russ Ott" w:date="2022-04-29T10:09:00Z"/>
              </w:rPr>
            </w:pPr>
            <w:ins w:id="10444" w:author="Russ Ott" w:date="2022-04-29T10:09:00Z">
              <w:r>
                <w:t xml:space="preserve">Value Set Source: </w:t>
              </w:r>
              <w:r w:rsidR="00002F64">
                <w:fldChar w:fldCharType="begin"/>
              </w:r>
              <w:r w:rsidR="00002F64">
                <w:instrText xml:space="preserve"> HYPERLINK "https://vsac.nlm.nih.gov/valueset/2.16.840.1.11388</w:instrText>
              </w:r>
              <w:r w:rsidR="00002F64">
                <w:instrText xml:space="preserve">3.3.88.12.3221.7.4/expansion" </w:instrText>
              </w:r>
              <w:r w:rsidR="00002F64">
                <w:fldChar w:fldCharType="separate"/>
              </w:r>
              <w:r>
                <w:rPr>
                  <w:rStyle w:val="HyperlinkCourierBold"/>
                </w:rPr>
                <w:t>https://vsac.nlm.nih.gov/valueset/2.16.840.1.113883.3.88.12.3221.7.4/expansion</w:t>
              </w:r>
              <w:r w:rsidR="00002F64">
                <w:rPr>
                  <w:rStyle w:val="HyperlinkCourierBold"/>
                </w:rPr>
                <w:fldChar w:fldCharType="end"/>
              </w:r>
            </w:ins>
          </w:p>
        </w:tc>
      </w:tr>
      <w:tr w:rsidR="00440477" w14:paraId="60640372" w14:textId="77777777" w:rsidTr="00BA7D84">
        <w:trPr>
          <w:cantSplit/>
          <w:tblHeader/>
          <w:jc w:val="center"/>
          <w:ins w:id="10445" w:author="Russ Ott" w:date="2022-04-29T10:09:00Z"/>
        </w:trPr>
        <w:tc>
          <w:tcPr>
            <w:tcW w:w="1560" w:type="dxa"/>
            <w:shd w:val="clear" w:color="auto" w:fill="E6E6E6"/>
          </w:tcPr>
          <w:p w14:paraId="7E0FAE0D" w14:textId="77777777" w:rsidR="00440477" w:rsidRDefault="00440477" w:rsidP="00BA7D84">
            <w:pPr>
              <w:pStyle w:val="TableHead"/>
              <w:rPr>
                <w:ins w:id="10446" w:author="Russ Ott" w:date="2022-04-29T10:09:00Z"/>
              </w:rPr>
            </w:pPr>
            <w:ins w:id="10447" w:author="Russ Ott" w:date="2022-04-29T10:09:00Z">
              <w:r>
                <w:t>Code</w:t>
              </w:r>
            </w:ins>
          </w:p>
        </w:tc>
        <w:tc>
          <w:tcPr>
            <w:tcW w:w="3000" w:type="dxa"/>
            <w:shd w:val="clear" w:color="auto" w:fill="E6E6E6"/>
          </w:tcPr>
          <w:p w14:paraId="3A952C5F" w14:textId="77777777" w:rsidR="00440477" w:rsidRDefault="00440477" w:rsidP="00BA7D84">
            <w:pPr>
              <w:pStyle w:val="TableHead"/>
              <w:rPr>
                <w:ins w:id="10448" w:author="Russ Ott" w:date="2022-04-29T10:09:00Z"/>
              </w:rPr>
            </w:pPr>
            <w:ins w:id="10449" w:author="Russ Ott" w:date="2022-04-29T10:09:00Z">
              <w:r>
                <w:t>Code System</w:t>
              </w:r>
            </w:ins>
          </w:p>
        </w:tc>
        <w:tc>
          <w:tcPr>
            <w:tcW w:w="3000" w:type="dxa"/>
            <w:shd w:val="clear" w:color="auto" w:fill="E6E6E6"/>
          </w:tcPr>
          <w:p w14:paraId="07D417E6" w14:textId="77777777" w:rsidR="00440477" w:rsidRDefault="00440477" w:rsidP="00BA7D84">
            <w:pPr>
              <w:pStyle w:val="TableHead"/>
              <w:rPr>
                <w:ins w:id="10450" w:author="Russ Ott" w:date="2022-04-29T10:09:00Z"/>
              </w:rPr>
            </w:pPr>
            <w:ins w:id="10451" w:author="Russ Ott" w:date="2022-04-29T10:09:00Z">
              <w:r>
                <w:t>Code System OID</w:t>
              </w:r>
            </w:ins>
          </w:p>
        </w:tc>
        <w:tc>
          <w:tcPr>
            <w:tcW w:w="2520" w:type="dxa"/>
            <w:shd w:val="clear" w:color="auto" w:fill="E6E6E6"/>
          </w:tcPr>
          <w:p w14:paraId="6EA58ECB" w14:textId="77777777" w:rsidR="00440477" w:rsidRDefault="00440477" w:rsidP="00BA7D84">
            <w:pPr>
              <w:pStyle w:val="TableHead"/>
              <w:rPr>
                <w:ins w:id="10452" w:author="Russ Ott" w:date="2022-04-29T10:09:00Z"/>
              </w:rPr>
            </w:pPr>
            <w:ins w:id="10453" w:author="Russ Ott" w:date="2022-04-29T10:09:00Z">
              <w:r>
                <w:t>Print Name</w:t>
              </w:r>
            </w:ins>
          </w:p>
        </w:tc>
      </w:tr>
      <w:tr w:rsidR="00440477" w14:paraId="1CB51C40" w14:textId="77777777" w:rsidTr="00BA7D84">
        <w:trPr>
          <w:jc w:val="center"/>
          <w:ins w:id="10454" w:author="Russ Ott" w:date="2022-04-29T10:09:00Z"/>
        </w:trPr>
        <w:tc>
          <w:tcPr>
            <w:tcW w:w="1170" w:type="dxa"/>
          </w:tcPr>
          <w:p w14:paraId="77E5166F" w14:textId="77777777" w:rsidR="00440477" w:rsidRDefault="00440477" w:rsidP="00BA7D84">
            <w:pPr>
              <w:pStyle w:val="TableText"/>
              <w:rPr>
                <w:ins w:id="10455" w:author="Russ Ott" w:date="2022-04-29T10:09:00Z"/>
              </w:rPr>
            </w:pPr>
            <w:ins w:id="10456" w:author="Russ Ott" w:date="2022-04-29T10:09:00Z">
              <w:r>
                <w:t>10000006</w:t>
              </w:r>
            </w:ins>
          </w:p>
        </w:tc>
        <w:tc>
          <w:tcPr>
            <w:tcW w:w="3195" w:type="dxa"/>
          </w:tcPr>
          <w:p w14:paraId="2A9AA15A" w14:textId="77777777" w:rsidR="00440477" w:rsidRDefault="00440477" w:rsidP="00BA7D84">
            <w:pPr>
              <w:pStyle w:val="TableText"/>
              <w:rPr>
                <w:ins w:id="10457" w:author="Russ Ott" w:date="2022-04-29T10:09:00Z"/>
              </w:rPr>
            </w:pPr>
            <w:ins w:id="10458" w:author="Russ Ott" w:date="2022-04-29T10:09:00Z">
              <w:r>
                <w:t>SNOMED CT</w:t>
              </w:r>
            </w:ins>
          </w:p>
        </w:tc>
        <w:tc>
          <w:tcPr>
            <w:tcW w:w="3195" w:type="dxa"/>
          </w:tcPr>
          <w:p w14:paraId="092CCB72" w14:textId="77777777" w:rsidR="00440477" w:rsidRDefault="00440477" w:rsidP="00BA7D84">
            <w:pPr>
              <w:pStyle w:val="TableText"/>
              <w:rPr>
                <w:ins w:id="10459" w:author="Russ Ott" w:date="2022-04-29T10:09:00Z"/>
              </w:rPr>
            </w:pPr>
            <w:ins w:id="10460" w:author="Russ Ott" w:date="2022-04-29T10:09:00Z">
              <w:r>
                <w:t>urn:oid:2.16.840.1.113883.6.96</w:t>
              </w:r>
            </w:ins>
          </w:p>
        </w:tc>
        <w:tc>
          <w:tcPr>
            <w:tcW w:w="2520" w:type="dxa"/>
          </w:tcPr>
          <w:p w14:paraId="16858E69" w14:textId="77777777" w:rsidR="00440477" w:rsidRDefault="00440477" w:rsidP="00BA7D84">
            <w:pPr>
              <w:pStyle w:val="TableText"/>
              <w:rPr>
                <w:ins w:id="10461" w:author="Russ Ott" w:date="2022-04-29T10:09:00Z"/>
              </w:rPr>
            </w:pPr>
            <w:ins w:id="10462" w:author="Russ Ott" w:date="2022-04-29T10:09:00Z">
              <w:r>
                <w:t>Radiating chest pain (finding)</w:t>
              </w:r>
            </w:ins>
          </w:p>
        </w:tc>
      </w:tr>
      <w:tr w:rsidR="00440477" w14:paraId="690E44D6" w14:textId="77777777" w:rsidTr="00BA7D84">
        <w:trPr>
          <w:jc w:val="center"/>
          <w:ins w:id="10463" w:author="Russ Ott" w:date="2022-04-29T10:09:00Z"/>
        </w:trPr>
        <w:tc>
          <w:tcPr>
            <w:tcW w:w="1170" w:type="dxa"/>
          </w:tcPr>
          <w:p w14:paraId="6B098F60" w14:textId="77777777" w:rsidR="00440477" w:rsidRDefault="00440477" w:rsidP="00BA7D84">
            <w:pPr>
              <w:pStyle w:val="TableText"/>
              <w:rPr>
                <w:ins w:id="10464" w:author="Russ Ott" w:date="2022-04-29T10:09:00Z"/>
              </w:rPr>
            </w:pPr>
            <w:ins w:id="10465" w:author="Russ Ott" w:date="2022-04-29T10:09:00Z">
              <w:r>
                <w:t>10001005</w:t>
              </w:r>
            </w:ins>
          </w:p>
        </w:tc>
        <w:tc>
          <w:tcPr>
            <w:tcW w:w="3195" w:type="dxa"/>
          </w:tcPr>
          <w:p w14:paraId="68CE44B1" w14:textId="77777777" w:rsidR="00440477" w:rsidRDefault="00440477" w:rsidP="00BA7D84">
            <w:pPr>
              <w:pStyle w:val="TableText"/>
              <w:rPr>
                <w:ins w:id="10466" w:author="Russ Ott" w:date="2022-04-29T10:09:00Z"/>
              </w:rPr>
            </w:pPr>
            <w:ins w:id="10467" w:author="Russ Ott" w:date="2022-04-29T10:09:00Z">
              <w:r>
                <w:t>SNOMED CT</w:t>
              </w:r>
            </w:ins>
          </w:p>
        </w:tc>
        <w:tc>
          <w:tcPr>
            <w:tcW w:w="3195" w:type="dxa"/>
          </w:tcPr>
          <w:p w14:paraId="4C2E2D04" w14:textId="77777777" w:rsidR="00440477" w:rsidRDefault="00440477" w:rsidP="00BA7D84">
            <w:pPr>
              <w:pStyle w:val="TableText"/>
              <w:rPr>
                <w:ins w:id="10468" w:author="Russ Ott" w:date="2022-04-29T10:09:00Z"/>
              </w:rPr>
            </w:pPr>
            <w:ins w:id="10469" w:author="Russ Ott" w:date="2022-04-29T10:09:00Z">
              <w:r>
                <w:t>urn:oid:2.16.840.1.113883.6.96</w:t>
              </w:r>
            </w:ins>
          </w:p>
        </w:tc>
        <w:tc>
          <w:tcPr>
            <w:tcW w:w="2520" w:type="dxa"/>
          </w:tcPr>
          <w:p w14:paraId="2281CFD1" w14:textId="77777777" w:rsidR="00440477" w:rsidRDefault="00440477" w:rsidP="00BA7D84">
            <w:pPr>
              <w:pStyle w:val="TableText"/>
              <w:rPr>
                <w:ins w:id="10470" w:author="Russ Ott" w:date="2022-04-29T10:09:00Z"/>
              </w:rPr>
            </w:pPr>
            <w:ins w:id="10471" w:author="Russ Ott" w:date="2022-04-29T10:09:00Z">
              <w:r>
                <w:t>Bacterial sepsis (disorder)</w:t>
              </w:r>
            </w:ins>
          </w:p>
        </w:tc>
      </w:tr>
      <w:tr w:rsidR="00440477" w14:paraId="0048F2A6" w14:textId="77777777" w:rsidTr="00BA7D84">
        <w:trPr>
          <w:jc w:val="center"/>
          <w:ins w:id="10472" w:author="Russ Ott" w:date="2022-04-29T10:09:00Z"/>
        </w:trPr>
        <w:tc>
          <w:tcPr>
            <w:tcW w:w="1170" w:type="dxa"/>
          </w:tcPr>
          <w:p w14:paraId="6373C39F" w14:textId="77777777" w:rsidR="00440477" w:rsidRDefault="00440477" w:rsidP="00BA7D84">
            <w:pPr>
              <w:pStyle w:val="TableText"/>
              <w:rPr>
                <w:ins w:id="10473" w:author="Russ Ott" w:date="2022-04-29T10:09:00Z"/>
              </w:rPr>
            </w:pPr>
            <w:ins w:id="10474" w:author="Russ Ott" w:date="2022-04-29T10:09:00Z">
              <w:r>
                <w:t>10007009</w:t>
              </w:r>
            </w:ins>
          </w:p>
        </w:tc>
        <w:tc>
          <w:tcPr>
            <w:tcW w:w="3195" w:type="dxa"/>
          </w:tcPr>
          <w:p w14:paraId="6B248A98" w14:textId="77777777" w:rsidR="00440477" w:rsidRDefault="00440477" w:rsidP="00BA7D84">
            <w:pPr>
              <w:pStyle w:val="TableText"/>
              <w:rPr>
                <w:ins w:id="10475" w:author="Russ Ott" w:date="2022-04-29T10:09:00Z"/>
              </w:rPr>
            </w:pPr>
            <w:ins w:id="10476" w:author="Russ Ott" w:date="2022-04-29T10:09:00Z">
              <w:r>
                <w:t>SNOMED CT</w:t>
              </w:r>
            </w:ins>
          </w:p>
        </w:tc>
        <w:tc>
          <w:tcPr>
            <w:tcW w:w="3195" w:type="dxa"/>
          </w:tcPr>
          <w:p w14:paraId="73E5CF45" w14:textId="77777777" w:rsidR="00440477" w:rsidRDefault="00440477" w:rsidP="00BA7D84">
            <w:pPr>
              <w:pStyle w:val="TableText"/>
              <w:rPr>
                <w:ins w:id="10477" w:author="Russ Ott" w:date="2022-04-29T10:09:00Z"/>
              </w:rPr>
            </w:pPr>
            <w:ins w:id="10478" w:author="Russ Ott" w:date="2022-04-29T10:09:00Z">
              <w:r>
                <w:t>urn:oid:2.16.840.1.113883.6.96</w:t>
              </w:r>
            </w:ins>
          </w:p>
        </w:tc>
        <w:tc>
          <w:tcPr>
            <w:tcW w:w="2520" w:type="dxa"/>
          </w:tcPr>
          <w:p w14:paraId="524D7331" w14:textId="77777777" w:rsidR="00440477" w:rsidRDefault="00440477" w:rsidP="00BA7D84">
            <w:pPr>
              <w:pStyle w:val="TableText"/>
              <w:rPr>
                <w:ins w:id="10479" w:author="Russ Ott" w:date="2022-04-29T10:09:00Z"/>
              </w:rPr>
            </w:pPr>
            <w:ins w:id="10480" w:author="Russ Ott" w:date="2022-04-29T10:09:00Z">
              <w:r>
                <w:t>Coffin-Siris syndrome (disorder)</w:t>
              </w:r>
            </w:ins>
          </w:p>
        </w:tc>
      </w:tr>
      <w:tr w:rsidR="00440477" w14:paraId="620CA61C" w14:textId="77777777" w:rsidTr="00BA7D84">
        <w:trPr>
          <w:jc w:val="center"/>
          <w:ins w:id="10481" w:author="Russ Ott" w:date="2022-04-29T10:09:00Z"/>
        </w:trPr>
        <w:tc>
          <w:tcPr>
            <w:tcW w:w="1170" w:type="dxa"/>
          </w:tcPr>
          <w:p w14:paraId="0991879A" w14:textId="77777777" w:rsidR="00440477" w:rsidRDefault="00440477" w:rsidP="00BA7D84">
            <w:pPr>
              <w:pStyle w:val="TableText"/>
              <w:rPr>
                <w:ins w:id="10482" w:author="Russ Ott" w:date="2022-04-29T10:09:00Z"/>
              </w:rPr>
            </w:pPr>
            <w:ins w:id="10483" w:author="Russ Ott" w:date="2022-04-29T10:09:00Z">
              <w:r>
                <w:t>1001000119102</w:t>
              </w:r>
            </w:ins>
          </w:p>
        </w:tc>
        <w:tc>
          <w:tcPr>
            <w:tcW w:w="3195" w:type="dxa"/>
          </w:tcPr>
          <w:p w14:paraId="2F0BC264" w14:textId="77777777" w:rsidR="00440477" w:rsidRDefault="00440477" w:rsidP="00BA7D84">
            <w:pPr>
              <w:pStyle w:val="TableText"/>
              <w:rPr>
                <w:ins w:id="10484" w:author="Russ Ott" w:date="2022-04-29T10:09:00Z"/>
              </w:rPr>
            </w:pPr>
            <w:ins w:id="10485" w:author="Russ Ott" w:date="2022-04-29T10:09:00Z">
              <w:r>
                <w:t>SNOMED CT</w:t>
              </w:r>
            </w:ins>
          </w:p>
        </w:tc>
        <w:tc>
          <w:tcPr>
            <w:tcW w:w="3195" w:type="dxa"/>
          </w:tcPr>
          <w:p w14:paraId="712D34F5" w14:textId="77777777" w:rsidR="00440477" w:rsidRDefault="00440477" w:rsidP="00BA7D84">
            <w:pPr>
              <w:pStyle w:val="TableText"/>
              <w:rPr>
                <w:ins w:id="10486" w:author="Russ Ott" w:date="2022-04-29T10:09:00Z"/>
              </w:rPr>
            </w:pPr>
            <w:ins w:id="10487" w:author="Russ Ott" w:date="2022-04-29T10:09:00Z">
              <w:r>
                <w:t>urn:oid:2.16.840.1.113883.6.96</w:t>
              </w:r>
            </w:ins>
          </w:p>
        </w:tc>
        <w:tc>
          <w:tcPr>
            <w:tcW w:w="2520" w:type="dxa"/>
          </w:tcPr>
          <w:p w14:paraId="6E558643" w14:textId="77777777" w:rsidR="00440477" w:rsidRDefault="00440477" w:rsidP="00BA7D84">
            <w:pPr>
              <w:pStyle w:val="TableText"/>
              <w:rPr>
                <w:ins w:id="10488" w:author="Russ Ott" w:date="2022-04-29T10:09:00Z"/>
              </w:rPr>
            </w:pPr>
            <w:ins w:id="10489" w:author="Russ Ott" w:date="2022-04-29T10:09:00Z">
              <w:r>
                <w:t>Pulmonary embolism with pulmonary infarction (disorder)</w:t>
              </w:r>
            </w:ins>
          </w:p>
        </w:tc>
      </w:tr>
      <w:tr w:rsidR="00440477" w14:paraId="287F6E13" w14:textId="77777777" w:rsidTr="00BA7D84">
        <w:trPr>
          <w:jc w:val="center"/>
          <w:ins w:id="10490" w:author="Russ Ott" w:date="2022-04-29T10:09:00Z"/>
        </w:trPr>
        <w:tc>
          <w:tcPr>
            <w:tcW w:w="1170" w:type="dxa"/>
          </w:tcPr>
          <w:p w14:paraId="1A4D5E0F" w14:textId="77777777" w:rsidR="00440477" w:rsidRDefault="00440477" w:rsidP="00BA7D84">
            <w:pPr>
              <w:pStyle w:val="TableText"/>
              <w:rPr>
                <w:ins w:id="10491" w:author="Russ Ott" w:date="2022-04-29T10:09:00Z"/>
              </w:rPr>
            </w:pPr>
            <w:ins w:id="10492" w:author="Russ Ott" w:date="2022-04-29T10:09:00Z">
              <w:r>
                <w:t>1001000124104</w:t>
              </w:r>
            </w:ins>
          </w:p>
        </w:tc>
        <w:tc>
          <w:tcPr>
            <w:tcW w:w="3195" w:type="dxa"/>
          </w:tcPr>
          <w:p w14:paraId="251E2FC8" w14:textId="77777777" w:rsidR="00440477" w:rsidRDefault="00440477" w:rsidP="00BA7D84">
            <w:pPr>
              <w:pStyle w:val="TableText"/>
              <w:rPr>
                <w:ins w:id="10493" w:author="Russ Ott" w:date="2022-04-29T10:09:00Z"/>
              </w:rPr>
            </w:pPr>
            <w:ins w:id="10494" w:author="Russ Ott" w:date="2022-04-29T10:09:00Z">
              <w:r>
                <w:t>SNOMED CT</w:t>
              </w:r>
            </w:ins>
          </w:p>
        </w:tc>
        <w:tc>
          <w:tcPr>
            <w:tcW w:w="3195" w:type="dxa"/>
          </w:tcPr>
          <w:p w14:paraId="121BC654" w14:textId="77777777" w:rsidR="00440477" w:rsidRDefault="00440477" w:rsidP="00BA7D84">
            <w:pPr>
              <w:pStyle w:val="TableText"/>
              <w:rPr>
                <w:ins w:id="10495" w:author="Russ Ott" w:date="2022-04-29T10:09:00Z"/>
              </w:rPr>
            </w:pPr>
            <w:ins w:id="10496" w:author="Russ Ott" w:date="2022-04-29T10:09:00Z">
              <w:r>
                <w:t>urn:oid:2.16.840.1.113883.6.96</w:t>
              </w:r>
            </w:ins>
          </w:p>
        </w:tc>
        <w:tc>
          <w:tcPr>
            <w:tcW w:w="2520" w:type="dxa"/>
          </w:tcPr>
          <w:p w14:paraId="4E94409C" w14:textId="77777777" w:rsidR="00440477" w:rsidRDefault="00440477" w:rsidP="00BA7D84">
            <w:pPr>
              <w:pStyle w:val="TableText"/>
              <w:rPr>
                <w:ins w:id="10497" w:author="Russ Ott" w:date="2022-04-29T10:09:00Z"/>
              </w:rPr>
            </w:pPr>
            <w:ins w:id="10498" w:author="Russ Ott" w:date="2022-04-29T10:09:00Z">
              <w:r>
                <w:t>Normal left ventricular systolic function (finding)</w:t>
              </w:r>
            </w:ins>
          </w:p>
        </w:tc>
      </w:tr>
      <w:tr w:rsidR="00440477" w14:paraId="0F1331D1" w14:textId="77777777" w:rsidTr="00BA7D84">
        <w:trPr>
          <w:jc w:val="center"/>
          <w:ins w:id="10499" w:author="Russ Ott" w:date="2022-04-29T10:09:00Z"/>
        </w:trPr>
        <w:tc>
          <w:tcPr>
            <w:tcW w:w="1170" w:type="dxa"/>
          </w:tcPr>
          <w:p w14:paraId="3BAE9ABB" w14:textId="77777777" w:rsidR="00440477" w:rsidRDefault="00440477" w:rsidP="00BA7D84">
            <w:pPr>
              <w:pStyle w:val="TableText"/>
              <w:rPr>
                <w:ins w:id="10500" w:author="Russ Ott" w:date="2022-04-29T10:09:00Z"/>
              </w:rPr>
            </w:pPr>
            <w:ins w:id="10501" w:author="Russ Ott" w:date="2022-04-29T10:09:00Z">
              <w:r>
                <w:t>10017004</w:t>
              </w:r>
            </w:ins>
          </w:p>
        </w:tc>
        <w:tc>
          <w:tcPr>
            <w:tcW w:w="3195" w:type="dxa"/>
          </w:tcPr>
          <w:p w14:paraId="3472CAE1" w14:textId="77777777" w:rsidR="00440477" w:rsidRDefault="00440477" w:rsidP="00BA7D84">
            <w:pPr>
              <w:pStyle w:val="TableText"/>
              <w:rPr>
                <w:ins w:id="10502" w:author="Russ Ott" w:date="2022-04-29T10:09:00Z"/>
              </w:rPr>
            </w:pPr>
            <w:ins w:id="10503" w:author="Russ Ott" w:date="2022-04-29T10:09:00Z">
              <w:r>
                <w:t>SNOMED CT</w:t>
              </w:r>
            </w:ins>
          </w:p>
        </w:tc>
        <w:tc>
          <w:tcPr>
            <w:tcW w:w="3195" w:type="dxa"/>
          </w:tcPr>
          <w:p w14:paraId="32DDF680" w14:textId="77777777" w:rsidR="00440477" w:rsidRDefault="00440477" w:rsidP="00BA7D84">
            <w:pPr>
              <w:pStyle w:val="TableText"/>
              <w:rPr>
                <w:ins w:id="10504" w:author="Russ Ott" w:date="2022-04-29T10:09:00Z"/>
              </w:rPr>
            </w:pPr>
            <w:ins w:id="10505" w:author="Russ Ott" w:date="2022-04-29T10:09:00Z">
              <w:r>
                <w:t>urn:oid:2.16.840.1.113883.6.96</w:t>
              </w:r>
            </w:ins>
          </w:p>
        </w:tc>
        <w:tc>
          <w:tcPr>
            <w:tcW w:w="2520" w:type="dxa"/>
          </w:tcPr>
          <w:p w14:paraId="08466166" w14:textId="77777777" w:rsidR="00440477" w:rsidRDefault="00440477" w:rsidP="00BA7D84">
            <w:pPr>
              <w:pStyle w:val="TableText"/>
              <w:rPr>
                <w:ins w:id="10506" w:author="Russ Ott" w:date="2022-04-29T10:09:00Z"/>
              </w:rPr>
            </w:pPr>
            <w:ins w:id="10507" w:author="Russ Ott" w:date="2022-04-29T10:09:00Z">
              <w:r>
                <w:t>Occlusal wear of teeth (disorder)</w:t>
              </w:r>
            </w:ins>
          </w:p>
        </w:tc>
      </w:tr>
      <w:tr w:rsidR="00440477" w14:paraId="4E400054" w14:textId="77777777" w:rsidTr="00BA7D84">
        <w:trPr>
          <w:jc w:val="center"/>
          <w:ins w:id="10508" w:author="Russ Ott" w:date="2022-04-29T10:09:00Z"/>
        </w:trPr>
        <w:tc>
          <w:tcPr>
            <w:tcW w:w="1170" w:type="dxa"/>
          </w:tcPr>
          <w:p w14:paraId="6E6AD565" w14:textId="77777777" w:rsidR="00440477" w:rsidRDefault="00440477" w:rsidP="00BA7D84">
            <w:pPr>
              <w:pStyle w:val="TableText"/>
              <w:rPr>
                <w:ins w:id="10509" w:author="Russ Ott" w:date="2022-04-29T10:09:00Z"/>
              </w:rPr>
            </w:pPr>
            <w:ins w:id="10510" w:author="Russ Ott" w:date="2022-04-29T10:09:00Z">
              <w:r>
                <w:t>100191000119105</w:t>
              </w:r>
            </w:ins>
          </w:p>
        </w:tc>
        <w:tc>
          <w:tcPr>
            <w:tcW w:w="3195" w:type="dxa"/>
          </w:tcPr>
          <w:p w14:paraId="138985EB" w14:textId="77777777" w:rsidR="00440477" w:rsidRDefault="00440477" w:rsidP="00BA7D84">
            <w:pPr>
              <w:pStyle w:val="TableText"/>
              <w:rPr>
                <w:ins w:id="10511" w:author="Russ Ott" w:date="2022-04-29T10:09:00Z"/>
              </w:rPr>
            </w:pPr>
            <w:ins w:id="10512" w:author="Russ Ott" w:date="2022-04-29T10:09:00Z">
              <w:r>
                <w:t>SNOMED CT</w:t>
              </w:r>
            </w:ins>
          </w:p>
        </w:tc>
        <w:tc>
          <w:tcPr>
            <w:tcW w:w="3195" w:type="dxa"/>
          </w:tcPr>
          <w:p w14:paraId="1DE35686" w14:textId="77777777" w:rsidR="00440477" w:rsidRDefault="00440477" w:rsidP="00BA7D84">
            <w:pPr>
              <w:pStyle w:val="TableText"/>
              <w:rPr>
                <w:ins w:id="10513" w:author="Russ Ott" w:date="2022-04-29T10:09:00Z"/>
              </w:rPr>
            </w:pPr>
            <w:ins w:id="10514" w:author="Russ Ott" w:date="2022-04-29T10:09:00Z">
              <w:r>
                <w:t>urn:oid:2.16.840.1.113883.6.96</w:t>
              </w:r>
            </w:ins>
          </w:p>
        </w:tc>
        <w:tc>
          <w:tcPr>
            <w:tcW w:w="2520" w:type="dxa"/>
          </w:tcPr>
          <w:p w14:paraId="357B1777" w14:textId="77777777" w:rsidR="00440477" w:rsidRDefault="00440477" w:rsidP="00BA7D84">
            <w:pPr>
              <w:pStyle w:val="TableText"/>
              <w:rPr>
                <w:ins w:id="10515" w:author="Russ Ott" w:date="2022-04-29T10:09:00Z"/>
              </w:rPr>
            </w:pPr>
            <w:ins w:id="10516" w:author="Russ Ott" w:date="2022-04-29T10:09:00Z">
              <w:r>
                <w:t>Asymmetry of prostate (finding)</w:t>
              </w:r>
            </w:ins>
          </w:p>
        </w:tc>
      </w:tr>
      <w:tr w:rsidR="00440477" w14:paraId="7C5E4592" w14:textId="77777777" w:rsidTr="00BA7D84">
        <w:trPr>
          <w:jc w:val="center"/>
          <w:ins w:id="10517" w:author="Russ Ott" w:date="2022-04-29T10:09:00Z"/>
        </w:trPr>
        <w:tc>
          <w:tcPr>
            <w:tcW w:w="1170" w:type="dxa"/>
          </w:tcPr>
          <w:p w14:paraId="08597707" w14:textId="77777777" w:rsidR="00440477" w:rsidRDefault="00440477" w:rsidP="00BA7D84">
            <w:pPr>
              <w:pStyle w:val="TableText"/>
              <w:rPr>
                <w:ins w:id="10518" w:author="Russ Ott" w:date="2022-04-29T10:09:00Z"/>
              </w:rPr>
            </w:pPr>
            <w:ins w:id="10519" w:author="Russ Ott" w:date="2022-04-29T10:09:00Z">
              <w:r>
                <w:t>100211000119106</w:t>
              </w:r>
            </w:ins>
          </w:p>
        </w:tc>
        <w:tc>
          <w:tcPr>
            <w:tcW w:w="3195" w:type="dxa"/>
          </w:tcPr>
          <w:p w14:paraId="6B37F938" w14:textId="77777777" w:rsidR="00440477" w:rsidRDefault="00440477" w:rsidP="00BA7D84">
            <w:pPr>
              <w:pStyle w:val="TableText"/>
              <w:rPr>
                <w:ins w:id="10520" w:author="Russ Ott" w:date="2022-04-29T10:09:00Z"/>
              </w:rPr>
            </w:pPr>
            <w:ins w:id="10521" w:author="Russ Ott" w:date="2022-04-29T10:09:00Z">
              <w:r>
                <w:t>SNOMED CT</w:t>
              </w:r>
            </w:ins>
          </w:p>
        </w:tc>
        <w:tc>
          <w:tcPr>
            <w:tcW w:w="3195" w:type="dxa"/>
          </w:tcPr>
          <w:p w14:paraId="5D60C397" w14:textId="77777777" w:rsidR="00440477" w:rsidRDefault="00440477" w:rsidP="00BA7D84">
            <w:pPr>
              <w:pStyle w:val="TableText"/>
              <w:rPr>
                <w:ins w:id="10522" w:author="Russ Ott" w:date="2022-04-29T10:09:00Z"/>
              </w:rPr>
            </w:pPr>
            <w:ins w:id="10523" w:author="Russ Ott" w:date="2022-04-29T10:09:00Z">
              <w:r>
                <w:t>urn:oid:2.16.840.1.113883.6.96</w:t>
              </w:r>
            </w:ins>
          </w:p>
        </w:tc>
        <w:tc>
          <w:tcPr>
            <w:tcW w:w="2520" w:type="dxa"/>
          </w:tcPr>
          <w:p w14:paraId="643C6792" w14:textId="77777777" w:rsidR="00440477" w:rsidRDefault="00440477" w:rsidP="00BA7D84">
            <w:pPr>
              <w:pStyle w:val="TableText"/>
              <w:rPr>
                <w:ins w:id="10524" w:author="Russ Ott" w:date="2022-04-29T10:09:00Z"/>
              </w:rPr>
            </w:pPr>
            <w:ins w:id="10525" w:author="Russ Ott" w:date="2022-04-29T10:09:00Z">
              <w:r>
                <w:t>Muscle spasm of thoracic back (disorder)</w:t>
              </w:r>
            </w:ins>
          </w:p>
        </w:tc>
      </w:tr>
      <w:tr w:rsidR="00440477" w14:paraId="28891FEF" w14:textId="77777777" w:rsidTr="00BA7D84">
        <w:trPr>
          <w:jc w:val="center"/>
          <w:ins w:id="10526" w:author="Russ Ott" w:date="2022-04-29T10:09:00Z"/>
        </w:trPr>
        <w:tc>
          <w:tcPr>
            <w:tcW w:w="1170" w:type="dxa"/>
          </w:tcPr>
          <w:p w14:paraId="479FE3B5" w14:textId="77777777" w:rsidR="00440477" w:rsidRDefault="00440477" w:rsidP="00BA7D84">
            <w:pPr>
              <w:pStyle w:val="TableText"/>
              <w:rPr>
                <w:ins w:id="10527" w:author="Russ Ott" w:date="2022-04-29T10:09:00Z"/>
              </w:rPr>
            </w:pPr>
            <w:ins w:id="10528" w:author="Russ Ott" w:date="2022-04-29T10:09:00Z">
              <w:r>
                <w:t>100231000119101</w:t>
              </w:r>
            </w:ins>
          </w:p>
        </w:tc>
        <w:tc>
          <w:tcPr>
            <w:tcW w:w="3195" w:type="dxa"/>
          </w:tcPr>
          <w:p w14:paraId="5BEF5F5C" w14:textId="77777777" w:rsidR="00440477" w:rsidRDefault="00440477" w:rsidP="00BA7D84">
            <w:pPr>
              <w:pStyle w:val="TableText"/>
              <w:rPr>
                <w:ins w:id="10529" w:author="Russ Ott" w:date="2022-04-29T10:09:00Z"/>
              </w:rPr>
            </w:pPr>
            <w:ins w:id="10530" w:author="Russ Ott" w:date="2022-04-29T10:09:00Z">
              <w:r>
                <w:t>SNOMED CT</w:t>
              </w:r>
            </w:ins>
          </w:p>
        </w:tc>
        <w:tc>
          <w:tcPr>
            <w:tcW w:w="3195" w:type="dxa"/>
          </w:tcPr>
          <w:p w14:paraId="092A26A4" w14:textId="77777777" w:rsidR="00440477" w:rsidRDefault="00440477" w:rsidP="00BA7D84">
            <w:pPr>
              <w:pStyle w:val="TableText"/>
              <w:rPr>
                <w:ins w:id="10531" w:author="Russ Ott" w:date="2022-04-29T10:09:00Z"/>
              </w:rPr>
            </w:pPr>
            <w:ins w:id="10532" w:author="Russ Ott" w:date="2022-04-29T10:09:00Z">
              <w:r>
                <w:t>urn:oid:2.16.840.1.113883.6.96</w:t>
              </w:r>
            </w:ins>
          </w:p>
        </w:tc>
        <w:tc>
          <w:tcPr>
            <w:tcW w:w="2520" w:type="dxa"/>
          </w:tcPr>
          <w:p w14:paraId="3119095E" w14:textId="77777777" w:rsidR="00440477" w:rsidRDefault="00440477" w:rsidP="00BA7D84">
            <w:pPr>
              <w:pStyle w:val="TableText"/>
              <w:rPr>
                <w:ins w:id="10533" w:author="Russ Ott" w:date="2022-04-29T10:09:00Z"/>
              </w:rPr>
            </w:pPr>
            <w:ins w:id="10534" w:author="Russ Ott" w:date="2022-04-29T10:09:00Z">
              <w:r>
                <w:t>Acquired pericardial cyst (disorder)</w:t>
              </w:r>
            </w:ins>
          </w:p>
        </w:tc>
      </w:tr>
      <w:tr w:rsidR="00440477" w14:paraId="70025E84" w14:textId="77777777" w:rsidTr="00BA7D84">
        <w:trPr>
          <w:jc w:val="center"/>
          <w:ins w:id="10535" w:author="Russ Ott" w:date="2022-04-29T10:09:00Z"/>
        </w:trPr>
        <w:tc>
          <w:tcPr>
            <w:tcW w:w="1170" w:type="dxa"/>
          </w:tcPr>
          <w:p w14:paraId="2F9AE3ED" w14:textId="77777777" w:rsidR="00440477" w:rsidRDefault="00440477" w:rsidP="00BA7D84">
            <w:pPr>
              <w:pStyle w:val="TableText"/>
              <w:rPr>
                <w:ins w:id="10536" w:author="Russ Ott" w:date="2022-04-29T10:09:00Z"/>
              </w:rPr>
            </w:pPr>
            <w:ins w:id="10537" w:author="Russ Ott" w:date="2022-04-29T10:09:00Z">
              <w:r>
                <w:t>10028000</w:t>
              </w:r>
            </w:ins>
          </w:p>
        </w:tc>
        <w:tc>
          <w:tcPr>
            <w:tcW w:w="3195" w:type="dxa"/>
          </w:tcPr>
          <w:p w14:paraId="6426B53D" w14:textId="77777777" w:rsidR="00440477" w:rsidRDefault="00440477" w:rsidP="00BA7D84">
            <w:pPr>
              <w:pStyle w:val="TableText"/>
              <w:rPr>
                <w:ins w:id="10538" w:author="Russ Ott" w:date="2022-04-29T10:09:00Z"/>
              </w:rPr>
            </w:pPr>
            <w:ins w:id="10539" w:author="Russ Ott" w:date="2022-04-29T10:09:00Z">
              <w:r>
                <w:t>SNOMED CT</w:t>
              </w:r>
            </w:ins>
          </w:p>
        </w:tc>
        <w:tc>
          <w:tcPr>
            <w:tcW w:w="3195" w:type="dxa"/>
          </w:tcPr>
          <w:p w14:paraId="3C03E391" w14:textId="77777777" w:rsidR="00440477" w:rsidRDefault="00440477" w:rsidP="00BA7D84">
            <w:pPr>
              <w:pStyle w:val="TableText"/>
              <w:rPr>
                <w:ins w:id="10540" w:author="Russ Ott" w:date="2022-04-29T10:09:00Z"/>
              </w:rPr>
            </w:pPr>
            <w:ins w:id="10541" w:author="Russ Ott" w:date="2022-04-29T10:09:00Z">
              <w:r>
                <w:t>urn:oid:2.16.840.1.113883.6.96</w:t>
              </w:r>
            </w:ins>
          </w:p>
        </w:tc>
        <w:tc>
          <w:tcPr>
            <w:tcW w:w="2520" w:type="dxa"/>
          </w:tcPr>
          <w:p w14:paraId="7C3DF58F" w14:textId="77777777" w:rsidR="00440477" w:rsidRDefault="00440477" w:rsidP="00BA7D84">
            <w:pPr>
              <w:pStyle w:val="TableText"/>
              <w:rPr>
                <w:ins w:id="10542" w:author="Russ Ott" w:date="2022-04-29T10:09:00Z"/>
              </w:rPr>
            </w:pPr>
            <w:ins w:id="10543" w:author="Russ Ott" w:date="2022-04-29T10:09:00Z">
              <w:r>
                <w:t>Uncomplicated sedative, hypnotic AND/OR anxiolytic withdrawal (disorder)</w:t>
              </w:r>
            </w:ins>
          </w:p>
        </w:tc>
      </w:tr>
      <w:tr w:rsidR="00440477" w14:paraId="23D9A9B7" w14:textId="77777777" w:rsidTr="00BA7D84">
        <w:trPr>
          <w:jc w:val="center"/>
          <w:ins w:id="10544" w:author="Russ Ott" w:date="2022-04-29T10:09:00Z"/>
        </w:trPr>
        <w:tc>
          <w:tcPr>
            <w:tcW w:w="1440" w:type="dxa"/>
            <w:gridSpan w:val="4"/>
          </w:tcPr>
          <w:p w14:paraId="25F0D9A1" w14:textId="77777777" w:rsidR="00440477" w:rsidRDefault="00440477" w:rsidP="00BA7D84">
            <w:pPr>
              <w:pStyle w:val="TableText"/>
              <w:rPr>
                <w:ins w:id="10545" w:author="Russ Ott" w:date="2022-04-29T10:09:00Z"/>
              </w:rPr>
            </w:pPr>
            <w:ins w:id="10546" w:author="Russ Ott" w:date="2022-04-29T10:09:00Z">
              <w:r>
                <w:t>...</w:t>
              </w:r>
            </w:ins>
          </w:p>
        </w:tc>
      </w:tr>
    </w:tbl>
    <w:p w14:paraId="70509C1B" w14:textId="77777777" w:rsidR="00440477" w:rsidRDefault="00440477" w:rsidP="00440477">
      <w:pPr>
        <w:pStyle w:val="BodyText"/>
        <w:rPr>
          <w:ins w:id="10547" w:author="Russ Ott" w:date="2022-04-29T10:09:00Z"/>
        </w:rPr>
      </w:pPr>
    </w:p>
    <w:p w14:paraId="5F81B4B6" w14:textId="4AC8F60D" w:rsidR="00440477" w:rsidRDefault="00440477" w:rsidP="00440477">
      <w:pPr>
        <w:pStyle w:val="Caption"/>
        <w:rPr>
          <w:ins w:id="10548" w:author="Russ Ott" w:date="2022-04-29T10:09:00Z"/>
        </w:rPr>
      </w:pPr>
      <w:bookmarkStart w:id="10549" w:name="_Toc101450751"/>
      <w:ins w:id="10550" w:author="Russ Ott" w:date="2022-04-29T10:09:00Z">
        <w:r>
          <w:t xml:space="preserve">Table </w:t>
        </w:r>
        <w:r>
          <w:fldChar w:fldCharType="begin"/>
        </w:r>
        <w:r>
          <w:instrText>SEQ Table \* ARABIC</w:instrText>
        </w:r>
        <w:r>
          <w:fldChar w:fldCharType="separate"/>
        </w:r>
        <w:r w:rsidR="00F1669B">
          <w:t>45</w:t>
        </w:r>
        <w:r>
          <w:fldChar w:fldCharType="end"/>
        </w:r>
        <w:r>
          <w:t xml:space="preserve">: </w:t>
        </w:r>
        <w:bookmarkStart w:id="10551" w:name="Problem_Type_SNOMEDCT"/>
        <w:r>
          <w:t>Problem Type (SNOMEDCT)</w:t>
        </w:r>
        <w:bookmarkEnd w:id="10549"/>
        <w:bookmarkEnd w:id="10551"/>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73CC0A30" w14:textId="77777777" w:rsidTr="00BA7D84">
        <w:trPr>
          <w:jc w:val="center"/>
          <w:ins w:id="10552" w:author="Russ Ott" w:date="2022-04-29T10:09:00Z"/>
        </w:trPr>
        <w:tc>
          <w:tcPr>
            <w:tcW w:w="1440" w:type="dxa"/>
            <w:gridSpan w:val="4"/>
          </w:tcPr>
          <w:p w14:paraId="0DFEA288" w14:textId="77777777" w:rsidR="00440477" w:rsidRDefault="00440477" w:rsidP="00BA7D84">
            <w:pPr>
              <w:pStyle w:val="TableText"/>
              <w:rPr>
                <w:ins w:id="10553" w:author="Russ Ott" w:date="2022-04-29T10:09:00Z"/>
              </w:rPr>
            </w:pPr>
            <w:ins w:id="10554" w:author="Russ Ott" w:date="2022-04-29T10:09:00Z">
              <w:r>
                <w:t>Value Set: Problem Type (SNOMEDCT) urn:oid:2.16.840.1.113883.3.88.12.3221.7.2</w:t>
              </w:r>
            </w:ins>
          </w:p>
          <w:p w14:paraId="7CADEAE8" w14:textId="77777777" w:rsidR="00440477" w:rsidRDefault="00440477" w:rsidP="00BA7D84">
            <w:pPr>
              <w:pStyle w:val="TableText"/>
              <w:rPr>
                <w:ins w:id="10555" w:author="Russ Ott" w:date="2022-04-29T10:09:00Z"/>
              </w:rPr>
            </w:pPr>
            <w:ins w:id="10556" w:author="Russ Ott" w:date="2022-04-29T10:09:00Z">
              <w:r>
                <w:t>(Clinical Focus: A problem observation categorization of the condition as represented in the SNOMED CT code system.),(Data Element Scope: Problem Observation),(Inclusion Criteria: High level condition types as selected for use.),(Exclusion Criteria: Only the codes selected.)</w:t>
              </w:r>
              <w:r>
                <w:br/>
              </w:r>
              <w:r>
                <w:br/>
                <w:t>This value set was imported on 6/20/2019 with a version of 20190319.</w:t>
              </w:r>
            </w:ins>
          </w:p>
          <w:p w14:paraId="3719CCA1" w14:textId="1A943415" w:rsidR="00440477" w:rsidRDefault="00440477" w:rsidP="00BA7D84">
            <w:pPr>
              <w:pStyle w:val="TableText"/>
              <w:rPr>
                <w:ins w:id="10557" w:author="Russ Ott" w:date="2022-04-29T10:09:00Z"/>
              </w:rPr>
            </w:pPr>
            <w:ins w:id="10558" w:author="Russ Ott" w:date="2022-04-29T10:09:00Z">
              <w:r>
                <w:t xml:space="preserve">Value Set Source: </w:t>
              </w:r>
              <w:r w:rsidR="00002F64">
                <w:fldChar w:fldCharType="begin"/>
              </w:r>
              <w:r w:rsidR="00002F64">
                <w:instrText xml:space="preserve"> HYPERLINK "https://vsac.nlm.nih.gov/valueset/2.16.840.1.113883.3.88.12.3221.7.2/expansion" </w:instrText>
              </w:r>
              <w:r w:rsidR="00002F64">
                <w:fldChar w:fldCharType="separate"/>
              </w:r>
              <w:r>
                <w:rPr>
                  <w:rStyle w:val="HyperlinkCourierBold"/>
                </w:rPr>
                <w:t>https://vsac.nlm.nih.gov/valueset/2.16.840.1.113883.3.88.12.3221.7.2/expansion</w:t>
              </w:r>
              <w:r w:rsidR="00002F64">
                <w:rPr>
                  <w:rStyle w:val="HyperlinkCourierBold"/>
                </w:rPr>
                <w:fldChar w:fldCharType="end"/>
              </w:r>
            </w:ins>
          </w:p>
        </w:tc>
      </w:tr>
      <w:tr w:rsidR="00440477" w14:paraId="105D43B1" w14:textId="77777777" w:rsidTr="00BA7D84">
        <w:trPr>
          <w:cantSplit/>
          <w:tblHeader/>
          <w:jc w:val="center"/>
          <w:ins w:id="10559" w:author="Russ Ott" w:date="2022-04-29T10:09:00Z"/>
        </w:trPr>
        <w:tc>
          <w:tcPr>
            <w:tcW w:w="1560" w:type="dxa"/>
            <w:shd w:val="clear" w:color="auto" w:fill="E6E6E6"/>
          </w:tcPr>
          <w:p w14:paraId="75AFBB23" w14:textId="77777777" w:rsidR="00440477" w:rsidRDefault="00440477" w:rsidP="00BA7D84">
            <w:pPr>
              <w:pStyle w:val="TableHead"/>
              <w:rPr>
                <w:ins w:id="10560" w:author="Russ Ott" w:date="2022-04-29T10:09:00Z"/>
              </w:rPr>
            </w:pPr>
            <w:ins w:id="10561" w:author="Russ Ott" w:date="2022-04-29T10:09:00Z">
              <w:r>
                <w:t>Code</w:t>
              </w:r>
            </w:ins>
          </w:p>
        </w:tc>
        <w:tc>
          <w:tcPr>
            <w:tcW w:w="3000" w:type="dxa"/>
            <w:shd w:val="clear" w:color="auto" w:fill="E6E6E6"/>
          </w:tcPr>
          <w:p w14:paraId="71AB1689" w14:textId="77777777" w:rsidR="00440477" w:rsidRDefault="00440477" w:rsidP="00BA7D84">
            <w:pPr>
              <w:pStyle w:val="TableHead"/>
              <w:rPr>
                <w:ins w:id="10562" w:author="Russ Ott" w:date="2022-04-29T10:09:00Z"/>
              </w:rPr>
            </w:pPr>
            <w:ins w:id="10563" w:author="Russ Ott" w:date="2022-04-29T10:09:00Z">
              <w:r>
                <w:t>Code System</w:t>
              </w:r>
            </w:ins>
          </w:p>
        </w:tc>
        <w:tc>
          <w:tcPr>
            <w:tcW w:w="3000" w:type="dxa"/>
            <w:shd w:val="clear" w:color="auto" w:fill="E6E6E6"/>
          </w:tcPr>
          <w:p w14:paraId="4B8C8A78" w14:textId="77777777" w:rsidR="00440477" w:rsidRDefault="00440477" w:rsidP="00BA7D84">
            <w:pPr>
              <w:pStyle w:val="TableHead"/>
              <w:rPr>
                <w:ins w:id="10564" w:author="Russ Ott" w:date="2022-04-29T10:09:00Z"/>
              </w:rPr>
            </w:pPr>
            <w:ins w:id="10565" w:author="Russ Ott" w:date="2022-04-29T10:09:00Z">
              <w:r>
                <w:t>Code System OID</w:t>
              </w:r>
            </w:ins>
          </w:p>
        </w:tc>
        <w:tc>
          <w:tcPr>
            <w:tcW w:w="2520" w:type="dxa"/>
            <w:shd w:val="clear" w:color="auto" w:fill="E6E6E6"/>
          </w:tcPr>
          <w:p w14:paraId="69A8EB71" w14:textId="77777777" w:rsidR="00440477" w:rsidRDefault="00440477" w:rsidP="00BA7D84">
            <w:pPr>
              <w:pStyle w:val="TableHead"/>
              <w:rPr>
                <w:ins w:id="10566" w:author="Russ Ott" w:date="2022-04-29T10:09:00Z"/>
              </w:rPr>
            </w:pPr>
            <w:ins w:id="10567" w:author="Russ Ott" w:date="2022-04-29T10:09:00Z">
              <w:r>
                <w:t>Print Name</w:t>
              </w:r>
            </w:ins>
          </w:p>
        </w:tc>
      </w:tr>
      <w:tr w:rsidR="00440477" w14:paraId="5A13293E" w14:textId="77777777" w:rsidTr="00BA7D84">
        <w:trPr>
          <w:jc w:val="center"/>
          <w:ins w:id="10568" w:author="Russ Ott" w:date="2022-04-29T10:09:00Z"/>
        </w:trPr>
        <w:tc>
          <w:tcPr>
            <w:tcW w:w="1170" w:type="dxa"/>
          </w:tcPr>
          <w:p w14:paraId="64FA9785" w14:textId="77777777" w:rsidR="00440477" w:rsidRDefault="00440477" w:rsidP="00BA7D84">
            <w:pPr>
              <w:pStyle w:val="TableText"/>
              <w:rPr>
                <w:ins w:id="10569" w:author="Russ Ott" w:date="2022-04-29T10:09:00Z"/>
              </w:rPr>
            </w:pPr>
            <w:ins w:id="10570" w:author="Russ Ott" w:date="2022-04-29T10:09:00Z">
              <w:r>
                <w:t>248536006</w:t>
              </w:r>
            </w:ins>
          </w:p>
        </w:tc>
        <w:tc>
          <w:tcPr>
            <w:tcW w:w="3195" w:type="dxa"/>
          </w:tcPr>
          <w:p w14:paraId="7C93A852" w14:textId="77777777" w:rsidR="00440477" w:rsidRDefault="00440477" w:rsidP="00BA7D84">
            <w:pPr>
              <w:pStyle w:val="TableText"/>
              <w:rPr>
                <w:ins w:id="10571" w:author="Russ Ott" w:date="2022-04-29T10:09:00Z"/>
              </w:rPr>
            </w:pPr>
            <w:ins w:id="10572" w:author="Russ Ott" w:date="2022-04-29T10:09:00Z">
              <w:r>
                <w:t>SNOMED CT</w:t>
              </w:r>
            </w:ins>
          </w:p>
        </w:tc>
        <w:tc>
          <w:tcPr>
            <w:tcW w:w="3195" w:type="dxa"/>
          </w:tcPr>
          <w:p w14:paraId="47AD5E48" w14:textId="77777777" w:rsidR="00440477" w:rsidRDefault="00440477" w:rsidP="00BA7D84">
            <w:pPr>
              <w:pStyle w:val="TableText"/>
              <w:rPr>
                <w:ins w:id="10573" w:author="Russ Ott" w:date="2022-04-29T10:09:00Z"/>
              </w:rPr>
            </w:pPr>
            <w:ins w:id="10574" w:author="Russ Ott" w:date="2022-04-29T10:09:00Z">
              <w:r>
                <w:t>urn:oid:2.16.840.1.113883.6.96</w:t>
              </w:r>
            </w:ins>
          </w:p>
        </w:tc>
        <w:tc>
          <w:tcPr>
            <w:tcW w:w="2520" w:type="dxa"/>
          </w:tcPr>
          <w:p w14:paraId="6106B9CF" w14:textId="77777777" w:rsidR="00440477" w:rsidRDefault="00440477" w:rsidP="00BA7D84">
            <w:pPr>
              <w:pStyle w:val="TableText"/>
              <w:rPr>
                <w:ins w:id="10575" w:author="Russ Ott" w:date="2022-04-29T10:09:00Z"/>
              </w:rPr>
            </w:pPr>
            <w:ins w:id="10576" w:author="Russ Ott" w:date="2022-04-29T10:09:00Z">
              <w:r>
                <w:t>Finding of functional performance and activity (finding)</w:t>
              </w:r>
            </w:ins>
          </w:p>
        </w:tc>
      </w:tr>
      <w:tr w:rsidR="00440477" w14:paraId="7594D0C8" w14:textId="77777777" w:rsidTr="00BA7D84">
        <w:trPr>
          <w:jc w:val="center"/>
          <w:ins w:id="10577" w:author="Russ Ott" w:date="2022-04-29T10:09:00Z"/>
        </w:trPr>
        <w:tc>
          <w:tcPr>
            <w:tcW w:w="1170" w:type="dxa"/>
          </w:tcPr>
          <w:p w14:paraId="2C2210B5" w14:textId="77777777" w:rsidR="00440477" w:rsidRDefault="00440477" w:rsidP="00BA7D84">
            <w:pPr>
              <w:pStyle w:val="TableText"/>
              <w:rPr>
                <w:ins w:id="10578" w:author="Russ Ott" w:date="2022-04-29T10:09:00Z"/>
              </w:rPr>
            </w:pPr>
            <w:ins w:id="10579" w:author="Russ Ott" w:date="2022-04-29T10:09:00Z">
              <w:r>
                <w:t>282291009</w:t>
              </w:r>
            </w:ins>
          </w:p>
        </w:tc>
        <w:tc>
          <w:tcPr>
            <w:tcW w:w="3195" w:type="dxa"/>
          </w:tcPr>
          <w:p w14:paraId="31E7B9C9" w14:textId="77777777" w:rsidR="00440477" w:rsidRDefault="00440477" w:rsidP="00BA7D84">
            <w:pPr>
              <w:pStyle w:val="TableText"/>
              <w:rPr>
                <w:ins w:id="10580" w:author="Russ Ott" w:date="2022-04-29T10:09:00Z"/>
              </w:rPr>
            </w:pPr>
            <w:ins w:id="10581" w:author="Russ Ott" w:date="2022-04-29T10:09:00Z">
              <w:r>
                <w:t>SNOMED CT</w:t>
              </w:r>
            </w:ins>
          </w:p>
        </w:tc>
        <w:tc>
          <w:tcPr>
            <w:tcW w:w="3195" w:type="dxa"/>
          </w:tcPr>
          <w:p w14:paraId="21CF192E" w14:textId="77777777" w:rsidR="00440477" w:rsidRDefault="00440477" w:rsidP="00BA7D84">
            <w:pPr>
              <w:pStyle w:val="TableText"/>
              <w:rPr>
                <w:ins w:id="10582" w:author="Russ Ott" w:date="2022-04-29T10:09:00Z"/>
              </w:rPr>
            </w:pPr>
            <w:ins w:id="10583" w:author="Russ Ott" w:date="2022-04-29T10:09:00Z">
              <w:r>
                <w:t>urn:oid:2.16.840.1.113883.6.96</w:t>
              </w:r>
            </w:ins>
          </w:p>
        </w:tc>
        <w:tc>
          <w:tcPr>
            <w:tcW w:w="2520" w:type="dxa"/>
          </w:tcPr>
          <w:p w14:paraId="2105C64A" w14:textId="77777777" w:rsidR="00440477" w:rsidRDefault="00440477" w:rsidP="00BA7D84">
            <w:pPr>
              <w:pStyle w:val="TableText"/>
              <w:rPr>
                <w:ins w:id="10584" w:author="Russ Ott" w:date="2022-04-29T10:09:00Z"/>
              </w:rPr>
            </w:pPr>
            <w:ins w:id="10585" w:author="Russ Ott" w:date="2022-04-29T10:09:00Z">
              <w:r>
                <w:t>Diagnosis interpretation (observable entity)</w:t>
              </w:r>
            </w:ins>
          </w:p>
        </w:tc>
      </w:tr>
      <w:tr w:rsidR="00440477" w14:paraId="4C2F65AD" w14:textId="77777777" w:rsidTr="00BA7D84">
        <w:trPr>
          <w:jc w:val="center"/>
          <w:ins w:id="10586" w:author="Russ Ott" w:date="2022-04-29T10:09:00Z"/>
        </w:trPr>
        <w:tc>
          <w:tcPr>
            <w:tcW w:w="1170" w:type="dxa"/>
          </w:tcPr>
          <w:p w14:paraId="691A88EE" w14:textId="77777777" w:rsidR="00440477" w:rsidRDefault="00440477" w:rsidP="00BA7D84">
            <w:pPr>
              <w:pStyle w:val="TableText"/>
              <w:rPr>
                <w:ins w:id="10587" w:author="Russ Ott" w:date="2022-04-29T10:09:00Z"/>
              </w:rPr>
            </w:pPr>
            <w:ins w:id="10588" w:author="Russ Ott" w:date="2022-04-29T10:09:00Z">
              <w:r>
                <w:t>373930000</w:t>
              </w:r>
            </w:ins>
          </w:p>
        </w:tc>
        <w:tc>
          <w:tcPr>
            <w:tcW w:w="3195" w:type="dxa"/>
          </w:tcPr>
          <w:p w14:paraId="3A041177" w14:textId="77777777" w:rsidR="00440477" w:rsidRDefault="00440477" w:rsidP="00BA7D84">
            <w:pPr>
              <w:pStyle w:val="TableText"/>
              <w:rPr>
                <w:ins w:id="10589" w:author="Russ Ott" w:date="2022-04-29T10:09:00Z"/>
              </w:rPr>
            </w:pPr>
            <w:ins w:id="10590" w:author="Russ Ott" w:date="2022-04-29T10:09:00Z">
              <w:r>
                <w:t>SNOMED CT</w:t>
              </w:r>
            </w:ins>
          </w:p>
        </w:tc>
        <w:tc>
          <w:tcPr>
            <w:tcW w:w="3195" w:type="dxa"/>
          </w:tcPr>
          <w:p w14:paraId="491ED780" w14:textId="77777777" w:rsidR="00440477" w:rsidRDefault="00440477" w:rsidP="00BA7D84">
            <w:pPr>
              <w:pStyle w:val="TableText"/>
              <w:rPr>
                <w:ins w:id="10591" w:author="Russ Ott" w:date="2022-04-29T10:09:00Z"/>
              </w:rPr>
            </w:pPr>
            <w:ins w:id="10592" w:author="Russ Ott" w:date="2022-04-29T10:09:00Z">
              <w:r>
                <w:t>urn:oid:2.16.840.1.113883.6.96</w:t>
              </w:r>
            </w:ins>
          </w:p>
        </w:tc>
        <w:tc>
          <w:tcPr>
            <w:tcW w:w="2520" w:type="dxa"/>
          </w:tcPr>
          <w:p w14:paraId="3F3E181A" w14:textId="77777777" w:rsidR="00440477" w:rsidRDefault="00440477" w:rsidP="00BA7D84">
            <w:pPr>
              <w:pStyle w:val="TableText"/>
              <w:rPr>
                <w:ins w:id="10593" w:author="Russ Ott" w:date="2022-04-29T10:09:00Z"/>
              </w:rPr>
            </w:pPr>
            <w:ins w:id="10594" w:author="Russ Ott" w:date="2022-04-29T10:09:00Z">
              <w:r>
                <w:t>Cognitive function finding (finding)</w:t>
              </w:r>
            </w:ins>
          </w:p>
        </w:tc>
      </w:tr>
      <w:tr w:rsidR="00440477" w14:paraId="67A59492" w14:textId="77777777" w:rsidTr="00BA7D84">
        <w:trPr>
          <w:jc w:val="center"/>
          <w:ins w:id="10595" w:author="Russ Ott" w:date="2022-04-29T10:09:00Z"/>
        </w:trPr>
        <w:tc>
          <w:tcPr>
            <w:tcW w:w="1170" w:type="dxa"/>
          </w:tcPr>
          <w:p w14:paraId="515C7B95" w14:textId="77777777" w:rsidR="00440477" w:rsidRDefault="00440477" w:rsidP="00BA7D84">
            <w:pPr>
              <w:pStyle w:val="TableText"/>
              <w:rPr>
                <w:ins w:id="10596" w:author="Russ Ott" w:date="2022-04-29T10:09:00Z"/>
              </w:rPr>
            </w:pPr>
            <w:ins w:id="10597" w:author="Russ Ott" w:date="2022-04-29T10:09:00Z">
              <w:r>
                <w:t>404684003</w:t>
              </w:r>
            </w:ins>
          </w:p>
        </w:tc>
        <w:tc>
          <w:tcPr>
            <w:tcW w:w="3195" w:type="dxa"/>
          </w:tcPr>
          <w:p w14:paraId="63FDE5E2" w14:textId="77777777" w:rsidR="00440477" w:rsidRDefault="00440477" w:rsidP="00BA7D84">
            <w:pPr>
              <w:pStyle w:val="TableText"/>
              <w:rPr>
                <w:ins w:id="10598" w:author="Russ Ott" w:date="2022-04-29T10:09:00Z"/>
              </w:rPr>
            </w:pPr>
            <w:ins w:id="10599" w:author="Russ Ott" w:date="2022-04-29T10:09:00Z">
              <w:r>
                <w:t>SNOMED CT</w:t>
              </w:r>
            </w:ins>
          </w:p>
        </w:tc>
        <w:tc>
          <w:tcPr>
            <w:tcW w:w="3195" w:type="dxa"/>
          </w:tcPr>
          <w:p w14:paraId="1E68F861" w14:textId="77777777" w:rsidR="00440477" w:rsidRDefault="00440477" w:rsidP="00BA7D84">
            <w:pPr>
              <w:pStyle w:val="TableText"/>
              <w:rPr>
                <w:ins w:id="10600" w:author="Russ Ott" w:date="2022-04-29T10:09:00Z"/>
              </w:rPr>
            </w:pPr>
            <w:ins w:id="10601" w:author="Russ Ott" w:date="2022-04-29T10:09:00Z">
              <w:r>
                <w:t>urn:oid:2.16.840.1.113883.6.96</w:t>
              </w:r>
            </w:ins>
          </w:p>
        </w:tc>
        <w:tc>
          <w:tcPr>
            <w:tcW w:w="2520" w:type="dxa"/>
          </w:tcPr>
          <w:p w14:paraId="3C0D5C95" w14:textId="77777777" w:rsidR="00440477" w:rsidRDefault="00440477" w:rsidP="00BA7D84">
            <w:pPr>
              <w:pStyle w:val="TableText"/>
              <w:rPr>
                <w:ins w:id="10602" w:author="Russ Ott" w:date="2022-04-29T10:09:00Z"/>
              </w:rPr>
            </w:pPr>
            <w:ins w:id="10603" w:author="Russ Ott" w:date="2022-04-29T10:09:00Z">
              <w:r>
                <w:t>Clinical finding (finding)</w:t>
              </w:r>
            </w:ins>
          </w:p>
        </w:tc>
      </w:tr>
      <w:tr w:rsidR="00440477" w14:paraId="308ACE56" w14:textId="77777777" w:rsidTr="00BA7D84">
        <w:trPr>
          <w:jc w:val="center"/>
          <w:ins w:id="10604" w:author="Russ Ott" w:date="2022-04-29T10:09:00Z"/>
        </w:trPr>
        <w:tc>
          <w:tcPr>
            <w:tcW w:w="1170" w:type="dxa"/>
          </w:tcPr>
          <w:p w14:paraId="56419A13" w14:textId="77777777" w:rsidR="00440477" w:rsidRDefault="00440477" w:rsidP="00BA7D84">
            <w:pPr>
              <w:pStyle w:val="TableText"/>
              <w:rPr>
                <w:ins w:id="10605" w:author="Russ Ott" w:date="2022-04-29T10:09:00Z"/>
              </w:rPr>
            </w:pPr>
            <w:ins w:id="10606" w:author="Russ Ott" w:date="2022-04-29T10:09:00Z">
              <w:r>
                <w:t>409586006</w:t>
              </w:r>
            </w:ins>
          </w:p>
        </w:tc>
        <w:tc>
          <w:tcPr>
            <w:tcW w:w="3195" w:type="dxa"/>
          </w:tcPr>
          <w:p w14:paraId="2DC0C077" w14:textId="77777777" w:rsidR="00440477" w:rsidRDefault="00440477" w:rsidP="00BA7D84">
            <w:pPr>
              <w:pStyle w:val="TableText"/>
              <w:rPr>
                <w:ins w:id="10607" w:author="Russ Ott" w:date="2022-04-29T10:09:00Z"/>
              </w:rPr>
            </w:pPr>
            <w:ins w:id="10608" w:author="Russ Ott" w:date="2022-04-29T10:09:00Z">
              <w:r>
                <w:t>SNOMED CT</w:t>
              </w:r>
            </w:ins>
          </w:p>
        </w:tc>
        <w:tc>
          <w:tcPr>
            <w:tcW w:w="3195" w:type="dxa"/>
          </w:tcPr>
          <w:p w14:paraId="56A46ED8" w14:textId="77777777" w:rsidR="00440477" w:rsidRDefault="00440477" w:rsidP="00BA7D84">
            <w:pPr>
              <w:pStyle w:val="TableText"/>
              <w:rPr>
                <w:ins w:id="10609" w:author="Russ Ott" w:date="2022-04-29T10:09:00Z"/>
              </w:rPr>
            </w:pPr>
            <w:ins w:id="10610" w:author="Russ Ott" w:date="2022-04-29T10:09:00Z">
              <w:r>
                <w:t>urn:oid:2.16.840.1.113883.6.96</w:t>
              </w:r>
            </w:ins>
          </w:p>
        </w:tc>
        <w:tc>
          <w:tcPr>
            <w:tcW w:w="2520" w:type="dxa"/>
          </w:tcPr>
          <w:p w14:paraId="7D3D3798" w14:textId="77777777" w:rsidR="00440477" w:rsidRDefault="00440477" w:rsidP="00BA7D84">
            <w:pPr>
              <w:pStyle w:val="TableText"/>
              <w:rPr>
                <w:ins w:id="10611" w:author="Russ Ott" w:date="2022-04-29T10:09:00Z"/>
              </w:rPr>
            </w:pPr>
            <w:ins w:id="10612" w:author="Russ Ott" w:date="2022-04-29T10:09:00Z">
              <w:r>
                <w:t>Complaint (finding)</w:t>
              </w:r>
            </w:ins>
          </w:p>
        </w:tc>
      </w:tr>
      <w:tr w:rsidR="00440477" w14:paraId="4AC67FDA" w14:textId="77777777" w:rsidTr="00BA7D84">
        <w:trPr>
          <w:jc w:val="center"/>
          <w:ins w:id="10613" w:author="Russ Ott" w:date="2022-04-29T10:09:00Z"/>
        </w:trPr>
        <w:tc>
          <w:tcPr>
            <w:tcW w:w="1170" w:type="dxa"/>
          </w:tcPr>
          <w:p w14:paraId="581A867E" w14:textId="77777777" w:rsidR="00440477" w:rsidRDefault="00440477" w:rsidP="00BA7D84">
            <w:pPr>
              <w:pStyle w:val="TableText"/>
              <w:rPr>
                <w:ins w:id="10614" w:author="Russ Ott" w:date="2022-04-29T10:09:00Z"/>
              </w:rPr>
            </w:pPr>
            <w:ins w:id="10615" w:author="Russ Ott" w:date="2022-04-29T10:09:00Z">
              <w:r>
                <w:t>418799008</w:t>
              </w:r>
            </w:ins>
          </w:p>
        </w:tc>
        <w:tc>
          <w:tcPr>
            <w:tcW w:w="3195" w:type="dxa"/>
          </w:tcPr>
          <w:p w14:paraId="0CA67408" w14:textId="77777777" w:rsidR="00440477" w:rsidRDefault="00440477" w:rsidP="00BA7D84">
            <w:pPr>
              <w:pStyle w:val="TableText"/>
              <w:rPr>
                <w:ins w:id="10616" w:author="Russ Ott" w:date="2022-04-29T10:09:00Z"/>
              </w:rPr>
            </w:pPr>
            <w:ins w:id="10617" w:author="Russ Ott" w:date="2022-04-29T10:09:00Z">
              <w:r>
                <w:t>SNOMED CT</w:t>
              </w:r>
            </w:ins>
          </w:p>
        </w:tc>
        <w:tc>
          <w:tcPr>
            <w:tcW w:w="3195" w:type="dxa"/>
          </w:tcPr>
          <w:p w14:paraId="68BE0BBB" w14:textId="77777777" w:rsidR="00440477" w:rsidRDefault="00440477" w:rsidP="00BA7D84">
            <w:pPr>
              <w:pStyle w:val="TableText"/>
              <w:rPr>
                <w:ins w:id="10618" w:author="Russ Ott" w:date="2022-04-29T10:09:00Z"/>
              </w:rPr>
            </w:pPr>
            <w:ins w:id="10619" w:author="Russ Ott" w:date="2022-04-29T10:09:00Z">
              <w:r>
                <w:t>urn:oid:2.16.840.1.113883.6.96</w:t>
              </w:r>
            </w:ins>
          </w:p>
        </w:tc>
        <w:tc>
          <w:tcPr>
            <w:tcW w:w="2520" w:type="dxa"/>
          </w:tcPr>
          <w:p w14:paraId="5DD4E0F2" w14:textId="77777777" w:rsidR="00440477" w:rsidRDefault="00440477" w:rsidP="00BA7D84">
            <w:pPr>
              <w:pStyle w:val="TableText"/>
              <w:rPr>
                <w:ins w:id="10620" w:author="Russ Ott" w:date="2022-04-29T10:09:00Z"/>
              </w:rPr>
            </w:pPr>
            <w:ins w:id="10621" w:author="Russ Ott" w:date="2022-04-29T10:09:00Z">
              <w:r>
                <w:t>Finding reported by subject or history provider (finding)</w:t>
              </w:r>
            </w:ins>
          </w:p>
        </w:tc>
      </w:tr>
      <w:tr w:rsidR="00440477" w14:paraId="40D56E23" w14:textId="77777777" w:rsidTr="00BA7D84">
        <w:trPr>
          <w:jc w:val="center"/>
          <w:ins w:id="10622" w:author="Russ Ott" w:date="2022-04-29T10:09:00Z"/>
        </w:trPr>
        <w:tc>
          <w:tcPr>
            <w:tcW w:w="1170" w:type="dxa"/>
          </w:tcPr>
          <w:p w14:paraId="3C23A32A" w14:textId="77777777" w:rsidR="00440477" w:rsidRDefault="00440477" w:rsidP="00BA7D84">
            <w:pPr>
              <w:pStyle w:val="TableText"/>
              <w:rPr>
                <w:ins w:id="10623" w:author="Russ Ott" w:date="2022-04-29T10:09:00Z"/>
              </w:rPr>
            </w:pPr>
            <w:ins w:id="10624" w:author="Russ Ott" w:date="2022-04-29T10:09:00Z">
              <w:r>
                <w:t>55607006</w:t>
              </w:r>
            </w:ins>
          </w:p>
        </w:tc>
        <w:tc>
          <w:tcPr>
            <w:tcW w:w="3195" w:type="dxa"/>
          </w:tcPr>
          <w:p w14:paraId="3E375B59" w14:textId="77777777" w:rsidR="00440477" w:rsidRDefault="00440477" w:rsidP="00BA7D84">
            <w:pPr>
              <w:pStyle w:val="TableText"/>
              <w:rPr>
                <w:ins w:id="10625" w:author="Russ Ott" w:date="2022-04-29T10:09:00Z"/>
              </w:rPr>
            </w:pPr>
            <w:ins w:id="10626" w:author="Russ Ott" w:date="2022-04-29T10:09:00Z">
              <w:r>
                <w:t>SNOMED CT</w:t>
              </w:r>
            </w:ins>
          </w:p>
        </w:tc>
        <w:tc>
          <w:tcPr>
            <w:tcW w:w="3195" w:type="dxa"/>
          </w:tcPr>
          <w:p w14:paraId="6CB83E0B" w14:textId="77777777" w:rsidR="00440477" w:rsidRDefault="00440477" w:rsidP="00BA7D84">
            <w:pPr>
              <w:pStyle w:val="TableText"/>
              <w:rPr>
                <w:ins w:id="10627" w:author="Russ Ott" w:date="2022-04-29T10:09:00Z"/>
              </w:rPr>
            </w:pPr>
            <w:ins w:id="10628" w:author="Russ Ott" w:date="2022-04-29T10:09:00Z">
              <w:r>
                <w:t>urn:oid:2.16.840.1.113883.6.96</w:t>
              </w:r>
            </w:ins>
          </w:p>
        </w:tc>
        <w:tc>
          <w:tcPr>
            <w:tcW w:w="2520" w:type="dxa"/>
          </w:tcPr>
          <w:p w14:paraId="73312E98" w14:textId="77777777" w:rsidR="00440477" w:rsidRDefault="00440477" w:rsidP="00BA7D84">
            <w:pPr>
              <w:pStyle w:val="TableText"/>
              <w:rPr>
                <w:ins w:id="10629" w:author="Russ Ott" w:date="2022-04-29T10:09:00Z"/>
              </w:rPr>
            </w:pPr>
            <w:ins w:id="10630" w:author="Russ Ott" w:date="2022-04-29T10:09:00Z">
              <w:r>
                <w:t>Problem (finding)</w:t>
              </w:r>
            </w:ins>
          </w:p>
        </w:tc>
      </w:tr>
      <w:tr w:rsidR="00440477" w14:paraId="2BA7E872" w14:textId="77777777" w:rsidTr="00BA7D84">
        <w:trPr>
          <w:jc w:val="center"/>
          <w:ins w:id="10631" w:author="Russ Ott" w:date="2022-04-29T10:09:00Z"/>
        </w:trPr>
        <w:tc>
          <w:tcPr>
            <w:tcW w:w="1170" w:type="dxa"/>
          </w:tcPr>
          <w:p w14:paraId="56EF045D" w14:textId="77777777" w:rsidR="00440477" w:rsidRDefault="00440477" w:rsidP="00BA7D84">
            <w:pPr>
              <w:pStyle w:val="TableText"/>
              <w:rPr>
                <w:ins w:id="10632" w:author="Russ Ott" w:date="2022-04-29T10:09:00Z"/>
              </w:rPr>
            </w:pPr>
            <w:ins w:id="10633" w:author="Russ Ott" w:date="2022-04-29T10:09:00Z">
              <w:r>
                <w:t>64572001</w:t>
              </w:r>
            </w:ins>
          </w:p>
        </w:tc>
        <w:tc>
          <w:tcPr>
            <w:tcW w:w="3195" w:type="dxa"/>
          </w:tcPr>
          <w:p w14:paraId="2A8740D9" w14:textId="77777777" w:rsidR="00440477" w:rsidRDefault="00440477" w:rsidP="00BA7D84">
            <w:pPr>
              <w:pStyle w:val="TableText"/>
              <w:rPr>
                <w:ins w:id="10634" w:author="Russ Ott" w:date="2022-04-29T10:09:00Z"/>
              </w:rPr>
            </w:pPr>
            <w:ins w:id="10635" w:author="Russ Ott" w:date="2022-04-29T10:09:00Z">
              <w:r>
                <w:t>SNOMED CT</w:t>
              </w:r>
            </w:ins>
          </w:p>
        </w:tc>
        <w:tc>
          <w:tcPr>
            <w:tcW w:w="3195" w:type="dxa"/>
          </w:tcPr>
          <w:p w14:paraId="21CF8F3D" w14:textId="77777777" w:rsidR="00440477" w:rsidRDefault="00440477" w:rsidP="00BA7D84">
            <w:pPr>
              <w:pStyle w:val="TableText"/>
              <w:rPr>
                <w:ins w:id="10636" w:author="Russ Ott" w:date="2022-04-29T10:09:00Z"/>
              </w:rPr>
            </w:pPr>
            <w:ins w:id="10637" w:author="Russ Ott" w:date="2022-04-29T10:09:00Z">
              <w:r>
                <w:t>urn:oid:2.16.840.1.113883.6.96</w:t>
              </w:r>
            </w:ins>
          </w:p>
        </w:tc>
        <w:tc>
          <w:tcPr>
            <w:tcW w:w="2520" w:type="dxa"/>
          </w:tcPr>
          <w:p w14:paraId="32B6D8CC" w14:textId="77777777" w:rsidR="00440477" w:rsidRDefault="00440477" w:rsidP="00BA7D84">
            <w:pPr>
              <w:pStyle w:val="TableText"/>
              <w:rPr>
                <w:ins w:id="10638" w:author="Russ Ott" w:date="2022-04-29T10:09:00Z"/>
              </w:rPr>
            </w:pPr>
            <w:ins w:id="10639" w:author="Russ Ott" w:date="2022-04-29T10:09:00Z">
              <w:r>
                <w:t>Disease (disorder)</w:t>
              </w:r>
            </w:ins>
          </w:p>
        </w:tc>
      </w:tr>
    </w:tbl>
    <w:p w14:paraId="638D2B30" w14:textId="77777777" w:rsidR="00440477" w:rsidRDefault="00440477" w:rsidP="00440477">
      <w:pPr>
        <w:pStyle w:val="BodyText"/>
        <w:rPr>
          <w:ins w:id="10640" w:author="Russ Ott" w:date="2022-04-29T10:09:00Z"/>
        </w:rPr>
      </w:pPr>
    </w:p>
    <w:p w14:paraId="39BEBF1B" w14:textId="5435D61F" w:rsidR="00440477" w:rsidRDefault="00440477" w:rsidP="00440477">
      <w:pPr>
        <w:pStyle w:val="Caption"/>
        <w:rPr>
          <w:ins w:id="10641" w:author="Russ Ott" w:date="2022-04-29T10:09:00Z"/>
        </w:rPr>
      </w:pPr>
      <w:bookmarkStart w:id="10642" w:name="_Toc101450752"/>
      <w:ins w:id="10643" w:author="Russ Ott" w:date="2022-04-29T10:09:00Z">
        <w:r>
          <w:t xml:space="preserve">Table </w:t>
        </w:r>
        <w:r>
          <w:fldChar w:fldCharType="begin"/>
        </w:r>
        <w:r>
          <w:instrText>SEQ Table \* ARABIC</w:instrText>
        </w:r>
        <w:r>
          <w:fldChar w:fldCharType="separate"/>
        </w:r>
        <w:r w:rsidR="00F1669B">
          <w:t>46</w:t>
        </w:r>
        <w:r>
          <w:fldChar w:fldCharType="end"/>
        </w:r>
        <w:r>
          <w:t xml:space="preserve">: </w:t>
        </w:r>
        <w:bookmarkStart w:id="10644" w:name="Problem_Type_LOINC"/>
        <w:r>
          <w:t>Problem Type (LOINC)</w:t>
        </w:r>
        <w:bookmarkEnd w:id="10642"/>
        <w:bookmarkEnd w:id="10644"/>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4289C43E" w14:textId="77777777" w:rsidTr="00BA7D84">
        <w:trPr>
          <w:jc w:val="center"/>
          <w:ins w:id="10645" w:author="Russ Ott" w:date="2022-04-29T10:09:00Z"/>
        </w:trPr>
        <w:tc>
          <w:tcPr>
            <w:tcW w:w="1440" w:type="dxa"/>
            <w:gridSpan w:val="4"/>
          </w:tcPr>
          <w:p w14:paraId="65B65383" w14:textId="77777777" w:rsidR="00440477" w:rsidRDefault="00440477" w:rsidP="00BA7D84">
            <w:pPr>
              <w:pStyle w:val="TableText"/>
              <w:rPr>
                <w:ins w:id="10646" w:author="Russ Ott" w:date="2022-04-29T10:09:00Z"/>
              </w:rPr>
            </w:pPr>
            <w:ins w:id="10647" w:author="Russ Ott" w:date="2022-04-29T10:09:00Z">
              <w:r>
                <w:t>Value Set: Problem Type (LOINC) urn:hl7ii:2.16.840.1.113883.3.88.12.3221.7.2:2014-09-02</w:t>
              </w:r>
            </w:ins>
          </w:p>
          <w:p w14:paraId="1EAEA73A" w14:textId="77777777" w:rsidR="00440477" w:rsidRDefault="00440477" w:rsidP="00BA7D84">
            <w:pPr>
              <w:pStyle w:val="TableText"/>
              <w:rPr>
                <w:ins w:id="10648" w:author="Russ Ott" w:date="2022-04-29T10:09:00Z"/>
              </w:rPr>
            </w:pPr>
            <w:ins w:id="10649" w:author="Russ Ott" w:date="2022-04-29T10:09:00Z">
              <w:r>
                <w:t>This value set indicates the level of medical judgment used to determine the existence of a problem using selected concepts from LOINC.</w:t>
              </w:r>
            </w:ins>
          </w:p>
          <w:p w14:paraId="2D521F5B" w14:textId="30644D70" w:rsidR="00440477" w:rsidRDefault="00440477" w:rsidP="00BA7D84">
            <w:pPr>
              <w:pStyle w:val="TableText"/>
              <w:rPr>
                <w:ins w:id="10650" w:author="Russ Ott" w:date="2022-04-29T10:09:00Z"/>
              </w:rPr>
            </w:pPr>
            <w:ins w:id="10651" w:author="Russ Ott" w:date="2022-04-29T10:09:00Z">
              <w:r>
                <w:t xml:space="preserve">Value Set Source: </w:t>
              </w:r>
              <w:r w:rsidR="00002F64">
                <w:fldChar w:fldCharType="begin"/>
              </w:r>
              <w:r w:rsidR="00002F64">
                <w:instrText xml:space="preserve"> HYPERLINK "https://vsac.nlm.nih.gov/valueset/2.16.840.1.113883.3.88.12.3221.7.2/expansion" </w:instrText>
              </w:r>
              <w:r w:rsidR="00002F64">
                <w:fldChar w:fldCharType="separate"/>
              </w:r>
              <w:r>
                <w:rPr>
                  <w:rStyle w:val="HyperlinkCourierBold"/>
                </w:rPr>
                <w:t>https://vsac.nlm.nih.gov/valueset/2.16.840.1.113883.3.88.12.3221.7.2/expansion</w:t>
              </w:r>
              <w:r w:rsidR="00002F64">
                <w:rPr>
                  <w:rStyle w:val="HyperlinkCourierBold"/>
                </w:rPr>
                <w:fldChar w:fldCharType="end"/>
              </w:r>
            </w:ins>
          </w:p>
        </w:tc>
      </w:tr>
      <w:tr w:rsidR="00440477" w14:paraId="5B546D53" w14:textId="77777777" w:rsidTr="00BA7D84">
        <w:trPr>
          <w:cantSplit/>
          <w:tblHeader/>
          <w:jc w:val="center"/>
          <w:ins w:id="10652" w:author="Russ Ott" w:date="2022-04-29T10:09:00Z"/>
        </w:trPr>
        <w:tc>
          <w:tcPr>
            <w:tcW w:w="1560" w:type="dxa"/>
            <w:shd w:val="clear" w:color="auto" w:fill="E6E6E6"/>
          </w:tcPr>
          <w:p w14:paraId="3A3A64BA" w14:textId="77777777" w:rsidR="00440477" w:rsidRDefault="00440477" w:rsidP="00BA7D84">
            <w:pPr>
              <w:pStyle w:val="TableHead"/>
              <w:rPr>
                <w:ins w:id="10653" w:author="Russ Ott" w:date="2022-04-29T10:09:00Z"/>
              </w:rPr>
            </w:pPr>
            <w:ins w:id="10654" w:author="Russ Ott" w:date="2022-04-29T10:09:00Z">
              <w:r>
                <w:t>Code</w:t>
              </w:r>
            </w:ins>
          </w:p>
        </w:tc>
        <w:tc>
          <w:tcPr>
            <w:tcW w:w="3000" w:type="dxa"/>
            <w:shd w:val="clear" w:color="auto" w:fill="E6E6E6"/>
          </w:tcPr>
          <w:p w14:paraId="6D37041E" w14:textId="77777777" w:rsidR="00440477" w:rsidRDefault="00440477" w:rsidP="00BA7D84">
            <w:pPr>
              <w:pStyle w:val="TableHead"/>
              <w:rPr>
                <w:ins w:id="10655" w:author="Russ Ott" w:date="2022-04-29T10:09:00Z"/>
              </w:rPr>
            </w:pPr>
            <w:ins w:id="10656" w:author="Russ Ott" w:date="2022-04-29T10:09:00Z">
              <w:r>
                <w:t>Code System</w:t>
              </w:r>
            </w:ins>
          </w:p>
        </w:tc>
        <w:tc>
          <w:tcPr>
            <w:tcW w:w="3000" w:type="dxa"/>
            <w:shd w:val="clear" w:color="auto" w:fill="E6E6E6"/>
          </w:tcPr>
          <w:p w14:paraId="72A5D6DA" w14:textId="77777777" w:rsidR="00440477" w:rsidRDefault="00440477" w:rsidP="00BA7D84">
            <w:pPr>
              <w:pStyle w:val="TableHead"/>
              <w:rPr>
                <w:ins w:id="10657" w:author="Russ Ott" w:date="2022-04-29T10:09:00Z"/>
              </w:rPr>
            </w:pPr>
            <w:ins w:id="10658" w:author="Russ Ott" w:date="2022-04-29T10:09:00Z">
              <w:r>
                <w:t>Code System OID</w:t>
              </w:r>
            </w:ins>
          </w:p>
        </w:tc>
        <w:tc>
          <w:tcPr>
            <w:tcW w:w="2520" w:type="dxa"/>
            <w:shd w:val="clear" w:color="auto" w:fill="E6E6E6"/>
          </w:tcPr>
          <w:p w14:paraId="5F304F05" w14:textId="77777777" w:rsidR="00440477" w:rsidRDefault="00440477" w:rsidP="00BA7D84">
            <w:pPr>
              <w:pStyle w:val="TableHead"/>
              <w:rPr>
                <w:ins w:id="10659" w:author="Russ Ott" w:date="2022-04-29T10:09:00Z"/>
              </w:rPr>
            </w:pPr>
            <w:ins w:id="10660" w:author="Russ Ott" w:date="2022-04-29T10:09:00Z">
              <w:r>
                <w:t>Print Name</w:t>
              </w:r>
            </w:ins>
          </w:p>
        </w:tc>
      </w:tr>
      <w:tr w:rsidR="00440477" w14:paraId="630C3FBE" w14:textId="77777777" w:rsidTr="00BA7D84">
        <w:trPr>
          <w:jc w:val="center"/>
          <w:ins w:id="10661" w:author="Russ Ott" w:date="2022-04-29T10:09:00Z"/>
        </w:trPr>
        <w:tc>
          <w:tcPr>
            <w:tcW w:w="1170" w:type="dxa"/>
          </w:tcPr>
          <w:p w14:paraId="50F2E251" w14:textId="77777777" w:rsidR="00440477" w:rsidRDefault="00440477" w:rsidP="00BA7D84">
            <w:pPr>
              <w:pStyle w:val="TableText"/>
              <w:rPr>
                <w:ins w:id="10662" w:author="Russ Ott" w:date="2022-04-29T10:09:00Z"/>
              </w:rPr>
            </w:pPr>
            <w:ins w:id="10663" w:author="Russ Ott" w:date="2022-04-29T10:09:00Z">
              <w:r>
                <w:t>75326-9</w:t>
              </w:r>
            </w:ins>
          </w:p>
        </w:tc>
        <w:tc>
          <w:tcPr>
            <w:tcW w:w="3195" w:type="dxa"/>
          </w:tcPr>
          <w:p w14:paraId="10E11D1D" w14:textId="77777777" w:rsidR="00440477" w:rsidRDefault="00440477" w:rsidP="00BA7D84">
            <w:pPr>
              <w:pStyle w:val="TableText"/>
              <w:rPr>
                <w:ins w:id="10664" w:author="Russ Ott" w:date="2022-04-29T10:09:00Z"/>
              </w:rPr>
            </w:pPr>
            <w:ins w:id="10665" w:author="Russ Ott" w:date="2022-04-29T10:09:00Z">
              <w:r>
                <w:t>LOINC</w:t>
              </w:r>
            </w:ins>
          </w:p>
        </w:tc>
        <w:tc>
          <w:tcPr>
            <w:tcW w:w="3195" w:type="dxa"/>
          </w:tcPr>
          <w:p w14:paraId="2726934A" w14:textId="77777777" w:rsidR="00440477" w:rsidRDefault="00440477" w:rsidP="00BA7D84">
            <w:pPr>
              <w:pStyle w:val="TableText"/>
              <w:rPr>
                <w:ins w:id="10666" w:author="Russ Ott" w:date="2022-04-29T10:09:00Z"/>
              </w:rPr>
            </w:pPr>
            <w:ins w:id="10667" w:author="Russ Ott" w:date="2022-04-29T10:09:00Z">
              <w:r>
                <w:t>urn:oid:2.16.840.1.113883.6.1</w:t>
              </w:r>
            </w:ins>
          </w:p>
        </w:tc>
        <w:tc>
          <w:tcPr>
            <w:tcW w:w="2520" w:type="dxa"/>
          </w:tcPr>
          <w:p w14:paraId="0DED48BD" w14:textId="77777777" w:rsidR="00440477" w:rsidRDefault="00440477" w:rsidP="00BA7D84">
            <w:pPr>
              <w:pStyle w:val="TableText"/>
              <w:rPr>
                <w:ins w:id="10668" w:author="Russ Ott" w:date="2022-04-29T10:09:00Z"/>
              </w:rPr>
            </w:pPr>
            <w:ins w:id="10669" w:author="Russ Ott" w:date="2022-04-29T10:09:00Z">
              <w:r>
                <w:t>Problem HL7.CCDAR2</w:t>
              </w:r>
            </w:ins>
          </w:p>
        </w:tc>
      </w:tr>
      <w:tr w:rsidR="00440477" w14:paraId="3630AA5E" w14:textId="77777777" w:rsidTr="00BA7D84">
        <w:trPr>
          <w:jc w:val="center"/>
          <w:ins w:id="10670" w:author="Russ Ott" w:date="2022-04-29T10:09:00Z"/>
        </w:trPr>
        <w:tc>
          <w:tcPr>
            <w:tcW w:w="1170" w:type="dxa"/>
          </w:tcPr>
          <w:p w14:paraId="67F647FE" w14:textId="77777777" w:rsidR="00440477" w:rsidRDefault="00440477" w:rsidP="00BA7D84">
            <w:pPr>
              <w:pStyle w:val="TableText"/>
              <w:rPr>
                <w:ins w:id="10671" w:author="Russ Ott" w:date="2022-04-29T10:09:00Z"/>
              </w:rPr>
            </w:pPr>
            <w:ins w:id="10672" w:author="Russ Ott" w:date="2022-04-29T10:09:00Z">
              <w:r>
                <w:t>75325-1</w:t>
              </w:r>
            </w:ins>
          </w:p>
        </w:tc>
        <w:tc>
          <w:tcPr>
            <w:tcW w:w="3195" w:type="dxa"/>
          </w:tcPr>
          <w:p w14:paraId="6E34D1A8" w14:textId="77777777" w:rsidR="00440477" w:rsidRDefault="00440477" w:rsidP="00BA7D84">
            <w:pPr>
              <w:pStyle w:val="TableText"/>
              <w:rPr>
                <w:ins w:id="10673" w:author="Russ Ott" w:date="2022-04-29T10:09:00Z"/>
              </w:rPr>
            </w:pPr>
            <w:ins w:id="10674" w:author="Russ Ott" w:date="2022-04-29T10:09:00Z">
              <w:r>
                <w:t>LOINC</w:t>
              </w:r>
            </w:ins>
          </w:p>
        </w:tc>
        <w:tc>
          <w:tcPr>
            <w:tcW w:w="3195" w:type="dxa"/>
          </w:tcPr>
          <w:p w14:paraId="7B5C19EE" w14:textId="77777777" w:rsidR="00440477" w:rsidRDefault="00440477" w:rsidP="00BA7D84">
            <w:pPr>
              <w:pStyle w:val="TableText"/>
              <w:rPr>
                <w:ins w:id="10675" w:author="Russ Ott" w:date="2022-04-29T10:09:00Z"/>
              </w:rPr>
            </w:pPr>
            <w:ins w:id="10676" w:author="Russ Ott" w:date="2022-04-29T10:09:00Z">
              <w:r>
                <w:t>urn:oid:2.16.840.1.113883.6.1</w:t>
              </w:r>
            </w:ins>
          </w:p>
        </w:tc>
        <w:tc>
          <w:tcPr>
            <w:tcW w:w="2520" w:type="dxa"/>
          </w:tcPr>
          <w:p w14:paraId="175BC210" w14:textId="77777777" w:rsidR="00440477" w:rsidRDefault="00440477" w:rsidP="00BA7D84">
            <w:pPr>
              <w:pStyle w:val="TableText"/>
              <w:rPr>
                <w:ins w:id="10677" w:author="Russ Ott" w:date="2022-04-29T10:09:00Z"/>
              </w:rPr>
            </w:pPr>
            <w:ins w:id="10678" w:author="Russ Ott" w:date="2022-04-29T10:09:00Z">
              <w:r>
                <w:t>Symptom HL7.CCDAR2</w:t>
              </w:r>
            </w:ins>
          </w:p>
        </w:tc>
      </w:tr>
      <w:tr w:rsidR="00440477" w14:paraId="35D327B2" w14:textId="77777777" w:rsidTr="00BA7D84">
        <w:trPr>
          <w:jc w:val="center"/>
          <w:ins w:id="10679" w:author="Russ Ott" w:date="2022-04-29T10:09:00Z"/>
        </w:trPr>
        <w:tc>
          <w:tcPr>
            <w:tcW w:w="1170" w:type="dxa"/>
          </w:tcPr>
          <w:p w14:paraId="0404A7BA" w14:textId="77777777" w:rsidR="00440477" w:rsidRDefault="00440477" w:rsidP="00BA7D84">
            <w:pPr>
              <w:pStyle w:val="TableText"/>
              <w:rPr>
                <w:ins w:id="10680" w:author="Russ Ott" w:date="2022-04-29T10:09:00Z"/>
              </w:rPr>
            </w:pPr>
            <w:ins w:id="10681" w:author="Russ Ott" w:date="2022-04-29T10:09:00Z">
              <w:r>
                <w:t>75324-4</w:t>
              </w:r>
            </w:ins>
          </w:p>
        </w:tc>
        <w:tc>
          <w:tcPr>
            <w:tcW w:w="3195" w:type="dxa"/>
          </w:tcPr>
          <w:p w14:paraId="41A33A4D" w14:textId="77777777" w:rsidR="00440477" w:rsidRDefault="00440477" w:rsidP="00BA7D84">
            <w:pPr>
              <w:pStyle w:val="TableText"/>
              <w:rPr>
                <w:ins w:id="10682" w:author="Russ Ott" w:date="2022-04-29T10:09:00Z"/>
              </w:rPr>
            </w:pPr>
            <w:ins w:id="10683" w:author="Russ Ott" w:date="2022-04-29T10:09:00Z">
              <w:r>
                <w:t>LOINC</w:t>
              </w:r>
            </w:ins>
          </w:p>
        </w:tc>
        <w:tc>
          <w:tcPr>
            <w:tcW w:w="3195" w:type="dxa"/>
          </w:tcPr>
          <w:p w14:paraId="2E006A80" w14:textId="77777777" w:rsidR="00440477" w:rsidRDefault="00440477" w:rsidP="00BA7D84">
            <w:pPr>
              <w:pStyle w:val="TableText"/>
              <w:rPr>
                <w:ins w:id="10684" w:author="Russ Ott" w:date="2022-04-29T10:09:00Z"/>
              </w:rPr>
            </w:pPr>
            <w:ins w:id="10685" w:author="Russ Ott" w:date="2022-04-29T10:09:00Z">
              <w:r>
                <w:t>urn:oid:2.16.840.1.113883.6.1</w:t>
              </w:r>
            </w:ins>
          </w:p>
        </w:tc>
        <w:tc>
          <w:tcPr>
            <w:tcW w:w="2520" w:type="dxa"/>
          </w:tcPr>
          <w:p w14:paraId="610271C3" w14:textId="77777777" w:rsidR="00440477" w:rsidRDefault="00440477" w:rsidP="00BA7D84">
            <w:pPr>
              <w:pStyle w:val="TableText"/>
              <w:rPr>
                <w:ins w:id="10686" w:author="Russ Ott" w:date="2022-04-29T10:09:00Z"/>
              </w:rPr>
            </w:pPr>
            <w:ins w:id="10687" w:author="Russ Ott" w:date="2022-04-29T10:09:00Z">
              <w:r>
                <w:t>Functional performance HL7.CCDAR2</w:t>
              </w:r>
            </w:ins>
          </w:p>
        </w:tc>
      </w:tr>
      <w:tr w:rsidR="00440477" w14:paraId="37CF4444" w14:textId="77777777" w:rsidTr="00BA7D84">
        <w:trPr>
          <w:jc w:val="center"/>
          <w:ins w:id="10688" w:author="Russ Ott" w:date="2022-04-29T10:09:00Z"/>
        </w:trPr>
        <w:tc>
          <w:tcPr>
            <w:tcW w:w="1170" w:type="dxa"/>
          </w:tcPr>
          <w:p w14:paraId="00A6BA0D" w14:textId="77777777" w:rsidR="00440477" w:rsidRDefault="00440477" w:rsidP="00BA7D84">
            <w:pPr>
              <w:pStyle w:val="TableText"/>
              <w:rPr>
                <w:ins w:id="10689" w:author="Russ Ott" w:date="2022-04-29T10:09:00Z"/>
              </w:rPr>
            </w:pPr>
            <w:ins w:id="10690" w:author="Russ Ott" w:date="2022-04-29T10:09:00Z">
              <w:r>
                <w:t>75323-6</w:t>
              </w:r>
            </w:ins>
          </w:p>
        </w:tc>
        <w:tc>
          <w:tcPr>
            <w:tcW w:w="3195" w:type="dxa"/>
          </w:tcPr>
          <w:p w14:paraId="173C24CB" w14:textId="77777777" w:rsidR="00440477" w:rsidRDefault="00440477" w:rsidP="00BA7D84">
            <w:pPr>
              <w:pStyle w:val="TableText"/>
              <w:rPr>
                <w:ins w:id="10691" w:author="Russ Ott" w:date="2022-04-29T10:09:00Z"/>
              </w:rPr>
            </w:pPr>
            <w:ins w:id="10692" w:author="Russ Ott" w:date="2022-04-29T10:09:00Z">
              <w:r>
                <w:t>LOINC</w:t>
              </w:r>
            </w:ins>
          </w:p>
        </w:tc>
        <w:tc>
          <w:tcPr>
            <w:tcW w:w="3195" w:type="dxa"/>
          </w:tcPr>
          <w:p w14:paraId="795C4FB1" w14:textId="77777777" w:rsidR="00440477" w:rsidRDefault="00440477" w:rsidP="00BA7D84">
            <w:pPr>
              <w:pStyle w:val="TableText"/>
              <w:rPr>
                <w:ins w:id="10693" w:author="Russ Ott" w:date="2022-04-29T10:09:00Z"/>
              </w:rPr>
            </w:pPr>
            <w:ins w:id="10694" w:author="Russ Ott" w:date="2022-04-29T10:09:00Z">
              <w:r>
                <w:t>urn:oid:2.16.840.1.113883.6.1</w:t>
              </w:r>
            </w:ins>
          </w:p>
        </w:tc>
        <w:tc>
          <w:tcPr>
            <w:tcW w:w="2520" w:type="dxa"/>
          </w:tcPr>
          <w:p w14:paraId="656A3DBC" w14:textId="77777777" w:rsidR="00440477" w:rsidRDefault="00440477" w:rsidP="00BA7D84">
            <w:pPr>
              <w:pStyle w:val="TableText"/>
              <w:rPr>
                <w:ins w:id="10695" w:author="Russ Ott" w:date="2022-04-29T10:09:00Z"/>
              </w:rPr>
            </w:pPr>
            <w:ins w:id="10696" w:author="Russ Ott" w:date="2022-04-29T10:09:00Z">
              <w:r>
                <w:t>Condition HL7.CCDAR2</w:t>
              </w:r>
            </w:ins>
          </w:p>
        </w:tc>
      </w:tr>
      <w:tr w:rsidR="00440477" w14:paraId="5C3DBFC3" w14:textId="77777777" w:rsidTr="00BA7D84">
        <w:trPr>
          <w:jc w:val="center"/>
          <w:ins w:id="10697" w:author="Russ Ott" w:date="2022-04-29T10:09:00Z"/>
        </w:trPr>
        <w:tc>
          <w:tcPr>
            <w:tcW w:w="1170" w:type="dxa"/>
          </w:tcPr>
          <w:p w14:paraId="257ABEEB" w14:textId="77777777" w:rsidR="00440477" w:rsidRDefault="00440477" w:rsidP="00BA7D84">
            <w:pPr>
              <w:pStyle w:val="TableText"/>
              <w:rPr>
                <w:ins w:id="10698" w:author="Russ Ott" w:date="2022-04-29T10:09:00Z"/>
              </w:rPr>
            </w:pPr>
            <w:ins w:id="10699" w:author="Russ Ott" w:date="2022-04-29T10:09:00Z">
              <w:r>
                <w:t>29308-4</w:t>
              </w:r>
            </w:ins>
          </w:p>
        </w:tc>
        <w:tc>
          <w:tcPr>
            <w:tcW w:w="3195" w:type="dxa"/>
          </w:tcPr>
          <w:p w14:paraId="70FB0B85" w14:textId="77777777" w:rsidR="00440477" w:rsidRDefault="00440477" w:rsidP="00BA7D84">
            <w:pPr>
              <w:pStyle w:val="TableText"/>
              <w:rPr>
                <w:ins w:id="10700" w:author="Russ Ott" w:date="2022-04-29T10:09:00Z"/>
              </w:rPr>
            </w:pPr>
            <w:ins w:id="10701" w:author="Russ Ott" w:date="2022-04-29T10:09:00Z">
              <w:r>
                <w:t>LOINC</w:t>
              </w:r>
            </w:ins>
          </w:p>
        </w:tc>
        <w:tc>
          <w:tcPr>
            <w:tcW w:w="3195" w:type="dxa"/>
          </w:tcPr>
          <w:p w14:paraId="69F5D876" w14:textId="77777777" w:rsidR="00440477" w:rsidRDefault="00440477" w:rsidP="00BA7D84">
            <w:pPr>
              <w:pStyle w:val="TableText"/>
              <w:rPr>
                <w:ins w:id="10702" w:author="Russ Ott" w:date="2022-04-29T10:09:00Z"/>
              </w:rPr>
            </w:pPr>
            <w:ins w:id="10703" w:author="Russ Ott" w:date="2022-04-29T10:09:00Z">
              <w:r>
                <w:t>urn:oid:2.16.840.1.113883.6.1</w:t>
              </w:r>
            </w:ins>
          </w:p>
        </w:tc>
        <w:tc>
          <w:tcPr>
            <w:tcW w:w="2520" w:type="dxa"/>
          </w:tcPr>
          <w:p w14:paraId="177E1D7B" w14:textId="77777777" w:rsidR="00440477" w:rsidRDefault="00440477" w:rsidP="00BA7D84">
            <w:pPr>
              <w:pStyle w:val="TableText"/>
              <w:rPr>
                <w:ins w:id="10704" w:author="Russ Ott" w:date="2022-04-29T10:09:00Z"/>
              </w:rPr>
            </w:pPr>
            <w:ins w:id="10705" w:author="Russ Ott" w:date="2022-04-29T10:09:00Z">
              <w:r>
                <w:t>Diagnosis</w:t>
              </w:r>
            </w:ins>
          </w:p>
        </w:tc>
      </w:tr>
      <w:tr w:rsidR="00440477" w14:paraId="10DD653C" w14:textId="77777777" w:rsidTr="00BA7D84">
        <w:trPr>
          <w:jc w:val="center"/>
          <w:ins w:id="10706" w:author="Russ Ott" w:date="2022-04-29T10:09:00Z"/>
        </w:trPr>
        <w:tc>
          <w:tcPr>
            <w:tcW w:w="1170" w:type="dxa"/>
          </w:tcPr>
          <w:p w14:paraId="47F29200" w14:textId="77777777" w:rsidR="00440477" w:rsidRDefault="00440477" w:rsidP="00BA7D84">
            <w:pPr>
              <w:pStyle w:val="TableText"/>
              <w:rPr>
                <w:ins w:id="10707" w:author="Russ Ott" w:date="2022-04-29T10:09:00Z"/>
              </w:rPr>
            </w:pPr>
            <w:ins w:id="10708" w:author="Russ Ott" w:date="2022-04-29T10:09:00Z">
              <w:r>
                <w:t>75322-8</w:t>
              </w:r>
            </w:ins>
          </w:p>
        </w:tc>
        <w:tc>
          <w:tcPr>
            <w:tcW w:w="3195" w:type="dxa"/>
          </w:tcPr>
          <w:p w14:paraId="3FD7F4FF" w14:textId="77777777" w:rsidR="00440477" w:rsidRDefault="00440477" w:rsidP="00BA7D84">
            <w:pPr>
              <w:pStyle w:val="TableText"/>
              <w:rPr>
                <w:ins w:id="10709" w:author="Russ Ott" w:date="2022-04-29T10:09:00Z"/>
              </w:rPr>
            </w:pPr>
            <w:ins w:id="10710" w:author="Russ Ott" w:date="2022-04-29T10:09:00Z">
              <w:r>
                <w:t>LOINC</w:t>
              </w:r>
            </w:ins>
          </w:p>
        </w:tc>
        <w:tc>
          <w:tcPr>
            <w:tcW w:w="3195" w:type="dxa"/>
          </w:tcPr>
          <w:p w14:paraId="5ADEC329" w14:textId="77777777" w:rsidR="00440477" w:rsidRDefault="00440477" w:rsidP="00BA7D84">
            <w:pPr>
              <w:pStyle w:val="TableText"/>
              <w:rPr>
                <w:ins w:id="10711" w:author="Russ Ott" w:date="2022-04-29T10:09:00Z"/>
              </w:rPr>
            </w:pPr>
            <w:ins w:id="10712" w:author="Russ Ott" w:date="2022-04-29T10:09:00Z">
              <w:r>
                <w:t>urn:oid:2.16.840.1.113883.6.1</w:t>
              </w:r>
            </w:ins>
          </w:p>
        </w:tc>
        <w:tc>
          <w:tcPr>
            <w:tcW w:w="2520" w:type="dxa"/>
          </w:tcPr>
          <w:p w14:paraId="2EF1E4A5" w14:textId="77777777" w:rsidR="00440477" w:rsidRDefault="00440477" w:rsidP="00BA7D84">
            <w:pPr>
              <w:pStyle w:val="TableText"/>
              <w:rPr>
                <w:ins w:id="10713" w:author="Russ Ott" w:date="2022-04-29T10:09:00Z"/>
              </w:rPr>
            </w:pPr>
            <w:ins w:id="10714" w:author="Russ Ott" w:date="2022-04-29T10:09:00Z">
              <w:r>
                <w:t>Complaint HL7.CCDAR2</w:t>
              </w:r>
            </w:ins>
          </w:p>
        </w:tc>
      </w:tr>
      <w:tr w:rsidR="00440477" w14:paraId="46E70658" w14:textId="77777777" w:rsidTr="00BA7D84">
        <w:trPr>
          <w:jc w:val="center"/>
          <w:ins w:id="10715" w:author="Russ Ott" w:date="2022-04-29T10:09:00Z"/>
        </w:trPr>
        <w:tc>
          <w:tcPr>
            <w:tcW w:w="1170" w:type="dxa"/>
          </w:tcPr>
          <w:p w14:paraId="188179BA" w14:textId="77777777" w:rsidR="00440477" w:rsidRDefault="00440477" w:rsidP="00BA7D84">
            <w:pPr>
              <w:pStyle w:val="TableText"/>
              <w:rPr>
                <w:ins w:id="10716" w:author="Russ Ott" w:date="2022-04-29T10:09:00Z"/>
              </w:rPr>
            </w:pPr>
            <w:ins w:id="10717" w:author="Russ Ott" w:date="2022-04-29T10:09:00Z">
              <w:r>
                <w:t>75321-0</w:t>
              </w:r>
            </w:ins>
          </w:p>
        </w:tc>
        <w:tc>
          <w:tcPr>
            <w:tcW w:w="3195" w:type="dxa"/>
          </w:tcPr>
          <w:p w14:paraId="3A27A0A0" w14:textId="77777777" w:rsidR="00440477" w:rsidRDefault="00440477" w:rsidP="00BA7D84">
            <w:pPr>
              <w:pStyle w:val="TableText"/>
              <w:rPr>
                <w:ins w:id="10718" w:author="Russ Ott" w:date="2022-04-29T10:09:00Z"/>
              </w:rPr>
            </w:pPr>
            <w:ins w:id="10719" w:author="Russ Ott" w:date="2022-04-29T10:09:00Z">
              <w:r>
                <w:t>LOINC</w:t>
              </w:r>
            </w:ins>
          </w:p>
        </w:tc>
        <w:tc>
          <w:tcPr>
            <w:tcW w:w="3195" w:type="dxa"/>
          </w:tcPr>
          <w:p w14:paraId="1D49DB9D" w14:textId="77777777" w:rsidR="00440477" w:rsidRDefault="00440477" w:rsidP="00BA7D84">
            <w:pPr>
              <w:pStyle w:val="TableText"/>
              <w:rPr>
                <w:ins w:id="10720" w:author="Russ Ott" w:date="2022-04-29T10:09:00Z"/>
              </w:rPr>
            </w:pPr>
            <w:ins w:id="10721" w:author="Russ Ott" w:date="2022-04-29T10:09:00Z">
              <w:r>
                <w:t>urn:oid:2.16.840.1.113883.6.1</w:t>
              </w:r>
            </w:ins>
          </w:p>
        </w:tc>
        <w:tc>
          <w:tcPr>
            <w:tcW w:w="2520" w:type="dxa"/>
          </w:tcPr>
          <w:p w14:paraId="357AE66F" w14:textId="77777777" w:rsidR="00440477" w:rsidRDefault="00440477" w:rsidP="00BA7D84">
            <w:pPr>
              <w:pStyle w:val="TableText"/>
              <w:rPr>
                <w:ins w:id="10722" w:author="Russ Ott" w:date="2022-04-29T10:09:00Z"/>
              </w:rPr>
            </w:pPr>
            <w:ins w:id="10723" w:author="Russ Ott" w:date="2022-04-29T10:09:00Z">
              <w:r>
                <w:t>Clinical finding HL7.CCDAR2</w:t>
              </w:r>
            </w:ins>
          </w:p>
        </w:tc>
      </w:tr>
      <w:tr w:rsidR="00440477" w14:paraId="52E3F8A9" w14:textId="77777777" w:rsidTr="00BA7D84">
        <w:trPr>
          <w:jc w:val="center"/>
          <w:ins w:id="10724" w:author="Russ Ott" w:date="2022-04-29T10:09:00Z"/>
        </w:trPr>
        <w:tc>
          <w:tcPr>
            <w:tcW w:w="1170" w:type="dxa"/>
          </w:tcPr>
          <w:p w14:paraId="27EB2587" w14:textId="77777777" w:rsidR="00440477" w:rsidRDefault="00440477" w:rsidP="00BA7D84">
            <w:pPr>
              <w:pStyle w:val="TableText"/>
              <w:rPr>
                <w:ins w:id="10725" w:author="Russ Ott" w:date="2022-04-29T10:09:00Z"/>
              </w:rPr>
            </w:pPr>
            <w:ins w:id="10726" w:author="Russ Ott" w:date="2022-04-29T10:09:00Z">
              <w:r>
                <w:t>75319-4</w:t>
              </w:r>
            </w:ins>
          </w:p>
        </w:tc>
        <w:tc>
          <w:tcPr>
            <w:tcW w:w="3195" w:type="dxa"/>
          </w:tcPr>
          <w:p w14:paraId="030B716E" w14:textId="77777777" w:rsidR="00440477" w:rsidRDefault="00440477" w:rsidP="00BA7D84">
            <w:pPr>
              <w:pStyle w:val="TableText"/>
              <w:rPr>
                <w:ins w:id="10727" w:author="Russ Ott" w:date="2022-04-29T10:09:00Z"/>
              </w:rPr>
            </w:pPr>
            <w:ins w:id="10728" w:author="Russ Ott" w:date="2022-04-29T10:09:00Z">
              <w:r>
                <w:t>LOINC</w:t>
              </w:r>
            </w:ins>
          </w:p>
        </w:tc>
        <w:tc>
          <w:tcPr>
            <w:tcW w:w="3195" w:type="dxa"/>
          </w:tcPr>
          <w:p w14:paraId="690B4414" w14:textId="77777777" w:rsidR="00440477" w:rsidRDefault="00440477" w:rsidP="00BA7D84">
            <w:pPr>
              <w:pStyle w:val="TableText"/>
              <w:rPr>
                <w:ins w:id="10729" w:author="Russ Ott" w:date="2022-04-29T10:09:00Z"/>
              </w:rPr>
            </w:pPr>
            <w:ins w:id="10730" w:author="Russ Ott" w:date="2022-04-29T10:09:00Z">
              <w:r>
                <w:t>urn:oid:2.16.840.1.113883.6.1</w:t>
              </w:r>
            </w:ins>
          </w:p>
        </w:tc>
        <w:tc>
          <w:tcPr>
            <w:tcW w:w="2520" w:type="dxa"/>
          </w:tcPr>
          <w:p w14:paraId="703F992B" w14:textId="77777777" w:rsidR="00440477" w:rsidRDefault="00440477" w:rsidP="00BA7D84">
            <w:pPr>
              <w:pStyle w:val="TableText"/>
              <w:rPr>
                <w:ins w:id="10731" w:author="Russ Ott" w:date="2022-04-29T10:09:00Z"/>
              </w:rPr>
            </w:pPr>
            <w:ins w:id="10732" w:author="Russ Ott" w:date="2022-04-29T10:09:00Z">
              <w:r>
                <w:t>Cognitive function family member HL7.CCDAR2</w:t>
              </w:r>
            </w:ins>
          </w:p>
        </w:tc>
      </w:tr>
      <w:tr w:rsidR="00440477" w14:paraId="5FA583C3" w14:textId="77777777" w:rsidTr="00BA7D84">
        <w:trPr>
          <w:jc w:val="center"/>
          <w:ins w:id="10733" w:author="Russ Ott" w:date="2022-04-29T10:09:00Z"/>
        </w:trPr>
        <w:tc>
          <w:tcPr>
            <w:tcW w:w="1170" w:type="dxa"/>
          </w:tcPr>
          <w:p w14:paraId="0EC756EC" w14:textId="77777777" w:rsidR="00440477" w:rsidRDefault="00440477" w:rsidP="00BA7D84">
            <w:pPr>
              <w:pStyle w:val="TableText"/>
              <w:rPr>
                <w:ins w:id="10734" w:author="Russ Ott" w:date="2022-04-29T10:09:00Z"/>
              </w:rPr>
            </w:pPr>
            <w:ins w:id="10735" w:author="Russ Ott" w:date="2022-04-29T10:09:00Z">
              <w:r>
                <w:t>75318-6</w:t>
              </w:r>
            </w:ins>
          </w:p>
        </w:tc>
        <w:tc>
          <w:tcPr>
            <w:tcW w:w="3195" w:type="dxa"/>
          </w:tcPr>
          <w:p w14:paraId="105E41F3" w14:textId="77777777" w:rsidR="00440477" w:rsidRDefault="00440477" w:rsidP="00BA7D84">
            <w:pPr>
              <w:pStyle w:val="TableText"/>
              <w:rPr>
                <w:ins w:id="10736" w:author="Russ Ott" w:date="2022-04-29T10:09:00Z"/>
              </w:rPr>
            </w:pPr>
            <w:ins w:id="10737" w:author="Russ Ott" w:date="2022-04-29T10:09:00Z">
              <w:r>
                <w:t>LOINC</w:t>
              </w:r>
            </w:ins>
          </w:p>
        </w:tc>
        <w:tc>
          <w:tcPr>
            <w:tcW w:w="3195" w:type="dxa"/>
          </w:tcPr>
          <w:p w14:paraId="0B14D32F" w14:textId="77777777" w:rsidR="00440477" w:rsidRDefault="00440477" w:rsidP="00BA7D84">
            <w:pPr>
              <w:pStyle w:val="TableText"/>
              <w:rPr>
                <w:ins w:id="10738" w:author="Russ Ott" w:date="2022-04-29T10:09:00Z"/>
              </w:rPr>
            </w:pPr>
            <w:ins w:id="10739" w:author="Russ Ott" w:date="2022-04-29T10:09:00Z">
              <w:r>
                <w:t>urn:oid:2.16.840.1.113883.6.1</w:t>
              </w:r>
            </w:ins>
          </w:p>
        </w:tc>
        <w:tc>
          <w:tcPr>
            <w:tcW w:w="2520" w:type="dxa"/>
          </w:tcPr>
          <w:p w14:paraId="38F665A0" w14:textId="77777777" w:rsidR="00440477" w:rsidRDefault="00440477" w:rsidP="00BA7D84">
            <w:pPr>
              <w:pStyle w:val="TableText"/>
              <w:rPr>
                <w:ins w:id="10740" w:author="Russ Ott" w:date="2022-04-29T10:09:00Z"/>
              </w:rPr>
            </w:pPr>
            <w:ins w:id="10741" w:author="Russ Ott" w:date="2022-04-29T10:09:00Z">
              <w:r>
                <w:t>Problem family member HL7.CCDAR2</w:t>
              </w:r>
            </w:ins>
          </w:p>
        </w:tc>
      </w:tr>
      <w:tr w:rsidR="00440477" w14:paraId="7601AD0F" w14:textId="77777777" w:rsidTr="00BA7D84">
        <w:trPr>
          <w:jc w:val="center"/>
          <w:ins w:id="10742" w:author="Russ Ott" w:date="2022-04-29T10:09:00Z"/>
        </w:trPr>
        <w:tc>
          <w:tcPr>
            <w:tcW w:w="1170" w:type="dxa"/>
          </w:tcPr>
          <w:p w14:paraId="6BBCCB78" w14:textId="77777777" w:rsidR="00440477" w:rsidRDefault="00440477" w:rsidP="00BA7D84">
            <w:pPr>
              <w:pStyle w:val="TableText"/>
              <w:rPr>
                <w:ins w:id="10743" w:author="Russ Ott" w:date="2022-04-29T10:09:00Z"/>
              </w:rPr>
            </w:pPr>
            <w:ins w:id="10744" w:author="Russ Ott" w:date="2022-04-29T10:09:00Z">
              <w:r>
                <w:t>75317-8</w:t>
              </w:r>
            </w:ins>
          </w:p>
        </w:tc>
        <w:tc>
          <w:tcPr>
            <w:tcW w:w="3195" w:type="dxa"/>
          </w:tcPr>
          <w:p w14:paraId="44D6AF8F" w14:textId="77777777" w:rsidR="00440477" w:rsidRDefault="00440477" w:rsidP="00BA7D84">
            <w:pPr>
              <w:pStyle w:val="TableText"/>
              <w:rPr>
                <w:ins w:id="10745" w:author="Russ Ott" w:date="2022-04-29T10:09:00Z"/>
              </w:rPr>
            </w:pPr>
            <w:ins w:id="10746" w:author="Russ Ott" w:date="2022-04-29T10:09:00Z">
              <w:r>
                <w:t>LOINC</w:t>
              </w:r>
            </w:ins>
          </w:p>
        </w:tc>
        <w:tc>
          <w:tcPr>
            <w:tcW w:w="3195" w:type="dxa"/>
          </w:tcPr>
          <w:p w14:paraId="7B19C940" w14:textId="77777777" w:rsidR="00440477" w:rsidRDefault="00440477" w:rsidP="00BA7D84">
            <w:pPr>
              <w:pStyle w:val="TableText"/>
              <w:rPr>
                <w:ins w:id="10747" w:author="Russ Ott" w:date="2022-04-29T10:09:00Z"/>
              </w:rPr>
            </w:pPr>
            <w:ins w:id="10748" w:author="Russ Ott" w:date="2022-04-29T10:09:00Z">
              <w:r>
                <w:t>urn:oid:2.16.840.1.113883.6.1</w:t>
              </w:r>
            </w:ins>
          </w:p>
        </w:tc>
        <w:tc>
          <w:tcPr>
            <w:tcW w:w="2520" w:type="dxa"/>
          </w:tcPr>
          <w:p w14:paraId="274AA752" w14:textId="77777777" w:rsidR="00440477" w:rsidRDefault="00440477" w:rsidP="00BA7D84">
            <w:pPr>
              <w:pStyle w:val="TableText"/>
              <w:rPr>
                <w:ins w:id="10749" w:author="Russ Ott" w:date="2022-04-29T10:09:00Z"/>
              </w:rPr>
            </w:pPr>
            <w:ins w:id="10750" w:author="Russ Ott" w:date="2022-04-29T10:09:00Z">
              <w:r>
                <w:t>Symptom family member HL7.CCDAR2</w:t>
              </w:r>
            </w:ins>
          </w:p>
        </w:tc>
      </w:tr>
      <w:tr w:rsidR="00440477" w14:paraId="26B2576B" w14:textId="77777777" w:rsidTr="00BA7D84">
        <w:trPr>
          <w:jc w:val="center"/>
          <w:ins w:id="10751" w:author="Russ Ott" w:date="2022-04-29T10:09:00Z"/>
        </w:trPr>
        <w:tc>
          <w:tcPr>
            <w:tcW w:w="1440" w:type="dxa"/>
            <w:gridSpan w:val="4"/>
          </w:tcPr>
          <w:p w14:paraId="39590219" w14:textId="77777777" w:rsidR="00440477" w:rsidRDefault="00440477" w:rsidP="00BA7D84">
            <w:pPr>
              <w:pStyle w:val="TableText"/>
              <w:rPr>
                <w:ins w:id="10752" w:author="Russ Ott" w:date="2022-04-29T10:09:00Z"/>
              </w:rPr>
            </w:pPr>
            <w:ins w:id="10753" w:author="Russ Ott" w:date="2022-04-29T10:09:00Z">
              <w:r>
                <w:t>...</w:t>
              </w:r>
            </w:ins>
          </w:p>
        </w:tc>
      </w:tr>
    </w:tbl>
    <w:p w14:paraId="22D071A6" w14:textId="77777777" w:rsidR="00440477" w:rsidRDefault="00440477" w:rsidP="00440477">
      <w:pPr>
        <w:pStyle w:val="BodyText"/>
        <w:rPr>
          <w:ins w:id="10754" w:author="Russ Ott" w:date="2022-04-29T10:09:00Z"/>
        </w:rPr>
      </w:pPr>
    </w:p>
    <w:p w14:paraId="31A4B59D" w14:textId="3BF70D5E" w:rsidR="00440477" w:rsidRDefault="00440477" w:rsidP="00440477">
      <w:pPr>
        <w:pStyle w:val="Caption"/>
        <w:rPr>
          <w:ins w:id="10755" w:author="Russ Ott" w:date="2022-04-29T10:09:00Z"/>
        </w:rPr>
      </w:pPr>
      <w:bookmarkStart w:id="10756" w:name="_Toc101450753"/>
      <w:ins w:id="10757" w:author="Russ Ott" w:date="2022-04-29T10:09:00Z">
        <w:r>
          <w:t xml:space="preserve">Table </w:t>
        </w:r>
        <w:r>
          <w:fldChar w:fldCharType="begin"/>
        </w:r>
        <w:r>
          <w:instrText>SEQ Table \* ARABIC</w:instrText>
        </w:r>
        <w:r>
          <w:fldChar w:fldCharType="separate"/>
        </w:r>
        <w:r w:rsidR="00F1669B">
          <w:t>47</w:t>
        </w:r>
        <w:r>
          <w:fldChar w:fldCharType="end"/>
        </w:r>
        <w:r>
          <w:t xml:space="preserve">: </w:t>
        </w:r>
        <w:bookmarkStart w:id="10758" w:name="ProcedureAct_statusCode"/>
        <w:r>
          <w:t>ProcedureAct statusCode</w:t>
        </w:r>
        <w:bookmarkEnd w:id="10756"/>
        <w:bookmarkEnd w:id="10758"/>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415EAB5" w14:textId="77777777" w:rsidTr="00BA7D84">
        <w:trPr>
          <w:jc w:val="center"/>
          <w:ins w:id="10759" w:author="Russ Ott" w:date="2022-04-29T10:09:00Z"/>
        </w:trPr>
        <w:tc>
          <w:tcPr>
            <w:tcW w:w="1440" w:type="dxa"/>
            <w:gridSpan w:val="4"/>
          </w:tcPr>
          <w:p w14:paraId="16D80661" w14:textId="77777777" w:rsidR="00440477" w:rsidRDefault="00440477" w:rsidP="00BA7D84">
            <w:pPr>
              <w:pStyle w:val="TableText"/>
              <w:rPr>
                <w:ins w:id="10760" w:author="Russ Ott" w:date="2022-04-29T10:09:00Z"/>
              </w:rPr>
            </w:pPr>
            <w:ins w:id="10761" w:author="Russ Ott" w:date="2022-04-29T10:09:00Z">
              <w:r>
                <w:t>Value Set: ProcedureAct statusCode urn:oid:2.16.840.1.113883.11.20.9.22</w:t>
              </w:r>
            </w:ins>
          </w:p>
          <w:p w14:paraId="78796F82" w14:textId="77777777" w:rsidR="00440477" w:rsidRDefault="00440477" w:rsidP="00BA7D84">
            <w:pPr>
              <w:pStyle w:val="TableText"/>
              <w:rPr>
                <w:ins w:id="10762" w:author="Russ Ott" w:date="2022-04-29T10:09:00Z"/>
              </w:rPr>
            </w:pPr>
            <w:ins w:id="10763" w:author="Russ Ott" w:date="2022-04-29T10:09:00Z">
              <w:r>
                <w:t>(Clinical Focus: Status of a procedure activity),(Data Element Scope: ),(Inclusion Criteria: ),(Exclusion Criteria: )</w:t>
              </w:r>
              <w:r>
                <w:br/>
              </w:r>
              <w:r>
                <w:br/>
                <w:t>This value set was imported on 4/24/2019 with a version of 20190103.</w:t>
              </w:r>
            </w:ins>
          </w:p>
          <w:p w14:paraId="65B7B7E0" w14:textId="0FC897C2" w:rsidR="00440477" w:rsidRDefault="00440477" w:rsidP="00BA7D84">
            <w:pPr>
              <w:pStyle w:val="TableText"/>
              <w:rPr>
                <w:ins w:id="10764" w:author="Russ Ott" w:date="2022-04-29T10:09:00Z"/>
              </w:rPr>
            </w:pPr>
            <w:ins w:id="10765" w:author="Russ Ott" w:date="2022-04-29T10:09:00Z">
              <w:r>
                <w:t xml:space="preserve">Value Set Source: </w:t>
              </w:r>
              <w:r w:rsidR="00002F64">
                <w:fldChar w:fldCharType="begin"/>
              </w:r>
              <w:r w:rsidR="00002F64">
                <w:instrText xml:space="preserve"> HYPERLINK "https://vsac.nlm.nih.gov/valueset/2.16.840.1.113883.11.20.9.22/expansion" </w:instrText>
              </w:r>
              <w:r w:rsidR="00002F64">
                <w:fldChar w:fldCharType="separate"/>
              </w:r>
              <w:r>
                <w:rPr>
                  <w:rStyle w:val="HyperlinkCourierBold"/>
                </w:rPr>
                <w:t>https://vsac.nlm.nih.gov/valueset/2.16.840.1.113883.11.20.9.22/expansion</w:t>
              </w:r>
              <w:r w:rsidR="00002F64">
                <w:rPr>
                  <w:rStyle w:val="HyperlinkCourierBold"/>
                </w:rPr>
                <w:fldChar w:fldCharType="end"/>
              </w:r>
            </w:ins>
          </w:p>
        </w:tc>
      </w:tr>
      <w:tr w:rsidR="00440477" w14:paraId="330C284F" w14:textId="77777777" w:rsidTr="00BA7D84">
        <w:trPr>
          <w:cantSplit/>
          <w:tblHeader/>
          <w:jc w:val="center"/>
          <w:ins w:id="10766" w:author="Russ Ott" w:date="2022-04-29T10:09:00Z"/>
        </w:trPr>
        <w:tc>
          <w:tcPr>
            <w:tcW w:w="1560" w:type="dxa"/>
            <w:shd w:val="clear" w:color="auto" w:fill="E6E6E6"/>
          </w:tcPr>
          <w:p w14:paraId="67DA15E4" w14:textId="77777777" w:rsidR="00440477" w:rsidRDefault="00440477" w:rsidP="00BA7D84">
            <w:pPr>
              <w:pStyle w:val="TableHead"/>
              <w:rPr>
                <w:ins w:id="10767" w:author="Russ Ott" w:date="2022-04-29T10:09:00Z"/>
              </w:rPr>
            </w:pPr>
            <w:ins w:id="10768" w:author="Russ Ott" w:date="2022-04-29T10:09:00Z">
              <w:r>
                <w:t>Code</w:t>
              </w:r>
            </w:ins>
          </w:p>
        </w:tc>
        <w:tc>
          <w:tcPr>
            <w:tcW w:w="3000" w:type="dxa"/>
            <w:shd w:val="clear" w:color="auto" w:fill="E6E6E6"/>
          </w:tcPr>
          <w:p w14:paraId="3486BA80" w14:textId="77777777" w:rsidR="00440477" w:rsidRDefault="00440477" w:rsidP="00BA7D84">
            <w:pPr>
              <w:pStyle w:val="TableHead"/>
              <w:rPr>
                <w:ins w:id="10769" w:author="Russ Ott" w:date="2022-04-29T10:09:00Z"/>
              </w:rPr>
            </w:pPr>
            <w:ins w:id="10770" w:author="Russ Ott" w:date="2022-04-29T10:09:00Z">
              <w:r>
                <w:t>Code System</w:t>
              </w:r>
            </w:ins>
          </w:p>
        </w:tc>
        <w:tc>
          <w:tcPr>
            <w:tcW w:w="3000" w:type="dxa"/>
            <w:shd w:val="clear" w:color="auto" w:fill="E6E6E6"/>
          </w:tcPr>
          <w:p w14:paraId="2FAD7ED7" w14:textId="77777777" w:rsidR="00440477" w:rsidRDefault="00440477" w:rsidP="00BA7D84">
            <w:pPr>
              <w:pStyle w:val="TableHead"/>
              <w:rPr>
                <w:ins w:id="10771" w:author="Russ Ott" w:date="2022-04-29T10:09:00Z"/>
              </w:rPr>
            </w:pPr>
            <w:ins w:id="10772" w:author="Russ Ott" w:date="2022-04-29T10:09:00Z">
              <w:r>
                <w:t>Code System OID</w:t>
              </w:r>
            </w:ins>
          </w:p>
        </w:tc>
        <w:tc>
          <w:tcPr>
            <w:tcW w:w="2520" w:type="dxa"/>
            <w:shd w:val="clear" w:color="auto" w:fill="E6E6E6"/>
          </w:tcPr>
          <w:p w14:paraId="2DE7DCBE" w14:textId="77777777" w:rsidR="00440477" w:rsidRDefault="00440477" w:rsidP="00BA7D84">
            <w:pPr>
              <w:pStyle w:val="TableHead"/>
              <w:rPr>
                <w:ins w:id="10773" w:author="Russ Ott" w:date="2022-04-29T10:09:00Z"/>
              </w:rPr>
            </w:pPr>
            <w:ins w:id="10774" w:author="Russ Ott" w:date="2022-04-29T10:09:00Z">
              <w:r>
                <w:t>Print Name</w:t>
              </w:r>
            </w:ins>
          </w:p>
        </w:tc>
      </w:tr>
      <w:tr w:rsidR="00440477" w14:paraId="54D5C8C3" w14:textId="77777777" w:rsidTr="00BA7D84">
        <w:trPr>
          <w:jc w:val="center"/>
          <w:ins w:id="10775" w:author="Russ Ott" w:date="2022-04-29T10:09:00Z"/>
        </w:trPr>
        <w:tc>
          <w:tcPr>
            <w:tcW w:w="1170" w:type="dxa"/>
          </w:tcPr>
          <w:p w14:paraId="74733CE2" w14:textId="77777777" w:rsidR="00440477" w:rsidRDefault="00440477" w:rsidP="00BA7D84">
            <w:pPr>
              <w:pStyle w:val="TableText"/>
              <w:rPr>
                <w:ins w:id="10776" w:author="Russ Ott" w:date="2022-04-29T10:09:00Z"/>
              </w:rPr>
            </w:pPr>
            <w:ins w:id="10777" w:author="Russ Ott" w:date="2022-04-29T10:09:00Z">
              <w:r>
                <w:t>aborted</w:t>
              </w:r>
            </w:ins>
          </w:p>
        </w:tc>
        <w:tc>
          <w:tcPr>
            <w:tcW w:w="3195" w:type="dxa"/>
          </w:tcPr>
          <w:p w14:paraId="03F3904F" w14:textId="77777777" w:rsidR="00440477" w:rsidRDefault="00440477" w:rsidP="00BA7D84">
            <w:pPr>
              <w:pStyle w:val="TableText"/>
              <w:rPr>
                <w:ins w:id="10778" w:author="Russ Ott" w:date="2022-04-29T10:09:00Z"/>
              </w:rPr>
            </w:pPr>
            <w:ins w:id="10779" w:author="Russ Ott" w:date="2022-04-29T10:09:00Z">
              <w:r>
                <w:t>HL7ActStatus</w:t>
              </w:r>
            </w:ins>
          </w:p>
        </w:tc>
        <w:tc>
          <w:tcPr>
            <w:tcW w:w="3195" w:type="dxa"/>
          </w:tcPr>
          <w:p w14:paraId="31F3D0E3" w14:textId="77777777" w:rsidR="00440477" w:rsidRDefault="00440477" w:rsidP="00BA7D84">
            <w:pPr>
              <w:pStyle w:val="TableText"/>
              <w:rPr>
                <w:ins w:id="10780" w:author="Russ Ott" w:date="2022-04-29T10:09:00Z"/>
              </w:rPr>
            </w:pPr>
            <w:ins w:id="10781" w:author="Russ Ott" w:date="2022-04-29T10:09:00Z">
              <w:r>
                <w:t>urn:oid:2.16.840.1.113883.5.14</w:t>
              </w:r>
            </w:ins>
          </w:p>
        </w:tc>
        <w:tc>
          <w:tcPr>
            <w:tcW w:w="2520" w:type="dxa"/>
          </w:tcPr>
          <w:p w14:paraId="71A1520E" w14:textId="77777777" w:rsidR="00440477" w:rsidRDefault="00440477" w:rsidP="00BA7D84">
            <w:pPr>
              <w:pStyle w:val="TableText"/>
              <w:rPr>
                <w:ins w:id="10782" w:author="Russ Ott" w:date="2022-04-29T10:09:00Z"/>
              </w:rPr>
            </w:pPr>
            <w:ins w:id="10783" w:author="Russ Ott" w:date="2022-04-29T10:09:00Z">
              <w:r>
                <w:t>aborted</w:t>
              </w:r>
            </w:ins>
          </w:p>
        </w:tc>
      </w:tr>
      <w:tr w:rsidR="00440477" w14:paraId="29CE0B01" w14:textId="77777777" w:rsidTr="00BA7D84">
        <w:trPr>
          <w:jc w:val="center"/>
          <w:ins w:id="10784" w:author="Russ Ott" w:date="2022-04-29T10:09:00Z"/>
        </w:trPr>
        <w:tc>
          <w:tcPr>
            <w:tcW w:w="1170" w:type="dxa"/>
          </w:tcPr>
          <w:p w14:paraId="2883CD6A" w14:textId="77777777" w:rsidR="00440477" w:rsidRDefault="00440477" w:rsidP="00BA7D84">
            <w:pPr>
              <w:pStyle w:val="TableText"/>
              <w:rPr>
                <w:ins w:id="10785" w:author="Russ Ott" w:date="2022-04-29T10:09:00Z"/>
              </w:rPr>
            </w:pPr>
            <w:ins w:id="10786" w:author="Russ Ott" w:date="2022-04-29T10:09:00Z">
              <w:r>
                <w:t>active</w:t>
              </w:r>
            </w:ins>
          </w:p>
        </w:tc>
        <w:tc>
          <w:tcPr>
            <w:tcW w:w="3195" w:type="dxa"/>
          </w:tcPr>
          <w:p w14:paraId="636C168D" w14:textId="77777777" w:rsidR="00440477" w:rsidRDefault="00440477" w:rsidP="00BA7D84">
            <w:pPr>
              <w:pStyle w:val="TableText"/>
              <w:rPr>
                <w:ins w:id="10787" w:author="Russ Ott" w:date="2022-04-29T10:09:00Z"/>
              </w:rPr>
            </w:pPr>
            <w:ins w:id="10788" w:author="Russ Ott" w:date="2022-04-29T10:09:00Z">
              <w:r>
                <w:t>HL7ActStatus</w:t>
              </w:r>
            </w:ins>
          </w:p>
        </w:tc>
        <w:tc>
          <w:tcPr>
            <w:tcW w:w="3195" w:type="dxa"/>
          </w:tcPr>
          <w:p w14:paraId="44A9FE28" w14:textId="77777777" w:rsidR="00440477" w:rsidRDefault="00440477" w:rsidP="00BA7D84">
            <w:pPr>
              <w:pStyle w:val="TableText"/>
              <w:rPr>
                <w:ins w:id="10789" w:author="Russ Ott" w:date="2022-04-29T10:09:00Z"/>
              </w:rPr>
            </w:pPr>
            <w:ins w:id="10790" w:author="Russ Ott" w:date="2022-04-29T10:09:00Z">
              <w:r>
                <w:t>urn:oid:2.16.840.1.113883.5.14</w:t>
              </w:r>
            </w:ins>
          </w:p>
        </w:tc>
        <w:tc>
          <w:tcPr>
            <w:tcW w:w="2520" w:type="dxa"/>
          </w:tcPr>
          <w:p w14:paraId="488823B1" w14:textId="77777777" w:rsidR="00440477" w:rsidRDefault="00440477" w:rsidP="00BA7D84">
            <w:pPr>
              <w:pStyle w:val="TableText"/>
              <w:rPr>
                <w:ins w:id="10791" w:author="Russ Ott" w:date="2022-04-29T10:09:00Z"/>
              </w:rPr>
            </w:pPr>
            <w:ins w:id="10792" w:author="Russ Ott" w:date="2022-04-29T10:09:00Z">
              <w:r>
                <w:t>active</w:t>
              </w:r>
            </w:ins>
          </w:p>
        </w:tc>
      </w:tr>
      <w:tr w:rsidR="00440477" w14:paraId="77ED3A3A" w14:textId="77777777" w:rsidTr="00BA7D84">
        <w:trPr>
          <w:jc w:val="center"/>
          <w:ins w:id="10793" w:author="Russ Ott" w:date="2022-04-29T10:09:00Z"/>
        </w:trPr>
        <w:tc>
          <w:tcPr>
            <w:tcW w:w="1170" w:type="dxa"/>
          </w:tcPr>
          <w:p w14:paraId="6088E6B3" w14:textId="77777777" w:rsidR="00440477" w:rsidRDefault="00440477" w:rsidP="00BA7D84">
            <w:pPr>
              <w:pStyle w:val="TableText"/>
              <w:rPr>
                <w:ins w:id="10794" w:author="Russ Ott" w:date="2022-04-29T10:09:00Z"/>
              </w:rPr>
            </w:pPr>
            <w:ins w:id="10795" w:author="Russ Ott" w:date="2022-04-29T10:09:00Z">
              <w:r>
                <w:t>cancelled</w:t>
              </w:r>
            </w:ins>
          </w:p>
        </w:tc>
        <w:tc>
          <w:tcPr>
            <w:tcW w:w="3195" w:type="dxa"/>
          </w:tcPr>
          <w:p w14:paraId="7F0749D9" w14:textId="77777777" w:rsidR="00440477" w:rsidRDefault="00440477" w:rsidP="00BA7D84">
            <w:pPr>
              <w:pStyle w:val="TableText"/>
              <w:rPr>
                <w:ins w:id="10796" w:author="Russ Ott" w:date="2022-04-29T10:09:00Z"/>
              </w:rPr>
            </w:pPr>
            <w:ins w:id="10797" w:author="Russ Ott" w:date="2022-04-29T10:09:00Z">
              <w:r>
                <w:t>HL7ActStatus</w:t>
              </w:r>
            </w:ins>
          </w:p>
        </w:tc>
        <w:tc>
          <w:tcPr>
            <w:tcW w:w="3195" w:type="dxa"/>
          </w:tcPr>
          <w:p w14:paraId="55A90E74" w14:textId="77777777" w:rsidR="00440477" w:rsidRDefault="00440477" w:rsidP="00BA7D84">
            <w:pPr>
              <w:pStyle w:val="TableText"/>
              <w:rPr>
                <w:ins w:id="10798" w:author="Russ Ott" w:date="2022-04-29T10:09:00Z"/>
              </w:rPr>
            </w:pPr>
            <w:ins w:id="10799" w:author="Russ Ott" w:date="2022-04-29T10:09:00Z">
              <w:r>
                <w:t>urn:oid:2.16.840.1.113883.5.14</w:t>
              </w:r>
            </w:ins>
          </w:p>
        </w:tc>
        <w:tc>
          <w:tcPr>
            <w:tcW w:w="2520" w:type="dxa"/>
          </w:tcPr>
          <w:p w14:paraId="519C6576" w14:textId="77777777" w:rsidR="00440477" w:rsidRDefault="00440477" w:rsidP="00BA7D84">
            <w:pPr>
              <w:pStyle w:val="TableText"/>
              <w:rPr>
                <w:ins w:id="10800" w:author="Russ Ott" w:date="2022-04-29T10:09:00Z"/>
              </w:rPr>
            </w:pPr>
            <w:ins w:id="10801" w:author="Russ Ott" w:date="2022-04-29T10:09:00Z">
              <w:r>
                <w:t>cancelled</w:t>
              </w:r>
            </w:ins>
          </w:p>
        </w:tc>
      </w:tr>
      <w:tr w:rsidR="00440477" w14:paraId="4679721E" w14:textId="77777777" w:rsidTr="00BA7D84">
        <w:trPr>
          <w:jc w:val="center"/>
          <w:ins w:id="10802" w:author="Russ Ott" w:date="2022-04-29T10:09:00Z"/>
        </w:trPr>
        <w:tc>
          <w:tcPr>
            <w:tcW w:w="1170" w:type="dxa"/>
          </w:tcPr>
          <w:p w14:paraId="62DFC585" w14:textId="77777777" w:rsidR="00440477" w:rsidRDefault="00440477" w:rsidP="00BA7D84">
            <w:pPr>
              <w:pStyle w:val="TableText"/>
              <w:rPr>
                <w:ins w:id="10803" w:author="Russ Ott" w:date="2022-04-29T10:09:00Z"/>
              </w:rPr>
            </w:pPr>
            <w:ins w:id="10804" w:author="Russ Ott" w:date="2022-04-29T10:09:00Z">
              <w:r>
                <w:t>completed</w:t>
              </w:r>
            </w:ins>
          </w:p>
        </w:tc>
        <w:tc>
          <w:tcPr>
            <w:tcW w:w="3195" w:type="dxa"/>
          </w:tcPr>
          <w:p w14:paraId="3DA9624C" w14:textId="77777777" w:rsidR="00440477" w:rsidRDefault="00440477" w:rsidP="00BA7D84">
            <w:pPr>
              <w:pStyle w:val="TableText"/>
              <w:rPr>
                <w:ins w:id="10805" w:author="Russ Ott" w:date="2022-04-29T10:09:00Z"/>
              </w:rPr>
            </w:pPr>
            <w:ins w:id="10806" w:author="Russ Ott" w:date="2022-04-29T10:09:00Z">
              <w:r>
                <w:t>HL7ActStatus</w:t>
              </w:r>
            </w:ins>
          </w:p>
        </w:tc>
        <w:tc>
          <w:tcPr>
            <w:tcW w:w="3195" w:type="dxa"/>
          </w:tcPr>
          <w:p w14:paraId="262CD56D" w14:textId="77777777" w:rsidR="00440477" w:rsidRDefault="00440477" w:rsidP="00BA7D84">
            <w:pPr>
              <w:pStyle w:val="TableText"/>
              <w:rPr>
                <w:ins w:id="10807" w:author="Russ Ott" w:date="2022-04-29T10:09:00Z"/>
              </w:rPr>
            </w:pPr>
            <w:ins w:id="10808" w:author="Russ Ott" w:date="2022-04-29T10:09:00Z">
              <w:r>
                <w:t>urn:oid:2.16.840.1.113883.5.14</w:t>
              </w:r>
            </w:ins>
          </w:p>
        </w:tc>
        <w:tc>
          <w:tcPr>
            <w:tcW w:w="2520" w:type="dxa"/>
          </w:tcPr>
          <w:p w14:paraId="21048BF1" w14:textId="77777777" w:rsidR="00440477" w:rsidRDefault="00440477" w:rsidP="00BA7D84">
            <w:pPr>
              <w:pStyle w:val="TableText"/>
              <w:rPr>
                <w:ins w:id="10809" w:author="Russ Ott" w:date="2022-04-29T10:09:00Z"/>
              </w:rPr>
            </w:pPr>
            <w:ins w:id="10810" w:author="Russ Ott" w:date="2022-04-29T10:09:00Z">
              <w:r>
                <w:t>completed</w:t>
              </w:r>
            </w:ins>
          </w:p>
        </w:tc>
      </w:tr>
    </w:tbl>
    <w:p w14:paraId="3C1BD35F" w14:textId="77777777" w:rsidR="00440477" w:rsidRDefault="00440477" w:rsidP="00440477">
      <w:pPr>
        <w:pStyle w:val="BodyText"/>
        <w:rPr>
          <w:ins w:id="10811" w:author="Russ Ott" w:date="2022-04-29T10:09:00Z"/>
        </w:rPr>
      </w:pPr>
    </w:p>
    <w:p w14:paraId="1288C1A0" w14:textId="20C29162" w:rsidR="00440477" w:rsidRDefault="00440477" w:rsidP="00440477">
      <w:pPr>
        <w:pStyle w:val="Caption"/>
        <w:rPr>
          <w:ins w:id="10812" w:author="Russ Ott" w:date="2022-04-29T10:09:00Z"/>
        </w:rPr>
      </w:pPr>
      <w:bookmarkStart w:id="10813" w:name="_Toc101450754"/>
      <w:ins w:id="10814" w:author="Russ Ott" w:date="2022-04-29T10:09:00Z">
        <w:r>
          <w:t xml:space="preserve">Table </w:t>
        </w:r>
        <w:r>
          <w:fldChar w:fldCharType="begin"/>
        </w:r>
        <w:r>
          <w:instrText>SEQ Table \* ARABIC</w:instrText>
        </w:r>
        <w:r>
          <w:fldChar w:fldCharType="separate"/>
        </w:r>
        <w:r w:rsidR="00F1669B">
          <w:t>48</w:t>
        </w:r>
        <w:r>
          <w:fldChar w:fldCharType="end"/>
        </w:r>
        <w:r>
          <w:t xml:space="preserve">: </w:t>
        </w:r>
        <w:bookmarkStart w:id="10815" w:name="ActPriority"/>
        <w:r>
          <w:t>ActPriority</w:t>
        </w:r>
        <w:bookmarkEnd w:id="10813"/>
        <w:bookmarkEnd w:id="10815"/>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08360F49" w14:textId="77777777" w:rsidTr="00BA7D84">
        <w:trPr>
          <w:jc w:val="center"/>
          <w:ins w:id="10816" w:author="Russ Ott" w:date="2022-04-29T10:09:00Z"/>
        </w:trPr>
        <w:tc>
          <w:tcPr>
            <w:tcW w:w="1440" w:type="dxa"/>
            <w:gridSpan w:val="4"/>
          </w:tcPr>
          <w:p w14:paraId="2378CFFF" w14:textId="77777777" w:rsidR="00440477" w:rsidRDefault="00440477" w:rsidP="00BA7D84">
            <w:pPr>
              <w:pStyle w:val="TableText"/>
              <w:rPr>
                <w:ins w:id="10817" w:author="Russ Ott" w:date="2022-04-29T10:09:00Z"/>
              </w:rPr>
            </w:pPr>
            <w:ins w:id="10818" w:author="Russ Ott" w:date="2022-04-29T10:09:00Z">
              <w:r>
                <w:t>Value Set: ActPriority urn:oid:2.16.840.1.113883.1.11.16866</w:t>
              </w:r>
            </w:ins>
          </w:p>
          <w:p w14:paraId="6CD03E4E" w14:textId="77777777" w:rsidR="00440477" w:rsidRDefault="00440477" w:rsidP="00BA7D84">
            <w:pPr>
              <w:pStyle w:val="TableText"/>
              <w:rPr>
                <w:ins w:id="10819" w:author="Russ Ott" w:date="2022-04-29T10:09:00Z"/>
              </w:rPr>
            </w:pPr>
            <w:ins w:id="10820" w:author="Russ Ott" w:date="2022-04-29T10:09:00Z">
              <w:r>
                <w:t>(Clinical Focus: The urgency under which the Act happened, can happen, is happening, is intended to happen, or is requested/demanded to happen.),(Data Element Scope: ),(Inclusion Criteria: All members of system 2.16.840.1.113883.5.7),(Exclusion Criteria: )</w:t>
              </w:r>
              <w:r>
                <w:br/>
              </w:r>
              <w:r>
                <w:br/>
                <w:t>This value set was imported on 6/24/2019 with a version of 20190425.</w:t>
              </w:r>
            </w:ins>
          </w:p>
          <w:p w14:paraId="0BF319EB" w14:textId="635016BE" w:rsidR="00440477" w:rsidRDefault="00440477" w:rsidP="00BA7D84">
            <w:pPr>
              <w:pStyle w:val="TableText"/>
              <w:rPr>
                <w:ins w:id="10821" w:author="Russ Ott" w:date="2022-04-29T10:09:00Z"/>
              </w:rPr>
            </w:pPr>
            <w:ins w:id="10822" w:author="Russ Ott" w:date="2022-04-29T10:09:00Z">
              <w:r>
                <w:t xml:space="preserve">Value Set Source: </w:t>
              </w:r>
              <w:r w:rsidR="00002F64">
                <w:fldChar w:fldCharType="begin"/>
              </w:r>
              <w:r w:rsidR="00002F64">
                <w:instrText xml:space="preserve"> HYPERLINK "https://vsac.nlm.nih.gov/valueset/2.16.840.1.113883.1.11.16866/expansion" </w:instrText>
              </w:r>
              <w:r w:rsidR="00002F64">
                <w:fldChar w:fldCharType="separate"/>
              </w:r>
              <w:r>
                <w:rPr>
                  <w:rStyle w:val="HyperlinkCourierBold"/>
                </w:rPr>
                <w:t>https://vsac.nlm.nih.gov/valueset/2.16.840.1.113883.1.11.16866/expansion</w:t>
              </w:r>
              <w:r w:rsidR="00002F64">
                <w:rPr>
                  <w:rStyle w:val="HyperlinkCourierBold"/>
                </w:rPr>
                <w:fldChar w:fldCharType="end"/>
              </w:r>
            </w:ins>
          </w:p>
        </w:tc>
      </w:tr>
      <w:tr w:rsidR="00440477" w14:paraId="60051AA1" w14:textId="77777777" w:rsidTr="00BA7D84">
        <w:trPr>
          <w:cantSplit/>
          <w:tblHeader/>
          <w:jc w:val="center"/>
          <w:ins w:id="10823" w:author="Russ Ott" w:date="2022-04-29T10:09:00Z"/>
        </w:trPr>
        <w:tc>
          <w:tcPr>
            <w:tcW w:w="1560" w:type="dxa"/>
            <w:shd w:val="clear" w:color="auto" w:fill="E6E6E6"/>
          </w:tcPr>
          <w:p w14:paraId="1CF51EDD" w14:textId="77777777" w:rsidR="00440477" w:rsidRDefault="00440477" w:rsidP="00BA7D84">
            <w:pPr>
              <w:pStyle w:val="TableHead"/>
              <w:rPr>
                <w:ins w:id="10824" w:author="Russ Ott" w:date="2022-04-29T10:09:00Z"/>
              </w:rPr>
            </w:pPr>
            <w:ins w:id="10825" w:author="Russ Ott" w:date="2022-04-29T10:09:00Z">
              <w:r>
                <w:t>Code</w:t>
              </w:r>
            </w:ins>
          </w:p>
        </w:tc>
        <w:tc>
          <w:tcPr>
            <w:tcW w:w="3000" w:type="dxa"/>
            <w:shd w:val="clear" w:color="auto" w:fill="E6E6E6"/>
          </w:tcPr>
          <w:p w14:paraId="02ADD8BC" w14:textId="77777777" w:rsidR="00440477" w:rsidRDefault="00440477" w:rsidP="00BA7D84">
            <w:pPr>
              <w:pStyle w:val="TableHead"/>
              <w:rPr>
                <w:ins w:id="10826" w:author="Russ Ott" w:date="2022-04-29T10:09:00Z"/>
              </w:rPr>
            </w:pPr>
            <w:ins w:id="10827" w:author="Russ Ott" w:date="2022-04-29T10:09:00Z">
              <w:r>
                <w:t>Code System</w:t>
              </w:r>
            </w:ins>
          </w:p>
        </w:tc>
        <w:tc>
          <w:tcPr>
            <w:tcW w:w="3000" w:type="dxa"/>
            <w:shd w:val="clear" w:color="auto" w:fill="E6E6E6"/>
          </w:tcPr>
          <w:p w14:paraId="62604C9B" w14:textId="77777777" w:rsidR="00440477" w:rsidRDefault="00440477" w:rsidP="00BA7D84">
            <w:pPr>
              <w:pStyle w:val="TableHead"/>
              <w:rPr>
                <w:ins w:id="10828" w:author="Russ Ott" w:date="2022-04-29T10:09:00Z"/>
              </w:rPr>
            </w:pPr>
            <w:ins w:id="10829" w:author="Russ Ott" w:date="2022-04-29T10:09:00Z">
              <w:r>
                <w:t>Code System OID</w:t>
              </w:r>
            </w:ins>
          </w:p>
        </w:tc>
        <w:tc>
          <w:tcPr>
            <w:tcW w:w="2520" w:type="dxa"/>
            <w:shd w:val="clear" w:color="auto" w:fill="E6E6E6"/>
          </w:tcPr>
          <w:p w14:paraId="2367CBE0" w14:textId="77777777" w:rsidR="00440477" w:rsidRDefault="00440477" w:rsidP="00BA7D84">
            <w:pPr>
              <w:pStyle w:val="TableHead"/>
              <w:rPr>
                <w:ins w:id="10830" w:author="Russ Ott" w:date="2022-04-29T10:09:00Z"/>
              </w:rPr>
            </w:pPr>
            <w:ins w:id="10831" w:author="Russ Ott" w:date="2022-04-29T10:09:00Z">
              <w:r>
                <w:t>Print Name</w:t>
              </w:r>
            </w:ins>
          </w:p>
        </w:tc>
      </w:tr>
      <w:tr w:rsidR="00440477" w14:paraId="62702862" w14:textId="77777777" w:rsidTr="00BA7D84">
        <w:trPr>
          <w:jc w:val="center"/>
          <w:ins w:id="10832" w:author="Russ Ott" w:date="2022-04-29T10:09:00Z"/>
        </w:trPr>
        <w:tc>
          <w:tcPr>
            <w:tcW w:w="1170" w:type="dxa"/>
          </w:tcPr>
          <w:p w14:paraId="3EDB6C8D" w14:textId="77777777" w:rsidR="00440477" w:rsidRDefault="00440477" w:rsidP="00BA7D84">
            <w:pPr>
              <w:pStyle w:val="TableText"/>
              <w:rPr>
                <w:ins w:id="10833" w:author="Russ Ott" w:date="2022-04-29T10:09:00Z"/>
              </w:rPr>
            </w:pPr>
            <w:ins w:id="10834" w:author="Russ Ott" w:date="2022-04-29T10:09:00Z">
              <w:r>
                <w:t>A</w:t>
              </w:r>
            </w:ins>
          </w:p>
        </w:tc>
        <w:tc>
          <w:tcPr>
            <w:tcW w:w="3195" w:type="dxa"/>
          </w:tcPr>
          <w:p w14:paraId="02E043CE" w14:textId="77777777" w:rsidR="00440477" w:rsidRDefault="00440477" w:rsidP="00BA7D84">
            <w:pPr>
              <w:pStyle w:val="TableText"/>
              <w:rPr>
                <w:ins w:id="10835" w:author="Russ Ott" w:date="2022-04-29T10:09:00Z"/>
              </w:rPr>
            </w:pPr>
            <w:ins w:id="10836" w:author="Russ Ott" w:date="2022-04-29T10:09:00Z">
              <w:r>
                <w:t>HL7ActPriority</w:t>
              </w:r>
            </w:ins>
          </w:p>
        </w:tc>
        <w:tc>
          <w:tcPr>
            <w:tcW w:w="3195" w:type="dxa"/>
          </w:tcPr>
          <w:p w14:paraId="7095DC7F" w14:textId="77777777" w:rsidR="00440477" w:rsidRDefault="00440477" w:rsidP="00BA7D84">
            <w:pPr>
              <w:pStyle w:val="TableText"/>
              <w:rPr>
                <w:ins w:id="10837" w:author="Russ Ott" w:date="2022-04-29T10:09:00Z"/>
              </w:rPr>
            </w:pPr>
            <w:ins w:id="10838" w:author="Russ Ott" w:date="2022-04-29T10:09:00Z">
              <w:r>
                <w:t>urn:oid:2.16.840.1.113883.5.7</w:t>
              </w:r>
            </w:ins>
          </w:p>
        </w:tc>
        <w:tc>
          <w:tcPr>
            <w:tcW w:w="2520" w:type="dxa"/>
          </w:tcPr>
          <w:p w14:paraId="4038E9DA" w14:textId="77777777" w:rsidR="00440477" w:rsidRDefault="00440477" w:rsidP="00BA7D84">
            <w:pPr>
              <w:pStyle w:val="TableText"/>
              <w:rPr>
                <w:ins w:id="10839" w:author="Russ Ott" w:date="2022-04-29T10:09:00Z"/>
              </w:rPr>
            </w:pPr>
            <w:ins w:id="10840" w:author="Russ Ott" w:date="2022-04-29T10:09:00Z">
              <w:r>
                <w:t>ASAP</w:t>
              </w:r>
            </w:ins>
          </w:p>
        </w:tc>
      </w:tr>
      <w:tr w:rsidR="00440477" w14:paraId="006B7B24" w14:textId="77777777" w:rsidTr="00BA7D84">
        <w:trPr>
          <w:jc w:val="center"/>
          <w:ins w:id="10841" w:author="Russ Ott" w:date="2022-04-29T10:09:00Z"/>
        </w:trPr>
        <w:tc>
          <w:tcPr>
            <w:tcW w:w="1170" w:type="dxa"/>
          </w:tcPr>
          <w:p w14:paraId="03CA2FCA" w14:textId="77777777" w:rsidR="00440477" w:rsidRDefault="00440477" w:rsidP="00BA7D84">
            <w:pPr>
              <w:pStyle w:val="TableText"/>
              <w:rPr>
                <w:ins w:id="10842" w:author="Russ Ott" w:date="2022-04-29T10:09:00Z"/>
              </w:rPr>
            </w:pPr>
            <w:ins w:id="10843" w:author="Russ Ott" w:date="2022-04-29T10:09:00Z">
              <w:r>
                <w:t>CR</w:t>
              </w:r>
            </w:ins>
          </w:p>
        </w:tc>
        <w:tc>
          <w:tcPr>
            <w:tcW w:w="3195" w:type="dxa"/>
          </w:tcPr>
          <w:p w14:paraId="7E981958" w14:textId="77777777" w:rsidR="00440477" w:rsidRDefault="00440477" w:rsidP="00BA7D84">
            <w:pPr>
              <w:pStyle w:val="TableText"/>
              <w:rPr>
                <w:ins w:id="10844" w:author="Russ Ott" w:date="2022-04-29T10:09:00Z"/>
              </w:rPr>
            </w:pPr>
            <w:ins w:id="10845" w:author="Russ Ott" w:date="2022-04-29T10:09:00Z">
              <w:r>
                <w:t>HL7ActPriority</w:t>
              </w:r>
            </w:ins>
          </w:p>
        </w:tc>
        <w:tc>
          <w:tcPr>
            <w:tcW w:w="3195" w:type="dxa"/>
          </w:tcPr>
          <w:p w14:paraId="2C113151" w14:textId="77777777" w:rsidR="00440477" w:rsidRDefault="00440477" w:rsidP="00BA7D84">
            <w:pPr>
              <w:pStyle w:val="TableText"/>
              <w:rPr>
                <w:ins w:id="10846" w:author="Russ Ott" w:date="2022-04-29T10:09:00Z"/>
              </w:rPr>
            </w:pPr>
            <w:ins w:id="10847" w:author="Russ Ott" w:date="2022-04-29T10:09:00Z">
              <w:r>
                <w:t>urn:oid:2.16.840.1.113883.5.7</w:t>
              </w:r>
            </w:ins>
          </w:p>
        </w:tc>
        <w:tc>
          <w:tcPr>
            <w:tcW w:w="2520" w:type="dxa"/>
          </w:tcPr>
          <w:p w14:paraId="2A9DBD14" w14:textId="77777777" w:rsidR="00440477" w:rsidRDefault="00440477" w:rsidP="00BA7D84">
            <w:pPr>
              <w:pStyle w:val="TableText"/>
              <w:rPr>
                <w:ins w:id="10848" w:author="Russ Ott" w:date="2022-04-29T10:09:00Z"/>
              </w:rPr>
            </w:pPr>
            <w:ins w:id="10849" w:author="Russ Ott" w:date="2022-04-29T10:09:00Z">
              <w:r>
                <w:t>callback results</w:t>
              </w:r>
            </w:ins>
          </w:p>
        </w:tc>
      </w:tr>
      <w:tr w:rsidR="00440477" w14:paraId="18B836FA" w14:textId="77777777" w:rsidTr="00BA7D84">
        <w:trPr>
          <w:jc w:val="center"/>
          <w:ins w:id="10850" w:author="Russ Ott" w:date="2022-04-29T10:09:00Z"/>
        </w:trPr>
        <w:tc>
          <w:tcPr>
            <w:tcW w:w="1170" w:type="dxa"/>
          </w:tcPr>
          <w:p w14:paraId="365FC382" w14:textId="77777777" w:rsidR="00440477" w:rsidRDefault="00440477" w:rsidP="00BA7D84">
            <w:pPr>
              <w:pStyle w:val="TableText"/>
              <w:rPr>
                <w:ins w:id="10851" w:author="Russ Ott" w:date="2022-04-29T10:09:00Z"/>
              </w:rPr>
            </w:pPr>
            <w:ins w:id="10852" w:author="Russ Ott" w:date="2022-04-29T10:09:00Z">
              <w:r>
                <w:t>CS</w:t>
              </w:r>
            </w:ins>
          </w:p>
        </w:tc>
        <w:tc>
          <w:tcPr>
            <w:tcW w:w="3195" w:type="dxa"/>
          </w:tcPr>
          <w:p w14:paraId="12DC2B3F" w14:textId="77777777" w:rsidR="00440477" w:rsidRDefault="00440477" w:rsidP="00BA7D84">
            <w:pPr>
              <w:pStyle w:val="TableText"/>
              <w:rPr>
                <w:ins w:id="10853" w:author="Russ Ott" w:date="2022-04-29T10:09:00Z"/>
              </w:rPr>
            </w:pPr>
            <w:ins w:id="10854" w:author="Russ Ott" w:date="2022-04-29T10:09:00Z">
              <w:r>
                <w:t>HL7ActPriority</w:t>
              </w:r>
            </w:ins>
          </w:p>
        </w:tc>
        <w:tc>
          <w:tcPr>
            <w:tcW w:w="3195" w:type="dxa"/>
          </w:tcPr>
          <w:p w14:paraId="2373C6BC" w14:textId="77777777" w:rsidR="00440477" w:rsidRDefault="00440477" w:rsidP="00BA7D84">
            <w:pPr>
              <w:pStyle w:val="TableText"/>
              <w:rPr>
                <w:ins w:id="10855" w:author="Russ Ott" w:date="2022-04-29T10:09:00Z"/>
              </w:rPr>
            </w:pPr>
            <w:ins w:id="10856" w:author="Russ Ott" w:date="2022-04-29T10:09:00Z">
              <w:r>
                <w:t>urn:oid:2.16.840.1.113883.5.7</w:t>
              </w:r>
            </w:ins>
          </w:p>
        </w:tc>
        <w:tc>
          <w:tcPr>
            <w:tcW w:w="2520" w:type="dxa"/>
          </w:tcPr>
          <w:p w14:paraId="2B9BF2A4" w14:textId="77777777" w:rsidR="00440477" w:rsidRDefault="00440477" w:rsidP="00BA7D84">
            <w:pPr>
              <w:pStyle w:val="TableText"/>
              <w:rPr>
                <w:ins w:id="10857" w:author="Russ Ott" w:date="2022-04-29T10:09:00Z"/>
              </w:rPr>
            </w:pPr>
            <w:ins w:id="10858" w:author="Russ Ott" w:date="2022-04-29T10:09:00Z">
              <w:r>
                <w:t>callback for scheduling</w:t>
              </w:r>
            </w:ins>
          </w:p>
        </w:tc>
      </w:tr>
      <w:tr w:rsidR="00440477" w14:paraId="40FA4C93" w14:textId="77777777" w:rsidTr="00BA7D84">
        <w:trPr>
          <w:jc w:val="center"/>
          <w:ins w:id="10859" w:author="Russ Ott" w:date="2022-04-29T10:09:00Z"/>
        </w:trPr>
        <w:tc>
          <w:tcPr>
            <w:tcW w:w="1170" w:type="dxa"/>
          </w:tcPr>
          <w:p w14:paraId="6E21CD8A" w14:textId="77777777" w:rsidR="00440477" w:rsidRDefault="00440477" w:rsidP="00BA7D84">
            <w:pPr>
              <w:pStyle w:val="TableText"/>
              <w:rPr>
                <w:ins w:id="10860" w:author="Russ Ott" w:date="2022-04-29T10:09:00Z"/>
              </w:rPr>
            </w:pPr>
            <w:ins w:id="10861" w:author="Russ Ott" w:date="2022-04-29T10:09:00Z">
              <w:r>
                <w:t>CSP</w:t>
              </w:r>
            </w:ins>
          </w:p>
        </w:tc>
        <w:tc>
          <w:tcPr>
            <w:tcW w:w="3195" w:type="dxa"/>
          </w:tcPr>
          <w:p w14:paraId="21D7143B" w14:textId="77777777" w:rsidR="00440477" w:rsidRDefault="00440477" w:rsidP="00BA7D84">
            <w:pPr>
              <w:pStyle w:val="TableText"/>
              <w:rPr>
                <w:ins w:id="10862" w:author="Russ Ott" w:date="2022-04-29T10:09:00Z"/>
              </w:rPr>
            </w:pPr>
            <w:ins w:id="10863" w:author="Russ Ott" w:date="2022-04-29T10:09:00Z">
              <w:r>
                <w:t>HL7ActPriority</w:t>
              </w:r>
            </w:ins>
          </w:p>
        </w:tc>
        <w:tc>
          <w:tcPr>
            <w:tcW w:w="3195" w:type="dxa"/>
          </w:tcPr>
          <w:p w14:paraId="532FE0E4" w14:textId="77777777" w:rsidR="00440477" w:rsidRDefault="00440477" w:rsidP="00BA7D84">
            <w:pPr>
              <w:pStyle w:val="TableText"/>
              <w:rPr>
                <w:ins w:id="10864" w:author="Russ Ott" w:date="2022-04-29T10:09:00Z"/>
              </w:rPr>
            </w:pPr>
            <w:ins w:id="10865" w:author="Russ Ott" w:date="2022-04-29T10:09:00Z">
              <w:r>
                <w:t>urn:oid:2.16.840.1.113883.5.7</w:t>
              </w:r>
            </w:ins>
          </w:p>
        </w:tc>
        <w:tc>
          <w:tcPr>
            <w:tcW w:w="2520" w:type="dxa"/>
          </w:tcPr>
          <w:p w14:paraId="6ED37347" w14:textId="77777777" w:rsidR="00440477" w:rsidRDefault="00440477" w:rsidP="00BA7D84">
            <w:pPr>
              <w:pStyle w:val="TableText"/>
              <w:rPr>
                <w:ins w:id="10866" w:author="Russ Ott" w:date="2022-04-29T10:09:00Z"/>
              </w:rPr>
            </w:pPr>
            <w:ins w:id="10867" w:author="Russ Ott" w:date="2022-04-29T10:09:00Z">
              <w:r>
                <w:t>callback placer for scheduling</w:t>
              </w:r>
            </w:ins>
          </w:p>
        </w:tc>
      </w:tr>
      <w:tr w:rsidR="00440477" w14:paraId="18890270" w14:textId="77777777" w:rsidTr="00BA7D84">
        <w:trPr>
          <w:jc w:val="center"/>
          <w:ins w:id="10868" w:author="Russ Ott" w:date="2022-04-29T10:09:00Z"/>
        </w:trPr>
        <w:tc>
          <w:tcPr>
            <w:tcW w:w="1170" w:type="dxa"/>
          </w:tcPr>
          <w:p w14:paraId="5D587EE3" w14:textId="77777777" w:rsidR="00440477" w:rsidRDefault="00440477" w:rsidP="00BA7D84">
            <w:pPr>
              <w:pStyle w:val="TableText"/>
              <w:rPr>
                <w:ins w:id="10869" w:author="Russ Ott" w:date="2022-04-29T10:09:00Z"/>
              </w:rPr>
            </w:pPr>
            <w:ins w:id="10870" w:author="Russ Ott" w:date="2022-04-29T10:09:00Z">
              <w:r>
                <w:t>CSR</w:t>
              </w:r>
            </w:ins>
          </w:p>
        </w:tc>
        <w:tc>
          <w:tcPr>
            <w:tcW w:w="3195" w:type="dxa"/>
          </w:tcPr>
          <w:p w14:paraId="2708C25A" w14:textId="77777777" w:rsidR="00440477" w:rsidRDefault="00440477" w:rsidP="00BA7D84">
            <w:pPr>
              <w:pStyle w:val="TableText"/>
              <w:rPr>
                <w:ins w:id="10871" w:author="Russ Ott" w:date="2022-04-29T10:09:00Z"/>
              </w:rPr>
            </w:pPr>
            <w:ins w:id="10872" w:author="Russ Ott" w:date="2022-04-29T10:09:00Z">
              <w:r>
                <w:t>HL7ActPriority</w:t>
              </w:r>
            </w:ins>
          </w:p>
        </w:tc>
        <w:tc>
          <w:tcPr>
            <w:tcW w:w="3195" w:type="dxa"/>
          </w:tcPr>
          <w:p w14:paraId="1614C227" w14:textId="77777777" w:rsidR="00440477" w:rsidRDefault="00440477" w:rsidP="00BA7D84">
            <w:pPr>
              <w:pStyle w:val="TableText"/>
              <w:rPr>
                <w:ins w:id="10873" w:author="Russ Ott" w:date="2022-04-29T10:09:00Z"/>
              </w:rPr>
            </w:pPr>
            <w:ins w:id="10874" w:author="Russ Ott" w:date="2022-04-29T10:09:00Z">
              <w:r>
                <w:t>urn:oid:2.16.840.1.113883.5.7</w:t>
              </w:r>
            </w:ins>
          </w:p>
        </w:tc>
        <w:tc>
          <w:tcPr>
            <w:tcW w:w="2520" w:type="dxa"/>
          </w:tcPr>
          <w:p w14:paraId="35690246" w14:textId="77777777" w:rsidR="00440477" w:rsidRDefault="00440477" w:rsidP="00BA7D84">
            <w:pPr>
              <w:pStyle w:val="TableText"/>
              <w:rPr>
                <w:ins w:id="10875" w:author="Russ Ott" w:date="2022-04-29T10:09:00Z"/>
              </w:rPr>
            </w:pPr>
            <w:ins w:id="10876" w:author="Russ Ott" w:date="2022-04-29T10:09:00Z">
              <w:r>
                <w:t>contact recipient for scheduling</w:t>
              </w:r>
            </w:ins>
          </w:p>
        </w:tc>
      </w:tr>
      <w:tr w:rsidR="00440477" w14:paraId="7FBDDE68" w14:textId="77777777" w:rsidTr="00BA7D84">
        <w:trPr>
          <w:jc w:val="center"/>
          <w:ins w:id="10877" w:author="Russ Ott" w:date="2022-04-29T10:09:00Z"/>
        </w:trPr>
        <w:tc>
          <w:tcPr>
            <w:tcW w:w="1170" w:type="dxa"/>
          </w:tcPr>
          <w:p w14:paraId="5B2F2F58" w14:textId="77777777" w:rsidR="00440477" w:rsidRDefault="00440477" w:rsidP="00BA7D84">
            <w:pPr>
              <w:pStyle w:val="TableText"/>
              <w:rPr>
                <w:ins w:id="10878" w:author="Russ Ott" w:date="2022-04-29T10:09:00Z"/>
              </w:rPr>
            </w:pPr>
            <w:ins w:id="10879" w:author="Russ Ott" w:date="2022-04-29T10:09:00Z">
              <w:r>
                <w:t>EL</w:t>
              </w:r>
            </w:ins>
          </w:p>
        </w:tc>
        <w:tc>
          <w:tcPr>
            <w:tcW w:w="3195" w:type="dxa"/>
          </w:tcPr>
          <w:p w14:paraId="3C3826B3" w14:textId="77777777" w:rsidR="00440477" w:rsidRDefault="00440477" w:rsidP="00BA7D84">
            <w:pPr>
              <w:pStyle w:val="TableText"/>
              <w:rPr>
                <w:ins w:id="10880" w:author="Russ Ott" w:date="2022-04-29T10:09:00Z"/>
              </w:rPr>
            </w:pPr>
            <w:ins w:id="10881" w:author="Russ Ott" w:date="2022-04-29T10:09:00Z">
              <w:r>
                <w:t>HL7ActPriority</w:t>
              </w:r>
            </w:ins>
          </w:p>
        </w:tc>
        <w:tc>
          <w:tcPr>
            <w:tcW w:w="3195" w:type="dxa"/>
          </w:tcPr>
          <w:p w14:paraId="513171CD" w14:textId="77777777" w:rsidR="00440477" w:rsidRDefault="00440477" w:rsidP="00BA7D84">
            <w:pPr>
              <w:pStyle w:val="TableText"/>
              <w:rPr>
                <w:ins w:id="10882" w:author="Russ Ott" w:date="2022-04-29T10:09:00Z"/>
              </w:rPr>
            </w:pPr>
            <w:ins w:id="10883" w:author="Russ Ott" w:date="2022-04-29T10:09:00Z">
              <w:r>
                <w:t>urn:oid:2.16.840.1.113883.5.7</w:t>
              </w:r>
            </w:ins>
          </w:p>
        </w:tc>
        <w:tc>
          <w:tcPr>
            <w:tcW w:w="2520" w:type="dxa"/>
          </w:tcPr>
          <w:p w14:paraId="70E797F7" w14:textId="77777777" w:rsidR="00440477" w:rsidRDefault="00440477" w:rsidP="00BA7D84">
            <w:pPr>
              <w:pStyle w:val="TableText"/>
              <w:rPr>
                <w:ins w:id="10884" w:author="Russ Ott" w:date="2022-04-29T10:09:00Z"/>
              </w:rPr>
            </w:pPr>
            <w:ins w:id="10885" w:author="Russ Ott" w:date="2022-04-29T10:09:00Z">
              <w:r>
                <w:t>elective</w:t>
              </w:r>
            </w:ins>
          </w:p>
        </w:tc>
      </w:tr>
      <w:tr w:rsidR="00440477" w14:paraId="4DCD5820" w14:textId="77777777" w:rsidTr="00BA7D84">
        <w:trPr>
          <w:jc w:val="center"/>
          <w:ins w:id="10886" w:author="Russ Ott" w:date="2022-04-29T10:09:00Z"/>
        </w:trPr>
        <w:tc>
          <w:tcPr>
            <w:tcW w:w="1170" w:type="dxa"/>
          </w:tcPr>
          <w:p w14:paraId="320A2967" w14:textId="77777777" w:rsidR="00440477" w:rsidRDefault="00440477" w:rsidP="00BA7D84">
            <w:pPr>
              <w:pStyle w:val="TableText"/>
              <w:rPr>
                <w:ins w:id="10887" w:author="Russ Ott" w:date="2022-04-29T10:09:00Z"/>
              </w:rPr>
            </w:pPr>
            <w:ins w:id="10888" w:author="Russ Ott" w:date="2022-04-29T10:09:00Z">
              <w:r>
                <w:t>EM</w:t>
              </w:r>
            </w:ins>
          </w:p>
        </w:tc>
        <w:tc>
          <w:tcPr>
            <w:tcW w:w="3195" w:type="dxa"/>
          </w:tcPr>
          <w:p w14:paraId="4AE3245E" w14:textId="77777777" w:rsidR="00440477" w:rsidRDefault="00440477" w:rsidP="00BA7D84">
            <w:pPr>
              <w:pStyle w:val="TableText"/>
              <w:rPr>
                <w:ins w:id="10889" w:author="Russ Ott" w:date="2022-04-29T10:09:00Z"/>
              </w:rPr>
            </w:pPr>
            <w:ins w:id="10890" w:author="Russ Ott" w:date="2022-04-29T10:09:00Z">
              <w:r>
                <w:t>HL7ActPriority</w:t>
              </w:r>
            </w:ins>
          </w:p>
        </w:tc>
        <w:tc>
          <w:tcPr>
            <w:tcW w:w="3195" w:type="dxa"/>
          </w:tcPr>
          <w:p w14:paraId="06F6FCB9" w14:textId="77777777" w:rsidR="00440477" w:rsidRDefault="00440477" w:rsidP="00BA7D84">
            <w:pPr>
              <w:pStyle w:val="TableText"/>
              <w:rPr>
                <w:ins w:id="10891" w:author="Russ Ott" w:date="2022-04-29T10:09:00Z"/>
              </w:rPr>
            </w:pPr>
            <w:ins w:id="10892" w:author="Russ Ott" w:date="2022-04-29T10:09:00Z">
              <w:r>
                <w:t>urn:oid:2.16.840.1.113883.5.7</w:t>
              </w:r>
            </w:ins>
          </w:p>
        </w:tc>
        <w:tc>
          <w:tcPr>
            <w:tcW w:w="2520" w:type="dxa"/>
          </w:tcPr>
          <w:p w14:paraId="4C49FF20" w14:textId="77777777" w:rsidR="00440477" w:rsidRDefault="00440477" w:rsidP="00BA7D84">
            <w:pPr>
              <w:pStyle w:val="TableText"/>
              <w:rPr>
                <w:ins w:id="10893" w:author="Russ Ott" w:date="2022-04-29T10:09:00Z"/>
              </w:rPr>
            </w:pPr>
            <w:ins w:id="10894" w:author="Russ Ott" w:date="2022-04-29T10:09:00Z">
              <w:r>
                <w:t>emergency</w:t>
              </w:r>
            </w:ins>
          </w:p>
        </w:tc>
      </w:tr>
      <w:tr w:rsidR="00440477" w14:paraId="38FE0E9F" w14:textId="77777777" w:rsidTr="00BA7D84">
        <w:trPr>
          <w:jc w:val="center"/>
          <w:ins w:id="10895" w:author="Russ Ott" w:date="2022-04-29T10:09:00Z"/>
        </w:trPr>
        <w:tc>
          <w:tcPr>
            <w:tcW w:w="1170" w:type="dxa"/>
          </w:tcPr>
          <w:p w14:paraId="59BA93DF" w14:textId="77777777" w:rsidR="00440477" w:rsidRDefault="00440477" w:rsidP="00BA7D84">
            <w:pPr>
              <w:pStyle w:val="TableText"/>
              <w:rPr>
                <w:ins w:id="10896" w:author="Russ Ott" w:date="2022-04-29T10:09:00Z"/>
              </w:rPr>
            </w:pPr>
            <w:ins w:id="10897" w:author="Russ Ott" w:date="2022-04-29T10:09:00Z">
              <w:r>
                <w:t>P</w:t>
              </w:r>
            </w:ins>
          </w:p>
        </w:tc>
        <w:tc>
          <w:tcPr>
            <w:tcW w:w="3195" w:type="dxa"/>
          </w:tcPr>
          <w:p w14:paraId="65C7C074" w14:textId="77777777" w:rsidR="00440477" w:rsidRDefault="00440477" w:rsidP="00BA7D84">
            <w:pPr>
              <w:pStyle w:val="TableText"/>
              <w:rPr>
                <w:ins w:id="10898" w:author="Russ Ott" w:date="2022-04-29T10:09:00Z"/>
              </w:rPr>
            </w:pPr>
            <w:ins w:id="10899" w:author="Russ Ott" w:date="2022-04-29T10:09:00Z">
              <w:r>
                <w:t>HL7ActPriority</w:t>
              </w:r>
            </w:ins>
          </w:p>
        </w:tc>
        <w:tc>
          <w:tcPr>
            <w:tcW w:w="3195" w:type="dxa"/>
          </w:tcPr>
          <w:p w14:paraId="3B2F184E" w14:textId="77777777" w:rsidR="00440477" w:rsidRDefault="00440477" w:rsidP="00BA7D84">
            <w:pPr>
              <w:pStyle w:val="TableText"/>
              <w:rPr>
                <w:ins w:id="10900" w:author="Russ Ott" w:date="2022-04-29T10:09:00Z"/>
              </w:rPr>
            </w:pPr>
            <w:ins w:id="10901" w:author="Russ Ott" w:date="2022-04-29T10:09:00Z">
              <w:r>
                <w:t>urn:oid:2.16.840.1.113883.5.7</w:t>
              </w:r>
            </w:ins>
          </w:p>
        </w:tc>
        <w:tc>
          <w:tcPr>
            <w:tcW w:w="2520" w:type="dxa"/>
          </w:tcPr>
          <w:p w14:paraId="18C42CF9" w14:textId="77777777" w:rsidR="00440477" w:rsidRDefault="00440477" w:rsidP="00BA7D84">
            <w:pPr>
              <w:pStyle w:val="TableText"/>
              <w:rPr>
                <w:ins w:id="10902" w:author="Russ Ott" w:date="2022-04-29T10:09:00Z"/>
              </w:rPr>
            </w:pPr>
            <w:ins w:id="10903" w:author="Russ Ott" w:date="2022-04-29T10:09:00Z">
              <w:r>
                <w:t>preop</w:t>
              </w:r>
            </w:ins>
          </w:p>
        </w:tc>
      </w:tr>
      <w:tr w:rsidR="00440477" w14:paraId="3A32A2EE" w14:textId="77777777" w:rsidTr="00BA7D84">
        <w:trPr>
          <w:jc w:val="center"/>
          <w:ins w:id="10904" w:author="Russ Ott" w:date="2022-04-29T10:09:00Z"/>
        </w:trPr>
        <w:tc>
          <w:tcPr>
            <w:tcW w:w="1170" w:type="dxa"/>
          </w:tcPr>
          <w:p w14:paraId="0583AC27" w14:textId="77777777" w:rsidR="00440477" w:rsidRDefault="00440477" w:rsidP="00BA7D84">
            <w:pPr>
              <w:pStyle w:val="TableText"/>
              <w:rPr>
                <w:ins w:id="10905" w:author="Russ Ott" w:date="2022-04-29T10:09:00Z"/>
              </w:rPr>
            </w:pPr>
            <w:ins w:id="10906" w:author="Russ Ott" w:date="2022-04-29T10:09:00Z">
              <w:r>
                <w:t>PRN</w:t>
              </w:r>
            </w:ins>
          </w:p>
        </w:tc>
        <w:tc>
          <w:tcPr>
            <w:tcW w:w="3195" w:type="dxa"/>
          </w:tcPr>
          <w:p w14:paraId="27700519" w14:textId="77777777" w:rsidR="00440477" w:rsidRDefault="00440477" w:rsidP="00BA7D84">
            <w:pPr>
              <w:pStyle w:val="TableText"/>
              <w:rPr>
                <w:ins w:id="10907" w:author="Russ Ott" w:date="2022-04-29T10:09:00Z"/>
              </w:rPr>
            </w:pPr>
            <w:ins w:id="10908" w:author="Russ Ott" w:date="2022-04-29T10:09:00Z">
              <w:r>
                <w:t>HL7ActPriority</w:t>
              </w:r>
            </w:ins>
          </w:p>
        </w:tc>
        <w:tc>
          <w:tcPr>
            <w:tcW w:w="3195" w:type="dxa"/>
          </w:tcPr>
          <w:p w14:paraId="0F805B03" w14:textId="77777777" w:rsidR="00440477" w:rsidRDefault="00440477" w:rsidP="00BA7D84">
            <w:pPr>
              <w:pStyle w:val="TableText"/>
              <w:rPr>
                <w:ins w:id="10909" w:author="Russ Ott" w:date="2022-04-29T10:09:00Z"/>
              </w:rPr>
            </w:pPr>
            <w:ins w:id="10910" w:author="Russ Ott" w:date="2022-04-29T10:09:00Z">
              <w:r>
                <w:t>urn:oid:2.16.840.1.113883.5.7</w:t>
              </w:r>
            </w:ins>
          </w:p>
        </w:tc>
        <w:tc>
          <w:tcPr>
            <w:tcW w:w="2520" w:type="dxa"/>
          </w:tcPr>
          <w:p w14:paraId="4A304E24" w14:textId="77777777" w:rsidR="00440477" w:rsidRDefault="00440477" w:rsidP="00BA7D84">
            <w:pPr>
              <w:pStyle w:val="TableText"/>
              <w:rPr>
                <w:ins w:id="10911" w:author="Russ Ott" w:date="2022-04-29T10:09:00Z"/>
              </w:rPr>
            </w:pPr>
            <w:ins w:id="10912" w:author="Russ Ott" w:date="2022-04-29T10:09:00Z">
              <w:r>
                <w:t>as needed</w:t>
              </w:r>
            </w:ins>
          </w:p>
        </w:tc>
      </w:tr>
      <w:tr w:rsidR="00440477" w14:paraId="28F94612" w14:textId="77777777" w:rsidTr="00BA7D84">
        <w:trPr>
          <w:jc w:val="center"/>
          <w:ins w:id="10913" w:author="Russ Ott" w:date="2022-04-29T10:09:00Z"/>
        </w:trPr>
        <w:tc>
          <w:tcPr>
            <w:tcW w:w="1170" w:type="dxa"/>
          </w:tcPr>
          <w:p w14:paraId="43A154DC" w14:textId="77777777" w:rsidR="00440477" w:rsidRDefault="00440477" w:rsidP="00BA7D84">
            <w:pPr>
              <w:pStyle w:val="TableText"/>
              <w:rPr>
                <w:ins w:id="10914" w:author="Russ Ott" w:date="2022-04-29T10:09:00Z"/>
              </w:rPr>
            </w:pPr>
            <w:ins w:id="10915" w:author="Russ Ott" w:date="2022-04-29T10:09:00Z">
              <w:r>
                <w:t>R</w:t>
              </w:r>
            </w:ins>
          </w:p>
        </w:tc>
        <w:tc>
          <w:tcPr>
            <w:tcW w:w="3195" w:type="dxa"/>
          </w:tcPr>
          <w:p w14:paraId="1F4151F1" w14:textId="77777777" w:rsidR="00440477" w:rsidRDefault="00440477" w:rsidP="00BA7D84">
            <w:pPr>
              <w:pStyle w:val="TableText"/>
              <w:rPr>
                <w:ins w:id="10916" w:author="Russ Ott" w:date="2022-04-29T10:09:00Z"/>
              </w:rPr>
            </w:pPr>
            <w:ins w:id="10917" w:author="Russ Ott" w:date="2022-04-29T10:09:00Z">
              <w:r>
                <w:t>HL7ActPriority</w:t>
              </w:r>
            </w:ins>
          </w:p>
        </w:tc>
        <w:tc>
          <w:tcPr>
            <w:tcW w:w="3195" w:type="dxa"/>
          </w:tcPr>
          <w:p w14:paraId="27F1521C" w14:textId="77777777" w:rsidR="00440477" w:rsidRDefault="00440477" w:rsidP="00BA7D84">
            <w:pPr>
              <w:pStyle w:val="TableText"/>
              <w:rPr>
                <w:ins w:id="10918" w:author="Russ Ott" w:date="2022-04-29T10:09:00Z"/>
              </w:rPr>
            </w:pPr>
            <w:ins w:id="10919" w:author="Russ Ott" w:date="2022-04-29T10:09:00Z">
              <w:r>
                <w:t>urn:oid:2.16.840.1.113883.5.7</w:t>
              </w:r>
            </w:ins>
          </w:p>
        </w:tc>
        <w:tc>
          <w:tcPr>
            <w:tcW w:w="2520" w:type="dxa"/>
          </w:tcPr>
          <w:p w14:paraId="6FE7C18E" w14:textId="77777777" w:rsidR="00440477" w:rsidRDefault="00440477" w:rsidP="00BA7D84">
            <w:pPr>
              <w:pStyle w:val="TableText"/>
              <w:rPr>
                <w:ins w:id="10920" w:author="Russ Ott" w:date="2022-04-29T10:09:00Z"/>
              </w:rPr>
            </w:pPr>
            <w:ins w:id="10921" w:author="Russ Ott" w:date="2022-04-29T10:09:00Z">
              <w:r>
                <w:t>routine</w:t>
              </w:r>
            </w:ins>
          </w:p>
        </w:tc>
      </w:tr>
      <w:tr w:rsidR="00440477" w14:paraId="29011A2D" w14:textId="77777777" w:rsidTr="00BA7D84">
        <w:trPr>
          <w:jc w:val="center"/>
          <w:ins w:id="10922" w:author="Russ Ott" w:date="2022-04-29T10:09:00Z"/>
        </w:trPr>
        <w:tc>
          <w:tcPr>
            <w:tcW w:w="1440" w:type="dxa"/>
            <w:gridSpan w:val="4"/>
          </w:tcPr>
          <w:p w14:paraId="7E01E026" w14:textId="77777777" w:rsidR="00440477" w:rsidRDefault="00440477" w:rsidP="00BA7D84">
            <w:pPr>
              <w:pStyle w:val="TableText"/>
              <w:rPr>
                <w:ins w:id="10923" w:author="Russ Ott" w:date="2022-04-29T10:09:00Z"/>
              </w:rPr>
            </w:pPr>
            <w:ins w:id="10924" w:author="Russ Ott" w:date="2022-04-29T10:09:00Z">
              <w:r>
                <w:t>...</w:t>
              </w:r>
            </w:ins>
          </w:p>
        </w:tc>
      </w:tr>
    </w:tbl>
    <w:p w14:paraId="2A55FA4E" w14:textId="77777777" w:rsidR="00440477" w:rsidRDefault="00440477" w:rsidP="00440477">
      <w:pPr>
        <w:pStyle w:val="BodyText"/>
        <w:rPr>
          <w:ins w:id="10925" w:author="Russ Ott" w:date="2022-04-29T10:09:00Z"/>
        </w:rPr>
      </w:pPr>
    </w:p>
    <w:p w14:paraId="3F704087" w14:textId="25945ADE" w:rsidR="00440477" w:rsidRDefault="00440477" w:rsidP="00440477">
      <w:pPr>
        <w:pStyle w:val="Caption"/>
        <w:rPr>
          <w:ins w:id="10926" w:author="Russ Ott" w:date="2022-04-29T10:09:00Z"/>
        </w:rPr>
      </w:pPr>
      <w:bookmarkStart w:id="10927" w:name="_Toc101450755"/>
      <w:ins w:id="10928" w:author="Russ Ott" w:date="2022-04-29T10:09:00Z">
        <w:r>
          <w:t xml:space="preserve">Table </w:t>
        </w:r>
        <w:r>
          <w:fldChar w:fldCharType="begin"/>
        </w:r>
        <w:r>
          <w:instrText>SEQ Table \* ARABIC</w:instrText>
        </w:r>
        <w:r>
          <w:fldChar w:fldCharType="separate"/>
        </w:r>
        <w:r w:rsidR="00F1669B">
          <w:t>49</w:t>
        </w:r>
        <w:r>
          <w:fldChar w:fldCharType="end"/>
        </w:r>
        <w:r>
          <w:t xml:space="preserve">: </w:t>
        </w:r>
        <w:bookmarkStart w:id="10929" w:name="Sexual_Orientation"/>
        <w:r>
          <w:t>Sexual Orientation</w:t>
        </w:r>
        <w:bookmarkEnd w:id="10927"/>
        <w:bookmarkEnd w:id="10929"/>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60"/>
        <w:gridCol w:w="3000"/>
        <w:gridCol w:w="3000"/>
        <w:gridCol w:w="2520"/>
      </w:tblGrid>
      <w:tr w:rsidR="00440477" w14:paraId="666F3B46" w14:textId="77777777" w:rsidTr="00BA7D84">
        <w:trPr>
          <w:jc w:val="center"/>
          <w:ins w:id="10930" w:author="Russ Ott" w:date="2022-04-29T10:09:00Z"/>
        </w:trPr>
        <w:tc>
          <w:tcPr>
            <w:tcW w:w="1440" w:type="dxa"/>
            <w:gridSpan w:val="4"/>
          </w:tcPr>
          <w:p w14:paraId="50684BBD" w14:textId="77777777" w:rsidR="00440477" w:rsidRDefault="00440477" w:rsidP="00BA7D84">
            <w:pPr>
              <w:pStyle w:val="TableText"/>
              <w:rPr>
                <w:ins w:id="10931" w:author="Russ Ott" w:date="2022-04-29T10:09:00Z"/>
              </w:rPr>
            </w:pPr>
            <w:ins w:id="10932" w:author="Russ Ott" w:date="2022-04-29T10:09:00Z">
              <w:r>
                <w:t>Value Set: Sexual Orientation urn:oid:2.16.840.1.113762.1.4.1021.33</w:t>
              </w:r>
            </w:ins>
          </w:p>
          <w:p w14:paraId="4C2E838D" w14:textId="77777777" w:rsidR="00440477" w:rsidRDefault="00440477" w:rsidP="00BA7D84">
            <w:pPr>
              <w:pStyle w:val="TableText"/>
              <w:rPr>
                <w:ins w:id="10933" w:author="Russ Ott" w:date="2022-04-29T10:09:00Z"/>
              </w:rPr>
            </w:pPr>
            <w:ins w:id="10934" w:author="Russ Ott" w:date="2022-04-29T10:09:00Z">
              <w:r>
                <w:t>(Clinical Focus: Concepts used to describe how a person characterizes their emotional and sexual attraction to others.),(Data Element Scope: Sexual orientation),(Inclusion Criteria: Concepts that can describe the type of interpersonal relationship the person tends to desire.),(Exclusion Criteria: Concepts that describe gender identity.)</w:t>
              </w:r>
              <w:r>
                <w:br/>
              </w:r>
              <w:r>
                <w:br/>
                <w:t>This value set was imported on 11/23/2021 with a version of Latest.</w:t>
              </w:r>
            </w:ins>
          </w:p>
          <w:p w14:paraId="2F7995A9" w14:textId="476ECA31" w:rsidR="00440477" w:rsidRDefault="00440477" w:rsidP="00BA7D84">
            <w:pPr>
              <w:pStyle w:val="TableText"/>
              <w:rPr>
                <w:ins w:id="10935" w:author="Russ Ott" w:date="2022-04-29T10:09:00Z"/>
              </w:rPr>
            </w:pPr>
            <w:ins w:id="10936" w:author="Russ Ott" w:date="2022-04-29T10:09:00Z">
              <w:r>
                <w:t xml:space="preserve">Value Set Source: </w:t>
              </w:r>
              <w:r w:rsidR="00002F64">
                <w:fldChar w:fldCharType="begin"/>
              </w:r>
              <w:r w:rsidR="00002F64">
                <w:instrText xml:space="preserve"> HYPERLINK "https://vsac.nlm.nih.gov/valueset/</w:instrText>
              </w:r>
              <w:r w:rsidR="00002F64">
                <w:instrText xml:space="preserve">2.16.840.1.113762.1.4.1021.33/expansion" </w:instrText>
              </w:r>
              <w:r w:rsidR="00002F64">
                <w:fldChar w:fldCharType="separate"/>
              </w:r>
              <w:r>
                <w:rPr>
                  <w:rStyle w:val="HyperlinkCourierBold"/>
                </w:rPr>
                <w:t>https://vsac.nlm.nih.gov/valueset/2.16.840.1.113762.1.4.1021.33/expansion</w:t>
              </w:r>
              <w:r w:rsidR="00002F64">
                <w:rPr>
                  <w:rStyle w:val="HyperlinkCourierBold"/>
                </w:rPr>
                <w:fldChar w:fldCharType="end"/>
              </w:r>
            </w:ins>
          </w:p>
        </w:tc>
      </w:tr>
      <w:tr w:rsidR="00440477" w14:paraId="4B963318" w14:textId="77777777" w:rsidTr="00BA7D84">
        <w:trPr>
          <w:cantSplit/>
          <w:tblHeader/>
          <w:jc w:val="center"/>
          <w:ins w:id="10937" w:author="Russ Ott" w:date="2022-04-29T10:09:00Z"/>
        </w:trPr>
        <w:tc>
          <w:tcPr>
            <w:tcW w:w="1560" w:type="dxa"/>
            <w:shd w:val="clear" w:color="auto" w:fill="E6E6E6"/>
          </w:tcPr>
          <w:p w14:paraId="5441E630" w14:textId="77777777" w:rsidR="00440477" w:rsidRDefault="00440477" w:rsidP="00BA7D84">
            <w:pPr>
              <w:pStyle w:val="TableHead"/>
              <w:rPr>
                <w:ins w:id="10938" w:author="Russ Ott" w:date="2022-04-29T10:09:00Z"/>
              </w:rPr>
            </w:pPr>
            <w:ins w:id="10939" w:author="Russ Ott" w:date="2022-04-29T10:09:00Z">
              <w:r>
                <w:t>Code</w:t>
              </w:r>
            </w:ins>
          </w:p>
        </w:tc>
        <w:tc>
          <w:tcPr>
            <w:tcW w:w="3000" w:type="dxa"/>
            <w:shd w:val="clear" w:color="auto" w:fill="E6E6E6"/>
          </w:tcPr>
          <w:p w14:paraId="7F289FA4" w14:textId="77777777" w:rsidR="00440477" w:rsidRDefault="00440477" w:rsidP="00BA7D84">
            <w:pPr>
              <w:pStyle w:val="TableHead"/>
              <w:rPr>
                <w:ins w:id="10940" w:author="Russ Ott" w:date="2022-04-29T10:09:00Z"/>
              </w:rPr>
            </w:pPr>
            <w:ins w:id="10941" w:author="Russ Ott" w:date="2022-04-29T10:09:00Z">
              <w:r>
                <w:t>Code System</w:t>
              </w:r>
            </w:ins>
          </w:p>
        </w:tc>
        <w:tc>
          <w:tcPr>
            <w:tcW w:w="3000" w:type="dxa"/>
            <w:shd w:val="clear" w:color="auto" w:fill="E6E6E6"/>
          </w:tcPr>
          <w:p w14:paraId="54815F79" w14:textId="77777777" w:rsidR="00440477" w:rsidRDefault="00440477" w:rsidP="00BA7D84">
            <w:pPr>
              <w:pStyle w:val="TableHead"/>
              <w:rPr>
                <w:ins w:id="10942" w:author="Russ Ott" w:date="2022-04-29T10:09:00Z"/>
              </w:rPr>
            </w:pPr>
            <w:ins w:id="10943" w:author="Russ Ott" w:date="2022-04-29T10:09:00Z">
              <w:r>
                <w:t>Code System OID</w:t>
              </w:r>
            </w:ins>
          </w:p>
        </w:tc>
        <w:tc>
          <w:tcPr>
            <w:tcW w:w="2520" w:type="dxa"/>
            <w:shd w:val="clear" w:color="auto" w:fill="E6E6E6"/>
          </w:tcPr>
          <w:p w14:paraId="02387968" w14:textId="77777777" w:rsidR="00440477" w:rsidRDefault="00440477" w:rsidP="00BA7D84">
            <w:pPr>
              <w:pStyle w:val="TableHead"/>
              <w:rPr>
                <w:ins w:id="10944" w:author="Russ Ott" w:date="2022-04-29T10:09:00Z"/>
              </w:rPr>
            </w:pPr>
            <w:ins w:id="10945" w:author="Russ Ott" w:date="2022-04-29T10:09:00Z">
              <w:r>
                <w:t>Print Name</w:t>
              </w:r>
            </w:ins>
          </w:p>
        </w:tc>
      </w:tr>
      <w:tr w:rsidR="00440477" w14:paraId="29049DFD" w14:textId="77777777" w:rsidTr="00BA7D84">
        <w:trPr>
          <w:jc w:val="center"/>
          <w:ins w:id="10946" w:author="Russ Ott" w:date="2022-04-29T10:09:00Z"/>
        </w:trPr>
        <w:tc>
          <w:tcPr>
            <w:tcW w:w="1440" w:type="dxa"/>
            <w:gridSpan w:val="4"/>
          </w:tcPr>
          <w:p w14:paraId="5C32EEEB" w14:textId="77777777" w:rsidR="00440477" w:rsidRDefault="00440477" w:rsidP="00BA7D84">
            <w:pPr>
              <w:pStyle w:val="TableText"/>
              <w:rPr>
                <w:ins w:id="10947" w:author="Russ Ott" w:date="2022-04-29T10:09:00Z"/>
              </w:rPr>
            </w:pPr>
            <w:ins w:id="10948" w:author="Russ Ott" w:date="2022-04-29T10:09:00Z">
              <w:r>
                <w:t>...</w:t>
              </w:r>
            </w:ins>
          </w:p>
        </w:tc>
      </w:tr>
    </w:tbl>
    <w:p w14:paraId="312DCCFA" w14:textId="77777777" w:rsidR="00440477" w:rsidRDefault="00440477" w:rsidP="00440477">
      <w:pPr>
        <w:pStyle w:val="BodyText"/>
        <w:rPr>
          <w:ins w:id="10949" w:author="Russ Ott" w:date="2022-04-29T10:09:00Z"/>
        </w:rPr>
      </w:pPr>
    </w:p>
    <w:p w14:paraId="451D5309" w14:textId="61083321" w:rsidR="00440477" w:rsidRDefault="00440477" w:rsidP="00440477">
      <w:pPr>
        <w:pStyle w:val="Caption"/>
        <w:rPr>
          <w:ins w:id="10950" w:author="Russ Ott" w:date="2022-04-29T10:09:00Z"/>
        </w:rPr>
      </w:pPr>
      <w:bookmarkStart w:id="10951" w:name="_Toc101450756"/>
      <w:ins w:id="10952" w:author="Russ Ott" w:date="2022-04-29T10:09:00Z">
        <w:r>
          <w:t xml:space="preserve">Table </w:t>
        </w:r>
        <w:r>
          <w:fldChar w:fldCharType="begin"/>
        </w:r>
        <w:r>
          <w:instrText>SEQ Table \* ARABIC</w:instrText>
        </w:r>
        <w:r>
          <w:fldChar w:fldCharType="separate"/>
        </w:r>
        <w:r w:rsidR="00F1669B">
          <w:t>50</w:t>
        </w:r>
        <w:r>
          <w:fldChar w:fldCharType="end"/>
        </w:r>
        <w:r>
          <w:t xml:space="preserve">: </w:t>
        </w:r>
        <w:bookmarkStart w:id="10953" w:name="Other_or_unknown_or_refused_to_answer"/>
        <w:r>
          <w:t>Other or unknown or refused to answer</w:t>
        </w:r>
        <w:bookmarkEnd w:id="10951"/>
        <w:bookmarkEnd w:id="10953"/>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60"/>
        <w:gridCol w:w="3000"/>
        <w:gridCol w:w="3000"/>
        <w:gridCol w:w="2520"/>
      </w:tblGrid>
      <w:tr w:rsidR="00440477" w14:paraId="4AD24B79" w14:textId="77777777" w:rsidTr="00BA7D84">
        <w:trPr>
          <w:jc w:val="center"/>
          <w:ins w:id="10954" w:author="Russ Ott" w:date="2022-04-29T10:09:00Z"/>
        </w:trPr>
        <w:tc>
          <w:tcPr>
            <w:tcW w:w="1440" w:type="dxa"/>
            <w:gridSpan w:val="4"/>
          </w:tcPr>
          <w:p w14:paraId="11074D4D" w14:textId="77777777" w:rsidR="00440477" w:rsidRDefault="00440477" w:rsidP="00BA7D84">
            <w:pPr>
              <w:pStyle w:val="TableText"/>
              <w:rPr>
                <w:ins w:id="10955" w:author="Russ Ott" w:date="2022-04-29T10:09:00Z"/>
              </w:rPr>
            </w:pPr>
            <w:ins w:id="10956" w:author="Russ Ott" w:date="2022-04-29T10:09:00Z">
              <w:r>
                <w:t>Value Set: Other or unknown or refused to answer urn:oid:2.16.840.1.113762.1.4.1021.103</w:t>
              </w:r>
            </w:ins>
          </w:p>
          <w:p w14:paraId="602D2BF5" w14:textId="77777777" w:rsidR="00440477" w:rsidRDefault="00440477" w:rsidP="00BA7D84">
            <w:pPr>
              <w:pStyle w:val="TableText"/>
              <w:rPr>
                <w:ins w:id="10957" w:author="Russ Ott" w:date="2022-04-29T10:09:00Z"/>
              </w:rPr>
            </w:pPr>
            <w:ins w:id="10958" w:author="Russ Ott" w:date="2022-04-29T10:09:00Z">
              <w:r>
                <w:t>(Clinical Focus: Concepts that represent general ideas of a choice other that those provided, or the value is unknown by the data enterer, or the informant refused to answer),(Data Element Scope: ),(Inclusion Criteria: ),(Exclusion Criteria: )</w:t>
              </w:r>
              <w:r>
                <w:br/>
              </w:r>
              <w:r>
                <w:br/>
                <w:t>This value set was imported on 11/16/2021 with a version of Latest.</w:t>
              </w:r>
            </w:ins>
          </w:p>
          <w:p w14:paraId="3FFC3D8E" w14:textId="129E5BD2" w:rsidR="00440477" w:rsidRDefault="00440477" w:rsidP="00BA7D84">
            <w:pPr>
              <w:pStyle w:val="TableText"/>
              <w:rPr>
                <w:ins w:id="10959" w:author="Russ Ott" w:date="2022-04-29T10:09:00Z"/>
              </w:rPr>
            </w:pPr>
            <w:ins w:id="10960" w:author="Russ Ott" w:date="2022-04-29T10:09:00Z">
              <w:r>
                <w:t xml:space="preserve">Value Set Source: </w:t>
              </w:r>
              <w:r w:rsidR="00002F64">
                <w:fldChar w:fldCharType="begin"/>
              </w:r>
              <w:r w:rsidR="00002F64">
                <w:instrText xml:space="preserve"> HYPERLINK "https://vsac.nlm.nih.gov/valueset/2.16.840.1.113762.1.4.1021.103/expansion" </w:instrText>
              </w:r>
              <w:r w:rsidR="00002F64">
                <w:fldChar w:fldCharType="separate"/>
              </w:r>
              <w:r>
                <w:rPr>
                  <w:rStyle w:val="HyperlinkCourierBold"/>
                </w:rPr>
                <w:t>https://vsac.nlm.nih.gov/valueset/2.16.840.1.113762.1.4.1021.103/expansion</w:t>
              </w:r>
              <w:r w:rsidR="00002F64">
                <w:rPr>
                  <w:rStyle w:val="HyperlinkCourierBold"/>
                </w:rPr>
                <w:fldChar w:fldCharType="end"/>
              </w:r>
            </w:ins>
          </w:p>
        </w:tc>
      </w:tr>
      <w:tr w:rsidR="00440477" w14:paraId="4B199EC9" w14:textId="77777777" w:rsidTr="00BA7D84">
        <w:trPr>
          <w:cantSplit/>
          <w:tblHeader/>
          <w:jc w:val="center"/>
          <w:ins w:id="10961" w:author="Russ Ott" w:date="2022-04-29T10:09:00Z"/>
        </w:trPr>
        <w:tc>
          <w:tcPr>
            <w:tcW w:w="1560" w:type="dxa"/>
            <w:shd w:val="clear" w:color="auto" w:fill="E6E6E6"/>
          </w:tcPr>
          <w:p w14:paraId="00A64777" w14:textId="77777777" w:rsidR="00440477" w:rsidRDefault="00440477" w:rsidP="00BA7D84">
            <w:pPr>
              <w:pStyle w:val="TableHead"/>
              <w:rPr>
                <w:ins w:id="10962" w:author="Russ Ott" w:date="2022-04-29T10:09:00Z"/>
              </w:rPr>
            </w:pPr>
            <w:ins w:id="10963" w:author="Russ Ott" w:date="2022-04-29T10:09:00Z">
              <w:r>
                <w:t>Code</w:t>
              </w:r>
            </w:ins>
          </w:p>
        </w:tc>
        <w:tc>
          <w:tcPr>
            <w:tcW w:w="3000" w:type="dxa"/>
            <w:shd w:val="clear" w:color="auto" w:fill="E6E6E6"/>
          </w:tcPr>
          <w:p w14:paraId="06103FEE" w14:textId="77777777" w:rsidR="00440477" w:rsidRDefault="00440477" w:rsidP="00BA7D84">
            <w:pPr>
              <w:pStyle w:val="TableHead"/>
              <w:rPr>
                <w:ins w:id="10964" w:author="Russ Ott" w:date="2022-04-29T10:09:00Z"/>
              </w:rPr>
            </w:pPr>
            <w:ins w:id="10965" w:author="Russ Ott" w:date="2022-04-29T10:09:00Z">
              <w:r>
                <w:t>Code System</w:t>
              </w:r>
            </w:ins>
          </w:p>
        </w:tc>
        <w:tc>
          <w:tcPr>
            <w:tcW w:w="3000" w:type="dxa"/>
            <w:shd w:val="clear" w:color="auto" w:fill="E6E6E6"/>
          </w:tcPr>
          <w:p w14:paraId="38713A92" w14:textId="77777777" w:rsidR="00440477" w:rsidRDefault="00440477" w:rsidP="00BA7D84">
            <w:pPr>
              <w:pStyle w:val="TableHead"/>
              <w:rPr>
                <w:ins w:id="10966" w:author="Russ Ott" w:date="2022-04-29T10:09:00Z"/>
              </w:rPr>
            </w:pPr>
            <w:ins w:id="10967" w:author="Russ Ott" w:date="2022-04-29T10:09:00Z">
              <w:r>
                <w:t>Code System OID</w:t>
              </w:r>
            </w:ins>
          </w:p>
        </w:tc>
        <w:tc>
          <w:tcPr>
            <w:tcW w:w="2520" w:type="dxa"/>
            <w:shd w:val="clear" w:color="auto" w:fill="E6E6E6"/>
          </w:tcPr>
          <w:p w14:paraId="6AE0BF59" w14:textId="77777777" w:rsidR="00440477" w:rsidRDefault="00440477" w:rsidP="00BA7D84">
            <w:pPr>
              <w:pStyle w:val="TableHead"/>
              <w:rPr>
                <w:ins w:id="10968" w:author="Russ Ott" w:date="2022-04-29T10:09:00Z"/>
              </w:rPr>
            </w:pPr>
            <w:ins w:id="10969" w:author="Russ Ott" w:date="2022-04-29T10:09:00Z">
              <w:r>
                <w:t>Print Name</w:t>
              </w:r>
            </w:ins>
          </w:p>
        </w:tc>
      </w:tr>
      <w:tr w:rsidR="00440477" w14:paraId="1D0C7338" w14:textId="77777777" w:rsidTr="00BA7D84">
        <w:trPr>
          <w:jc w:val="center"/>
          <w:ins w:id="10970" w:author="Russ Ott" w:date="2022-04-29T10:09:00Z"/>
        </w:trPr>
        <w:tc>
          <w:tcPr>
            <w:tcW w:w="1440" w:type="dxa"/>
            <w:gridSpan w:val="4"/>
          </w:tcPr>
          <w:p w14:paraId="30ED5CC3" w14:textId="77777777" w:rsidR="00440477" w:rsidRDefault="00440477" w:rsidP="00BA7D84">
            <w:pPr>
              <w:pStyle w:val="TableText"/>
              <w:rPr>
                <w:ins w:id="10971" w:author="Russ Ott" w:date="2022-04-29T10:09:00Z"/>
              </w:rPr>
            </w:pPr>
            <w:ins w:id="10972" w:author="Russ Ott" w:date="2022-04-29T10:09:00Z">
              <w:r>
                <w:t>...</w:t>
              </w:r>
            </w:ins>
          </w:p>
        </w:tc>
      </w:tr>
    </w:tbl>
    <w:p w14:paraId="01ACDEAC" w14:textId="77777777" w:rsidR="00440477" w:rsidRDefault="00440477" w:rsidP="00440477">
      <w:pPr>
        <w:pStyle w:val="BodyText"/>
        <w:rPr>
          <w:ins w:id="10973" w:author="Russ Ott" w:date="2022-04-29T10:09:00Z"/>
        </w:rPr>
      </w:pPr>
    </w:p>
    <w:p w14:paraId="5FE73038" w14:textId="46CE2E0E" w:rsidR="00440477" w:rsidRDefault="00440477" w:rsidP="00440477">
      <w:pPr>
        <w:pStyle w:val="Caption"/>
        <w:rPr>
          <w:ins w:id="10974" w:author="Russ Ott" w:date="2022-04-29T10:09:00Z"/>
        </w:rPr>
      </w:pPr>
      <w:bookmarkStart w:id="10975" w:name="_Toc101450757"/>
      <w:ins w:id="10976" w:author="Russ Ott" w:date="2022-04-29T10:09:00Z">
        <w:r>
          <w:t xml:space="preserve">Table </w:t>
        </w:r>
        <w:r>
          <w:fldChar w:fldCharType="begin"/>
        </w:r>
        <w:r>
          <w:instrText>SEQ Table \* ARABIC</w:instrText>
        </w:r>
        <w:r>
          <w:fldChar w:fldCharType="separate"/>
        </w:r>
        <w:r w:rsidR="00F1669B">
          <w:t>51</w:t>
        </w:r>
        <w:r>
          <w:fldChar w:fldCharType="end"/>
        </w:r>
        <w:r>
          <w:t xml:space="preserve">: </w:t>
        </w:r>
        <w:bookmarkStart w:id="10977" w:name="Social_History_Type"/>
        <w:r>
          <w:t>Social History Type</w:t>
        </w:r>
        <w:bookmarkEnd w:id="10975"/>
        <w:bookmarkEnd w:id="10977"/>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068EC0A" w14:textId="77777777" w:rsidTr="00BA7D84">
        <w:trPr>
          <w:jc w:val="center"/>
          <w:ins w:id="10978" w:author="Russ Ott" w:date="2022-04-29T10:09:00Z"/>
        </w:trPr>
        <w:tc>
          <w:tcPr>
            <w:tcW w:w="1440" w:type="dxa"/>
            <w:gridSpan w:val="4"/>
          </w:tcPr>
          <w:p w14:paraId="4331B5FA" w14:textId="77777777" w:rsidR="00440477" w:rsidRDefault="00440477" w:rsidP="00BA7D84">
            <w:pPr>
              <w:pStyle w:val="TableText"/>
              <w:rPr>
                <w:ins w:id="10979" w:author="Russ Ott" w:date="2022-04-29T10:09:00Z"/>
              </w:rPr>
            </w:pPr>
            <w:ins w:id="10980" w:author="Russ Ott" w:date="2022-04-29T10:09:00Z">
              <w:r>
                <w:t>Value Set: Social History Type urn:oid:2.16.840.1.113883.3.88.12.80.60</w:t>
              </w:r>
            </w:ins>
          </w:p>
          <w:p w14:paraId="651F1C4C" w14:textId="77777777" w:rsidR="00440477" w:rsidRDefault="00440477" w:rsidP="00BA7D84">
            <w:pPr>
              <w:pStyle w:val="TableText"/>
              <w:rPr>
                <w:ins w:id="10981" w:author="Russ Ott" w:date="2022-04-29T10:09:00Z"/>
              </w:rPr>
            </w:pPr>
            <w:ins w:id="10982" w:author="Russ Ott" w:date="2022-04-29T10:09:00Z">
              <w:r>
                <w:t>(Clinical Focus: Classification of questions bearing on a patient's behavior, achievement, and exogenous health factors),(Data Element Scope: ),(Inclusion Criteria: ),(Exclusion Criteria: )</w:t>
              </w:r>
              <w:r>
                <w:br/>
              </w:r>
              <w:r>
                <w:br/>
                <w:t>This value set was imported on 6/9/2021 with a version of Latest.</w:t>
              </w:r>
            </w:ins>
          </w:p>
          <w:p w14:paraId="758D7FB3" w14:textId="6EC9B00A" w:rsidR="00440477" w:rsidRDefault="00440477" w:rsidP="00BA7D84">
            <w:pPr>
              <w:pStyle w:val="TableText"/>
              <w:rPr>
                <w:ins w:id="10983" w:author="Russ Ott" w:date="2022-04-29T10:09:00Z"/>
              </w:rPr>
            </w:pPr>
            <w:ins w:id="10984" w:author="Russ Ott" w:date="2022-04-29T10:09:00Z">
              <w:r>
                <w:t xml:space="preserve">Value Set Source: </w:t>
              </w:r>
              <w:r w:rsidR="00002F64">
                <w:fldChar w:fldCharType="begin"/>
              </w:r>
              <w:r w:rsidR="00002F64">
                <w:instrText xml:space="preserve"> HYPERLINK "https://vsac.nlm.nih.gov/valueset/2.16.840.1.113883.3.88.12.80.60/expansion" </w:instrText>
              </w:r>
              <w:r w:rsidR="00002F64">
                <w:fldChar w:fldCharType="separate"/>
              </w:r>
              <w:r>
                <w:rPr>
                  <w:rStyle w:val="HyperlinkCourierBold"/>
                </w:rPr>
                <w:t>https://vsac.nlm.nih.gov/valueset/2.16.840.1.113883.3.88.12.80.60/expansion</w:t>
              </w:r>
              <w:r w:rsidR="00002F64">
                <w:rPr>
                  <w:rStyle w:val="HyperlinkCourierBold"/>
                </w:rPr>
                <w:fldChar w:fldCharType="end"/>
              </w:r>
            </w:ins>
          </w:p>
        </w:tc>
      </w:tr>
      <w:tr w:rsidR="00440477" w14:paraId="4AC289B8" w14:textId="77777777" w:rsidTr="00BA7D84">
        <w:trPr>
          <w:cantSplit/>
          <w:tblHeader/>
          <w:jc w:val="center"/>
          <w:ins w:id="10985" w:author="Russ Ott" w:date="2022-04-29T10:09:00Z"/>
        </w:trPr>
        <w:tc>
          <w:tcPr>
            <w:tcW w:w="1560" w:type="dxa"/>
            <w:shd w:val="clear" w:color="auto" w:fill="E6E6E6"/>
          </w:tcPr>
          <w:p w14:paraId="643418C4" w14:textId="77777777" w:rsidR="00440477" w:rsidRDefault="00440477" w:rsidP="00BA7D84">
            <w:pPr>
              <w:pStyle w:val="TableHead"/>
              <w:rPr>
                <w:ins w:id="10986" w:author="Russ Ott" w:date="2022-04-29T10:09:00Z"/>
              </w:rPr>
            </w:pPr>
            <w:ins w:id="10987" w:author="Russ Ott" w:date="2022-04-29T10:09:00Z">
              <w:r>
                <w:t>Code</w:t>
              </w:r>
            </w:ins>
          </w:p>
        </w:tc>
        <w:tc>
          <w:tcPr>
            <w:tcW w:w="3000" w:type="dxa"/>
            <w:shd w:val="clear" w:color="auto" w:fill="E6E6E6"/>
          </w:tcPr>
          <w:p w14:paraId="3DA70EF0" w14:textId="77777777" w:rsidR="00440477" w:rsidRDefault="00440477" w:rsidP="00BA7D84">
            <w:pPr>
              <w:pStyle w:val="TableHead"/>
              <w:rPr>
                <w:ins w:id="10988" w:author="Russ Ott" w:date="2022-04-29T10:09:00Z"/>
              </w:rPr>
            </w:pPr>
            <w:ins w:id="10989" w:author="Russ Ott" w:date="2022-04-29T10:09:00Z">
              <w:r>
                <w:t>Code System</w:t>
              </w:r>
            </w:ins>
          </w:p>
        </w:tc>
        <w:tc>
          <w:tcPr>
            <w:tcW w:w="3000" w:type="dxa"/>
            <w:shd w:val="clear" w:color="auto" w:fill="E6E6E6"/>
          </w:tcPr>
          <w:p w14:paraId="4CF4F111" w14:textId="77777777" w:rsidR="00440477" w:rsidRDefault="00440477" w:rsidP="00BA7D84">
            <w:pPr>
              <w:pStyle w:val="TableHead"/>
              <w:rPr>
                <w:ins w:id="10990" w:author="Russ Ott" w:date="2022-04-29T10:09:00Z"/>
              </w:rPr>
            </w:pPr>
            <w:ins w:id="10991" w:author="Russ Ott" w:date="2022-04-29T10:09:00Z">
              <w:r>
                <w:t>Code System OID</w:t>
              </w:r>
            </w:ins>
          </w:p>
        </w:tc>
        <w:tc>
          <w:tcPr>
            <w:tcW w:w="2520" w:type="dxa"/>
            <w:shd w:val="clear" w:color="auto" w:fill="E6E6E6"/>
          </w:tcPr>
          <w:p w14:paraId="6BD0F7E2" w14:textId="77777777" w:rsidR="00440477" w:rsidRDefault="00440477" w:rsidP="00BA7D84">
            <w:pPr>
              <w:pStyle w:val="TableHead"/>
              <w:rPr>
                <w:ins w:id="10992" w:author="Russ Ott" w:date="2022-04-29T10:09:00Z"/>
              </w:rPr>
            </w:pPr>
            <w:ins w:id="10993" w:author="Russ Ott" w:date="2022-04-29T10:09:00Z">
              <w:r>
                <w:t>Print Name</w:t>
              </w:r>
            </w:ins>
          </w:p>
        </w:tc>
      </w:tr>
      <w:tr w:rsidR="00440477" w14:paraId="30A7BC0D" w14:textId="77777777" w:rsidTr="00BA7D84">
        <w:trPr>
          <w:jc w:val="center"/>
          <w:ins w:id="10994" w:author="Russ Ott" w:date="2022-04-29T10:09:00Z"/>
        </w:trPr>
        <w:tc>
          <w:tcPr>
            <w:tcW w:w="1170" w:type="dxa"/>
          </w:tcPr>
          <w:p w14:paraId="242A31FC" w14:textId="77777777" w:rsidR="00440477" w:rsidRDefault="00440477" w:rsidP="00BA7D84">
            <w:pPr>
              <w:pStyle w:val="TableText"/>
              <w:rPr>
                <w:ins w:id="10995" w:author="Russ Ott" w:date="2022-04-29T10:09:00Z"/>
              </w:rPr>
            </w:pPr>
            <w:ins w:id="10996" w:author="Russ Ott" w:date="2022-04-29T10:09:00Z">
              <w:r>
                <w:t>102487004</w:t>
              </w:r>
            </w:ins>
          </w:p>
        </w:tc>
        <w:tc>
          <w:tcPr>
            <w:tcW w:w="3195" w:type="dxa"/>
          </w:tcPr>
          <w:p w14:paraId="01CC57BC" w14:textId="77777777" w:rsidR="00440477" w:rsidRDefault="00440477" w:rsidP="00BA7D84">
            <w:pPr>
              <w:pStyle w:val="TableText"/>
              <w:rPr>
                <w:ins w:id="10997" w:author="Russ Ott" w:date="2022-04-29T10:09:00Z"/>
              </w:rPr>
            </w:pPr>
            <w:ins w:id="10998" w:author="Russ Ott" w:date="2022-04-29T10:09:00Z">
              <w:r>
                <w:t>SNOMED CT</w:t>
              </w:r>
            </w:ins>
          </w:p>
        </w:tc>
        <w:tc>
          <w:tcPr>
            <w:tcW w:w="3195" w:type="dxa"/>
          </w:tcPr>
          <w:p w14:paraId="174E69D7" w14:textId="77777777" w:rsidR="00440477" w:rsidRDefault="00440477" w:rsidP="00BA7D84">
            <w:pPr>
              <w:pStyle w:val="TableText"/>
              <w:rPr>
                <w:ins w:id="10999" w:author="Russ Ott" w:date="2022-04-29T10:09:00Z"/>
              </w:rPr>
            </w:pPr>
            <w:ins w:id="11000" w:author="Russ Ott" w:date="2022-04-29T10:09:00Z">
              <w:r>
                <w:t>urn:oid:2.16.840.1.113883.6.96</w:t>
              </w:r>
            </w:ins>
          </w:p>
        </w:tc>
        <w:tc>
          <w:tcPr>
            <w:tcW w:w="2520" w:type="dxa"/>
          </w:tcPr>
          <w:p w14:paraId="363F2CD5" w14:textId="77777777" w:rsidR="00440477" w:rsidRDefault="00440477" w:rsidP="00BA7D84">
            <w:pPr>
              <w:pStyle w:val="TableText"/>
              <w:rPr>
                <w:ins w:id="11001" w:author="Russ Ott" w:date="2022-04-29T10:09:00Z"/>
              </w:rPr>
            </w:pPr>
            <w:ins w:id="11002" w:author="Russ Ott" w:date="2022-04-29T10:09:00Z">
              <w:r>
                <w:t>Environmental risk factor (observable entity)</w:t>
              </w:r>
            </w:ins>
          </w:p>
        </w:tc>
      </w:tr>
      <w:tr w:rsidR="00440477" w14:paraId="2311CD2D" w14:textId="77777777" w:rsidTr="00BA7D84">
        <w:trPr>
          <w:jc w:val="center"/>
          <w:ins w:id="11003" w:author="Russ Ott" w:date="2022-04-29T10:09:00Z"/>
        </w:trPr>
        <w:tc>
          <w:tcPr>
            <w:tcW w:w="1170" w:type="dxa"/>
          </w:tcPr>
          <w:p w14:paraId="2DE5FBF1" w14:textId="77777777" w:rsidR="00440477" w:rsidRDefault="00440477" w:rsidP="00BA7D84">
            <w:pPr>
              <w:pStyle w:val="TableText"/>
              <w:rPr>
                <w:ins w:id="11004" w:author="Russ Ott" w:date="2022-04-29T10:09:00Z"/>
              </w:rPr>
            </w:pPr>
            <w:ins w:id="11005" w:author="Russ Ott" w:date="2022-04-29T10:09:00Z">
              <w:r>
                <w:t>105421008</w:t>
              </w:r>
            </w:ins>
          </w:p>
        </w:tc>
        <w:tc>
          <w:tcPr>
            <w:tcW w:w="3195" w:type="dxa"/>
          </w:tcPr>
          <w:p w14:paraId="6AFF0F62" w14:textId="77777777" w:rsidR="00440477" w:rsidRDefault="00440477" w:rsidP="00BA7D84">
            <w:pPr>
              <w:pStyle w:val="TableText"/>
              <w:rPr>
                <w:ins w:id="11006" w:author="Russ Ott" w:date="2022-04-29T10:09:00Z"/>
              </w:rPr>
            </w:pPr>
            <w:ins w:id="11007" w:author="Russ Ott" w:date="2022-04-29T10:09:00Z">
              <w:r>
                <w:t>SNOMED CT</w:t>
              </w:r>
            </w:ins>
          </w:p>
        </w:tc>
        <w:tc>
          <w:tcPr>
            <w:tcW w:w="3195" w:type="dxa"/>
          </w:tcPr>
          <w:p w14:paraId="55FE23B4" w14:textId="77777777" w:rsidR="00440477" w:rsidRDefault="00440477" w:rsidP="00BA7D84">
            <w:pPr>
              <w:pStyle w:val="TableText"/>
              <w:rPr>
                <w:ins w:id="11008" w:author="Russ Ott" w:date="2022-04-29T10:09:00Z"/>
              </w:rPr>
            </w:pPr>
            <w:ins w:id="11009" w:author="Russ Ott" w:date="2022-04-29T10:09:00Z">
              <w:r>
                <w:t>urn:oid:2.16.840.1.113883.6.96</w:t>
              </w:r>
            </w:ins>
          </w:p>
        </w:tc>
        <w:tc>
          <w:tcPr>
            <w:tcW w:w="2520" w:type="dxa"/>
          </w:tcPr>
          <w:p w14:paraId="11AC8909" w14:textId="77777777" w:rsidR="00440477" w:rsidRDefault="00440477" w:rsidP="00BA7D84">
            <w:pPr>
              <w:pStyle w:val="TableText"/>
              <w:rPr>
                <w:ins w:id="11010" w:author="Russ Ott" w:date="2022-04-29T10:09:00Z"/>
              </w:rPr>
            </w:pPr>
            <w:ins w:id="11011" w:author="Russ Ott" w:date="2022-04-29T10:09:00Z">
              <w:r>
                <w:t>Educational achievement (observable entity)</w:t>
              </w:r>
            </w:ins>
          </w:p>
        </w:tc>
      </w:tr>
      <w:tr w:rsidR="00440477" w14:paraId="395A557B" w14:textId="77777777" w:rsidTr="00BA7D84">
        <w:trPr>
          <w:jc w:val="center"/>
          <w:ins w:id="11012" w:author="Russ Ott" w:date="2022-04-29T10:09:00Z"/>
        </w:trPr>
        <w:tc>
          <w:tcPr>
            <w:tcW w:w="1170" w:type="dxa"/>
          </w:tcPr>
          <w:p w14:paraId="7CF905F2" w14:textId="77777777" w:rsidR="00440477" w:rsidRDefault="00440477" w:rsidP="00BA7D84">
            <w:pPr>
              <w:pStyle w:val="TableText"/>
              <w:rPr>
                <w:ins w:id="11013" w:author="Russ Ott" w:date="2022-04-29T10:09:00Z"/>
              </w:rPr>
            </w:pPr>
            <w:ins w:id="11014" w:author="Russ Ott" w:date="2022-04-29T10:09:00Z">
              <w:r>
                <w:t>228272008</w:t>
              </w:r>
            </w:ins>
          </w:p>
        </w:tc>
        <w:tc>
          <w:tcPr>
            <w:tcW w:w="3195" w:type="dxa"/>
          </w:tcPr>
          <w:p w14:paraId="78660381" w14:textId="77777777" w:rsidR="00440477" w:rsidRDefault="00440477" w:rsidP="00BA7D84">
            <w:pPr>
              <w:pStyle w:val="TableText"/>
              <w:rPr>
                <w:ins w:id="11015" w:author="Russ Ott" w:date="2022-04-29T10:09:00Z"/>
              </w:rPr>
            </w:pPr>
            <w:ins w:id="11016" w:author="Russ Ott" w:date="2022-04-29T10:09:00Z">
              <w:r>
                <w:t>SNOMED CT</w:t>
              </w:r>
            </w:ins>
          </w:p>
        </w:tc>
        <w:tc>
          <w:tcPr>
            <w:tcW w:w="3195" w:type="dxa"/>
          </w:tcPr>
          <w:p w14:paraId="7CA16FF5" w14:textId="77777777" w:rsidR="00440477" w:rsidRDefault="00440477" w:rsidP="00BA7D84">
            <w:pPr>
              <w:pStyle w:val="TableText"/>
              <w:rPr>
                <w:ins w:id="11017" w:author="Russ Ott" w:date="2022-04-29T10:09:00Z"/>
              </w:rPr>
            </w:pPr>
            <w:ins w:id="11018" w:author="Russ Ott" w:date="2022-04-29T10:09:00Z">
              <w:r>
                <w:t>urn:oid:2.16.840.1.113883.6.96</w:t>
              </w:r>
            </w:ins>
          </w:p>
        </w:tc>
        <w:tc>
          <w:tcPr>
            <w:tcW w:w="2520" w:type="dxa"/>
          </w:tcPr>
          <w:p w14:paraId="58511332" w14:textId="77777777" w:rsidR="00440477" w:rsidRDefault="00440477" w:rsidP="00BA7D84">
            <w:pPr>
              <w:pStyle w:val="TableText"/>
              <w:rPr>
                <w:ins w:id="11019" w:author="Russ Ott" w:date="2022-04-29T10:09:00Z"/>
              </w:rPr>
            </w:pPr>
            <w:ins w:id="11020" w:author="Russ Ott" w:date="2022-04-29T10:09:00Z">
              <w:r>
                <w:t>Health-related behavior (observable entity)</w:t>
              </w:r>
            </w:ins>
          </w:p>
        </w:tc>
      </w:tr>
      <w:tr w:rsidR="00440477" w14:paraId="27B16CDD" w14:textId="77777777" w:rsidTr="00BA7D84">
        <w:trPr>
          <w:jc w:val="center"/>
          <w:ins w:id="11021" w:author="Russ Ott" w:date="2022-04-29T10:09:00Z"/>
        </w:trPr>
        <w:tc>
          <w:tcPr>
            <w:tcW w:w="1170" w:type="dxa"/>
          </w:tcPr>
          <w:p w14:paraId="598E343C" w14:textId="77777777" w:rsidR="00440477" w:rsidRDefault="00440477" w:rsidP="00BA7D84">
            <w:pPr>
              <w:pStyle w:val="TableText"/>
              <w:rPr>
                <w:ins w:id="11022" w:author="Russ Ott" w:date="2022-04-29T10:09:00Z"/>
              </w:rPr>
            </w:pPr>
            <w:ins w:id="11023" w:author="Russ Ott" w:date="2022-04-29T10:09:00Z">
              <w:r>
                <w:t>229819007</w:t>
              </w:r>
            </w:ins>
          </w:p>
        </w:tc>
        <w:tc>
          <w:tcPr>
            <w:tcW w:w="3195" w:type="dxa"/>
          </w:tcPr>
          <w:p w14:paraId="3F76D8DC" w14:textId="77777777" w:rsidR="00440477" w:rsidRDefault="00440477" w:rsidP="00BA7D84">
            <w:pPr>
              <w:pStyle w:val="TableText"/>
              <w:rPr>
                <w:ins w:id="11024" w:author="Russ Ott" w:date="2022-04-29T10:09:00Z"/>
              </w:rPr>
            </w:pPr>
            <w:ins w:id="11025" w:author="Russ Ott" w:date="2022-04-29T10:09:00Z">
              <w:r>
                <w:t>SNOMED CT</w:t>
              </w:r>
            </w:ins>
          </w:p>
        </w:tc>
        <w:tc>
          <w:tcPr>
            <w:tcW w:w="3195" w:type="dxa"/>
          </w:tcPr>
          <w:p w14:paraId="4D6A3B73" w14:textId="77777777" w:rsidR="00440477" w:rsidRDefault="00440477" w:rsidP="00BA7D84">
            <w:pPr>
              <w:pStyle w:val="TableText"/>
              <w:rPr>
                <w:ins w:id="11026" w:author="Russ Ott" w:date="2022-04-29T10:09:00Z"/>
              </w:rPr>
            </w:pPr>
            <w:ins w:id="11027" w:author="Russ Ott" w:date="2022-04-29T10:09:00Z">
              <w:r>
                <w:t>urn:oid:2.16.840.1.113883.6.96</w:t>
              </w:r>
            </w:ins>
          </w:p>
        </w:tc>
        <w:tc>
          <w:tcPr>
            <w:tcW w:w="2520" w:type="dxa"/>
          </w:tcPr>
          <w:p w14:paraId="7F778836" w14:textId="77777777" w:rsidR="00440477" w:rsidRDefault="00440477" w:rsidP="00BA7D84">
            <w:pPr>
              <w:pStyle w:val="TableText"/>
              <w:rPr>
                <w:ins w:id="11028" w:author="Russ Ott" w:date="2022-04-29T10:09:00Z"/>
              </w:rPr>
            </w:pPr>
            <w:ins w:id="11029" w:author="Russ Ott" w:date="2022-04-29T10:09:00Z">
              <w:r>
                <w:t>Tobacco use and exposure (observable entity)</w:t>
              </w:r>
            </w:ins>
          </w:p>
        </w:tc>
      </w:tr>
      <w:tr w:rsidR="00440477" w14:paraId="297B11D4" w14:textId="77777777" w:rsidTr="00BA7D84">
        <w:trPr>
          <w:jc w:val="center"/>
          <w:ins w:id="11030" w:author="Russ Ott" w:date="2022-04-29T10:09:00Z"/>
        </w:trPr>
        <w:tc>
          <w:tcPr>
            <w:tcW w:w="1170" w:type="dxa"/>
          </w:tcPr>
          <w:p w14:paraId="5CAA2DD4" w14:textId="77777777" w:rsidR="00440477" w:rsidRDefault="00440477" w:rsidP="00BA7D84">
            <w:pPr>
              <w:pStyle w:val="TableText"/>
              <w:rPr>
                <w:ins w:id="11031" w:author="Russ Ott" w:date="2022-04-29T10:09:00Z"/>
              </w:rPr>
            </w:pPr>
            <w:ins w:id="11032" w:author="Russ Ott" w:date="2022-04-29T10:09:00Z">
              <w:r>
                <w:t>256235009</w:t>
              </w:r>
            </w:ins>
          </w:p>
        </w:tc>
        <w:tc>
          <w:tcPr>
            <w:tcW w:w="3195" w:type="dxa"/>
          </w:tcPr>
          <w:p w14:paraId="07AD0C2A" w14:textId="77777777" w:rsidR="00440477" w:rsidRDefault="00440477" w:rsidP="00BA7D84">
            <w:pPr>
              <w:pStyle w:val="TableText"/>
              <w:rPr>
                <w:ins w:id="11033" w:author="Russ Ott" w:date="2022-04-29T10:09:00Z"/>
              </w:rPr>
            </w:pPr>
            <w:ins w:id="11034" w:author="Russ Ott" w:date="2022-04-29T10:09:00Z">
              <w:r>
                <w:t>SNOMED CT</w:t>
              </w:r>
            </w:ins>
          </w:p>
        </w:tc>
        <w:tc>
          <w:tcPr>
            <w:tcW w:w="3195" w:type="dxa"/>
          </w:tcPr>
          <w:p w14:paraId="14B85B30" w14:textId="77777777" w:rsidR="00440477" w:rsidRDefault="00440477" w:rsidP="00BA7D84">
            <w:pPr>
              <w:pStyle w:val="TableText"/>
              <w:rPr>
                <w:ins w:id="11035" w:author="Russ Ott" w:date="2022-04-29T10:09:00Z"/>
              </w:rPr>
            </w:pPr>
            <w:ins w:id="11036" w:author="Russ Ott" w:date="2022-04-29T10:09:00Z">
              <w:r>
                <w:t>urn:oid:2.16.840.1.113883.6.96</w:t>
              </w:r>
            </w:ins>
          </w:p>
        </w:tc>
        <w:tc>
          <w:tcPr>
            <w:tcW w:w="2520" w:type="dxa"/>
          </w:tcPr>
          <w:p w14:paraId="7F8EEF30" w14:textId="77777777" w:rsidR="00440477" w:rsidRDefault="00440477" w:rsidP="00BA7D84">
            <w:pPr>
              <w:pStyle w:val="TableText"/>
              <w:rPr>
                <w:ins w:id="11037" w:author="Russ Ott" w:date="2022-04-29T10:09:00Z"/>
              </w:rPr>
            </w:pPr>
            <w:ins w:id="11038" w:author="Russ Ott" w:date="2022-04-29T10:09:00Z">
              <w:r>
                <w:t>Exercise (observable entity)</w:t>
              </w:r>
            </w:ins>
          </w:p>
        </w:tc>
      </w:tr>
      <w:tr w:rsidR="00440477" w14:paraId="109B5BAB" w14:textId="77777777" w:rsidTr="00BA7D84">
        <w:trPr>
          <w:jc w:val="center"/>
          <w:ins w:id="11039" w:author="Russ Ott" w:date="2022-04-29T10:09:00Z"/>
        </w:trPr>
        <w:tc>
          <w:tcPr>
            <w:tcW w:w="1170" w:type="dxa"/>
          </w:tcPr>
          <w:p w14:paraId="7167C290" w14:textId="77777777" w:rsidR="00440477" w:rsidRDefault="00440477" w:rsidP="00BA7D84">
            <w:pPr>
              <w:pStyle w:val="TableText"/>
              <w:rPr>
                <w:ins w:id="11040" w:author="Russ Ott" w:date="2022-04-29T10:09:00Z"/>
              </w:rPr>
            </w:pPr>
            <w:ins w:id="11041" w:author="Russ Ott" w:date="2022-04-29T10:09:00Z">
              <w:r>
                <w:t>302160007</w:t>
              </w:r>
            </w:ins>
          </w:p>
        </w:tc>
        <w:tc>
          <w:tcPr>
            <w:tcW w:w="3195" w:type="dxa"/>
          </w:tcPr>
          <w:p w14:paraId="349FF245" w14:textId="77777777" w:rsidR="00440477" w:rsidRDefault="00440477" w:rsidP="00BA7D84">
            <w:pPr>
              <w:pStyle w:val="TableText"/>
              <w:rPr>
                <w:ins w:id="11042" w:author="Russ Ott" w:date="2022-04-29T10:09:00Z"/>
              </w:rPr>
            </w:pPr>
            <w:ins w:id="11043" w:author="Russ Ott" w:date="2022-04-29T10:09:00Z">
              <w:r>
                <w:t>SNOMED CT</w:t>
              </w:r>
            </w:ins>
          </w:p>
        </w:tc>
        <w:tc>
          <w:tcPr>
            <w:tcW w:w="3195" w:type="dxa"/>
          </w:tcPr>
          <w:p w14:paraId="771E0087" w14:textId="77777777" w:rsidR="00440477" w:rsidRDefault="00440477" w:rsidP="00BA7D84">
            <w:pPr>
              <w:pStyle w:val="TableText"/>
              <w:rPr>
                <w:ins w:id="11044" w:author="Russ Ott" w:date="2022-04-29T10:09:00Z"/>
              </w:rPr>
            </w:pPr>
            <w:ins w:id="11045" w:author="Russ Ott" w:date="2022-04-29T10:09:00Z">
              <w:r>
                <w:t>urn:oid:2.16.840.1.113883.6.96</w:t>
              </w:r>
            </w:ins>
          </w:p>
        </w:tc>
        <w:tc>
          <w:tcPr>
            <w:tcW w:w="2520" w:type="dxa"/>
          </w:tcPr>
          <w:p w14:paraId="5507357A" w14:textId="77777777" w:rsidR="00440477" w:rsidRDefault="00440477" w:rsidP="00BA7D84">
            <w:pPr>
              <w:pStyle w:val="TableText"/>
              <w:rPr>
                <w:ins w:id="11046" w:author="Russ Ott" w:date="2022-04-29T10:09:00Z"/>
              </w:rPr>
            </w:pPr>
            <w:ins w:id="11047" w:author="Russ Ott" w:date="2022-04-29T10:09:00Z">
              <w:r>
                <w:t>Household, family and support network detail (observable entity)</w:t>
              </w:r>
            </w:ins>
          </w:p>
        </w:tc>
      </w:tr>
      <w:tr w:rsidR="00440477" w14:paraId="60F4BB64" w14:textId="77777777" w:rsidTr="00BA7D84">
        <w:trPr>
          <w:jc w:val="center"/>
          <w:ins w:id="11048" w:author="Russ Ott" w:date="2022-04-29T10:09:00Z"/>
        </w:trPr>
        <w:tc>
          <w:tcPr>
            <w:tcW w:w="1170" w:type="dxa"/>
          </w:tcPr>
          <w:p w14:paraId="33187A80" w14:textId="77777777" w:rsidR="00440477" w:rsidRDefault="00440477" w:rsidP="00BA7D84">
            <w:pPr>
              <w:pStyle w:val="TableText"/>
              <w:rPr>
                <w:ins w:id="11049" w:author="Russ Ott" w:date="2022-04-29T10:09:00Z"/>
              </w:rPr>
            </w:pPr>
            <w:ins w:id="11050" w:author="Russ Ott" w:date="2022-04-29T10:09:00Z">
              <w:r>
                <w:t>363908000</w:t>
              </w:r>
            </w:ins>
          </w:p>
        </w:tc>
        <w:tc>
          <w:tcPr>
            <w:tcW w:w="3195" w:type="dxa"/>
          </w:tcPr>
          <w:p w14:paraId="4D205000" w14:textId="77777777" w:rsidR="00440477" w:rsidRDefault="00440477" w:rsidP="00BA7D84">
            <w:pPr>
              <w:pStyle w:val="TableText"/>
              <w:rPr>
                <w:ins w:id="11051" w:author="Russ Ott" w:date="2022-04-29T10:09:00Z"/>
              </w:rPr>
            </w:pPr>
            <w:ins w:id="11052" w:author="Russ Ott" w:date="2022-04-29T10:09:00Z">
              <w:r>
                <w:t>SNOMED CT</w:t>
              </w:r>
            </w:ins>
          </w:p>
        </w:tc>
        <w:tc>
          <w:tcPr>
            <w:tcW w:w="3195" w:type="dxa"/>
          </w:tcPr>
          <w:p w14:paraId="6BA9DF1F" w14:textId="77777777" w:rsidR="00440477" w:rsidRDefault="00440477" w:rsidP="00BA7D84">
            <w:pPr>
              <w:pStyle w:val="TableText"/>
              <w:rPr>
                <w:ins w:id="11053" w:author="Russ Ott" w:date="2022-04-29T10:09:00Z"/>
              </w:rPr>
            </w:pPr>
            <w:ins w:id="11054" w:author="Russ Ott" w:date="2022-04-29T10:09:00Z">
              <w:r>
                <w:t>urn:oid:2.16.840.1.113883.6.96</w:t>
              </w:r>
            </w:ins>
          </w:p>
        </w:tc>
        <w:tc>
          <w:tcPr>
            <w:tcW w:w="2520" w:type="dxa"/>
          </w:tcPr>
          <w:p w14:paraId="6EE1A145" w14:textId="77777777" w:rsidR="00440477" w:rsidRDefault="00440477" w:rsidP="00BA7D84">
            <w:pPr>
              <w:pStyle w:val="TableText"/>
              <w:rPr>
                <w:ins w:id="11055" w:author="Russ Ott" w:date="2022-04-29T10:09:00Z"/>
              </w:rPr>
            </w:pPr>
            <w:ins w:id="11056" w:author="Russ Ott" w:date="2022-04-29T10:09:00Z">
              <w:r>
                <w:t>Details of drug misuse behavior (observable entity)</w:t>
              </w:r>
            </w:ins>
          </w:p>
        </w:tc>
      </w:tr>
      <w:tr w:rsidR="00440477" w14:paraId="59D2172F" w14:textId="77777777" w:rsidTr="00BA7D84">
        <w:trPr>
          <w:jc w:val="center"/>
          <w:ins w:id="11057" w:author="Russ Ott" w:date="2022-04-29T10:09:00Z"/>
        </w:trPr>
        <w:tc>
          <w:tcPr>
            <w:tcW w:w="1170" w:type="dxa"/>
          </w:tcPr>
          <w:p w14:paraId="27C5D7C0" w14:textId="77777777" w:rsidR="00440477" w:rsidRDefault="00440477" w:rsidP="00BA7D84">
            <w:pPr>
              <w:pStyle w:val="TableText"/>
              <w:rPr>
                <w:ins w:id="11058" w:author="Russ Ott" w:date="2022-04-29T10:09:00Z"/>
              </w:rPr>
            </w:pPr>
            <w:ins w:id="11059" w:author="Russ Ott" w:date="2022-04-29T10:09:00Z">
              <w:r>
                <w:t>364393001</w:t>
              </w:r>
            </w:ins>
          </w:p>
        </w:tc>
        <w:tc>
          <w:tcPr>
            <w:tcW w:w="3195" w:type="dxa"/>
          </w:tcPr>
          <w:p w14:paraId="6BF2B438" w14:textId="77777777" w:rsidR="00440477" w:rsidRDefault="00440477" w:rsidP="00BA7D84">
            <w:pPr>
              <w:pStyle w:val="TableText"/>
              <w:rPr>
                <w:ins w:id="11060" w:author="Russ Ott" w:date="2022-04-29T10:09:00Z"/>
              </w:rPr>
            </w:pPr>
            <w:ins w:id="11061" w:author="Russ Ott" w:date="2022-04-29T10:09:00Z">
              <w:r>
                <w:t>SNOMED CT</w:t>
              </w:r>
            </w:ins>
          </w:p>
        </w:tc>
        <w:tc>
          <w:tcPr>
            <w:tcW w:w="3195" w:type="dxa"/>
          </w:tcPr>
          <w:p w14:paraId="58F8AF85" w14:textId="77777777" w:rsidR="00440477" w:rsidRDefault="00440477" w:rsidP="00BA7D84">
            <w:pPr>
              <w:pStyle w:val="TableText"/>
              <w:rPr>
                <w:ins w:id="11062" w:author="Russ Ott" w:date="2022-04-29T10:09:00Z"/>
              </w:rPr>
            </w:pPr>
            <w:ins w:id="11063" w:author="Russ Ott" w:date="2022-04-29T10:09:00Z">
              <w:r>
                <w:t>urn:oid:2.16.840.1.113883.6.96</w:t>
              </w:r>
            </w:ins>
          </w:p>
        </w:tc>
        <w:tc>
          <w:tcPr>
            <w:tcW w:w="2520" w:type="dxa"/>
          </w:tcPr>
          <w:p w14:paraId="57725FCD" w14:textId="77777777" w:rsidR="00440477" w:rsidRDefault="00440477" w:rsidP="00BA7D84">
            <w:pPr>
              <w:pStyle w:val="TableText"/>
              <w:rPr>
                <w:ins w:id="11064" w:author="Russ Ott" w:date="2022-04-29T10:09:00Z"/>
              </w:rPr>
            </w:pPr>
            <w:ins w:id="11065" w:author="Russ Ott" w:date="2022-04-29T10:09:00Z">
              <w:r>
                <w:t>Nutritional observable (observable entity)</w:t>
              </w:r>
            </w:ins>
          </w:p>
        </w:tc>
      </w:tr>
      <w:tr w:rsidR="00440477" w14:paraId="0769CC83" w14:textId="77777777" w:rsidTr="00BA7D84">
        <w:trPr>
          <w:jc w:val="center"/>
          <w:ins w:id="11066" w:author="Russ Ott" w:date="2022-04-29T10:09:00Z"/>
        </w:trPr>
        <w:tc>
          <w:tcPr>
            <w:tcW w:w="1170" w:type="dxa"/>
          </w:tcPr>
          <w:p w14:paraId="6BD04C80" w14:textId="77777777" w:rsidR="00440477" w:rsidRDefault="00440477" w:rsidP="00BA7D84">
            <w:pPr>
              <w:pStyle w:val="TableText"/>
              <w:rPr>
                <w:ins w:id="11067" w:author="Russ Ott" w:date="2022-04-29T10:09:00Z"/>
              </w:rPr>
            </w:pPr>
            <w:ins w:id="11068" w:author="Russ Ott" w:date="2022-04-29T10:09:00Z">
              <w:r>
                <w:t>364703007</w:t>
              </w:r>
            </w:ins>
          </w:p>
        </w:tc>
        <w:tc>
          <w:tcPr>
            <w:tcW w:w="3195" w:type="dxa"/>
          </w:tcPr>
          <w:p w14:paraId="3113AFF4" w14:textId="77777777" w:rsidR="00440477" w:rsidRDefault="00440477" w:rsidP="00BA7D84">
            <w:pPr>
              <w:pStyle w:val="TableText"/>
              <w:rPr>
                <w:ins w:id="11069" w:author="Russ Ott" w:date="2022-04-29T10:09:00Z"/>
              </w:rPr>
            </w:pPr>
            <w:ins w:id="11070" w:author="Russ Ott" w:date="2022-04-29T10:09:00Z">
              <w:r>
                <w:t>SNOMED CT</w:t>
              </w:r>
            </w:ins>
          </w:p>
        </w:tc>
        <w:tc>
          <w:tcPr>
            <w:tcW w:w="3195" w:type="dxa"/>
          </w:tcPr>
          <w:p w14:paraId="5B51FB61" w14:textId="77777777" w:rsidR="00440477" w:rsidRDefault="00440477" w:rsidP="00BA7D84">
            <w:pPr>
              <w:pStyle w:val="TableText"/>
              <w:rPr>
                <w:ins w:id="11071" w:author="Russ Ott" w:date="2022-04-29T10:09:00Z"/>
              </w:rPr>
            </w:pPr>
            <w:ins w:id="11072" w:author="Russ Ott" w:date="2022-04-29T10:09:00Z">
              <w:r>
                <w:t>urn:oid:2.16.840.1.113883.6.96</w:t>
              </w:r>
            </w:ins>
          </w:p>
        </w:tc>
        <w:tc>
          <w:tcPr>
            <w:tcW w:w="2520" w:type="dxa"/>
          </w:tcPr>
          <w:p w14:paraId="7325ACF9" w14:textId="77777777" w:rsidR="00440477" w:rsidRDefault="00440477" w:rsidP="00BA7D84">
            <w:pPr>
              <w:pStyle w:val="TableText"/>
              <w:rPr>
                <w:ins w:id="11073" w:author="Russ Ott" w:date="2022-04-29T10:09:00Z"/>
              </w:rPr>
            </w:pPr>
            <w:ins w:id="11074" w:author="Russ Ott" w:date="2022-04-29T10:09:00Z">
              <w:r>
                <w:t>Employment detail (observable entity)</w:t>
              </w:r>
            </w:ins>
          </w:p>
        </w:tc>
      </w:tr>
      <w:tr w:rsidR="00440477" w14:paraId="6804A73B" w14:textId="77777777" w:rsidTr="00BA7D84">
        <w:trPr>
          <w:jc w:val="center"/>
          <w:ins w:id="11075" w:author="Russ Ott" w:date="2022-04-29T10:09:00Z"/>
        </w:trPr>
        <w:tc>
          <w:tcPr>
            <w:tcW w:w="1170" w:type="dxa"/>
          </w:tcPr>
          <w:p w14:paraId="00D78167" w14:textId="77777777" w:rsidR="00440477" w:rsidRDefault="00440477" w:rsidP="00BA7D84">
            <w:pPr>
              <w:pStyle w:val="TableText"/>
              <w:rPr>
                <w:ins w:id="11076" w:author="Russ Ott" w:date="2022-04-29T10:09:00Z"/>
              </w:rPr>
            </w:pPr>
            <w:ins w:id="11077" w:author="Russ Ott" w:date="2022-04-29T10:09:00Z">
              <w:r>
                <w:t>423514004</w:t>
              </w:r>
            </w:ins>
          </w:p>
        </w:tc>
        <w:tc>
          <w:tcPr>
            <w:tcW w:w="3195" w:type="dxa"/>
          </w:tcPr>
          <w:p w14:paraId="668C0EA7" w14:textId="77777777" w:rsidR="00440477" w:rsidRDefault="00440477" w:rsidP="00BA7D84">
            <w:pPr>
              <w:pStyle w:val="TableText"/>
              <w:rPr>
                <w:ins w:id="11078" w:author="Russ Ott" w:date="2022-04-29T10:09:00Z"/>
              </w:rPr>
            </w:pPr>
            <w:ins w:id="11079" w:author="Russ Ott" w:date="2022-04-29T10:09:00Z">
              <w:r>
                <w:t>SNOMED CT</w:t>
              </w:r>
            </w:ins>
          </w:p>
        </w:tc>
        <w:tc>
          <w:tcPr>
            <w:tcW w:w="3195" w:type="dxa"/>
          </w:tcPr>
          <w:p w14:paraId="261B0C64" w14:textId="77777777" w:rsidR="00440477" w:rsidRDefault="00440477" w:rsidP="00BA7D84">
            <w:pPr>
              <w:pStyle w:val="TableText"/>
              <w:rPr>
                <w:ins w:id="11080" w:author="Russ Ott" w:date="2022-04-29T10:09:00Z"/>
              </w:rPr>
            </w:pPr>
            <w:ins w:id="11081" w:author="Russ Ott" w:date="2022-04-29T10:09:00Z">
              <w:r>
                <w:t>urn:oid:2.16.840.1.113883.6.96</w:t>
              </w:r>
            </w:ins>
          </w:p>
        </w:tc>
        <w:tc>
          <w:tcPr>
            <w:tcW w:w="2520" w:type="dxa"/>
          </w:tcPr>
          <w:p w14:paraId="76B71099" w14:textId="77777777" w:rsidR="00440477" w:rsidRDefault="00440477" w:rsidP="00BA7D84">
            <w:pPr>
              <w:pStyle w:val="TableText"/>
              <w:rPr>
                <w:ins w:id="11082" w:author="Russ Ott" w:date="2022-04-29T10:09:00Z"/>
              </w:rPr>
            </w:pPr>
            <w:ins w:id="11083" w:author="Russ Ott" w:date="2022-04-29T10:09:00Z">
              <w:r>
                <w:t>Community resource details (observable entity)</w:t>
              </w:r>
            </w:ins>
          </w:p>
        </w:tc>
      </w:tr>
      <w:tr w:rsidR="00440477" w14:paraId="5EDD3357" w14:textId="77777777" w:rsidTr="00BA7D84">
        <w:trPr>
          <w:jc w:val="center"/>
          <w:ins w:id="11084" w:author="Russ Ott" w:date="2022-04-29T10:09:00Z"/>
        </w:trPr>
        <w:tc>
          <w:tcPr>
            <w:tcW w:w="1440" w:type="dxa"/>
            <w:gridSpan w:val="4"/>
          </w:tcPr>
          <w:p w14:paraId="159060C5" w14:textId="77777777" w:rsidR="00440477" w:rsidRDefault="00440477" w:rsidP="00BA7D84">
            <w:pPr>
              <w:pStyle w:val="TableText"/>
              <w:rPr>
                <w:ins w:id="11085" w:author="Russ Ott" w:date="2022-04-29T10:09:00Z"/>
              </w:rPr>
            </w:pPr>
            <w:ins w:id="11086" w:author="Russ Ott" w:date="2022-04-29T10:09:00Z">
              <w:r>
                <w:t>...</w:t>
              </w:r>
            </w:ins>
          </w:p>
        </w:tc>
      </w:tr>
    </w:tbl>
    <w:p w14:paraId="67077F46" w14:textId="77777777" w:rsidR="00440477" w:rsidRDefault="00440477" w:rsidP="00440477">
      <w:pPr>
        <w:pStyle w:val="BodyText"/>
        <w:rPr>
          <w:ins w:id="11087" w:author="Russ Ott" w:date="2022-04-29T10:09:00Z"/>
        </w:rPr>
      </w:pPr>
    </w:p>
    <w:p w14:paraId="25AA8523" w14:textId="6604E921" w:rsidR="00440477" w:rsidRDefault="00440477" w:rsidP="00440477">
      <w:pPr>
        <w:pStyle w:val="Caption"/>
        <w:rPr>
          <w:ins w:id="11088" w:author="Russ Ott" w:date="2022-04-29T10:09:00Z"/>
        </w:rPr>
      </w:pPr>
      <w:bookmarkStart w:id="11089" w:name="_Toc101450758"/>
      <w:ins w:id="11090" w:author="Russ Ott" w:date="2022-04-29T10:09:00Z">
        <w:r>
          <w:t xml:space="preserve">Table </w:t>
        </w:r>
        <w:r>
          <w:fldChar w:fldCharType="begin"/>
        </w:r>
        <w:r>
          <w:instrText>SEQ Table \* ARABIC</w:instrText>
        </w:r>
        <w:r>
          <w:fldChar w:fldCharType="separate"/>
        </w:r>
        <w:r w:rsidR="00F1669B">
          <w:t>52</w:t>
        </w:r>
        <w:r>
          <w:fldChar w:fldCharType="end"/>
        </w:r>
        <w:r>
          <w:t xml:space="preserve">: </w:t>
        </w:r>
        <w:bookmarkStart w:id="11091" w:name="UnitsOfMeasureCaseSensitive"/>
        <w:r>
          <w:t>UnitsOfMeasureCaseSensitive</w:t>
        </w:r>
        <w:bookmarkEnd w:id="11089"/>
        <w:bookmarkEnd w:id="11091"/>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1BEDE089" w14:textId="77777777" w:rsidTr="00BA7D84">
        <w:trPr>
          <w:jc w:val="center"/>
          <w:ins w:id="11092" w:author="Russ Ott" w:date="2022-04-29T10:09:00Z"/>
        </w:trPr>
        <w:tc>
          <w:tcPr>
            <w:tcW w:w="1440" w:type="dxa"/>
            <w:gridSpan w:val="4"/>
          </w:tcPr>
          <w:p w14:paraId="19C247FD" w14:textId="77777777" w:rsidR="00440477" w:rsidRDefault="00440477" w:rsidP="00BA7D84">
            <w:pPr>
              <w:pStyle w:val="TableText"/>
              <w:rPr>
                <w:ins w:id="11093" w:author="Russ Ott" w:date="2022-04-29T10:09:00Z"/>
              </w:rPr>
            </w:pPr>
            <w:ins w:id="11094" w:author="Russ Ott" w:date="2022-04-29T10:09:00Z">
              <w:r>
                <w:t>Value Set: UnitsOfMeasureCaseSensitive urn:oid:2.16.840.1.113883.1.11.12839</w:t>
              </w:r>
            </w:ins>
          </w:p>
          <w:p w14:paraId="4D507832" w14:textId="77777777" w:rsidR="00440477" w:rsidRDefault="00440477" w:rsidP="00BA7D84">
            <w:pPr>
              <w:pStyle w:val="TableText"/>
              <w:rPr>
                <w:ins w:id="11095" w:author="Russ Ott" w:date="2022-04-29T10:09:00Z"/>
              </w:rPr>
            </w:pPr>
            <w:ins w:id="11096" w:author="Russ Ott" w:date="2022-04-29T10:09:00Z">
              <w:r>
                <w:t>(Clinical Focus: Common UCUM units. This value set is based on the Common UCUM set.),(Data Element Scope: unit of measure),(Inclusion Criteria: all valid UCUM units case sensitive),(Exclusion Criteria: )</w:t>
              </w:r>
              <w:r>
                <w:br/>
              </w:r>
              <w:r>
                <w:br/>
                <w:t>This value set was imported on 6/29/2019 with a version of 20180509.</w:t>
              </w:r>
            </w:ins>
          </w:p>
          <w:p w14:paraId="231FF45A" w14:textId="657088BA" w:rsidR="00440477" w:rsidRDefault="00440477" w:rsidP="00BA7D84">
            <w:pPr>
              <w:pStyle w:val="TableText"/>
              <w:rPr>
                <w:ins w:id="11097" w:author="Russ Ott" w:date="2022-04-29T10:09:00Z"/>
              </w:rPr>
            </w:pPr>
            <w:ins w:id="11098" w:author="Russ Ott" w:date="2022-04-29T10:09:00Z">
              <w:r>
                <w:t xml:space="preserve">Value Set Source: </w:t>
              </w:r>
              <w:r w:rsidR="00002F64">
                <w:fldChar w:fldCharType="begin"/>
              </w:r>
              <w:r w:rsidR="00002F64">
                <w:instrText xml:space="preserve"> HYPERLINK "https://vsac.nlm.nih.gov/valueset/2.16.840.1.113883.1.11.12839/e</w:instrText>
              </w:r>
              <w:r w:rsidR="00002F64">
                <w:instrText xml:space="preserve">xpansion" </w:instrText>
              </w:r>
              <w:r w:rsidR="00002F64">
                <w:fldChar w:fldCharType="separate"/>
              </w:r>
              <w:r>
                <w:rPr>
                  <w:rStyle w:val="HyperlinkCourierBold"/>
                </w:rPr>
                <w:t>https://vsac.nlm.nih.gov/valueset/2.16.840.1.113883.1.11.12839/expansion</w:t>
              </w:r>
              <w:r w:rsidR="00002F64">
                <w:rPr>
                  <w:rStyle w:val="HyperlinkCourierBold"/>
                </w:rPr>
                <w:fldChar w:fldCharType="end"/>
              </w:r>
            </w:ins>
          </w:p>
        </w:tc>
      </w:tr>
      <w:tr w:rsidR="00440477" w14:paraId="6C2AD14D" w14:textId="77777777" w:rsidTr="00BA7D84">
        <w:trPr>
          <w:cantSplit/>
          <w:tblHeader/>
          <w:jc w:val="center"/>
          <w:ins w:id="11099" w:author="Russ Ott" w:date="2022-04-29T10:09:00Z"/>
        </w:trPr>
        <w:tc>
          <w:tcPr>
            <w:tcW w:w="1560" w:type="dxa"/>
            <w:shd w:val="clear" w:color="auto" w:fill="E6E6E6"/>
          </w:tcPr>
          <w:p w14:paraId="0FCBB852" w14:textId="77777777" w:rsidR="00440477" w:rsidRDefault="00440477" w:rsidP="00BA7D84">
            <w:pPr>
              <w:pStyle w:val="TableHead"/>
              <w:rPr>
                <w:ins w:id="11100" w:author="Russ Ott" w:date="2022-04-29T10:09:00Z"/>
              </w:rPr>
            </w:pPr>
            <w:ins w:id="11101" w:author="Russ Ott" w:date="2022-04-29T10:09:00Z">
              <w:r>
                <w:t>Code</w:t>
              </w:r>
            </w:ins>
          </w:p>
        </w:tc>
        <w:tc>
          <w:tcPr>
            <w:tcW w:w="3000" w:type="dxa"/>
            <w:shd w:val="clear" w:color="auto" w:fill="E6E6E6"/>
          </w:tcPr>
          <w:p w14:paraId="156ADF62" w14:textId="77777777" w:rsidR="00440477" w:rsidRDefault="00440477" w:rsidP="00BA7D84">
            <w:pPr>
              <w:pStyle w:val="TableHead"/>
              <w:rPr>
                <w:ins w:id="11102" w:author="Russ Ott" w:date="2022-04-29T10:09:00Z"/>
              </w:rPr>
            </w:pPr>
            <w:ins w:id="11103" w:author="Russ Ott" w:date="2022-04-29T10:09:00Z">
              <w:r>
                <w:t>Code System</w:t>
              </w:r>
            </w:ins>
          </w:p>
        </w:tc>
        <w:tc>
          <w:tcPr>
            <w:tcW w:w="3000" w:type="dxa"/>
            <w:shd w:val="clear" w:color="auto" w:fill="E6E6E6"/>
          </w:tcPr>
          <w:p w14:paraId="400871EB" w14:textId="77777777" w:rsidR="00440477" w:rsidRDefault="00440477" w:rsidP="00BA7D84">
            <w:pPr>
              <w:pStyle w:val="TableHead"/>
              <w:rPr>
                <w:ins w:id="11104" w:author="Russ Ott" w:date="2022-04-29T10:09:00Z"/>
              </w:rPr>
            </w:pPr>
            <w:ins w:id="11105" w:author="Russ Ott" w:date="2022-04-29T10:09:00Z">
              <w:r>
                <w:t>Code System OID</w:t>
              </w:r>
            </w:ins>
          </w:p>
        </w:tc>
        <w:tc>
          <w:tcPr>
            <w:tcW w:w="2520" w:type="dxa"/>
            <w:shd w:val="clear" w:color="auto" w:fill="E6E6E6"/>
          </w:tcPr>
          <w:p w14:paraId="1F070A82" w14:textId="77777777" w:rsidR="00440477" w:rsidRDefault="00440477" w:rsidP="00BA7D84">
            <w:pPr>
              <w:pStyle w:val="TableHead"/>
              <w:rPr>
                <w:ins w:id="11106" w:author="Russ Ott" w:date="2022-04-29T10:09:00Z"/>
              </w:rPr>
            </w:pPr>
            <w:ins w:id="11107" w:author="Russ Ott" w:date="2022-04-29T10:09:00Z">
              <w:r>
                <w:t>Print Name</w:t>
              </w:r>
            </w:ins>
          </w:p>
        </w:tc>
      </w:tr>
      <w:tr w:rsidR="00440477" w14:paraId="4A661360" w14:textId="77777777" w:rsidTr="00BA7D84">
        <w:trPr>
          <w:jc w:val="center"/>
          <w:ins w:id="11108" w:author="Russ Ott" w:date="2022-04-29T10:09:00Z"/>
        </w:trPr>
        <w:tc>
          <w:tcPr>
            <w:tcW w:w="1170" w:type="dxa"/>
          </w:tcPr>
          <w:p w14:paraId="41AC5A07" w14:textId="77777777" w:rsidR="00440477" w:rsidRDefault="00440477" w:rsidP="00BA7D84">
            <w:pPr>
              <w:pStyle w:val="TableText"/>
              <w:rPr>
                <w:ins w:id="11109" w:author="Russ Ott" w:date="2022-04-29T10:09:00Z"/>
              </w:rPr>
            </w:pPr>
            <w:ins w:id="11110" w:author="Russ Ott" w:date="2022-04-29T10:09:00Z">
              <w:r>
                <w:t>%</w:t>
              </w:r>
            </w:ins>
          </w:p>
        </w:tc>
        <w:tc>
          <w:tcPr>
            <w:tcW w:w="3195" w:type="dxa"/>
          </w:tcPr>
          <w:p w14:paraId="0C069D7B" w14:textId="77777777" w:rsidR="00440477" w:rsidRDefault="00440477" w:rsidP="00BA7D84">
            <w:pPr>
              <w:pStyle w:val="TableText"/>
              <w:rPr>
                <w:ins w:id="11111" w:author="Russ Ott" w:date="2022-04-29T10:09:00Z"/>
              </w:rPr>
            </w:pPr>
            <w:ins w:id="11112" w:author="Russ Ott" w:date="2022-04-29T10:09:00Z">
              <w:r>
                <w:t>UCUM</w:t>
              </w:r>
            </w:ins>
          </w:p>
        </w:tc>
        <w:tc>
          <w:tcPr>
            <w:tcW w:w="3195" w:type="dxa"/>
          </w:tcPr>
          <w:p w14:paraId="74D4307A" w14:textId="77777777" w:rsidR="00440477" w:rsidRDefault="00440477" w:rsidP="00BA7D84">
            <w:pPr>
              <w:pStyle w:val="TableText"/>
              <w:rPr>
                <w:ins w:id="11113" w:author="Russ Ott" w:date="2022-04-29T10:09:00Z"/>
              </w:rPr>
            </w:pPr>
            <w:ins w:id="11114" w:author="Russ Ott" w:date="2022-04-29T10:09:00Z">
              <w:r>
                <w:t>urn:oid:1.3.6.1.4.1.12009.10.3.1</w:t>
              </w:r>
            </w:ins>
          </w:p>
        </w:tc>
        <w:tc>
          <w:tcPr>
            <w:tcW w:w="2520" w:type="dxa"/>
          </w:tcPr>
          <w:p w14:paraId="0B54AC63" w14:textId="77777777" w:rsidR="00440477" w:rsidRDefault="00440477" w:rsidP="00BA7D84">
            <w:pPr>
              <w:pStyle w:val="TableText"/>
              <w:rPr>
                <w:ins w:id="11115" w:author="Russ Ott" w:date="2022-04-29T10:09:00Z"/>
              </w:rPr>
            </w:pPr>
            <w:ins w:id="11116" w:author="Russ Ott" w:date="2022-04-29T10:09:00Z">
              <w:r>
                <w:t>percent</w:t>
              </w:r>
            </w:ins>
          </w:p>
        </w:tc>
      </w:tr>
      <w:tr w:rsidR="00440477" w14:paraId="27EE56F6" w14:textId="77777777" w:rsidTr="00BA7D84">
        <w:trPr>
          <w:jc w:val="center"/>
          <w:ins w:id="11117" w:author="Russ Ott" w:date="2022-04-29T10:09:00Z"/>
        </w:trPr>
        <w:tc>
          <w:tcPr>
            <w:tcW w:w="1170" w:type="dxa"/>
          </w:tcPr>
          <w:p w14:paraId="490239AB" w14:textId="77777777" w:rsidR="00440477" w:rsidRDefault="00440477" w:rsidP="00BA7D84">
            <w:pPr>
              <w:pStyle w:val="TableText"/>
              <w:rPr>
                <w:ins w:id="11118" w:author="Russ Ott" w:date="2022-04-29T10:09:00Z"/>
              </w:rPr>
            </w:pPr>
            <w:ins w:id="11119" w:author="Russ Ott" w:date="2022-04-29T10:09:00Z">
              <w:r>
                <w:t>%{Hb}</w:t>
              </w:r>
            </w:ins>
          </w:p>
        </w:tc>
        <w:tc>
          <w:tcPr>
            <w:tcW w:w="3195" w:type="dxa"/>
          </w:tcPr>
          <w:p w14:paraId="756B2F42" w14:textId="77777777" w:rsidR="00440477" w:rsidRDefault="00440477" w:rsidP="00BA7D84">
            <w:pPr>
              <w:pStyle w:val="TableText"/>
              <w:rPr>
                <w:ins w:id="11120" w:author="Russ Ott" w:date="2022-04-29T10:09:00Z"/>
              </w:rPr>
            </w:pPr>
            <w:ins w:id="11121" w:author="Russ Ott" w:date="2022-04-29T10:09:00Z">
              <w:r>
                <w:t>UCUM</w:t>
              </w:r>
            </w:ins>
          </w:p>
        </w:tc>
        <w:tc>
          <w:tcPr>
            <w:tcW w:w="3195" w:type="dxa"/>
          </w:tcPr>
          <w:p w14:paraId="2C00E486" w14:textId="77777777" w:rsidR="00440477" w:rsidRDefault="00440477" w:rsidP="00BA7D84">
            <w:pPr>
              <w:pStyle w:val="TableText"/>
              <w:rPr>
                <w:ins w:id="11122" w:author="Russ Ott" w:date="2022-04-29T10:09:00Z"/>
              </w:rPr>
            </w:pPr>
            <w:ins w:id="11123" w:author="Russ Ott" w:date="2022-04-29T10:09:00Z">
              <w:r>
                <w:t>urn:oid:1.3.6.1.4.1.12009.10.3.1</w:t>
              </w:r>
            </w:ins>
          </w:p>
        </w:tc>
        <w:tc>
          <w:tcPr>
            <w:tcW w:w="2520" w:type="dxa"/>
          </w:tcPr>
          <w:p w14:paraId="394BB1BC" w14:textId="77777777" w:rsidR="00440477" w:rsidRDefault="00440477" w:rsidP="00BA7D84">
            <w:pPr>
              <w:pStyle w:val="TableText"/>
              <w:rPr>
                <w:ins w:id="11124" w:author="Russ Ott" w:date="2022-04-29T10:09:00Z"/>
              </w:rPr>
            </w:pPr>
            <w:ins w:id="11125" w:author="Russ Ott" w:date="2022-04-29T10:09:00Z">
              <w:r>
                <w:t>percent hemoglobin</w:t>
              </w:r>
            </w:ins>
          </w:p>
        </w:tc>
      </w:tr>
      <w:tr w:rsidR="00440477" w14:paraId="2B35F4A3" w14:textId="77777777" w:rsidTr="00BA7D84">
        <w:trPr>
          <w:jc w:val="center"/>
          <w:ins w:id="11126" w:author="Russ Ott" w:date="2022-04-29T10:09:00Z"/>
        </w:trPr>
        <w:tc>
          <w:tcPr>
            <w:tcW w:w="1170" w:type="dxa"/>
          </w:tcPr>
          <w:p w14:paraId="7D8AD0CA" w14:textId="77777777" w:rsidR="00440477" w:rsidRDefault="00440477" w:rsidP="00BA7D84">
            <w:pPr>
              <w:pStyle w:val="TableText"/>
              <w:rPr>
                <w:ins w:id="11127" w:author="Russ Ott" w:date="2022-04-29T10:09:00Z"/>
              </w:rPr>
            </w:pPr>
            <w:ins w:id="11128" w:author="Russ Ott" w:date="2022-04-29T10:09:00Z">
              <w:r>
                <w:t>%{RBCs}</w:t>
              </w:r>
            </w:ins>
          </w:p>
        </w:tc>
        <w:tc>
          <w:tcPr>
            <w:tcW w:w="3195" w:type="dxa"/>
          </w:tcPr>
          <w:p w14:paraId="5178C2C7" w14:textId="77777777" w:rsidR="00440477" w:rsidRDefault="00440477" w:rsidP="00BA7D84">
            <w:pPr>
              <w:pStyle w:val="TableText"/>
              <w:rPr>
                <w:ins w:id="11129" w:author="Russ Ott" w:date="2022-04-29T10:09:00Z"/>
              </w:rPr>
            </w:pPr>
            <w:ins w:id="11130" w:author="Russ Ott" w:date="2022-04-29T10:09:00Z">
              <w:r>
                <w:t>UCUM</w:t>
              </w:r>
            </w:ins>
          </w:p>
        </w:tc>
        <w:tc>
          <w:tcPr>
            <w:tcW w:w="3195" w:type="dxa"/>
          </w:tcPr>
          <w:p w14:paraId="20D52DA1" w14:textId="77777777" w:rsidR="00440477" w:rsidRDefault="00440477" w:rsidP="00BA7D84">
            <w:pPr>
              <w:pStyle w:val="TableText"/>
              <w:rPr>
                <w:ins w:id="11131" w:author="Russ Ott" w:date="2022-04-29T10:09:00Z"/>
              </w:rPr>
            </w:pPr>
            <w:ins w:id="11132" w:author="Russ Ott" w:date="2022-04-29T10:09:00Z">
              <w:r>
                <w:t>urn:oid:1.3.6.1.4.1.12009.10.3.1</w:t>
              </w:r>
            </w:ins>
          </w:p>
        </w:tc>
        <w:tc>
          <w:tcPr>
            <w:tcW w:w="2520" w:type="dxa"/>
          </w:tcPr>
          <w:p w14:paraId="2D442B18" w14:textId="77777777" w:rsidR="00440477" w:rsidRDefault="00440477" w:rsidP="00BA7D84">
            <w:pPr>
              <w:pStyle w:val="TableText"/>
              <w:rPr>
                <w:ins w:id="11133" w:author="Russ Ott" w:date="2022-04-29T10:09:00Z"/>
              </w:rPr>
            </w:pPr>
            <w:ins w:id="11134" w:author="Russ Ott" w:date="2022-04-29T10:09:00Z">
              <w:r>
                <w:t>percent of red blood cells</w:t>
              </w:r>
            </w:ins>
          </w:p>
        </w:tc>
      </w:tr>
      <w:tr w:rsidR="00440477" w14:paraId="27505882" w14:textId="77777777" w:rsidTr="00BA7D84">
        <w:trPr>
          <w:jc w:val="center"/>
          <w:ins w:id="11135" w:author="Russ Ott" w:date="2022-04-29T10:09:00Z"/>
        </w:trPr>
        <w:tc>
          <w:tcPr>
            <w:tcW w:w="1170" w:type="dxa"/>
          </w:tcPr>
          <w:p w14:paraId="4FF6DE8A" w14:textId="77777777" w:rsidR="00440477" w:rsidRDefault="00440477" w:rsidP="00BA7D84">
            <w:pPr>
              <w:pStyle w:val="TableText"/>
              <w:rPr>
                <w:ins w:id="11136" w:author="Russ Ott" w:date="2022-04-29T10:09:00Z"/>
              </w:rPr>
            </w:pPr>
            <w:ins w:id="11137" w:author="Russ Ott" w:date="2022-04-29T10:09:00Z">
              <w:r>
                <w:t>%{WBCs}</w:t>
              </w:r>
            </w:ins>
          </w:p>
        </w:tc>
        <w:tc>
          <w:tcPr>
            <w:tcW w:w="3195" w:type="dxa"/>
          </w:tcPr>
          <w:p w14:paraId="4CC43F5B" w14:textId="77777777" w:rsidR="00440477" w:rsidRDefault="00440477" w:rsidP="00BA7D84">
            <w:pPr>
              <w:pStyle w:val="TableText"/>
              <w:rPr>
                <w:ins w:id="11138" w:author="Russ Ott" w:date="2022-04-29T10:09:00Z"/>
              </w:rPr>
            </w:pPr>
            <w:ins w:id="11139" w:author="Russ Ott" w:date="2022-04-29T10:09:00Z">
              <w:r>
                <w:t>UCUM</w:t>
              </w:r>
            </w:ins>
          </w:p>
        </w:tc>
        <w:tc>
          <w:tcPr>
            <w:tcW w:w="3195" w:type="dxa"/>
          </w:tcPr>
          <w:p w14:paraId="1FBF5D21" w14:textId="77777777" w:rsidR="00440477" w:rsidRDefault="00440477" w:rsidP="00BA7D84">
            <w:pPr>
              <w:pStyle w:val="TableText"/>
              <w:rPr>
                <w:ins w:id="11140" w:author="Russ Ott" w:date="2022-04-29T10:09:00Z"/>
              </w:rPr>
            </w:pPr>
            <w:ins w:id="11141" w:author="Russ Ott" w:date="2022-04-29T10:09:00Z">
              <w:r>
                <w:t>urn:oid:1.3.6.1.4.1.12009.10.3.1</w:t>
              </w:r>
            </w:ins>
          </w:p>
        </w:tc>
        <w:tc>
          <w:tcPr>
            <w:tcW w:w="2520" w:type="dxa"/>
          </w:tcPr>
          <w:p w14:paraId="0B647104" w14:textId="77777777" w:rsidR="00440477" w:rsidRDefault="00440477" w:rsidP="00BA7D84">
            <w:pPr>
              <w:pStyle w:val="TableText"/>
              <w:rPr>
                <w:ins w:id="11142" w:author="Russ Ott" w:date="2022-04-29T10:09:00Z"/>
              </w:rPr>
            </w:pPr>
            <w:ins w:id="11143" w:author="Russ Ott" w:date="2022-04-29T10:09:00Z">
              <w:r>
                <w:t>percent of white blood cells</w:t>
              </w:r>
            </w:ins>
          </w:p>
        </w:tc>
      </w:tr>
      <w:tr w:rsidR="00440477" w14:paraId="72F7071E" w14:textId="77777777" w:rsidTr="00BA7D84">
        <w:trPr>
          <w:jc w:val="center"/>
          <w:ins w:id="11144" w:author="Russ Ott" w:date="2022-04-29T10:09:00Z"/>
        </w:trPr>
        <w:tc>
          <w:tcPr>
            <w:tcW w:w="1170" w:type="dxa"/>
          </w:tcPr>
          <w:p w14:paraId="50603397" w14:textId="77777777" w:rsidR="00440477" w:rsidRDefault="00440477" w:rsidP="00BA7D84">
            <w:pPr>
              <w:pStyle w:val="TableText"/>
              <w:rPr>
                <w:ins w:id="11145" w:author="Russ Ott" w:date="2022-04-29T10:09:00Z"/>
              </w:rPr>
            </w:pPr>
            <w:ins w:id="11146" w:author="Russ Ott" w:date="2022-04-29T10:09:00Z">
              <w:r>
                <w:t>%{abnormal}</w:t>
              </w:r>
            </w:ins>
          </w:p>
        </w:tc>
        <w:tc>
          <w:tcPr>
            <w:tcW w:w="3195" w:type="dxa"/>
          </w:tcPr>
          <w:p w14:paraId="15A802D2" w14:textId="77777777" w:rsidR="00440477" w:rsidRDefault="00440477" w:rsidP="00BA7D84">
            <w:pPr>
              <w:pStyle w:val="TableText"/>
              <w:rPr>
                <w:ins w:id="11147" w:author="Russ Ott" w:date="2022-04-29T10:09:00Z"/>
              </w:rPr>
            </w:pPr>
            <w:ins w:id="11148" w:author="Russ Ott" w:date="2022-04-29T10:09:00Z">
              <w:r>
                <w:t>UCUM</w:t>
              </w:r>
            </w:ins>
          </w:p>
        </w:tc>
        <w:tc>
          <w:tcPr>
            <w:tcW w:w="3195" w:type="dxa"/>
          </w:tcPr>
          <w:p w14:paraId="6980F965" w14:textId="77777777" w:rsidR="00440477" w:rsidRDefault="00440477" w:rsidP="00BA7D84">
            <w:pPr>
              <w:pStyle w:val="TableText"/>
              <w:rPr>
                <w:ins w:id="11149" w:author="Russ Ott" w:date="2022-04-29T10:09:00Z"/>
              </w:rPr>
            </w:pPr>
            <w:ins w:id="11150" w:author="Russ Ott" w:date="2022-04-29T10:09:00Z">
              <w:r>
                <w:t>urn:oid:1.3.6.1.4.1.12009.10.3.1</w:t>
              </w:r>
            </w:ins>
          </w:p>
        </w:tc>
        <w:tc>
          <w:tcPr>
            <w:tcW w:w="2520" w:type="dxa"/>
          </w:tcPr>
          <w:p w14:paraId="13EC7FFF" w14:textId="77777777" w:rsidR="00440477" w:rsidRDefault="00440477" w:rsidP="00BA7D84">
            <w:pPr>
              <w:pStyle w:val="TableText"/>
              <w:rPr>
                <w:ins w:id="11151" w:author="Russ Ott" w:date="2022-04-29T10:09:00Z"/>
              </w:rPr>
            </w:pPr>
            <w:ins w:id="11152" w:author="Russ Ott" w:date="2022-04-29T10:09:00Z">
              <w:r>
                <w:t>percent abnormal</w:t>
              </w:r>
            </w:ins>
          </w:p>
        </w:tc>
      </w:tr>
      <w:tr w:rsidR="00440477" w14:paraId="670E1CBE" w14:textId="77777777" w:rsidTr="00BA7D84">
        <w:trPr>
          <w:jc w:val="center"/>
          <w:ins w:id="11153" w:author="Russ Ott" w:date="2022-04-29T10:09:00Z"/>
        </w:trPr>
        <w:tc>
          <w:tcPr>
            <w:tcW w:w="1170" w:type="dxa"/>
          </w:tcPr>
          <w:p w14:paraId="09D8ED8F" w14:textId="77777777" w:rsidR="00440477" w:rsidRDefault="00440477" w:rsidP="00BA7D84">
            <w:pPr>
              <w:pStyle w:val="TableText"/>
              <w:rPr>
                <w:ins w:id="11154" w:author="Russ Ott" w:date="2022-04-29T10:09:00Z"/>
              </w:rPr>
            </w:pPr>
            <w:ins w:id="11155" w:author="Russ Ott" w:date="2022-04-29T10:09:00Z">
              <w:r>
                <w:t>%{activity}</w:t>
              </w:r>
            </w:ins>
          </w:p>
        </w:tc>
        <w:tc>
          <w:tcPr>
            <w:tcW w:w="3195" w:type="dxa"/>
          </w:tcPr>
          <w:p w14:paraId="621E2A8A" w14:textId="77777777" w:rsidR="00440477" w:rsidRDefault="00440477" w:rsidP="00BA7D84">
            <w:pPr>
              <w:pStyle w:val="TableText"/>
              <w:rPr>
                <w:ins w:id="11156" w:author="Russ Ott" w:date="2022-04-29T10:09:00Z"/>
              </w:rPr>
            </w:pPr>
            <w:ins w:id="11157" w:author="Russ Ott" w:date="2022-04-29T10:09:00Z">
              <w:r>
                <w:t>UCUM</w:t>
              </w:r>
            </w:ins>
          </w:p>
        </w:tc>
        <w:tc>
          <w:tcPr>
            <w:tcW w:w="3195" w:type="dxa"/>
          </w:tcPr>
          <w:p w14:paraId="3A52D4B0" w14:textId="77777777" w:rsidR="00440477" w:rsidRDefault="00440477" w:rsidP="00BA7D84">
            <w:pPr>
              <w:pStyle w:val="TableText"/>
              <w:rPr>
                <w:ins w:id="11158" w:author="Russ Ott" w:date="2022-04-29T10:09:00Z"/>
              </w:rPr>
            </w:pPr>
            <w:ins w:id="11159" w:author="Russ Ott" w:date="2022-04-29T10:09:00Z">
              <w:r>
                <w:t>urn:oid:1.3.6.1.4.1.12009.10.3.1</w:t>
              </w:r>
            </w:ins>
          </w:p>
        </w:tc>
        <w:tc>
          <w:tcPr>
            <w:tcW w:w="2520" w:type="dxa"/>
          </w:tcPr>
          <w:p w14:paraId="16B634A3" w14:textId="77777777" w:rsidR="00440477" w:rsidRDefault="00440477" w:rsidP="00BA7D84">
            <w:pPr>
              <w:pStyle w:val="TableText"/>
              <w:rPr>
                <w:ins w:id="11160" w:author="Russ Ott" w:date="2022-04-29T10:09:00Z"/>
              </w:rPr>
            </w:pPr>
            <w:ins w:id="11161" w:author="Russ Ott" w:date="2022-04-29T10:09:00Z">
              <w:r>
                <w:t>percent activity</w:t>
              </w:r>
            </w:ins>
          </w:p>
        </w:tc>
      </w:tr>
      <w:tr w:rsidR="00440477" w14:paraId="7A502DD5" w14:textId="77777777" w:rsidTr="00BA7D84">
        <w:trPr>
          <w:jc w:val="center"/>
          <w:ins w:id="11162" w:author="Russ Ott" w:date="2022-04-29T10:09:00Z"/>
        </w:trPr>
        <w:tc>
          <w:tcPr>
            <w:tcW w:w="1170" w:type="dxa"/>
          </w:tcPr>
          <w:p w14:paraId="23718276" w14:textId="77777777" w:rsidR="00440477" w:rsidRDefault="00440477" w:rsidP="00BA7D84">
            <w:pPr>
              <w:pStyle w:val="TableText"/>
              <w:rPr>
                <w:ins w:id="11163" w:author="Russ Ott" w:date="2022-04-29T10:09:00Z"/>
              </w:rPr>
            </w:pPr>
            <w:ins w:id="11164" w:author="Russ Ott" w:date="2022-04-29T10:09:00Z">
              <w:r>
                <w:t>%{aggregation}</w:t>
              </w:r>
            </w:ins>
          </w:p>
        </w:tc>
        <w:tc>
          <w:tcPr>
            <w:tcW w:w="3195" w:type="dxa"/>
          </w:tcPr>
          <w:p w14:paraId="54A6AFC0" w14:textId="77777777" w:rsidR="00440477" w:rsidRDefault="00440477" w:rsidP="00BA7D84">
            <w:pPr>
              <w:pStyle w:val="TableText"/>
              <w:rPr>
                <w:ins w:id="11165" w:author="Russ Ott" w:date="2022-04-29T10:09:00Z"/>
              </w:rPr>
            </w:pPr>
            <w:ins w:id="11166" w:author="Russ Ott" w:date="2022-04-29T10:09:00Z">
              <w:r>
                <w:t>UCUM</w:t>
              </w:r>
            </w:ins>
          </w:p>
        </w:tc>
        <w:tc>
          <w:tcPr>
            <w:tcW w:w="3195" w:type="dxa"/>
          </w:tcPr>
          <w:p w14:paraId="19B12C26" w14:textId="77777777" w:rsidR="00440477" w:rsidRDefault="00440477" w:rsidP="00BA7D84">
            <w:pPr>
              <w:pStyle w:val="TableText"/>
              <w:rPr>
                <w:ins w:id="11167" w:author="Russ Ott" w:date="2022-04-29T10:09:00Z"/>
              </w:rPr>
            </w:pPr>
            <w:ins w:id="11168" w:author="Russ Ott" w:date="2022-04-29T10:09:00Z">
              <w:r>
                <w:t>urn:oid:1.3.6.1.4.1.12009.10.3.1</w:t>
              </w:r>
            </w:ins>
          </w:p>
        </w:tc>
        <w:tc>
          <w:tcPr>
            <w:tcW w:w="2520" w:type="dxa"/>
          </w:tcPr>
          <w:p w14:paraId="3CF767A6" w14:textId="77777777" w:rsidR="00440477" w:rsidRDefault="00440477" w:rsidP="00BA7D84">
            <w:pPr>
              <w:pStyle w:val="TableText"/>
              <w:rPr>
                <w:ins w:id="11169" w:author="Russ Ott" w:date="2022-04-29T10:09:00Z"/>
              </w:rPr>
            </w:pPr>
            <w:ins w:id="11170" w:author="Russ Ott" w:date="2022-04-29T10:09:00Z">
              <w:r>
                <w:t>percent aggregation</w:t>
              </w:r>
            </w:ins>
          </w:p>
        </w:tc>
      </w:tr>
      <w:tr w:rsidR="00440477" w14:paraId="5C33BF92" w14:textId="77777777" w:rsidTr="00BA7D84">
        <w:trPr>
          <w:jc w:val="center"/>
          <w:ins w:id="11171" w:author="Russ Ott" w:date="2022-04-29T10:09:00Z"/>
        </w:trPr>
        <w:tc>
          <w:tcPr>
            <w:tcW w:w="1170" w:type="dxa"/>
          </w:tcPr>
          <w:p w14:paraId="70FB3F1C" w14:textId="77777777" w:rsidR="00440477" w:rsidRDefault="00440477" w:rsidP="00BA7D84">
            <w:pPr>
              <w:pStyle w:val="TableText"/>
              <w:rPr>
                <w:ins w:id="11172" w:author="Russ Ott" w:date="2022-04-29T10:09:00Z"/>
              </w:rPr>
            </w:pPr>
            <w:ins w:id="11173" w:author="Russ Ott" w:date="2022-04-29T10:09:00Z">
              <w:r>
                <w:t>%{at_60_min}</w:t>
              </w:r>
            </w:ins>
          </w:p>
        </w:tc>
        <w:tc>
          <w:tcPr>
            <w:tcW w:w="3195" w:type="dxa"/>
          </w:tcPr>
          <w:p w14:paraId="71B10364" w14:textId="77777777" w:rsidR="00440477" w:rsidRDefault="00440477" w:rsidP="00BA7D84">
            <w:pPr>
              <w:pStyle w:val="TableText"/>
              <w:rPr>
                <w:ins w:id="11174" w:author="Russ Ott" w:date="2022-04-29T10:09:00Z"/>
              </w:rPr>
            </w:pPr>
            <w:ins w:id="11175" w:author="Russ Ott" w:date="2022-04-29T10:09:00Z">
              <w:r>
                <w:t>UCUM</w:t>
              </w:r>
            </w:ins>
          </w:p>
        </w:tc>
        <w:tc>
          <w:tcPr>
            <w:tcW w:w="3195" w:type="dxa"/>
          </w:tcPr>
          <w:p w14:paraId="2EDBF4A9" w14:textId="77777777" w:rsidR="00440477" w:rsidRDefault="00440477" w:rsidP="00BA7D84">
            <w:pPr>
              <w:pStyle w:val="TableText"/>
              <w:rPr>
                <w:ins w:id="11176" w:author="Russ Ott" w:date="2022-04-29T10:09:00Z"/>
              </w:rPr>
            </w:pPr>
            <w:ins w:id="11177" w:author="Russ Ott" w:date="2022-04-29T10:09:00Z">
              <w:r>
                <w:t>urn:oid:1.3.6.1.4.1.12009.10.3.1</w:t>
              </w:r>
            </w:ins>
          </w:p>
        </w:tc>
        <w:tc>
          <w:tcPr>
            <w:tcW w:w="2520" w:type="dxa"/>
          </w:tcPr>
          <w:p w14:paraId="4745CF6F" w14:textId="77777777" w:rsidR="00440477" w:rsidRDefault="00440477" w:rsidP="00BA7D84">
            <w:pPr>
              <w:pStyle w:val="TableText"/>
              <w:rPr>
                <w:ins w:id="11178" w:author="Russ Ott" w:date="2022-04-29T10:09:00Z"/>
              </w:rPr>
            </w:pPr>
            <w:ins w:id="11179" w:author="Russ Ott" w:date="2022-04-29T10:09:00Z">
              <w:r>
                <w:t>percent at 60 minute</w:t>
              </w:r>
            </w:ins>
          </w:p>
        </w:tc>
      </w:tr>
      <w:tr w:rsidR="00440477" w14:paraId="55DF3366" w14:textId="77777777" w:rsidTr="00BA7D84">
        <w:trPr>
          <w:jc w:val="center"/>
          <w:ins w:id="11180" w:author="Russ Ott" w:date="2022-04-29T10:09:00Z"/>
        </w:trPr>
        <w:tc>
          <w:tcPr>
            <w:tcW w:w="1170" w:type="dxa"/>
          </w:tcPr>
          <w:p w14:paraId="4849339B" w14:textId="77777777" w:rsidR="00440477" w:rsidRDefault="00440477" w:rsidP="00BA7D84">
            <w:pPr>
              <w:pStyle w:val="TableText"/>
              <w:rPr>
                <w:ins w:id="11181" w:author="Russ Ott" w:date="2022-04-29T10:09:00Z"/>
              </w:rPr>
            </w:pPr>
            <w:ins w:id="11182" w:author="Russ Ott" w:date="2022-04-29T10:09:00Z">
              <w:r>
                <w:t>%{bacteria}</w:t>
              </w:r>
            </w:ins>
          </w:p>
        </w:tc>
        <w:tc>
          <w:tcPr>
            <w:tcW w:w="3195" w:type="dxa"/>
          </w:tcPr>
          <w:p w14:paraId="3B4DACE8" w14:textId="77777777" w:rsidR="00440477" w:rsidRDefault="00440477" w:rsidP="00BA7D84">
            <w:pPr>
              <w:pStyle w:val="TableText"/>
              <w:rPr>
                <w:ins w:id="11183" w:author="Russ Ott" w:date="2022-04-29T10:09:00Z"/>
              </w:rPr>
            </w:pPr>
            <w:ins w:id="11184" w:author="Russ Ott" w:date="2022-04-29T10:09:00Z">
              <w:r>
                <w:t>UCUM</w:t>
              </w:r>
            </w:ins>
          </w:p>
        </w:tc>
        <w:tc>
          <w:tcPr>
            <w:tcW w:w="3195" w:type="dxa"/>
          </w:tcPr>
          <w:p w14:paraId="2DEF13D4" w14:textId="77777777" w:rsidR="00440477" w:rsidRDefault="00440477" w:rsidP="00BA7D84">
            <w:pPr>
              <w:pStyle w:val="TableText"/>
              <w:rPr>
                <w:ins w:id="11185" w:author="Russ Ott" w:date="2022-04-29T10:09:00Z"/>
              </w:rPr>
            </w:pPr>
            <w:ins w:id="11186" w:author="Russ Ott" w:date="2022-04-29T10:09:00Z">
              <w:r>
                <w:t>urn:oid:1.3.6.1.4.1.12009.10.3.1</w:t>
              </w:r>
            </w:ins>
          </w:p>
        </w:tc>
        <w:tc>
          <w:tcPr>
            <w:tcW w:w="2520" w:type="dxa"/>
          </w:tcPr>
          <w:p w14:paraId="47D873CC" w14:textId="77777777" w:rsidR="00440477" w:rsidRDefault="00440477" w:rsidP="00BA7D84">
            <w:pPr>
              <w:pStyle w:val="TableText"/>
              <w:rPr>
                <w:ins w:id="11187" w:author="Russ Ott" w:date="2022-04-29T10:09:00Z"/>
              </w:rPr>
            </w:pPr>
            <w:ins w:id="11188" w:author="Russ Ott" w:date="2022-04-29T10:09:00Z">
              <w:r>
                <w:t>percent of bacteria</w:t>
              </w:r>
            </w:ins>
          </w:p>
        </w:tc>
      </w:tr>
      <w:tr w:rsidR="00440477" w14:paraId="3B3E8F4D" w14:textId="77777777" w:rsidTr="00BA7D84">
        <w:trPr>
          <w:jc w:val="center"/>
          <w:ins w:id="11189" w:author="Russ Ott" w:date="2022-04-29T10:09:00Z"/>
        </w:trPr>
        <w:tc>
          <w:tcPr>
            <w:tcW w:w="1170" w:type="dxa"/>
          </w:tcPr>
          <w:p w14:paraId="6EC3A52C" w14:textId="77777777" w:rsidR="00440477" w:rsidRDefault="00440477" w:rsidP="00BA7D84">
            <w:pPr>
              <w:pStyle w:val="TableText"/>
              <w:rPr>
                <w:ins w:id="11190" w:author="Russ Ott" w:date="2022-04-29T10:09:00Z"/>
              </w:rPr>
            </w:pPr>
            <w:ins w:id="11191" w:author="Russ Ott" w:date="2022-04-29T10:09:00Z">
              <w:r>
                <w:t>%{basal_activity}</w:t>
              </w:r>
            </w:ins>
          </w:p>
        </w:tc>
        <w:tc>
          <w:tcPr>
            <w:tcW w:w="3195" w:type="dxa"/>
          </w:tcPr>
          <w:p w14:paraId="62A47002" w14:textId="77777777" w:rsidR="00440477" w:rsidRDefault="00440477" w:rsidP="00BA7D84">
            <w:pPr>
              <w:pStyle w:val="TableText"/>
              <w:rPr>
                <w:ins w:id="11192" w:author="Russ Ott" w:date="2022-04-29T10:09:00Z"/>
              </w:rPr>
            </w:pPr>
            <w:ins w:id="11193" w:author="Russ Ott" w:date="2022-04-29T10:09:00Z">
              <w:r>
                <w:t>UCUM</w:t>
              </w:r>
            </w:ins>
          </w:p>
        </w:tc>
        <w:tc>
          <w:tcPr>
            <w:tcW w:w="3195" w:type="dxa"/>
          </w:tcPr>
          <w:p w14:paraId="5969F3A3" w14:textId="77777777" w:rsidR="00440477" w:rsidRDefault="00440477" w:rsidP="00BA7D84">
            <w:pPr>
              <w:pStyle w:val="TableText"/>
              <w:rPr>
                <w:ins w:id="11194" w:author="Russ Ott" w:date="2022-04-29T10:09:00Z"/>
              </w:rPr>
            </w:pPr>
            <w:ins w:id="11195" w:author="Russ Ott" w:date="2022-04-29T10:09:00Z">
              <w:r>
                <w:t>urn:oid:1.3.6.1.4.1.12009.10.3.1</w:t>
              </w:r>
            </w:ins>
          </w:p>
        </w:tc>
        <w:tc>
          <w:tcPr>
            <w:tcW w:w="2520" w:type="dxa"/>
          </w:tcPr>
          <w:p w14:paraId="50B4982B" w14:textId="77777777" w:rsidR="00440477" w:rsidRDefault="00440477" w:rsidP="00BA7D84">
            <w:pPr>
              <w:pStyle w:val="TableText"/>
              <w:rPr>
                <w:ins w:id="11196" w:author="Russ Ott" w:date="2022-04-29T10:09:00Z"/>
              </w:rPr>
            </w:pPr>
            <w:ins w:id="11197" w:author="Russ Ott" w:date="2022-04-29T10:09:00Z">
              <w:r>
                <w:t>percent basal activity</w:t>
              </w:r>
            </w:ins>
          </w:p>
        </w:tc>
      </w:tr>
      <w:tr w:rsidR="00440477" w14:paraId="73773D3F" w14:textId="77777777" w:rsidTr="00BA7D84">
        <w:trPr>
          <w:jc w:val="center"/>
          <w:ins w:id="11198" w:author="Russ Ott" w:date="2022-04-29T10:09:00Z"/>
        </w:trPr>
        <w:tc>
          <w:tcPr>
            <w:tcW w:w="1440" w:type="dxa"/>
            <w:gridSpan w:val="4"/>
          </w:tcPr>
          <w:p w14:paraId="6A0C431A" w14:textId="77777777" w:rsidR="00440477" w:rsidRDefault="00440477" w:rsidP="00BA7D84">
            <w:pPr>
              <w:pStyle w:val="TableText"/>
              <w:rPr>
                <w:ins w:id="11199" w:author="Russ Ott" w:date="2022-04-29T10:09:00Z"/>
              </w:rPr>
            </w:pPr>
            <w:ins w:id="11200" w:author="Russ Ott" w:date="2022-04-29T10:09:00Z">
              <w:r>
                <w:t>...</w:t>
              </w:r>
            </w:ins>
          </w:p>
        </w:tc>
      </w:tr>
    </w:tbl>
    <w:p w14:paraId="40757CF1" w14:textId="77777777" w:rsidR="00440477" w:rsidRDefault="00440477" w:rsidP="00440477">
      <w:pPr>
        <w:pStyle w:val="BodyText"/>
        <w:rPr>
          <w:ins w:id="11201" w:author="Russ Ott" w:date="2022-04-29T10:09:00Z"/>
        </w:rPr>
      </w:pPr>
    </w:p>
    <w:p w14:paraId="7647087B" w14:textId="5572167C" w:rsidR="00440477" w:rsidRDefault="00440477" w:rsidP="00440477">
      <w:pPr>
        <w:pStyle w:val="Caption"/>
        <w:rPr>
          <w:ins w:id="11202" w:author="Russ Ott" w:date="2022-04-29T10:09:00Z"/>
        </w:rPr>
      </w:pPr>
      <w:bookmarkStart w:id="11203" w:name="_Toc101450759"/>
      <w:ins w:id="11204" w:author="Russ Ott" w:date="2022-04-29T10:09:00Z">
        <w:r>
          <w:t xml:space="preserve">Table </w:t>
        </w:r>
        <w:r>
          <w:fldChar w:fldCharType="begin"/>
        </w:r>
        <w:r>
          <w:instrText>SEQ Table \* ARABIC</w:instrText>
        </w:r>
        <w:r>
          <w:fldChar w:fldCharType="separate"/>
        </w:r>
        <w:r w:rsidR="00F1669B">
          <w:t>53</w:t>
        </w:r>
        <w:r>
          <w:fldChar w:fldCharType="end"/>
        </w:r>
        <w:r>
          <w:t xml:space="preserve">: </w:t>
        </w:r>
        <w:bookmarkStart w:id="11205" w:name="Healthcare_Provider_Taxonomy"/>
        <w:r>
          <w:t>Healthcare Provider Taxonomy</w:t>
        </w:r>
        <w:bookmarkEnd w:id="11203"/>
        <w:bookmarkEnd w:id="11205"/>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60715836" w14:textId="77777777" w:rsidTr="00BA7D84">
        <w:trPr>
          <w:jc w:val="center"/>
          <w:ins w:id="11206" w:author="Russ Ott" w:date="2022-04-29T10:09:00Z"/>
        </w:trPr>
        <w:tc>
          <w:tcPr>
            <w:tcW w:w="1440" w:type="dxa"/>
            <w:gridSpan w:val="4"/>
          </w:tcPr>
          <w:p w14:paraId="1E1D5C35" w14:textId="77777777" w:rsidR="00440477" w:rsidRDefault="00440477" w:rsidP="00BA7D84">
            <w:pPr>
              <w:pStyle w:val="TableText"/>
              <w:rPr>
                <w:ins w:id="11207" w:author="Russ Ott" w:date="2022-04-29T10:09:00Z"/>
              </w:rPr>
            </w:pPr>
            <w:ins w:id="11208" w:author="Russ Ott" w:date="2022-04-29T10:09:00Z">
              <w:r>
                <w:t>Value Set: Healthcare Provider Taxonomy urn:oid:2.16.840.1.114222.4.11.1066</w:t>
              </w:r>
            </w:ins>
          </w:p>
          <w:p w14:paraId="67672B1A" w14:textId="77777777" w:rsidR="00440477" w:rsidRDefault="00440477" w:rsidP="00BA7D84">
            <w:pPr>
              <w:pStyle w:val="TableText"/>
              <w:rPr>
                <w:ins w:id="11209" w:author="Russ Ott" w:date="2022-04-29T10:09:00Z"/>
              </w:rPr>
            </w:pPr>
            <w:ins w:id="11210" w:author="Russ Ott" w:date="2022-04-29T10:09:00Z">
              <w:r>
                <w:t>(Clinical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r>
              <w:r>
                <w:br/>
              </w:r>
              <w:r>
                <w:br/>
                <w:t>This value set was imported on 6/24/2019 with a version of 20190521.</w:t>
              </w:r>
            </w:ins>
          </w:p>
          <w:p w14:paraId="7BED7A14" w14:textId="14D5786E" w:rsidR="00440477" w:rsidRDefault="00440477" w:rsidP="00BA7D84">
            <w:pPr>
              <w:pStyle w:val="TableText"/>
              <w:rPr>
                <w:ins w:id="11211" w:author="Russ Ott" w:date="2022-04-29T10:09:00Z"/>
              </w:rPr>
            </w:pPr>
            <w:ins w:id="11212" w:author="Russ Ott" w:date="2022-04-29T10:09:00Z">
              <w:r>
                <w:t xml:space="preserve">Value Set Source: </w:t>
              </w:r>
              <w:r w:rsidR="00002F64">
                <w:fldChar w:fldCharType="begin"/>
              </w:r>
              <w:r w:rsidR="00002F64">
                <w:instrText xml:space="preserve"> HYPERLINK "https://vsac.nlm.nih.gov/valueset/2.16.840</w:instrText>
              </w:r>
              <w:r w:rsidR="00002F64">
                <w:instrText xml:space="preserve">.1.114222.4.11.1066/expansion" </w:instrText>
              </w:r>
              <w:r w:rsidR="00002F64">
                <w:fldChar w:fldCharType="separate"/>
              </w:r>
              <w:r>
                <w:rPr>
                  <w:rStyle w:val="HyperlinkCourierBold"/>
                </w:rPr>
                <w:t>https://vsac.nlm.nih.gov/valueset/2.16.840.1.114222.4.11.1066/expansion</w:t>
              </w:r>
              <w:r w:rsidR="00002F64">
                <w:rPr>
                  <w:rStyle w:val="HyperlinkCourierBold"/>
                </w:rPr>
                <w:fldChar w:fldCharType="end"/>
              </w:r>
            </w:ins>
          </w:p>
        </w:tc>
      </w:tr>
      <w:tr w:rsidR="00440477" w14:paraId="303CDE0C" w14:textId="77777777" w:rsidTr="00BA7D84">
        <w:trPr>
          <w:cantSplit/>
          <w:tblHeader/>
          <w:jc w:val="center"/>
          <w:ins w:id="11213" w:author="Russ Ott" w:date="2022-04-29T10:09:00Z"/>
        </w:trPr>
        <w:tc>
          <w:tcPr>
            <w:tcW w:w="1560" w:type="dxa"/>
            <w:shd w:val="clear" w:color="auto" w:fill="E6E6E6"/>
          </w:tcPr>
          <w:p w14:paraId="7751EEB3" w14:textId="77777777" w:rsidR="00440477" w:rsidRDefault="00440477" w:rsidP="00BA7D84">
            <w:pPr>
              <w:pStyle w:val="TableHead"/>
              <w:rPr>
                <w:ins w:id="11214" w:author="Russ Ott" w:date="2022-04-29T10:09:00Z"/>
              </w:rPr>
            </w:pPr>
            <w:ins w:id="11215" w:author="Russ Ott" w:date="2022-04-29T10:09:00Z">
              <w:r>
                <w:t>Code</w:t>
              </w:r>
            </w:ins>
          </w:p>
        </w:tc>
        <w:tc>
          <w:tcPr>
            <w:tcW w:w="3000" w:type="dxa"/>
            <w:shd w:val="clear" w:color="auto" w:fill="E6E6E6"/>
          </w:tcPr>
          <w:p w14:paraId="1D3F3620" w14:textId="77777777" w:rsidR="00440477" w:rsidRDefault="00440477" w:rsidP="00BA7D84">
            <w:pPr>
              <w:pStyle w:val="TableHead"/>
              <w:rPr>
                <w:ins w:id="11216" w:author="Russ Ott" w:date="2022-04-29T10:09:00Z"/>
              </w:rPr>
            </w:pPr>
            <w:ins w:id="11217" w:author="Russ Ott" w:date="2022-04-29T10:09:00Z">
              <w:r>
                <w:t>Code System</w:t>
              </w:r>
            </w:ins>
          </w:p>
        </w:tc>
        <w:tc>
          <w:tcPr>
            <w:tcW w:w="3000" w:type="dxa"/>
            <w:shd w:val="clear" w:color="auto" w:fill="E6E6E6"/>
          </w:tcPr>
          <w:p w14:paraId="1D0C2F16" w14:textId="77777777" w:rsidR="00440477" w:rsidRDefault="00440477" w:rsidP="00BA7D84">
            <w:pPr>
              <w:pStyle w:val="TableHead"/>
              <w:rPr>
                <w:ins w:id="11218" w:author="Russ Ott" w:date="2022-04-29T10:09:00Z"/>
              </w:rPr>
            </w:pPr>
            <w:ins w:id="11219" w:author="Russ Ott" w:date="2022-04-29T10:09:00Z">
              <w:r>
                <w:t>Code System OID</w:t>
              </w:r>
            </w:ins>
          </w:p>
        </w:tc>
        <w:tc>
          <w:tcPr>
            <w:tcW w:w="2520" w:type="dxa"/>
            <w:shd w:val="clear" w:color="auto" w:fill="E6E6E6"/>
          </w:tcPr>
          <w:p w14:paraId="77772113" w14:textId="77777777" w:rsidR="00440477" w:rsidRDefault="00440477" w:rsidP="00BA7D84">
            <w:pPr>
              <w:pStyle w:val="TableHead"/>
              <w:rPr>
                <w:ins w:id="11220" w:author="Russ Ott" w:date="2022-04-29T10:09:00Z"/>
              </w:rPr>
            </w:pPr>
            <w:ins w:id="11221" w:author="Russ Ott" w:date="2022-04-29T10:09:00Z">
              <w:r>
                <w:t>Print Name</w:t>
              </w:r>
            </w:ins>
          </w:p>
        </w:tc>
      </w:tr>
      <w:tr w:rsidR="00440477" w14:paraId="153C8B75" w14:textId="77777777" w:rsidTr="00BA7D84">
        <w:trPr>
          <w:jc w:val="center"/>
          <w:ins w:id="11222" w:author="Russ Ott" w:date="2022-04-29T10:09:00Z"/>
        </w:trPr>
        <w:tc>
          <w:tcPr>
            <w:tcW w:w="1170" w:type="dxa"/>
          </w:tcPr>
          <w:p w14:paraId="2A1F4DD9" w14:textId="77777777" w:rsidR="00440477" w:rsidRDefault="00440477" w:rsidP="00BA7D84">
            <w:pPr>
              <w:pStyle w:val="TableText"/>
              <w:rPr>
                <w:ins w:id="11223" w:author="Russ Ott" w:date="2022-04-29T10:09:00Z"/>
              </w:rPr>
            </w:pPr>
            <w:ins w:id="11224" w:author="Russ Ott" w:date="2022-04-29T10:09:00Z">
              <w:r>
                <w:t>10</w:t>
              </w:r>
            </w:ins>
          </w:p>
        </w:tc>
        <w:tc>
          <w:tcPr>
            <w:tcW w:w="3195" w:type="dxa"/>
          </w:tcPr>
          <w:p w14:paraId="0DFA4F5B" w14:textId="77777777" w:rsidR="00440477" w:rsidRDefault="00440477" w:rsidP="00BA7D84">
            <w:pPr>
              <w:pStyle w:val="TableText"/>
              <w:rPr>
                <w:ins w:id="11225" w:author="Russ Ott" w:date="2022-04-29T10:09:00Z"/>
              </w:rPr>
            </w:pPr>
            <w:ins w:id="11226" w:author="Russ Ott" w:date="2022-04-29T10:09:00Z">
              <w:r>
                <w:t>Healthcare Provider Taxonomy (HIPAA)</w:t>
              </w:r>
            </w:ins>
          </w:p>
        </w:tc>
        <w:tc>
          <w:tcPr>
            <w:tcW w:w="3195" w:type="dxa"/>
          </w:tcPr>
          <w:p w14:paraId="56C32183" w14:textId="77777777" w:rsidR="00440477" w:rsidRDefault="00440477" w:rsidP="00BA7D84">
            <w:pPr>
              <w:pStyle w:val="TableText"/>
              <w:rPr>
                <w:ins w:id="11227" w:author="Russ Ott" w:date="2022-04-29T10:09:00Z"/>
              </w:rPr>
            </w:pPr>
            <w:ins w:id="11228" w:author="Russ Ott" w:date="2022-04-29T10:09:00Z">
              <w:r>
                <w:t>urn:oid:2.16.840.1.113883.6.101</w:t>
              </w:r>
            </w:ins>
          </w:p>
        </w:tc>
        <w:tc>
          <w:tcPr>
            <w:tcW w:w="2520" w:type="dxa"/>
          </w:tcPr>
          <w:p w14:paraId="16E9750F" w14:textId="77777777" w:rsidR="00440477" w:rsidRDefault="00440477" w:rsidP="00BA7D84">
            <w:pPr>
              <w:pStyle w:val="TableText"/>
              <w:rPr>
                <w:ins w:id="11229" w:author="Russ Ott" w:date="2022-04-29T10:09:00Z"/>
              </w:rPr>
            </w:pPr>
            <w:ins w:id="11230" w:author="Russ Ott" w:date="2022-04-29T10:09:00Z">
              <w:r>
                <w:t>Provider has a medical condition that impairs or limits him/her to practice</w:t>
              </w:r>
            </w:ins>
          </w:p>
        </w:tc>
      </w:tr>
      <w:tr w:rsidR="00440477" w14:paraId="30F9640A" w14:textId="77777777" w:rsidTr="00BA7D84">
        <w:trPr>
          <w:jc w:val="center"/>
          <w:ins w:id="11231" w:author="Russ Ott" w:date="2022-04-29T10:09:00Z"/>
        </w:trPr>
        <w:tc>
          <w:tcPr>
            <w:tcW w:w="1170" w:type="dxa"/>
          </w:tcPr>
          <w:p w14:paraId="4EBEB429" w14:textId="77777777" w:rsidR="00440477" w:rsidRDefault="00440477" w:rsidP="00BA7D84">
            <w:pPr>
              <w:pStyle w:val="TableText"/>
              <w:rPr>
                <w:ins w:id="11232" w:author="Russ Ott" w:date="2022-04-29T10:09:00Z"/>
              </w:rPr>
            </w:pPr>
            <w:ins w:id="11233" w:author="Russ Ott" w:date="2022-04-29T10:09:00Z">
              <w:r>
                <w:t>101Y00000X</w:t>
              </w:r>
            </w:ins>
          </w:p>
        </w:tc>
        <w:tc>
          <w:tcPr>
            <w:tcW w:w="3195" w:type="dxa"/>
          </w:tcPr>
          <w:p w14:paraId="05126CA1" w14:textId="77777777" w:rsidR="00440477" w:rsidRDefault="00440477" w:rsidP="00BA7D84">
            <w:pPr>
              <w:pStyle w:val="TableText"/>
              <w:rPr>
                <w:ins w:id="11234" w:author="Russ Ott" w:date="2022-04-29T10:09:00Z"/>
              </w:rPr>
            </w:pPr>
            <w:ins w:id="11235" w:author="Russ Ott" w:date="2022-04-29T10:09:00Z">
              <w:r>
                <w:t>Healthcare Provider Taxonomy (HIPAA)</w:t>
              </w:r>
            </w:ins>
          </w:p>
        </w:tc>
        <w:tc>
          <w:tcPr>
            <w:tcW w:w="3195" w:type="dxa"/>
          </w:tcPr>
          <w:p w14:paraId="2EDE06E6" w14:textId="77777777" w:rsidR="00440477" w:rsidRDefault="00440477" w:rsidP="00BA7D84">
            <w:pPr>
              <w:pStyle w:val="TableText"/>
              <w:rPr>
                <w:ins w:id="11236" w:author="Russ Ott" w:date="2022-04-29T10:09:00Z"/>
              </w:rPr>
            </w:pPr>
            <w:ins w:id="11237" w:author="Russ Ott" w:date="2022-04-29T10:09:00Z">
              <w:r>
                <w:t>urn:oid:2.16.840.1.113883.6.101</w:t>
              </w:r>
            </w:ins>
          </w:p>
        </w:tc>
        <w:tc>
          <w:tcPr>
            <w:tcW w:w="2520" w:type="dxa"/>
          </w:tcPr>
          <w:p w14:paraId="16BB780E" w14:textId="77777777" w:rsidR="00440477" w:rsidRDefault="00440477" w:rsidP="00BA7D84">
            <w:pPr>
              <w:pStyle w:val="TableText"/>
              <w:rPr>
                <w:ins w:id="11238" w:author="Russ Ott" w:date="2022-04-29T10:09:00Z"/>
              </w:rPr>
            </w:pPr>
            <w:ins w:id="11239" w:author="Russ Ott" w:date="2022-04-29T10:09:00Z">
              <w:r>
                <w:t>Behavioral Health &amp; Social Service Providers; Counselor</w:t>
              </w:r>
            </w:ins>
          </w:p>
        </w:tc>
      </w:tr>
      <w:tr w:rsidR="00440477" w14:paraId="492BF9F9" w14:textId="77777777" w:rsidTr="00BA7D84">
        <w:trPr>
          <w:jc w:val="center"/>
          <w:ins w:id="11240" w:author="Russ Ott" w:date="2022-04-29T10:09:00Z"/>
        </w:trPr>
        <w:tc>
          <w:tcPr>
            <w:tcW w:w="1170" w:type="dxa"/>
          </w:tcPr>
          <w:p w14:paraId="6A7F9AE3" w14:textId="77777777" w:rsidR="00440477" w:rsidRDefault="00440477" w:rsidP="00BA7D84">
            <w:pPr>
              <w:pStyle w:val="TableText"/>
              <w:rPr>
                <w:ins w:id="11241" w:author="Russ Ott" w:date="2022-04-29T10:09:00Z"/>
              </w:rPr>
            </w:pPr>
            <w:ins w:id="11242" w:author="Russ Ott" w:date="2022-04-29T10:09:00Z">
              <w:r>
                <w:t>101YA0400X</w:t>
              </w:r>
            </w:ins>
          </w:p>
        </w:tc>
        <w:tc>
          <w:tcPr>
            <w:tcW w:w="3195" w:type="dxa"/>
          </w:tcPr>
          <w:p w14:paraId="3C65ECB4" w14:textId="77777777" w:rsidR="00440477" w:rsidRDefault="00440477" w:rsidP="00BA7D84">
            <w:pPr>
              <w:pStyle w:val="TableText"/>
              <w:rPr>
                <w:ins w:id="11243" w:author="Russ Ott" w:date="2022-04-29T10:09:00Z"/>
              </w:rPr>
            </w:pPr>
            <w:ins w:id="11244" w:author="Russ Ott" w:date="2022-04-29T10:09:00Z">
              <w:r>
                <w:t>Healthcare Provider Taxonomy (HIPAA)</w:t>
              </w:r>
            </w:ins>
          </w:p>
        </w:tc>
        <w:tc>
          <w:tcPr>
            <w:tcW w:w="3195" w:type="dxa"/>
          </w:tcPr>
          <w:p w14:paraId="2D3680FF" w14:textId="77777777" w:rsidR="00440477" w:rsidRDefault="00440477" w:rsidP="00BA7D84">
            <w:pPr>
              <w:pStyle w:val="TableText"/>
              <w:rPr>
                <w:ins w:id="11245" w:author="Russ Ott" w:date="2022-04-29T10:09:00Z"/>
              </w:rPr>
            </w:pPr>
            <w:ins w:id="11246" w:author="Russ Ott" w:date="2022-04-29T10:09:00Z">
              <w:r>
                <w:t>urn:oid:2.16.840.1.113883.6.101</w:t>
              </w:r>
            </w:ins>
          </w:p>
        </w:tc>
        <w:tc>
          <w:tcPr>
            <w:tcW w:w="2520" w:type="dxa"/>
          </w:tcPr>
          <w:p w14:paraId="1EFF74AE" w14:textId="77777777" w:rsidR="00440477" w:rsidRDefault="00440477" w:rsidP="00BA7D84">
            <w:pPr>
              <w:pStyle w:val="TableText"/>
              <w:rPr>
                <w:ins w:id="11247" w:author="Russ Ott" w:date="2022-04-29T10:09:00Z"/>
              </w:rPr>
            </w:pPr>
            <w:ins w:id="11248" w:author="Russ Ott" w:date="2022-04-29T10:09:00Z">
              <w:r>
                <w:t>Behavioral Health &amp; Social Service Providers; Counselor, Addiction (Substance Use Disorder)</w:t>
              </w:r>
            </w:ins>
          </w:p>
        </w:tc>
      </w:tr>
      <w:tr w:rsidR="00440477" w14:paraId="407ACADB" w14:textId="77777777" w:rsidTr="00BA7D84">
        <w:trPr>
          <w:jc w:val="center"/>
          <w:ins w:id="11249" w:author="Russ Ott" w:date="2022-04-29T10:09:00Z"/>
        </w:trPr>
        <w:tc>
          <w:tcPr>
            <w:tcW w:w="1170" w:type="dxa"/>
          </w:tcPr>
          <w:p w14:paraId="3721993A" w14:textId="77777777" w:rsidR="00440477" w:rsidRDefault="00440477" w:rsidP="00BA7D84">
            <w:pPr>
              <w:pStyle w:val="TableText"/>
              <w:rPr>
                <w:ins w:id="11250" w:author="Russ Ott" w:date="2022-04-29T10:09:00Z"/>
              </w:rPr>
            </w:pPr>
            <w:ins w:id="11251" w:author="Russ Ott" w:date="2022-04-29T10:09:00Z">
              <w:r>
                <w:t>101YM0800X</w:t>
              </w:r>
            </w:ins>
          </w:p>
        </w:tc>
        <w:tc>
          <w:tcPr>
            <w:tcW w:w="3195" w:type="dxa"/>
          </w:tcPr>
          <w:p w14:paraId="1F0022C2" w14:textId="77777777" w:rsidR="00440477" w:rsidRDefault="00440477" w:rsidP="00BA7D84">
            <w:pPr>
              <w:pStyle w:val="TableText"/>
              <w:rPr>
                <w:ins w:id="11252" w:author="Russ Ott" w:date="2022-04-29T10:09:00Z"/>
              </w:rPr>
            </w:pPr>
            <w:ins w:id="11253" w:author="Russ Ott" w:date="2022-04-29T10:09:00Z">
              <w:r>
                <w:t>Healthcare Provider Taxonomy (HIPAA)</w:t>
              </w:r>
            </w:ins>
          </w:p>
        </w:tc>
        <w:tc>
          <w:tcPr>
            <w:tcW w:w="3195" w:type="dxa"/>
          </w:tcPr>
          <w:p w14:paraId="63423A66" w14:textId="77777777" w:rsidR="00440477" w:rsidRDefault="00440477" w:rsidP="00BA7D84">
            <w:pPr>
              <w:pStyle w:val="TableText"/>
              <w:rPr>
                <w:ins w:id="11254" w:author="Russ Ott" w:date="2022-04-29T10:09:00Z"/>
              </w:rPr>
            </w:pPr>
            <w:ins w:id="11255" w:author="Russ Ott" w:date="2022-04-29T10:09:00Z">
              <w:r>
                <w:t>urn:oid:2.16.840.1.113883.6.101</w:t>
              </w:r>
            </w:ins>
          </w:p>
        </w:tc>
        <w:tc>
          <w:tcPr>
            <w:tcW w:w="2520" w:type="dxa"/>
          </w:tcPr>
          <w:p w14:paraId="7EC757A8" w14:textId="77777777" w:rsidR="00440477" w:rsidRDefault="00440477" w:rsidP="00BA7D84">
            <w:pPr>
              <w:pStyle w:val="TableText"/>
              <w:rPr>
                <w:ins w:id="11256" w:author="Russ Ott" w:date="2022-04-29T10:09:00Z"/>
              </w:rPr>
            </w:pPr>
            <w:ins w:id="11257" w:author="Russ Ott" w:date="2022-04-29T10:09:00Z">
              <w:r>
                <w:t>Behavioral Health &amp; Social Service Providers; Counselor, Mental Health</w:t>
              </w:r>
            </w:ins>
          </w:p>
        </w:tc>
      </w:tr>
      <w:tr w:rsidR="00440477" w14:paraId="02183905" w14:textId="77777777" w:rsidTr="00BA7D84">
        <w:trPr>
          <w:jc w:val="center"/>
          <w:ins w:id="11258" w:author="Russ Ott" w:date="2022-04-29T10:09:00Z"/>
        </w:trPr>
        <w:tc>
          <w:tcPr>
            <w:tcW w:w="1170" w:type="dxa"/>
          </w:tcPr>
          <w:p w14:paraId="41C51318" w14:textId="77777777" w:rsidR="00440477" w:rsidRDefault="00440477" w:rsidP="00BA7D84">
            <w:pPr>
              <w:pStyle w:val="TableText"/>
              <w:rPr>
                <w:ins w:id="11259" w:author="Russ Ott" w:date="2022-04-29T10:09:00Z"/>
              </w:rPr>
            </w:pPr>
            <w:ins w:id="11260" w:author="Russ Ott" w:date="2022-04-29T10:09:00Z">
              <w:r>
                <w:t>101YP1600X</w:t>
              </w:r>
            </w:ins>
          </w:p>
        </w:tc>
        <w:tc>
          <w:tcPr>
            <w:tcW w:w="3195" w:type="dxa"/>
          </w:tcPr>
          <w:p w14:paraId="407A49E6" w14:textId="77777777" w:rsidR="00440477" w:rsidRDefault="00440477" w:rsidP="00BA7D84">
            <w:pPr>
              <w:pStyle w:val="TableText"/>
              <w:rPr>
                <w:ins w:id="11261" w:author="Russ Ott" w:date="2022-04-29T10:09:00Z"/>
              </w:rPr>
            </w:pPr>
            <w:ins w:id="11262" w:author="Russ Ott" w:date="2022-04-29T10:09:00Z">
              <w:r>
                <w:t>Healthcare Provider Taxonomy (HIPAA)</w:t>
              </w:r>
            </w:ins>
          </w:p>
        </w:tc>
        <w:tc>
          <w:tcPr>
            <w:tcW w:w="3195" w:type="dxa"/>
          </w:tcPr>
          <w:p w14:paraId="2E71CFA7" w14:textId="77777777" w:rsidR="00440477" w:rsidRDefault="00440477" w:rsidP="00BA7D84">
            <w:pPr>
              <w:pStyle w:val="TableText"/>
              <w:rPr>
                <w:ins w:id="11263" w:author="Russ Ott" w:date="2022-04-29T10:09:00Z"/>
              </w:rPr>
            </w:pPr>
            <w:ins w:id="11264" w:author="Russ Ott" w:date="2022-04-29T10:09:00Z">
              <w:r>
                <w:t>urn:oid:2.16.840.1.113883.6.101</w:t>
              </w:r>
            </w:ins>
          </w:p>
        </w:tc>
        <w:tc>
          <w:tcPr>
            <w:tcW w:w="2520" w:type="dxa"/>
          </w:tcPr>
          <w:p w14:paraId="5F37FE00" w14:textId="77777777" w:rsidR="00440477" w:rsidRDefault="00440477" w:rsidP="00BA7D84">
            <w:pPr>
              <w:pStyle w:val="TableText"/>
              <w:rPr>
                <w:ins w:id="11265" w:author="Russ Ott" w:date="2022-04-29T10:09:00Z"/>
              </w:rPr>
            </w:pPr>
            <w:ins w:id="11266" w:author="Russ Ott" w:date="2022-04-29T10:09:00Z">
              <w:r>
                <w:t>Behavioral Health &amp; Social Service Providers; Counselor, Pastoral</w:t>
              </w:r>
            </w:ins>
          </w:p>
        </w:tc>
      </w:tr>
      <w:tr w:rsidR="00440477" w14:paraId="04E0FFEB" w14:textId="77777777" w:rsidTr="00BA7D84">
        <w:trPr>
          <w:jc w:val="center"/>
          <w:ins w:id="11267" w:author="Russ Ott" w:date="2022-04-29T10:09:00Z"/>
        </w:trPr>
        <w:tc>
          <w:tcPr>
            <w:tcW w:w="1170" w:type="dxa"/>
          </w:tcPr>
          <w:p w14:paraId="76502152" w14:textId="77777777" w:rsidR="00440477" w:rsidRDefault="00440477" w:rsidP="00BA7D84">
            <w:pPr>
              <w:pStyle w:val="TableText"/>
              <w:rPr>
                <w:ins w:id="11268" w:author="Russ Ott" w:date="2022-04-29T10:09:00Z"/>
              </w:rPr>
            </w:pPr>
            <w:ins w:id="11269" w:author="Russ Ott" w:date="2022-04-29T10:09:00Z">
              <w:r>
                <w:t>101YP2500X</w:t>
              </w:r>
            </w:ins>
          </w:p>
        </w:tc>
        <w:tc>
          <w:tcPr>
            <w:tcW w:w="3195" w:type="dxa"/>
          </w:tcPr>
          <w:p w14:paraId="7B1B42F2" w14:textId="77777777" w:rsidR="00440477" w:rsidRDefault="00440477" w:rsidP="00BA7D84">
            <w:pPr>
              <w:pStyle w:val="TableText"/>
              <w:rPr>
                <w:ins w:id="11270" w:author="Russ Ott" w:date="2022-04-29T10:09:00Z"/>
              </w:rPr>
            </w:pPr>
            <w:ins w:id="11271" w:author="Russ Ott" w:date="2022-04-29T10:09:00Z">
              <w:r>
                <w:t>Healthcare Provider Taxonomy (HIPAA)</w:t>
              </w:r>
            </w:ins>
          </w:p>
        </w:tc>
        <w:tc>
          <w:tcPr>
            <w:tcW w:w="3195" w:type="dxa"/>
          </w:tcPr>
          <w:p w14:paraId="5FE42DEE" w14:textId="77777777" w:rsidR="00440477" w:rsidRDefault="00440477" w:rsidP="00BA7D84">
            <w:pPr>
              <w:pStyle w:val="TableText"/>
              <w:rPr>
                <w:ins w:id="11272" w:author="Russ Ott" w:date="2022-04-29T10:09:00Z"/>
              </w:rPr>
            </w:pPr>
            <w:ins w:id="11273" w:author="Russ Ott" w:date="2022-04-29T10:09:00Z">
              <w:r>
                <w:t>urn:oid:2.16.840.1.113883.6.101</w:t>
              </w:r>
            </w:ins>
          </w:p>
        </w:tc>
        <w:tc>
          <w:tcPr>
            <w:tcW w:w="2520" w:type="dxa"/>
          </w:tcPr>
          <w:p w14:paraId="4FC2F294" w14:textId="77777777" w:rsidR="00440477" w:rsidRDefault="00440477" w:rsidP="00BA7D84">
            <w:pPr>
              <w:pStyle w:val="TableText"/>
              <w:rPr>
                <w:ins w:id="11274" w:author="Russ Ott" w:date="2022-04-29T10:09:00Z"/>
              </w:rPr>
            </w:pPr>
            <w:ins w:id="11275" w:author="Russ Ott" w:date="2022-04-29T10:09:00Z">
              <w:r>
                <w:t>Behavioral Health &amp; Social Service Providers; Counselor, Professional</w:t>
              </w:r>
            </w:ins>
          </w:p>
        </w:tc>
      </w:tr>
      <w:tr w:rsidR="00440477" w14:paraId="29AF60A2" w14:textId="77777777" w:rsidTr="00BA7D84">
        <w:trPr>
          <w:jc w:val="center"/>
          <w:ins w:id="11276" w:author="Russ Ott" w:date="2022-04-29T10:09:00Z"/>
        </w:trPr>
        <w:tc>
          <w:tcPr>
            <w:tcW w:w="1170" w:type="dxa"/>
          </w:tcPr>
          <w:p w14:paraId="46C6A047" w14:textId="77777777" w:rsidR="00440477" w:rsidRDefault="00440477" w:rsidP="00BA7D84">
            <w:pPr>
              <w:pStyle w:val="TableText"/>
              <w:rPr>
                <w:ins w:id="11277" w:author="Russ Ott" w:date="2022-04-29T10:09:00Z"/>
              </w:rPr>
            </w:pPr>
            <w:ins w:id="11278" w:author="Russ Ott" w:date="2022-04-29T10:09:00Z">
              <w:r>
                <w:t>101YS0200X</w:t>
              </w:r>
            </w:ins>
          </w:p>
        </w:tc>
        <w:tc>
          <w:tcPr>
            <w:tcW w:w="3195" w:type="dxa"/>
          </w:tcPr>
          <w:p w14:paraId="4CFFAFB0" w14:textId="77777777" w:rsidR="00440477" w:rsidRDefault="00440477" w:rsidP="00BA7D84">
            <w:pPr>
              <w:pStyle w:val="TableText"/>
              <w:rPr>
                <w:ins w:id="11279" w:author="Russ Ott" w:date="2022-04-29T10:09:00Z"/>
              </w:rPr>
            </w:pPr>
            <w:ins w:id="11280" w:author="Russ Ott" w:date="2022-04-29T10:09:00Z">
              <w:r>
                <w:t>Healthcare Provider Taxonomy (HIPAA)</w:t>
              </w:r>
            </w:ins>
          </w:p>
        </w:tc>
        <w:tc>
          <w:tcPr>
            <w:tcW w:w="3195" w:type="dxa"/>
          </w:tcPr>
          <w:p w14:paraId="0803E25C" w14:textId="77777777" w:rsidR="00440477" w:rsidRDefault="00440477" w:rsidP="00BA7D84">
            <w:pPr>
              <w:pStyle w:val="TableText"/>
              <w:rPr>
                <w:ins w:id="11281" w:author="Russ Ott" w:date="2022-04-29T10:09:00Z"/>
              </w:rPr>
            </w:pPr>
            <w:ins w:id="11282" w:author="Russ Ott" w:date="2022-04-29T10:09:00Z">
              <w:r>
                <w:t>urn:oid:2.16.840.1.113883.6.101</w:t>
              </w:r>
            </w:ins>
          </w:p>
        </w:tc>
        <w:tc>
          <w:tcPr>
            <w:tcW w:w="2520" w:type="dxa"/>
          </w:tcPr>
          <w:p w14:paraId="180F9AB9" w14:textId="77777777" w:rsidR="00440477" w:rsidRDefault="00440477" w:rsidP="00BA7D84">
            <w:pPr>
              <w:pStyle w:val="TableText"/>
              <w:rPr>
                <w:ins w:id="11283" w:author="Russ Ott" w:date="2022-04-29T10:09:00Z"/>
              </w:rPr>
            </w:pPr>
            <w:ins w:id="11284" w:author="Russ Ott" w:date="2022-04-29T10:09:00Z">
              <w:r>
                <w:t>Behavioral Health &amp; Social Service Providers; Counselor, School</w:t>
              </w:r>
            </w:ins>
          </w:p>
        </w:tc>
      </w:tr>
      <w:tr w:rsidR="00440477" w14:paraId="6293EC95" w14:textId="77777777" w:rsidTr="00BA7D84">
        <w:trPr>
          <w:jc w:val="center"/>
          <w:ins w:id="11285" w:author="Russ Ott" w:date="2022-04-29T10:09:00Z"/>
        </w:trPr>
        <w:tc>
          <w:tcPr>
            <w:tcW w:w="1170" w:type="dxa"/>
          </w:tcPr>
          <w:p w14:paraId="481AEDE2" w14:textId="77777777" w:rsidR="00440477" w:rsidRDefault="00440477" w:rsidP="00BA7D84">
            <w:pPr>
              <w:pStyle w:val="TableText"/>
              <w:rPr>
                <w:ins w:id="11286" w:author="Russ Ott" w:date="2022-04-29T10:09:00Z"/>
              </w:rPr>
            </w:pPr>
            <w:ins w:id="11287" w:author="Russ Ott" w:date="2022-04-29T10:09:00Z">
              <w:r>
                <w:t>102L00000X</w:t>
              </w:r>
            </w:ins>
          </w:p>
        </w:tc>
        <w:tc>
          <w:tcPr>
            <w:tcW w:w="3195" w:type="dxa"/>
          </w:tcPr>
          <w:p w14:paraId="4C24D86F" w14:textId="77777777" w:rsidR="00440477" w:rsidRDefault="00440477" w:rsidP="00BA7D84">
            <w:pPr>
              <w:pStyle w:val="TableText"/>
              <w:rPr>
                <w:ins w:id="11288" w:author="Russ Ott" w:date="2022-04-29T10:09:00Z"/>
              </w:rPr>
            </w:pPr>
            <w:ins w:id="11289" w:author="Russ Ott" w:date="2022-04-29T10:09:00Z">
              <w:r>
                <w:t>Healthcare Provider Taxonomy (HIPAA)</w:t>
              </w:r>
            </w:ins>
          </w:p>
        </w:tc>
        <w:tc>
          <w:tcPr>
            <w:tcW w:w="3195" w:type="dxa"/>
          </w:tcPr>
          <w:p w14:paraId="3C8FF24A" w14:textId="77777777" w:rsidR="00440477" w:rsidRDefault="00440477" w:rsidP="00BA7D84">
            <w:pPr>
              <w:pStyle w:val="TableText"/>
              <w:rPr>
                <w:ins w:id="11290" w:author="Russ Ott" w:date="2022-04-29T10:09:00Z"/>
              </w:rPr>
            </w:pPr>
            <w:ins w:id="11291" w:author="Russ Ott" w:date="2022-04-29T10:09:00Z">
              <w:r>
                <w:t>urn:oid:2.16.840.1.113883.6.101</w:t>
              </w:r>
            </w:ins>
          </w:p>
        </w:tc>
        <w:tc>
          <w:tcPr>
            <w:tcW w:w="2520" w:type="dxa"/>
          </w:tcPr>
          <w:p w14:paraId="794EE429" w14:textId="77777777" w:rsidR="00440477" w:rsidRDefault="00440477" w:rsidP="00BA7D84">
            <w:pPr>
              <w:pStyle w:val="TableText"/>
              <w:rPr>
                <w:ins w:id="11292" w:author="Russ Ott" w:date="2022-04-29T10:09:00Z"/>
              </w:rPr>
            </w:pPr>
            <w:ins w:id="11293" w:author="Russ Ott" w:date="2022-04-29T10:09:00Z">
              <w:r>
                <w:t>Behavioral Health &amp; Social Service Providers; Psychoanalyst</w:t>
              </w:r>
            </w:ins>
          </w:p>
        </w:tc>
      </w:tr>
      <w:tr w:rsidR="00440477" w14:paraId="389047C6" w14:textId="77777777" w:rsidTr="00BA7D84">
        <w:trPr>
          <w:jc w:val="center"/>
          <w:ins w:id="11294" w:author="Russ Ott" w:date="2022-04-29T10:09:00Z"/>
        </w:trPr>
        <w:tc>
          <w:tcPr>
            <w:tcW w:w="1170" w:type="dxa"/>
          </w:tcPr>
          <w:p w14:paraId="5FE7FB5A" w14:textId="77777777" w:rsidR="00440477" w:rsidRDefault="00440477" w:rsidP="00BA7D84">
            <w:pPr>
              <w:pStyle w:val="TableText"/>
              <w:rPr>
                <w:ins w:id="11295" w:author="Russ Ott" w:date="2022-04-29T10:09:00Z"/>
              </w:rPr>
            </w:pPr>
            <w:ins w:id="11296" w:author="Russ Ott" w:date="2022-04-29T10:09:00Z">
              <w:r>
                <w:t>102X00000X</w:t>
              </w:r>
            </w:ins>
          </w:p>
        </w:tc>
        <w:tc>
          <w:tcPr>
            <w:tcW w:w="3195" w:type="dxa"/>
          </w:tcPr>
          <w:p w14:paraId="61A282C3" w14:textId="77777777" w:rsidR="00440477" w:rsidRDefault="00440477" w:rsidP="00BA7D84">
            <w:pPr>
              <w:pStyle w:val="TableText"/>
              <w:rPr>
                <w:ins w:id="11297" w:author="Russ Ott" w:date="2022-04-29T10:09:00Z"/>
              </w:rPr>
            </w:pPr>
            <w:ins w:id="11298" w:author="Russ Ott" w:date="2022-04-29T10:09:00Z">
              <w:r>
                <w:t>Healthcare Provider Taxonomy (HIPAA)</w:t>
              </w:r>
            </w:ins>
          </w:p>
        </w:tc>
        <w:tc>
          <w:tcPr>
            <w:tcW w:w="3195" w:type="dxa"/>
          </w:tcPr>
          <w:p w14:paraId="327F4F3A" w14:textId="77777777" w:rsidR="00440477" w:rsidRDefault="00440477" w:rsidP="00BA7D84">
            <w:pPr>
              <w:pStyle w:val="TableText"/>
              <w:rPr>
                <w:ins w:id="11299" w:author="Russ Ott" w:date="2022-04-29T10:09:00Z"/>
              </w:rPr>
            </w:pPr>
            <w:ins w:id="11300" w:author="Russ Ott" w:date="2022-04-29T10:09:00Z">
              <w:r>
                <w:t>urn:oid:2.16.840.1.113883.6.101</w:t>
              </w:r>
            </w:ins>
          </w:p>
        </w:tc>
        <w:tc>
          <w:tcPr>
            <w:tcW w:w="2520" w:type="dxa"/>
          </w:tcPr>
          <w:p w14:paraId="590F3C7C" w14:textId="77777777" w:rsidR="00440477" w:rsidRDefault="00440477" w:rsidP="00BA7D84">
            <w:pPr>
              <w:pStyle w:val="TableText"/>
              <w:rPr>
                <w:ins w:id="11301" w:author="Russ Ott" w:date="2022-04-29T10:09:00Z"/>
              </w:rPr>
            </w:pPr>
            <w:ins w:id="11302" w:author="Russ Ott" w:date="2022-04-29T10:09:00Z">
              <w:r>
                <w:t>Behavioral Health &amp; Social Service Providers; Poetry Therapist</w:t>
              </w:r>
            </w:ins>
          </w:p>
        </w:tc>
      </w:tr>
      <w:tr w:rsidR="00440477" w14:paraId="74202110" w14:textId="77777777" w:rsidTr="00BA7D84">
        <w:trPr>
          <w:jc w:val="center"/>
          <w:ins w:id="11303" w:author="Russ Ott" w:date="2022-04-29T10:09:00Z"/>
        </w:trPr>
        <w:tc>
          <w:tcPr>
            <w:tcW w:w="1170" w:type="dxa"/>
          </w:tcPr>
          <w:p w14:paraId="121E51E5" w14:textId="77777777" w:rsidR="00440477" w:rsidRDefault="00440477" w:rsidP="00BA7D84">
            <w:pPr>
              <w:pStyle w:val="TableText"/>
              <w:rPr>
                <w:ins w:id="11304" w:author="Russ Ott" w:date="2022-04-29T10:09:00Z"/>
              </w:rPr>
            </w:pPr>
            <w:ins w:id="11305" w:author="Russ Ott" w:date="2022-04-29T10:09:00Z">
              <w:r>
                <w:t>103G00000X</w:t>
              </w:r>
            </w:ins>
          </w:p>
        </w:tc>
        <w:tc>
          <w:tcPr>
            <w:tcW w:w="3195" w:type="dxa"/>
          </w:tcPr>
          <w:p w14:paraId="3038854D" w14:textId="77777777" w:rsidR="00440477" w:rsidRDefault="00440477" w:rsidP="00BA7D84">
            <w:pPr>
              <w:pStyle w:val="TableText"/>
              <w:rPr>
                <w:ins w:id="11306" w:author="Russ Ott" w:date="2022-04-29T10:09:00Z"/>
              </w:rPr>
            </w:pPr>
            <w:ins w:id="11307" w:author="Russ Ott" w:date="2022-04-29T10:09:00Z">
              <w:r>
                <w:t>Healthcare Provider Taxonomy (HIPAA)</w:t>
              </w:r>
            </w:ins>
          </w:p>
        </w:tc>
        <w:tc>
          <w:tcPr>
            <w:tcW w:w="3195" w:type="dxa"/>
          </w:tcPr>
          <w:p w14:paraId="035E9CEA" w14:textId="77777777" w:rsidR="00440477" w:rsidRDefault="00440477" w:rsidP="00BA7D84">
            <w:pPr>
              <w:pStyle w:val="TableText"/>
              <w:rPr>
                <w:ins w:id="11308" w:author="Russ Ott" w:date="2022-04-29T10:09:00Z"/>
              </w:rPr>
            </w:pPr>
            <w:ins w:id="11309" w:author="Russ Ott" w:date="2022-04-29T10:09:00Z">
              <w:r>
                <w:t>urn:oid:2.16.840.1.113883.6.101</w:t>
              </w:r>
            </w:ins>
          </w:p>
        </w:tc>
        <w:tc>
          <w:tcPr>
            <w:tcW w:w="2520" w:type="dxa"/>
          </w:tcPr>
          <w:p w14:paraId="5FB66A7D" w14:textId="77777777" w:rsidR="00440477" w:rsidRDefault="00440477" w:rsidP="00BA7D84">
            <w:pPr>
              <w:pStyle w:val="TableText"/>
              <w:rPr>
                <w:ins w:id="11310" w:author="Russ Ott" w:date="2022-04-29T10:09:00Z"/>
              </w:rPr>
            </w:pPr>
            <w:ins w:id="11311" w:author="Russ Ott" w:date="2022-04-29T10:09:00Z">
              <w:r>
                <w:t>Behavioral Health &amp; Social Service Providers; Clinical Neuropsychologist</w:t>
              </w:r>
            </w:ins>
          </w:p>
        </w:tc>
      </w:tr>
      <w:tr w:rsidR="00440477" w14:paraId="3AF93DE0" w14:textId="77777777" w:rsidTr="00BA7D84">
        <w:trPr>
          <w:jc w:val="center"/>
          <w:ins w:id="11312" w:author="Russ Ott" w:date="2022-04-29T10:09:00Z"/>
        </w:trPr>
        <w:tc>
          <w:tcPr>
            <w:tcW w:w="1440" w:type="dxa"/>
            <w:gridSpan w:val="4"/>
          </w:tcPr>
          <w:p w14:paraId="0FA152FC" w14:textId="77777777" w:rsidR="00440477" w:rsidRDefault="00440477" w:rsidP="00BA7D84">
            <w:pPr>
              <w:pStyle w:val="TableText"/>
              <w:rPr>
                <w:ins w:id="11313" w:author="Russ Ott" w:date="2022-04-29T10:09:00Z"/>
              </w:rPr>
            </w:pPr>
            <w:ins w:id="11314" w:author="Russ Ott" w:date="2022-04-29T10:09:00Z">
              <w:r>
                <w:t>...</w:t>
              </w:r>
            </w:ins>
          </w:p>
        </w:tc>
      </w:tr>
    </w:tbl>
    <w:p w14:paraId="06C79A49" w14:textId="77777777" w:rsidR="00440477" w:rsidRDefault="00440477" w:rsidP="00440477">
      <w:pPr>
        <w:pStyle w:val="BodyText"/>
        <w:rPr>
          <w:ins w:id="11315" w:author="Russ Ott" w:date="2022-04-29T10:09:00Z"/>
        </w:rPr>
      </w:pPr>
    </w:p>
    <w:p w14:paraId="3276A92E" w14:textId="540317D9" w:rsidR="00440477" w:rsidRDefault="00440477" w:rsidP="00440477">
      <w:pPr>
        <w:pStyle w:val="Caption"/>
        <w:rPr>
          <w:ins w:id="11316" w:author="Russ Ott" w:date="2022-04-29T10:09:00Z"/>
        </w:rPr>
      </w:pPr>
      <w:bookmarkStart w:id="11317" w:name="_Toc101450760"/>
      <w:ins w:id="11318" w:author="Russ Ott" w:date="2022-04-29T10:09:00Z">
        <w:r>
          <w:t xml:space="preserve">Table </w:t>
        </w:r>
        <w:r>
          <w:fldChar w:fldCharType="begin"/>
        </w:r>
        <w:r>
          <w:instrText>SEQ Table \* ARABIC</w:instrText>
        </w:r>
        <w:r>
          <w:fldChar w:fldCharType="separate"/>
        </w:r>
        <w:r w:rsidR="00F1669B">
          <w:t>54</w:t>
        </w:r>
        <w:r>
          <w:fldChar w:fldCharType="end"/>
        </w:r>
        <w:r>
          <w:t xml:space="preserve">: </w:t>
        </w:r>
        <w:bookmarkStart w:id="11319" w:name="Personal_And_Legal_Relationship_Role_Ty"/>
        <w:r>
          <w:t>Personal And Legal Relationship Role Type</w:t>
        </w:r>
        <w:bookmarkEnd w:id="11317"/>
        <w:bookmarkEnd w:id="11319"/>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1B5BB58" w14:textId="77777777" w:rsidTr="00BA7D84">
        <w:trPr>
          <w:jc w:val="center"/>
          <w:ins w:id="11320" w:author="Russ Ott" w:date="2022-04-29T10:09:00Z"/>
        </w:trPr>
        <w:tc>
          <w:tcPr>
            <w:tcW w:w="1440" w:type="dxa"/>
            <w:gridSpan w:val="4"/>
          </w:tcPr>
          <w:p w14:paraId="0D450834" w14:textId="77777777" w:rsidR="00440477" w:rsidRDefault="00440477" w:rsidP="00BA7D84">
            <w:pPr>
              <w:pStyle w:val="TableText"/>
              <w:rPr>
                <w:ins w:id="11321" w:author="Russ Ott" w:date="2022-04-29T10:09:00Z"/>
              </w:rPr>
            </w:pPr>
            <w:ins w:id="11322" w:author="Russ Ott" w:date="2022-04-29T10:09:00Z">
              <w:r>
                <w:t>Value Set: Personal And Legal Relationship Role Type urn:oid:2.16.840.1.113883.11.20.12.1</w:t>
              </w:r>
            </w:ins>
          </w:p>
          <w:p w14:paraId="2C58791A" w14:textId="77777777" w:rsidR="00440477" w:rsidRDefault="00440477" w:rsidP="00BA7D84">
            <w:pPr>
              <w:pStyle w:val="TableText"/>
              <w:rPr>
                <w:ins w:id="11323" w:author="Russ Ott" w:date="2022-04-29T10:09:00Z"/>
              </w:rPr>
            </w:pPr>
            <w:ins w:id="11324" w:author="Russ Ott" w:date="2022-04-29T10:09:00Z">
              <w:r>
                <w:t>(Clinical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r>
              <w:r>
                <w:br/>
                <w:t xml:space="preserve">(Descendants of _PersonalRelationshipRoleType </w:t>
              </w:r>
              <w:r>
                <w:br/>
                <w:t>OR</w:t>
              </w:r>
              <w:r>
                <w:br/>
                <w:t>Descendants of RESPRSN)),(Exclusion Criteria: not in the inclusion criteria)</w:t>
              </w:r>
              <w:r>
                <w:br/>
              </w:r>
              <w:r>
                <w:br/>
                <w:t>This value set was imported on 6/26/2019 with a version of 20190425.</w:t>
              </w:r>
            </w:ins>
          </w:p>
          <w:p w14:paraId="592A957D" w14:textId="15B6B6C0" w:rsidR="00440477" w:rsidRDefault="00440477" w:rsidP="00BA7D84">
            <w:pPr>
              <w:pStyle w:val="TableText"/>
              <w:rPr>
                <w:ins w:id="11325" w:author="Russ Ott" w:date="2022-04-29T10:09:00Z"/>
              </w:rPr>
            </w:pPr>
            <w:ins w:id="11326" w:author="Russ Ott" w:date="2022-04-29T10:09:00Z">
              <w:r>
                <w:t xml:space="preserve">Value Set Source: </w:t>
              </w:r>
              <w:r w:rsidR="00002F64">
                <w:fldChar w:fldCharType="begin"/>
              </w:r>
              <w:r w:rsidR="00002F64">
                <w:instrText xml:space="preserve"> HYPERLINK "https://vsac.</w:instrText>
              </w:r>
              <w:r w:rsidR="00002F64">
                <w:instrText xml:space="preserve">nlm.nih.gov/valueset/2.16.840.1.113883.11.20.12.1/expansion" </w:instrText>
              </w:r>
              <w:r w:rsidR="00002F64">
                <w:fldChar w:fldCharType="separate"/>
              </w:r>
              <w:r>
                <w:rPr>
                  <w:rStyle w:val="HyperlinkCourierBold"/>
                </w:rPr>
                <w:t>https://vsac.nlm.nih.gov/valueset/2.16.840.1.113883.11.20.12.1/expansion</w:t>
              </w:r>
              <w:r w:rsidR="00002F64">
                <w:rPr>
                  <w:rStyle w:val="HyperlinkCourierBold"/>
                </w:rPr>
                <w:fldChar w:fldCharType="end"/>
              </w:r>
            </w:ins>
          </w:p>
        </w:tc>
      </w:tr>
      <w:tr w:rsidR="00440477" w14:paraId="4F1673F8" w14:textId="77777777" w:rsidTr="00BA7D84">
        <w:trPr>
          <w:cantSplit/>
          <w:tblHeader/>
          <w:jc w:val="center"/>
          <w:ins w:id="11327" w:author="Russ Ott" w:date="2022-04-29T10:09:00Z"/>
        </w:trPr>
        <w:tc>
          <w:tcPr>
            <w:tcW w:w="1560" w:type="dxa"/>
            <w:shd w:val="clear" w:color="auto" w:fill="E6E6E6"/>
          </w:tcPr>
          <w:p w14:paraId="43E0FE21" w14:textId="77777777" w:rsidR="00440477" w:rsidRDefault="00440477" w:rsidP="00BA7D84">
            <w:pPr>
              <w:pStyle w:val="TableHead"/>
              <w:rPr>
                <w:ins w:id="11328" w:author="Russ Ott" w:date="2022-04-29T10:09:00Z"/>
              </w:rPr>
            </w:pPr>
            <w:ins w:id="11329" w:author="Russ Ott" w:date="2022-04-29T10:09:00Z">
              <w:r>
                <w:t>Code</w:t>
              </w:r>
            </w:ins>
          </w:p>
        </w:tc>
        <w:tc>
          <w:tcPr>
            <w:tcW w:w="3000" w:type="dxa"/>
            <w:shd w:val="clear" w:color="auto" w:fill="E6E6E6"/>
          </w:tcPr>
          <w:p w14:paraId="298205B1" w14:textId="77777777" w:rsidR="00440477" w:rsidRDefault="00440477" w:rsidP="00BA7D84">
            <w:pPr>
              <w:pStyle w:val="TableHead"/>
              <w:rPr>
                <w:ins w:id="11330" w:author="Russ Ott" w:date="2022-04-29T10:09:00Z"/>
              </w:rPr>
            </w:pPr>
            <w:ins w:id="11331" w:author="Russ Ott" w:date="2022-04-29T10:09:00Z">
              <w:r>
                <w:t>Code System</w:t>
              </w:r>
            </w:ins>
          </w:p>
        </w:tc>
        <w:tc>
          <w:tcPr>
            <w:tcW w:w="3000" w:type="dxa"/>
            <w:shd w:val="clear" w:color="auto" w:fill="E6E6E6"/>
          </w:tcPr>
          <w:p w14:paraId="7C2118A3" w14:textId="77777777" w:rsidR="00440477" w:rsidRDefault="00440477" w:rsidP="00BA7D84">
            <w:pPr>
              <w:pStyle w:val="TableHead"/>
              <w:rPr>
                <w:ins w:id="11332" w:author="Russ Ott" w:date="2022-04-29T10:09:00Z"/>
              </w:rPr>
            </w:pPr>
            <w:ins w:id="11333" w:author="Russ Ott" w:date="2022-04-29T10:09:00Z">
              <w:r>
                <w:t>Code System OID</w:t>
              </w:r>
            </w:ins>
          </w:p>
        </w:tc>
        <w:tc>
          <w:tcPr>
            <w:tcW w:w="2520" w:type="dxa"/>
            <w:shd w:val="clear" w:color="auto" w:fill="E6E6E6"/>
          </w:tcPr>
          <w:p w14:paraId="1CBB0E0B" w14:textId="77777777" w:rsidR="00440477" w:rsidRDefault="00440477" w:rsidP="00BA7D84">
            <w:pPr>
              <w:pStyle w:val="TableHead"/>
              <w:rPr>
                <w:ins w:id="11334" w:author="Russ Ott" w:date="2022-04-29T10:09:00Z"/>
              </w:rPr>
            </w:pPr>
            <w:ins w:id="11335" w:author="Russ Ott" w:date="2022-04-29T10:09:00Z">
              <w:r>
                <w:t>Print Name</w:t>
              </w:r>
            </w:ins>
          </w:p>
        </w:tc>
      </w:tr>
      <w:tr w:rsidR="00440477" w14:paraId="0433B26A" w14:textId="77777777" w:rsidTr="00BA7D84">
        <w:trPr>
          <w:jc w:val="center"/>
          <w:ins w:id="11336" w:author="Russ Ott" w:date="2022-04-29T10:09:00Z"/>
        </w:trPr>
        <w:tc>
          <w:tcPr>
            <w:tcW w:w="1170" w:type="dxa"/>
          </w:tcPr>
          <w:p w14:paraId="2B6BBEDF" w14:textId="77777777" w:rsidR="00440477" w:rsidRDefault="00440477" w:rsidP="00BA7D84">
            <w:pPr>
              <w:pStyle w:val="TableText"/>
              <w:rPr>
                <w:ins w:id="11337" w:author="Russ Ott" w:date="2022-04-29T10:09:00Z"/>
              </w:rPr>
            </w:pPr>
            <w:ins w:id="11338" w:author="Russ Ott" w:date="2022-04-29T10:09:00Z">
              <w:r>
                <w:t>ADOPTF</w:t>
              </w:r>
            </w:ins>
          </w:p>
        </w:tc>
        <w:tc>
          <w:tcPr>
            <w:tcW w:w="3195" w:type="dxa"/>
          </w:tcPr>
          <w:p w14:paraId="5F863951" w14:textId="77777777" w:rsidR="00440477" w:rsidRDefault="00440477" w:rsidP="00BA7D84">
            <w:pPr>
              <w:pStyle w:val="TableText"/>
              <w:rPr>
                <w:ins w:id="11339" w:author="Russ Ott" w:date="2022-04-29T10:09:00Z"/>
              </w:rPr>
            </w:pPr>
            <w:ins w:id="11340" w:author="Russ Ott" w:date="2022-04-29T10:09:00Z">
              <w:r>
                <w:t>HL7RoleCode</w:t>
              </w:r>
            </w:ins>
          </w:p>
        </w:tc>
        <w:tc>
          <w:tcPr>
            <w:tcW w:w="3195" w:type="dxa"/>
          </w:tcPr>
          <w:p w14:paraId="3B51BD21" w14:textId="77777777" w:rsidR="00440477" w:rsidRDefault="00440477" w:rsidP="00BA7D84">
            <w:pPr>
              <w:pStyle w:val="TableText"/>
              <w:rPr>
                <w:ins w:id="11341" w:author="Russ Ott" w:date="2022-04-29T10:09:00Z"/>
              </w:rPr>
            </w:pPr>
            <w:ins w:id="11342" w:author="Russ Ott" w:date="2022-04-29T10:09:00Z">
              <w:r>
                <w:t>urn:oid:2.16.840.1.113883.5.111</w:t>
              </w:r>
            </w:ins>
          </w:p>
        </w:tc>
        <w:tc>
          <w:tcPr>
            <w:tcW w:w="2520" w:type="dxa"/>
          </w:tcPr>
          <w:p w14:paraId="49D1799F" w14:textId="77777777" w:rsidR="00440477" w:rsidRDefault="00440477" w:rsidP="00BA7D84">
            <w:pPr>
              <w:pStyle w:val="TableText"/>
              <w:rPr>
                <w:ins w:id="11343" w:author="Russ Ott" w:date="2022-04-29T10:09:00Z"/>
              </w:rPr>
            </w:pPr>
            <w:ins w:id="11344" w:author="Russ Ott" w:date="2022-04-29T10:09:00Z">
              <w:r>
                <w:t>adoptive father</w:t>
              </w:r>
            </w:ins>
          </w:p>
        </w:tc>
      </w:tr>
      <w:tr w:rsidR="00440477" w14:paraId="778A9AB4" w14:textId="77777777" w:rsidTr="00BA7D84">
        <w:trPr>
          <w:jc w:val="center"/>
          <w:ins w:id="11345" w:author="Russ Ott" w:date="2022-04-29T10:09:00Z"/>
        </w:trPr>
        <w:tc>
          <w:tcPr>
            <w:tcW w:w="1170" w:type="dxa"/>
          </w:tcPr>
          <w:p w14:paraId="4E504454" w14:textId="77777777" w:rsidR="00440477" w:rsidRDefault="00440477" w:rsidP="00BA7D84">
            <w:pPr>
              <w:pStyle w:val="TableText"/>
              <w:rPr>
                <w:ins w:id="11346" w:author="Russ Ott" w:date="2022-04-29T10:09:00Z"/>
              </w:rPr>
            </w:pPr>
            <w:ins w:id="11347" w:author="Russ Ott" w:date="2022-04-29T10:09:00Z">
              <w:r>
                <w:t>ADOPTM</w:t>
              </w:r>
            </w:ins>
          </w:p>
        </w:tc>
        <w:tc>
          <w:tcPr>
            <w:tcW w:w="3195" w:type="dxa"/>
          </w:tcPr>
          <w:p w14:paraId="785A30B7" w14:textId="77777777" w:rsidR="00440477" w:rsidRDefault="00440477" w:rsidP="00BA7D84">
            <w:pPr>
              <w:pStyle w:val="TableText"/>
              <w:rPr>
                <w:ins w:id="11348" w:author="Russ Ott" w:date="2022-04-29T10:09:00Z"/>
              </w:rPr>
            </w:pPr>
            <w:ins w:id="11349" w:author="Russ Ott" w:date="2022-04-29T10:09:00Z">
              <w:r>
                <w:t>HL7RoleCode</w:t>
              </w:r>
            </w:ins>
          </w:p>
        </w:tc>
        <w:tc>
          <w:tcPr>
            <w:tcW w:w="3195" w:type="dxa"/>
          </w:tcPr>
          <w:p w14:paraId="370BD364" w14:textId="77777777" w:rsidR="00440477" w:rsidRDefault="00440477" w:rsidP="00BA7D84">
            <w:pPr>
              <w:pStyle w:val="TableText"/>
              <w:rPr>
                <w:ins w:id="11350" w:author="Russ Ott" w:date="2022-04-29T10:09:00Z"/>
              </w:rPr>
            </w:pPr>
            <w:ins w:id="11351" w:author="Russ Ott" w:date="2022-04-29T10:09:00Z">
              <w:r>
                <w:t>urn:oid:2.16.840.1.113883.5.111</w:t>
              </w:r>
            </w:ins>
          </w:p>
        </w:tc>
        <w:tc>
          <w:tcPr>
            <w:tcW w:w="2520" w:type="dxa"/>
          </w:tcPr>
          <w:p w14:paraId="5BB9875B" w14:textId="77777777" w:rsidR="00440477" w:rsidRDefault="00440477" w:rsidP="00BA7D84">
            <w:pPr>
              <w:pStyle w:val="TableText"/>
              <w:rPr>
                <w:ins w:id="11352" w:author="Russ Ott" w:date="2022-04-29T10:09:00Z"/>
              </w:rPr>
            </w:pPr>
            <w:ins w:id="11353" w:author="Russ Ott" w:date="2022-04-29T10:09:00Z">
              <w:r>
                <w:t>adoptive mother</w:t>
              </w:r>
            </w:ins>
          </w:p>
        </w:tc>
      </w:tr>
      <w:tr w:rsidR="00440477" w14:paraId="084C96BB" w14:textId="77777777" w:rsidTr="00BA7D84">
        <w:trPr>
          <w:jc w:val="center"/>
          <w:ins w:id="11354" w:author="Russ Ott" w:date="2022-04-29T10:09:00Z"/>
        </w:trPr>
        <w:tc>
          <w:tcPr>
            <w:tcW w:w="1170" w:type="dxa"/>
          </w:tcPr>
          <w:p w14:paraId="1B5DD3C5" w14:textId="77777777" w:rsidR="00440477" w:rsidRDefault="00440477" w:rsidP="00BA7D84">
            <w:pPr>
              <w:pStyle w:val="TableText"/>
              <w:rPr>
                <w:ins w:id="11355" w:author="Russ Ott" w:date="2022-04-29T10:09:00Z"/>
              </w:rPr>
            </w:pPr>
            <w:ins w:id="11356" w:author="Russ Ott" w:date="2022-04-29T10:09:00Z">
              <w:r>
                <w:t>ADOPTP</w:t>
              </w:r>
            </w:ins>
          </w:p>
        </w:tc>
        <w:tc>
          <w:tcPr>
            <w:tcW w:w="3195" w:type="dxa"/>
          </w:tcPr>
          <w:p w14:paraId="7991E117" w14:textId="77777777" w:rsidR="00440477" w:rsidRDefault="00440477" w:rsidP="00BA7D84">
            <w:pPr>
              <w:pStyle w:val="TableText"/>
              <w:rPr>
                <w:ins w:id="11357" w:author="Russ Ott" w:date="2022-04-29T10:09:00Z"/>
              </w:rPr>
            </w:pPr>
            <w:ins w:id="11358" w:author="Russ Ott" w:date="2022-04-29T10:09:00Z">
              <w:r>
                <w:t>HL7RoleCode</w:t>
              </w:r>
            </w:ins>
          </w:p>
        </w:tc>
        <w:tc>
          <w:tcPr>
            <w:tcW w:w="3195" w:type="dxa"/>
          </w:tcPr>
          <w:p w14:paraId="6C7515DB" w14:textId="77777777" w:rsidR="00440477" w:rsidRDefault="00440477" w:rsidP="00BA7D84">
            <w:pPr>
              <w:pStyle w:val="TableText"/>
              <w:rPr>
                <w:ins w:id="11359" w:author="Russ Ott" w:date="2022-04-29T10:09:00Z"/>
              </w:rPr>
            </w:pPr>
            <w:ins w:id="11360" w:author="Russ Ott" w:date="2022-04-29T10:09:00Z">
              <w:r>
                <w:t>urn:oid:2.16.840.1.113883.5.111</w:t>
              </w:r>
            </w:ins>
          </w:p>
        </w:tc>
        <w:tc>
          <w:tcPr>
            <w:tcW w:w="2520" w:type="dxa"/>
          </w:tcPr>
          <w:p w14:paraId="62D45EFA" w14:textId="77777777" w:rsidR="00440477" w:rsidRDefault="00440477" w:rsidP="00BA7D84">
            <w:pPr>
              <w:pStyle w:val="TableText"/>
              <w:rPr>
                <w:ins w:id="11361" w:author="Russ Ott" w:date="2022-04-29T10:09:00Z"/>
              </w:rPr>
            </w:pPr>
            <w:ins w:id="11362" w:author="Russ Ott" w:date="2022-04-29T10:09:00Z">
              <w:r>
                <w:t>adoptive parent</w:t>
              </w:r>
            </w:ins>
          </w:p>
        </w:tc>
      </w:tr>
      <w:tr w:rsidR="00440477" w14:paraId="3C663FB2" w14:textId="77777777" w:rsidTr="00BA7D84">
        <w:trPr>
          <w:jc w:val="center"/>
          <w:ins w:id="11363" w:author="Russ Ott" w:date="2022-04-29T10:09:00Z"/>
        </w:trPr>
        <w:tc>
          <w:tcPr>
            <w:tcW w:w="1170" w:type="dxa"/>
          </w:tcPr>
          <w:p w14:paraId="7D3F4BB6" w14:textId="77777777" w:rsidR="00440477" w:rsidRDefault="00440477" w:rsidP="00BA7D84">
            <w:pPr>
              <w:pStyle w:val="TableText"/>
              <w:rPr>
                <w:ins w:id="11364" w:author="Russ Ott" w:date="2022-04-29T10:09:00Z"/>
              </w:rPr>
            </w:pPr>
            <w:ins w:id="11365" w:author="Russ Ott" w:date="2022-04-29T10:09:00Z">
              <w:r>
                <w:t>AUNT</w:t>
              </w:r>
            </w:ins>
          </w:p>
        </w:tc>
        <w:tc>
          <w:tcPr>
            <w:tcW w:w="3195" w:type="dxa"/>
          </w:tcPr>
          <w:p w14:paraId="004885C6" w14:textId="77777777" w:rsidR="00440477" w:rsidRDefault="00440477" w:rsidP="00BA7D84">
            <w:pPr>
              <w:pStyle w:val="TableText"/>
              <w:rPr>
                <w:ins w:id="11366" w:author="Russ Ott" w:date="2022-04-29T10:09:00Z"/>
              </w:rPr>
            </w:pPr>
            <w:ins w:id="11367" w:author="Russ Ott" w:date="2022-04-29T10:09:00Z">
              <w:r>
                <w:t>HL7RoleCode</w:t>
              </w:r>
            </w:ins>
          </w:p>
        </w:tc>
        <w:tc>
          <w:tcPr>
            <w:tcW w:w="3195" w:type="dxa"/>
          </w:tcPr>
          <w:p w14:paraId="7940ABC2" w14:textId="77777777" w:rsidR="00440477" w:rsidRDefault="00440477" w:rsidP="00BA7D84">
            <w:pPr>
              <w:pStyle w:val="TableText"/>
              <w:rPr>
                <w:ins w:id="11368" w:author="Russ Ott" w:date="2022-04-29T10:09:00Z"/>
              </w:rPr>
            </w:pPr>
            <w:ins w:id="11369" w:author="Russ Ott" w:date="2022-04-29T10:09:00Z">
              <w:r>
                <w:t>urn:oid:2.16.840.1.113883.5.111</w:t>
              </w:r>
            </w:ins>
          </w:p>
        </w:tc>
        <w:tc>
          <w:tcPr>
            <w:tcW w:w="2520" w:type="dxa"/>
          </w:tcPr>
          <w:p w14:paraId="410A1F79" w14:textId="77777777" w:rsidR="00440477" w:rsidRDefault="00440477" w:rsidP="00BA7D84">
            <w:pPr>
              <w:pStyle w:val="TableText"/>
              <w:rPr>
                <w:ins w:id="11370" w:author="Russ Ott" w:date="2022-04-29T10:09:00Z"/>
              </w:rPr>
            </w:pPr>
            <w:ins w:id="11371" w:author="Russ Ott" w:date="2022-04-29T10:09:00Z">
              <w:r>
                <w:t>aunt</w:t>
              </w:r>
            </w:ins>
          </w:p>
        </w:tc>
      </w:tr>
      <w:tr w:rsidR="00440477" w14:paraId="3D950ABE" w14:textId="77777777" w:rsidTr="00BA7D84">
        <w:trPr>
          <w:jc w:val="center"/>
          <w:ins w:id="11372" w:author="Russ Ott" w:date="2022-04-29T10:09:00Z"/>
        </w:trPr>
        <w:tc>
          <w:tcPr>
            <w:tcW w:w="1170" w:type="dxa"/>
          </w:tcPr>
          <w:p w14:paraId="39A6683B" w14:textId="77777777" w:rsidR="00440477" w:rsidRDefault="00440477" w:rsidP="00BA7D84">
            <w:pPr>
              <w:pStyle w:val="TableText"/>
              <w:rPr>
                <w:ins w:id="11373" w:author="Russ Ott" w:date="2022-04-29T10:09:00Z"/>
              </w:rPr>
            </w:pPr>
            <w:ins w:id="11374" w:author="Russ Ott" w:date="2022-04-29T10:09:00Z">
              <w:r>
                <w:t>BRO</w:t>
              </w:r>
            </w:ins>
          </w:p>
        </w:tc>
        <w:tc>
          <w:tcPr>
            <w:tcW w:w="3195" w:type="dxa"/>
          </w:tcPr>
          <w:p w14:paraId="3FF96DBC" w14:textId="77777777" w:rsidR="00440477" w:rsidRDefault="00440477" w:rsidP="00BA7D84">
            <w:pPr>
              <w:pStyle w:val="TableText"/>
              <w:rPr>
                <w:ins w:id="11375" w:author="Russ Ott" w:date="2022-04-29T10:09:00Z"/>
              </w:rPr>
            </w:pPr>
            <w:ins w:id="11376" w:author="Russ Ott" w:date="2022-04-29T10:09:00Z">
              <w:r>
                <w:t>HL7RoleCode</w:t>
              </w:r>
            </w:ins>
          </w:p>
        </w:tc>
        <w:tc>
          <w:tcPr>
            <w:tcW w:w="3195" w:type="dxa"/>
          </w:tcPr>
          <w:p w14:paraId="5EF39804" w14:textId="77777777" w:rsidR="00440477" w:rsidRDefault="00440477" w:rsidP="00BA7D84">
            <w:pPr>
              <w:pStyle w:val="TableText"/>
              <w:rPr>
                <w:ins w:id="11377" w:author="Russ Ott" w:date="2022-04-29T10:09:00Z"/>
              </w:rPr>
            </w:pPr>
            <w:ins w:id="11378" w:author="Russ Ott" w:date="2022-04-29T10:09:00Z">
              <w:r>
                <w:t>urn:oid:2.16.840.1.113883.5.111</w:t>
              </w:r>
            </w:ins>
          </w:p>
        </w:tc>
        <w:tc>
          <w:tcPr>
            <w:tcW w:w="2520" w:type="dxa"/>
          </w:tcPr>
          <w:p w14:paraId="421BBFAC" w14:textId="77777777" w:rsidR="00440477" w:rsidRDefault="00440477" w:rsidP="00BA7D84">
            <w:pPr>
              <w:pStyle w:val="TableText"/>
              <w:rPr>
                <w:ins w:id="11379" w:author="Russ Ott" w:date="2022-04-29T10:09:00Z"/>
              </w:rPr>
            </w:pPr>
            <w:ins w:id="11380" w:author="Russ Ott" w:date="2022-04-29T10:09:00Z">
              <w:r>
                <w:t>brother</w:t>
              </w:r>
            </w:ins>
          </w:p>
        </w:tc>
      </w:tr>
      <w:tr w:rsidR="00440477" w14:paraId="23B9BC74" w14:textId="77777777" w:rsidTr="00BA7D84">
        <w:trPr>
          <w:jc w:val="center"/>
          <w:ins w:id="11381" w:author="Russ Ott" w:date="2022-04-29T10:09:00Z"/>
        </w:trPr>
        <w:tc>
          <w:tcPr>
            <w:tcW w:w="1170" w:type="dxa"/>
          </w:tcPr>
          <w:p w14:paraId="19C9EC06" w14:textId="77777777" w:rsidR="00440477" w:rsidRDefault="00440477" w:rsidP="00BA7D84">
            <w:pPr>
              <w:pStyle w:val="TableText"/>
              <w:rPr>
                <w:ins w:id="11382" w:author="Russ Ott" w:date="2022-04-29T10:09:00Z"/>
              </w:rPr>
            </w:pPr>
            <w:ins w:id="11383" w:author="Russ Ott" w:date="2022-04-29T10:09:00Z">
              <w:r>
                <w:t>BROINLAW</w:t>
              </w:r>
            </w:ins>
          </w:p>
        </w:tc>
        <w:tc>
          <w:tcPr>
            <w:tcW w:w="3195" w:type="dxa"/>
          </w:tcPr>
          <w:p w14:paraId="72706337" w14:textId="77777777" w:rsidR="00440477" w:rsidRDefault="00440477" w:rsidP="00BA7D84">
            <w:pPr>
              <w:pStyle w:val="TableText"/>
              <w:rPr>
                <w:ins w:id="11384" w:author="Russ Ott" w:date="2022-04-29T10:09:00Z"/>
              </w:rPr>
            </w:pPr>
            <w:ins w:id="11385" w:author="Russ Ott" w:date="2022-04-29T10:09:00Z">
              <w:r>
                <w:t>HL7RoleCode</w:t>
              </w:r>
            </w:ins>
          </w:p>
        </w:tc>
        <w:tc>
          <w:tcPr>
            <w:tcW w:w="3195" w:type="dxa"/>
          </w:tcPr>
          <w:p w14:paraId="5C9B284B" w14:textId="77777777" w:rsidR="00440477" w:rsidRDefault="00440477" w:rsidP="00BA7D84">
            <w:pPr>
              <w:pStyle w:val="TableText"/>
              <w:rPr>
                <w:ins w:id="11386" w:author="Russ Ott" w:date="2022-04-29T10:09:00Z"/>
              </w:rPr>
            </w:pPr>
            <w:ins w:id="11387" w:author="Russ Ott" w:date="2022-04-29T10:09:00Z">
              <w:r>
                <w:t>urn:oid:2.16.840.1.113883.5.111</w:t>
              </w:r>
            </w:ins>
          </w:p>
        </w:tc>
        <w:tc>
          <w:tcPr>
            <w:tcW w:w="2520" w:type="dxa"/>
          </w:tcPr>
          <w:p w14:paraId="4765B411" w14:textId="77777777" w:rsidR="00440477" w:rsidRDefault="00440477" w:rsidP="00BA7D84">
            <w:pPr>
              <w:pStyle w:val="TableText"/>
              <w:rPr>
                <w:ins w:id="11388" w:author="Russ Ott" w:date="2022-04-29T10:09:00Z"/>
              </w:rPr>
            </w:pPr>
            <w:ins w:id="11389" w:author="Russ Ott" w:date="2022-04-29T10:09:00Z">
              <w:r>
                <w:t>brother-in-law</w:t>
              </w:r>
            </w:ins>
          </w:p>
        </w:tc>
      </w:tr>
      <w:tr w:rsidR="00440477" w14:paraId="03219CA5" w14:textId="77777777" w:rsidTr="00BA7D84">
        <w:trPr>
          <w:jc w:val="center"/>
          <w:ins w:id="11390" w:author="Russ Ott" w:date="2022-04-29T10:09:00Z"/>
        </w:trPr>
        <w:tc>
          <w:tcPr>
            <w:tcW w:w="1170" w:type="dxa"/>
          </w:tcPr>
          <w:p w14:paraId="277F8489" w14:textId="77777777" w:rsidR="00440477" w:rsidRDefault="00440477" w:rsidP="00BA7D84">
            <w:pPr>
              <w:pStyle w:val="TableText"/>
              <w:rPr>
                <w:ins w:id="11391" w:author="Russ Ott" w:date="2022-04-29T10:09:00Z"/>
              </w:rPr>
            </w:pPr>
            <w:ins w:id="11392" w:author="Russ Ott" w:date="2022-04-29T10:09:00Z">
              <w:r>
                <w:t>CHILD</w:t>
              </w:r>
            </w:ins>
          </w:p>
        </w:tc>
        <w:tc>
          <w:tcPr>
            <w:tcW w:w="3195" w:type="dxa"/>
          </w:tcPr>
          <w:p w14:paraId="620C3FCD" w14:textId="77777777" w:rsidR="00440477" w:rsidRDefault="00440477" w:rsidP="00BA7D84">
            <w:pPr>
              <w:pStyle w:val="TableText"/>
              <w:rPr>
                <w:ins w:id="11393" w:author="Russ Ott" w:date="2022-04-29T10:09:00Z"/>
              </w:rPr>
            </w:pPr>
            <w:ins w:id="11394" w:author="Russ Ott" w:date="2022-04-29T10:09:00Z">
              <w:r>
                <w:t>HL7RoleCode</w:t>
              </w:r>
            </w:ins>
          </w:p>
        </w:tc>
        <w:tc>
          <w:tcPr>
            <w:tcW w:w="3195" w:type="dxa"/>
          </w:tcPr>
          <w:p w14:paraId="0AF898FB" w14:textId="77777777" w:rsidR="00440477" w:rsidRDefault="00440477" w:rsidP="00BA7D84">
            <w:pPr>
              <w:pStyle w:val="TableText"/>
              <w:rPr>
                <w:ins w:id="11395" w:author="Russ Ott" w:date="2022-04-29T10:09:00Z"/>
              </w:rPr>
            </w:pPr>
            <w:ins w:id="11396" w:author="Russ Ott" w:date="2022-04-29T10:09:00Z">
              <w:r>
                <w:t>urn:oid:2.16.840.1.113883.5.111</w:t>
              </w:r>
            </w:ins>
          </w:p>
        </w:tc>
        <w:tc>
          <w:tcPr>
            <w:tcW w:w="2520" w:type="dxa"/>
          </w:tcPr>
          <w:p w14:paraId="7E11922C" w14:textId="77777777" w:rsidR="00440477" w:rsidRDefault="00440477" w:rsidP="00BA7D84">
            <w:pPr>
              <w:pStyle w:val="TableText"/>
              <w:rPr>
                <w:ins w:id="11397" w:author="Russ Ott" w:date="2022-04-29T10:09:00Z"/>
              </w:rPr>
            </w:pPr>
            <w:ins w:id="11398" w:author="Russ Ott" w:date="2022-04-29T10:09:00Z">
              <w:r>
                <w:t>child</w:t>
              </w:r>
            </w:ins>
          </w:p>
        </w:tc>
      </w:tr>
      <w:tr w:rsidR="00440477" w14:paraId="3ABCD82B" w14:textId="77777777" w:rsidTr="00BA7D84">
        <w:trPr>
          <w:jc w:val="center"/>
          <w:ins w:id="11399" w:author="Russ Ott" w:date="2022-04-29T10:09:00Z"/>
        </w:trPr>
        <w:tc>
          <w:tcPr>
            <w:tcW w:w="1170" w:type="dxa"/>
          </w:tcPr>
          <w:p w14:paraId="3B8326C1" w14:textId="77777777" w:rsidR="00440477" w:rsidRDefault="00440477" w:rsidP="00BA7D84">
            <w:pPr>
              <w:pStyle w:val="TableText"/>
              <w:rPr>
                <w:ins w:id="11400" w:author="Russ Ott" w:date="2022-04-29T10:09:00Z"/>
              </w:rPr>
            </w:pPr>
            <w:ins w:id="11401" w:author="Russ Ott" w:date="2022-04-29T10:09:00Z">
              <w:r>
                <w:t>CHLDADOPT</w:t>
              </w:r>
            </w:ins>
          </w:p>
        </w:tc>
        <w:tc>
          <w:tcPr>
            <w:tcW w:w="3195" w:type="dxa"/>
          </w:tcPr>
          <w:p w14:paraId="31729887" w14:textId="77777777" w:rsidR="00440477" w:rsidRDefault="00440477" w:rsidP="00BA7D84">
            <w:pPr>
              <w:pStyle w:val="TableText"/>
              <w:rPr>
                <w:ins w:id="11402" w:author="Russ Ott" w:date="2022-04-29T10:09:00Z"/>
              </w:rPr>
            </w:pPr>
            <w:ins w:id="11403" w:author="Russ Ott" w:date="2022-04-29T10:09:00Z">
              <w:r>
                <w:t>HL7RoleCode</w:t>
              </w:r>
            </w:ins>
          </w:p>
        </w:tc>
        <w:tc>
          <w:tcPr>
            <w:tcW w:w="3195" w:type="dxa"/>
          </w:tcPr>
          <w:p w14:paraId="1452386E" w14:textId="77777777" w:rsidR="00440477" w:rsidRDefault="00440477" w:rsidP="00BA7D84">
            <w:pPr>
              <w:pStyle w:val="TableText"/>
              <w:rPr>
                <w:ins w:id="11404" w:author="Russ Ott" w:date="2022-04-29T10:09:00Z"/>
              </w:rPr>
            </w:pPr>
            <w:ins w:id="11405" w:author="Russ Ott" w:date="2022-04-29T10:09:00Z">
              <w:r>
                <w:t>urn:oid:2.16.840.1.113883.5.111</w:t>
              </w:r>
            </w:ins>
          </w:p>
        </w:tc>
        <w:tc>
          <w:tcPr>
            <w:tcW w:w="2520" w:type="dxa"/>
          </w:tcPr>
          <w:p w14:paraId="314B8F15" w14:textId="77777777" w:rsidR="00440477" w:rsidRDefault="00440477" w:rsidP="00BA7D84">
            <w:pPr>
              <w:pStyle w:val="TableText"/>
              <w:rPr>
                <w:ins w:id="11406" w:author="Russ Ott" w:date="2022-04-29T10:09:00Z"/>
              </w:rPr>
            </w:pPr>
            <w:ins w:id="11407" w:author="Russ Ott" w:date="2022-04-29T10:09:00Z">
              <w:r>
                <w:t>adopted child</w:t>
              </w:r>
            </w:ins>
          </w:p>
        </w:tc>
      </w:tr>
      <w:tr w:rsidR="00440477" w14:paraId="5E3FB418" w14:textId="77777777" w:rsidTr="00BA7D84">
        <w:trPr>
          <w:jc w:val="center"/>
          <w:ins w:id="11408" w:author="Russ Ott" w:date="2022-04-29T10:09:00Z"/>
        </w:trPr>
        <w:tc>
          <w:tcPr>
            <w:tcW w:w="1170" w:type="dxa"/>
          </w:tcPr>
          <w:p w14:paraId="79BDC4A8" w14:textId="77777777" w:rsidR="00440477" w:rsidRDefault="00440477" w:rsidP="00BA7D84">
            <w:pPr>
              <w:pStyle w:val="TableText"/>
              <w:rPr>
                <w:ins w:id="11409" w:author="Russ Ott" w:date="2022-04-29T10:09:00Z"/>
              </w:rPr>
            </w:pPr>
            <w:ins w:id="11410" w:author="Russ Ott" w:date="2022-04-29T10:09:00Z">
              <w:r>
                <w:t>CHLDFOST</w:t>
              </w:r>
            </w:ins>
          </w:p>
        </w:tc>
        <w:tc>
          <w:tcPr>
            <w:tcW w:w="3195" w:type="dxa"/>
          </w:tcPr>
          <w:p w14:paraId="002E5579" w14:textId="77777777" w:rsidR="00440477" w:rsidRDefault="00440477" w:rsidP="00BA7D84">
            <w:pPr>
              <w:pStyle w:val="TableText"/>
              <w:rPr>
                <w:ins w:id="11411" w:author="Russ Ott" w:date="2022-04-29T10:09:00Z"/>
              </w:rPr>
            </w:pPr>
            <w:ins w:id="11412" w:author="Russ Ott" w:date="2022-04-29T10:09:00Z">
              <w:r>
                <w:t>HL7RoleCode</w:t>
              </w:r>
            </w:ins>
          </w:p>
        </w:tc>
        <w:tc>
          <w:tcPr>
            <w:tcW w:w="3195" w:type="dxa"/>
          </w:tcPr>
          <w:p w14:paraId="0C91C0ED" w14:textId="77777777" w:rsidR="00440477" w:rsidRDefault="00440477" w:rsidP="00BA7D84">
            <w:pPr>
              <w:pStyle w:val="TableText"/>
              <w:rPr>
                <w:ins w:id="11413" w:author="Russ Ott" w:date="2022-04-29T10:09:00Z"/>
              </w:rPr>
            </w:pPr>
            <w:ins w:id="11414" w:author="Russ Ott" w:date="2022-04-29T10:09:00Z">
              <w:r>
                <w:t>urn:oid:2.16.840.1.113883.5.111</w:t>
              </w:r>
            </w:ins>
          </w:p>
        </w:tc>
        <w:tc>
          <w:tcPr>
            <w:tcW w:w="2520" w:type="dxa"/>
          </w:tcPr>
          <w:p w14:paraId="4EA2FFE4" w14:textId="77777777" w:rsidR="00440477" w:rsidRDefault="00440477" w:rsidP="00BA7D84">
            <w:pPr>
              <w:pStyle w:val="TableText"/>
              <w:rPr>
                <w:ins w:id="11415" w:author="Russ Ott" w:date="2022-04-29T10:09:00Z"/>
              </w:rPr>
            </w:pPr>
            <w:ins w:id="11416" w:author="Russ Ott" w:date="2022-04-29T10:09:00Z">
              <w:r>
                <w:t>foster child</w:t>
              </w:r>
            </w:ins>
          </w:p>
        </w:tc>
      </w:tr>
      <w:tr w:rsidR="00440477" w14:paraId="656C0BA7" w14:textId="77777777" w:rsidTr="00BA7D84">
        <w:trPr>
          <w:jc w:val="center"/>
          <w:ins w:id="11417" w:author="Russ Ott" w:date="2022-04-29T10:09:00Z"/>
        </w:trPr>
        <w:tc>
          <w:tcPr>
            <w:tcW w:w="1170" w:type="dxa"/>
          </w:tcPr>
          <w:p w14:paraId="4CECEB50" w14:textId="77777777" w:rsidR="00440477" w:rsidRDefault="00440477" w:rsidP="00BA7D84">
            <w:pPr>
              <w:pStyle w:val="TableText"/>
              <w:rPr>
                <w:ins w:id="11418" w:author="Russ Ott" w:date="2022-04-29T10:09:00Z"/>
              </w:rPr>
            </w:pPr>
            <w:ins w:id="11419" w:author="Russ Ott" w:date="2022-04-29T10:09:00Z">
              <w:r>
                <w:t>CHLDINLAW</w:t>
              </w:r>
            </w:ins>
          </w:p>
        </w:tc>
        <w:tc>
          <w:tcPr>
            <w:tcW w:w="3195" w:type="dxa"/>
          </w:tcPr>
          <w:p w14:paraId="380C39CC" w14:textId="77777777" w:rsidR="00440477" w:rsidRDefault="00440477" w:rsidP="00BA7D84">
            <w:pPr>
              <w:pStyle w:val="TableText"/>
              <w:rPr>
                <w:ins w:id="11420" w:author="Russ Ott" w:date="2022-04-29T10:09:00Z"/>
              </w:rPr>
            </w:pPr>
            <w:ins w:id="11421" w:author="Russ Ott" w:date="2022-04-29T10:09:00Z">
              <w:r>
                <w:t>HL7RoleCode</w:t>
              </w:r>
            </w:ins>
          </w:p>
        </w:tc>
        <w:tc>
          <w:tcPr>
            <w:tcW w:w="3195" w:type="dxa"/>
          </w:tcPr>
          <w:p w14:paraId="481229DD" w14:textId="77777777" w:rsidR="00440477" w:rsidRDefault="00440477" w:rsidP="00BA7D84">
            <w:pPr>
              <w:pStyle w:val="TableText"/>
              <w:rPr>
                <w:ins w:id="11422" w:author="Russ Ott" w:date="2022-04-29T10:09:00Z"/>
              </w:rPr>
            </w:pPr>
            <w:ins w:id="11423" w:author="Russ Ott" w:date="2022-04-29T10:09:00Z">
              <w:r>
                <w:t>urn:oid:2.16.840.1.113883.5.111</w:t>
              </w:r>
            </w:ins>
          </w:p>
        </w:tc>
        <w:tc>
          <w:tcPr>
            <w:tcW w:w="2520" w:type="dxa"/>
          </w:tcPr>
          <w:p w14:paraId="7BDCEC8E" w14:textId="77777777" w:rsidR="00440477" w:rsidRDefault="00440477" w:rsidP="00BA7D84">
            <w:pPr>
              <w:pStyle w:val="TableText"/>
              <w:rPr>
                <w:ins w:id="11424" w:author="Russ Ott" w:date="2022-04-29T10:09:00Z"/>
              </w:rPr>
            </w:pPr>
            <w:ins w:id="11425" w:author="Russ Ott" w:date="2022-04-29T10:09:00Z">
              <w:r>
                <w:t>child-in-law</w:t>
              </w:r>
            </w:ins>
          </w:p>
        </w:tc>
      </w:tr>
      <w:tr w:rsidR="00440477" w14:paraId="370716FF" w14:textId="77777777" w:rsidTr="00BA7D84">
        <w:trPr>
          <w:jc w:val="center"/>
          <w:ins w:id="11426" w:author="Russ Ott" w:date="2022-04-29T10:09:00Z"/>
        </w:trPr>
        <w:tc>
          <w:tcPr>
            <w:tcW w:w="1440" w:type="dxa"/>
            <w:gridSpan w:val="4"/>
          </w:tcPr>
          <w:p w14:paraId="7D080079" w14:textId="77777777" w:rsidR="00440477" w:rsidRDefault="00440477" w:rsidP="00BA7D84">
            <w:pPr>
              <w:pStyle w:val="TableText"/>
              <w:rPr>
                <w:ins w:id="11427" w:author="Russ Ott" w:date="2022-04-29T10:09:00Z"/>
              </w:rPr>
            </w:pPr>
            <w:ins w:id="11428" w:author="Russ Ott" w:date="2022-04-29T10:09:00Z">
              <w:r>
                <w:t>...</w:t>
              </w:r>
            </w:ins>
          </w:p>
        </w:tc>
      </w:tr>
    </w:tbl>
    <w:p w14:paraId="260A03FD" w14:textId="77777777" w:rsidR="00440477" w:rsidRDefault="00440477" w:rsidP="00440477">
      <w:pPr>
        <w:pStyle w:val="BodyText"/>
        <w:rPr>
          <w:ins w:id="11429" w:author="Russ Ott" w:date="2022-04-29T10:09:00Z"/>
        </w:rPr>
      </w:pPr>
    </w:p>
    <w:p w14:paraId="6947C218" w14:textId="77777777" w:rsidR="00440477" w:rsidRDefault="00440477" w:rsidP="00440477">
      <w:pPr>
        <w:pStyle w:val="Heading1"/>
      </w:pPr>
      <w:bookmarkStart w:id="11430" w:name="_Toc101450674"/>
      <w:bookmarkStart w:id="11431" w:name="_Toc83394564"/>
      <w:r>
        <w:t>Code Systems in This Guide</w:t>
      </w:r>
      <w:bookmarkEnd w:id="11430"/>
      <w:bookmarkEnd w:id="11431"/>
    </w:p>
    <w:p w14:paraId="00EE13F9" w14:textId="42B2523E" w:rsidR="00440477" w:rsidRDefault="00440477" w:rsidP="00440477">
      <w:pPr>
        <w:pStyle w:val="Caption"/>
      </w:pPr>
      <w:bookmarkStart w:id="11432" w:name="_Toc101450761"/>
      <w:bookmarkStart w:id="11433" w:name="_Toc82717686"/>
      <w:r>
        <w:t xml:space="preserve">Table </w:t>
      </w:r>
      <w:r>
        <w:fldChar w:fldCharType="begin"/>
      </w:r>
      <w:r>
        <w:instrText>SEQ Table \* ARABIC</w:instrText>
      </w:r>
      <w:r>
        <w:fldChar w:fldCharType="separate"/>
      </w:r>
      <w:del w:id="11434" w:author="Russ Ott" w:date="2022-04-29T10:09:00Z">
        <w:r w:rsidR="002F5B8D">
          <w:delText>25</w:delText>
        </w:r>
      </w:del>
      <w:ins w:id="11435" w:author="Russ Ott" w:date="2022-04-29T10:09:00Z">
        <w:r w:rsidR="00F1669B">
          <w:t>55</w:t>
        </w:r>
      </w:ins>
      <w:r>
        <w:fldChar w:fldCharType="end"/>
      </w:r>
      <w:r>
        <w:t>: Code Systems</w:t>
      </w:r>
      <w:bookmarkEnd w:id="11432"/>
      <w:bookmarkEnd w:id="114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304C6883" w14:textId="77777777" w:rsidTr="00BA7D84">
        <w:trPr>
          <w:cantSplit/>
          <w:tblHeader/>
          <w:jc w:val="center"/>
        </w:trPr>
        <w:tc>
          <w:tcPr>
            <w:tcW w:w="360" w:type="dxa"/>
            <w:shd w:val="clear" w:color="auto" w:fill="E6E6E6"/>
          </w:tcPr>
          <w:p w14:paraId="4880F798" w14:textId="77777777" w:rsidR="00440477" w:rsidRDefault="00440477" w:rsidP="00BA7D84">
            <w:pPr>
              <w:pStyle w:val="TableHead"/>
            </w:pPr>
            <w:r>
              <w:t>Name</w:t>
            </w:r>
          </w:p>
        </w:tc>
        <w:tc>
          <w:tcPr>
            <w:tcW w:w="360" w:type="dxa"/>
            <w:shd w:val="clear" w:color="auto" w:fill="E6E6E6"/>
          </w:tcPr>
          <w:p w14:paraId="16A76EA5" w14:textId="77777777" w:rsidR="00440477" w:rsidRDefault="00440477" w:rsidP="00BA7D84">
            <w:pPr>
              <w:pStyle w:val="TableHead"/>
            </w:pPr>
            <w:r>
              <w:t>OID</w:t>
            </w:r>
          </w:p>
        </w:tc>
      </w:tr>
      <w:tr w:rsidR="00440477" w14:paraId="4ACD128D" w14:textId="77777777" w:rsidTr="00BA7D84">
        <w:trPr>
          <w:jc w:val="center"/>
        </w:trPr>
        <w:tc>
          <w:tcPr>
            <w:tcW w:w="360" w:type="dxa"/>
          </w:tcPr>
          <w:p w14:paraId="7E5248BF" w14:textId="77777777" w:rsidR="00440477" w:rsidRDefault="00440477" w:rsidP="00BA7D84">
            <w:r>
              <w:t>Administrative Gender</w:t>
            </w:r>
          </w:p>
        </w:tc>
        <w:tc>
          <w:tcPr>
            <w:tcW w:w="360" w:type="dxa"/>
          </w:tcPr>
          <w:p w14:paraId="35BDBB74" w14:textId="77777777" w:rsidR="00440477" w:rsidRDefault="00440477" w:rsidP="00BA7D84">
            <w:r>
              <w:t>urn:oid:2.16.840.1.113883.5.1</w:t>
            </w:r>
          </w:p>
        </w:tc>
      </w:tr>
      <w:tr w:rsidR="00440477" w14:paraId="13760867" w14:textId="77777777" w:rsidTr="00BA7D84">
        <w:trPr>
          <w:jc w:val="center"/>
          <w:ins w:id="11436" w:author="Russ Ott" w:date="2022-04-29T10:09:00Z"/>
        </w:trPr>
        <w:tc>
          <w:tcPr>
            <w:tcW w:w="360" w:type="dxa"/>
          </w:tcPr>
          <w:p w14:paraId="384D9B04" w14:textId="77777777" w:rsidR="00440477" w:rsidRDefault="00440477" w:rsidP="00BA7D84">
            <w:pPr>
              <w:rPr>
                <w:ins w:id="11437" w:author="Russ Ott" w:date="2022-04-29T10:09:00Z"/>
              </w:rPr>
            </w:pPr>
            <w:ins w:id="11438" w:author="Russ Ott" w:date="2022-04-29T10:09:00Z">
              <w:r>
                <w:t>Healthcare Provider Taxonomy (HIPAA)</w:t>
              </w:r>
            </w:ins>
          </w:p>
        </w:tc>
        <w:tc>
          <w:tcPr>
            <w:tcW w:w="360" w:type="dxa"/>
          </w:tcPr>
          <w:p w14:paraId="1440C298" w14:textId="77777777" w:rsidR="00440477" w:rsidRDefault="00440477" w:rsidP="00BA7D84">
            <w:pPr>
              <w:rPr>
                <w:ins w:id="11439" w:author="Russ Ott" w:date="2022-04-29T10:09:00Z"/>
              </w:rPr>
            </w:pPr>
            <w:ins w:id="11440" w:author="Russ Ott" w:date="2022-04-29T10:09:00Z">
              <w:r>
                <w:t>urn:oid:2.16.840.1.113883.6.101</w:t>
              </w:r>
            </w:ins>
          </w:p>
        </w:tc>
      </w:tr>
      <w:tr w:rsidR="00440477" w14:paraId="48C27867" w14:textId="77777777" w:rsidTr="00BA7D84">
        <w:trPr>
          <w:jc w:val="center"/>
        </w:trPr>
        <w:tc>
          <w:tcPr>
            <w:tcW w:w="360" w:type="dxa"/>
          </w:tcPr>
          <w:p w14:paraId="322D2053" w14:textId="77777777" w:rsidR="00440477" w:rsidRDefault="00440477" w:rsidP="00BA7D84">
            <w:r>
              <w:t>HL7ActClass</w:t>
            </w:r>
          </w:p>
        </w:tc>
        <w:tc>
          <w:tcPr>
            <w:tcW w:w="360" w:type="dxa"/>
          </w:tcPr>
          <w:p w14:paraId="083DDFE1" w14:textId="77777777" w:rsidR="00440477" w:rsidRDefault="00440477" w:rsidP="00BA7D84">
            <w:r>
              <w:t>urn:oid:2.16.840.1.113883.5.6</w:t>
            </w:r>
          </w:p>
        </w:tc>
      </w:tr>
      <w:tr w:rsidR="00440477" w14:paraId="53F3F640" w14:textId="77777777" w:rsidTr="00BA7D84">
        <w:trPr>
          <w:jc w:val="center"/>
          <w:ins w:id="11441" w:author="Russ Ott" w:date="2022-04-29T10:09:00Z"/>
        </w:trPr>
        <w:tc>
          <w:tcPr>
            <w:tcW w:w="360" w:type="dxa"/>
          </w:tcPr>
          <w:p w14:paraId="6791F410" w14:textId="77777777" w:rsidR="00440477" w:rsidRDefault="00440477" w:rsidP="00BA7D84">
            <w:pPr>
              <w:rPr>
                <w:ins w:id="11442" w:author="Russ Ott" w:date="2022-04-29T10:09:00Z"/>
              </w:rPr>
            </w:pPr>
            <w:ins w:id="11443" w:author="Russ Ott" w:date="2022-04-29T10:09:00Z">
              <w:r>
                <w:t>HL7ActCode</w:t>
              </w:r>
            </w:ins>
          </w:p>
        </w:tc>
        <w:tc>
          <w:tcPr>
            <w:tcW w:w="360" w:type="dxa"/>
          </w:tcPr>
          <w:p w14:paraId="654CF230" w14:textId="77777777" w:rsidR="00440477" w:rsidRDefault="00440477" w:rsidP="00BA7D84">
            <w:pPr>
              <w:rPr>
                <w:ins w:id="11444" w:author="Russ Ott" w:date="2022-04-29T10:09:00Z"/>
              </w:rPr>
            </w:pPr>
            <w:ins w:id="11445" w:author="Russ Ott" w:date="2022-04-29T10:09:00Z">
              <w:r>
                <w:t>urn:oid:2.16.840.1.113883.5.4</w:t>
              </w:r>
            </w:ins>
          </w:p>
        </w:tc>
      </w:tr>
      <w:tr w:rsidR="00440477" w14:paraId="39F590A0" w14:textId="77777777" w:rsidTr="00BA7D84">
        <w:trPr>
          <w:jc w:val="center"/>
        </w:trPr>
        <w:tc>
          <w:tcPr>
            <w:tcW w:w="360" w:type="dxa"/>
          </w:tcPr>
          <w:p w14:paraId="513AD4C8" w14:textId="77777777" w:rsidR="00440477" w:rsidRDefault="00440477" w:rsidP="00BA7D84">
            <w:r>
              <w:t>HL7ActMood</w:t>
            </w:r>
          </w:p>
        </w:tc>
        <w:tc>
          <w:tcPr>
            <w:tcW w:w="360" w:type="dxa"/>
          </w:tcPr>
          <w:p w14:paraId="5901ED33" w14:textId="77777777" w:rsidR="00440477" w:rsidRDefault="00440477" w:rsidP="00BA7D84">
            <w:r>
              <w:t>urn:oid:2.16.840.1.113883.5.1001</w:t>
            </w:r>
          </w:p>
        </w:tc>
      </w:tr>
      <w:tr w:rsidR="00440477" w14:paraId="57E06E30" w14:textId="77777777" w:rsidTr="00BA7D84">
        <w:trPr>
          <w:jc w:val="center"/>
          <w:ins w:id="11446" w:author="Russ Ott" w:date="2022-04-29T10:09:00Z"/>
        </w:trPr>
        <w:tc>
          <w:tcPr>
            <w:tcW w:w="360" w:type="dxa"/>
          </w:tcPr>
          <w:p w14:paraId="1CBA0E76" w14:textId="77777777" w:rsidR="00440477" w:rsidRDefault="00440477" w:rsidP="00BA7D84">
            <w:pPr>
              <w:rPr>
                <w:ins w:id="11447" w:author="Russ Ott" w:date="2022-04-29T10:09:00Z"/>
              </w:rPr>
            </w:pPr>
            <w:ins w:id="11448" w:author="Russ Ott" w:date="2022-04-29T10:09:00Z">
              <w:r>
                <w:t>HL7ActPriority</w:t>
              </w:r>
            </w:ins>
          </w:p>
        </w:tc>
        <w:tc>
          <w:tcPr>
            <w:tcW w:w="360" w:type="dxa"/>
          </w:tcPr>
          <w:p w14:paraId="28C99185" w14:textId="77777777" w:rsidR="00440477" w:rsidRDefault="00440477" w:rsidP="00BA7D84">
            <w:pPr>
              <w:rPr>
                <w:ins w:id="11449" w:author="Russ Ott" w:date="2022-04-29T10:09:00Z"/>
              </w:rPr>
            </w:pPr>
            <w:ins w:id="11450" w:author="Russ Ott" w:date="2022-04-29T10:09:00Z">
              <w:r>
                <w:t>urn:oid:2.16.840.1.113883.5.7</w:t>
              </w:r>
            </w:ins>
          </w:p>
        </w:tc>
      </w:tr>
      <w:tr w:rsidR="00440477" w14:paraId="2655A287" w14:textId="77777777" w:rsidTr="00BA7D84">
        <w:trPr>
          <w:jc w:val="center"/>
        </w:trPr>
        <w:tc>
          <w:tcPr>
            <w:tcW w:w="360" w:type="dxa"/>
          </w:tcPr>
          <w:p w14:paraId="57EFFD3B" w14:textId="77777777" w:rsidR="00440477" w:rsidRDefault="00440477" w:rsidP="00BA7D84">
            <w:r>
              <w:t>HL7ActRelationshipType</w:t>
            </w:r>
          </w:p>
        </w:tc>
        <w:tc>
          <w:tcPr>
            <w:tcW w:w="360" w:type="dxa"/>
          </w:tcPr>
          <w:p w14:paraId="2CD29973" w14:textId="77777777" w:rsidR="00440477" w:rsidRDefault="00440477" w:rsidP="00BA7D84">
            <w:r>
              <w:t>urn:oid:2.16.840.1.113883.5.1002</w:t>
            </w:r>
          </w:p>
        </w:tc>
      </w:tr>
      <w:tr w:rsidR="00440477" w14:paraId="272D2ACA" w14:textId="77777777" w:rsidTr="00BA7D84">
        <w:trPr>
          <w:jc w:val="center"/>
        </w:trPr>
        <w:tc>
          <w:tcPr>
            <w:tcW w:w="360" w:type="dxa"/>
          </w:tcPr>
          <w:p w14:paraId="3E48CF0A" w14:textId="77777777" w:rsidR="00440477" w:rsidRDefault="00440477" w:rsidP="00BA7D84">
            <w:r>
              <w:t>HL7ActStatus</w:t>
            </w:r>
          </w:p>
        </w:tc>
        <w:tc>
          <w:tcPr>
            <w:tcW w:w="360" w:type="dxa"/>
          </w:tcPr>
          <w:p w14:paraId="0A3B7CBE" w14:textId="77777777" w:rsidR="00440477" w:rsidRDefault="00440477" w:rsidP="00BA7D84">
            <w:r>
              <w:t>urn:oid:2.16.840.1.113883.5.14</w:t>
            </w:r>
          </w:p>
        </w:tc>
      </w:tr>
      <w:tr w:rsidR="00440477" w14:paraId="242600FF" w14:textId="77777777" w:rsidTr="00BA7D84">
        <w:trPr>
          <w:jc w:val="center"/>
        </w:trPr>
        <w:tc>
          <w:tcPr>
            <w:tcW w:w="360" w:type="dxa"/>
          </w:tcPr>
          <w:p w14:paraId="0ACF4FD8" w14:textId="77777777" w:rsidR="00440477" w:rsidRDefault="00440477" w:rsidP="00BA7D84">
            <w:r>
              <w:t>HL7EntityClass</w:t>
            </w:r>
          </w:p>
        </w:tc>
        <w:tc>
          <w:tcPr>
            <w:tcW w:w="360" w:type="dxa"/>
          </w:tcPr>
          <w:p w14:paraId="4E36B762" w14:textId="77777777" w:rsidR="00440477" w:rsidRDefault="00440477" w:rsidP="00BA7D84">
            <w:r>
              <w:t>urn:oid:2.16.840.1.113883.5.41</w:t>
            </w:r>
          </w:p>
        </w:tc>
      </w:tr>
      <w:tr w:rsidR="00440477" w14:paraId="1BD0307C" w14:textId="77777777" w:rsidTr="00BA7D84">
        <w:trPr>
          <w:jc w:val="center"/>
          <w:ins w:id="11451" w:author="Russ Ott" w:date="2022-04-29T10:09:00Z"/>
        </w:trPr>
        <w:tc>
          <w:tcPr>
            <w:tcW w:w="360" w:type="dxa"/>
          </w:tcPr>
          <w:p w14:paraId="6100FAAB" w14:textId="77777777" w:rsidR="00440477" w:rsidRDefault="00440477" w:rsidP="00BA7D84">
            <w:pPr>
              <w:rPr>
                <w:ins w:id="11452" w:author="Russ Ott" w:date="2022-04-29T10:09:00Z"/>
              </w:rPr>
            </w:pPr>
            <w:ins w:id="11453" w:author="Russ Ott" w:date="2022-04-29T10:09:00Z">
              <w:r>
                <w:t>HL7NullFlavor</w:t>
              </w:r>
            </w:ins>
          </w:p>
        </w:tc>
        <w:tc>
          <w:tcPr>
            <w:tcW w:w="360" w:type="dxa"/>
          </w:tcPr>
          <w:p w14:paraId="7D9D6F9F" w14:textId="77777777" w:rsidR="00440477" w:rsidRDefault="00440477" w:rsidP="00BA7D84">
            <w:pPr>
              <w:rPr>
                <w:ins w:id="11454" w:author="Russ Ott" w:date="2022-04-29T10:09:00Z"/>
              </w:rPr>
            </w:pPr>
            <w:ins w:id="11455" w:author="Russ Ott" w:date="2022-04-29T10:09:00Z">
              <w:r>
                <w:t>urn:oid:2.16.840.1.113883.5.1008</w:t>
              </w:r>
            </w:ins>
          </w:p>
        </w:tc>
      </w:tr>
      <w:tr w:rsidR="00440477" w14:paraId="30AC93F5" w14:textId="77777777" w:rsidTr="00BA7D84">
        <w:trPr>
          <w:jc w:val="center"/>
        </w:trPr>
        <w:tc>
          <w:tcPr>
            <w:tcW w:w="360" w:type="dxa"/>
          </w:tcPr>
          <w:p w14:paraId="1CE0B321" w14:textId="77777777" w:rsidR="00440477" w:rsidRDefault="00440477" w:rsidP="00BA7D84">
            <w:r>
              <w:t>HL7ParticipationFunction</w:t>
            </w:r>
          </w:p>
        </w:tc>
        <w:tc>
          <w:tcPr>
            <w:tcW w:w="360" w:type="dxa"/>
          </w:tcPr>
          <w:p w14:paraId="7344C7A9" w14:textId="77777777" w:rsidR="00440477" w:rsidRDefault="00440477" w:rsidP="00BA7D84">
            <w:r>
              <w:t>urn:oid:2.16.840.1.113883.5.88</w:t>
            </w:r>
          </w:p>
        </w:tc>
      </w:tr>
      <w:tr w:rsidR="00440477" w14:paraId="2380C9B0" w14:textId="77777777" w:rsidTr="00BA7D84">
        <w:trPr>
          <w:jc w:val="center"/>
        </w:trPr>
        <w:tc>
          <w:tcPr>
            <w:tcW w:w="360" w:type="dxa"/>
          </w:tcPr>
          <w:p w14:paraId="67B4F7B1" w14:textId="77777777" w:rsidR="00440477" w:rsidRDefault="00440477" w:rsidP="00BA7D84">
            <w:r>
              <w:t>HL7ParticipationType</w:t>
            </w:r>
          </w:p>
        </w:tc>
        <w:tc>
          <w:tcPr>
            <w:tcW w:w="360" w:type="dxa"/>
          </w:tcPr>
          <w:p w14:paraId="248F2B67" w14:textId="77777777" w:rsidR="00440477" w:rsidRDefault="00440477" w:rsidP="00BA7D84">
            <w:r>
              <w:t>urn:oid:2.16.840.1.113883.5.90</w:t>
            </w:r>
          </w:p>
        </w:tc>
      </w:tr>
      <w:tr w:rsidR="00440477" w14:paraId="01EB822A" w14:textId="77777777" w:rsidTr="00BA7D84">
        <w:trPr>
          <w:jc w:val="center"/>
          <w:ins w:id="11456" w:author="Russ Ott" w:date="2022-04-29T10:09:00Z"/>
        </w:trPr>
        <w:tc>
          <w:tcPr>
            <w:tcW w:w="360" w:type="dxa"/>
          </w:tcPr>
          <w:p w14:paraId="1EC6326A" w14:textId="77777777" w:rsidR="00440477" w:rsidRDefault="00440477" w:rsidP="00BA7D84">
            <w:pPr>
              <w:rPr>
                <w:ins w:id="11457" w:author="Russ Ott" w:date="2022-04-29T10:09:00Z"/>
              </w:rPr>
            </w:pPr>
            <w:ins w:id="11458" w:author="Russ Ott" w:date="2022-04-29T10:09:00Z">
              <w:r>
                <w:t>HL7RoleCode</w:t>
              </w:r>
            </w:ins>
          </w:p>
        </w:tc>
        <w:tc>
          <w:tcPr>
            <w:tcW w:w="360" w:type="dxa"/>
          </w:tcPr>
          <w:p w14:paraId="3488DF4E" w14:textId="77777777" w:rsidR="00440477" w:rsidRDefault="00440477" w:rsidP="00BA7D84">
            <w:pPr>
              <w:rPr>
                <w:ins w:id="11459" w:author="Russ Ott" w:date="2022-04-29T10:09:00Z"/>
              </w:rPr>
            </w:pPr>
            <w:ins w:id="11460" w:author="Russ Ott" w:date="2022-04-29T10:09:00Z">
              <w:r>
                <w:t>urn:oid:2.16.840.1.113883.5.111</w:t>
              </w:r>
            </w:ins>
          </w:p>
        </w:tc>
      </w:tr>
      <w:tr w:rsidR="00440477" w14:paraId="79572EAC" w14:textId="77777777" w:rsidTr="00BA7D84">
        <w:trPr>
          <w:jc w:val="center"/>
          <w:ins w:id="11461" w:author="Russ Ott" w:date="2022-04-29T10:09:00Z"/>
        </w:trPr>
        <w:tc>
          <w:tcPr>
            <w:tcW w:w="360" w:type="dxa"/>
          </w:tcPr>
          <w:p w14:paraId="42ED3C08" w14:textId="77777777" w:rsidR="00440477" w:rsidRDefault="00440477" w:rsidP="00BA7D84">
            <w:pPr>
              <w:rPr>
                <w:ins w:id="11462" w:author="Russ Ott" w:date="2022-04-29T10:09:00Z"/>
              </w:rPr>
            </w:pPr>
            <w:ins w:id="11463" w:author="Russ Ott" w:date="2022-04-29T10:09:00Z">
              <w:r>
                <w:t>ICD-10-CM</w:t>
              </w:r>
            </w:ins>
          </w:p>
        </w:tc>
        <w:tc>
          <w:tcPr>
            <w:tcW w:w="360" w:type="dxa"/>
          </w:tcPr>
          <w:p w14:paraId="2224D048" w14:textId="77777777" w:rsidR="00440477" w:rsidRDefault="00440477" w:rsidP="00BA7D84">
            <w:pPr>
              <w:rPr>
                <w:ins w:id="11464" w:author="Russ Ott" w:date="2022-04-29T10:09:00Z"/>
              </w:rPr>
            </w:pPr>
            <w:ins w:id="11465" w:author="Russ Ott" w:date="2022-04-29T10:09:00Z">
              <w:r>
                <w:t>urn:oid:2.16.840.1.113883.6.90</w:t>
              </w:r>
            </w:ins>
          </w:p>
        </w:tc>
      </w:tr>
      <w:tr w:rsidR="00440477" w14:paraId="3A86190E" w14:textId="77777777" w:rsidTr="00BA7D84">
        <w:trPr>
          <w:jc w:val="center"/>
        </w:trPr>
        <w:tc>
          <w:tcPr>
            <w:tcW w:w="360" w:type="dxa"/>
          </w:tcPr>
          <w:p w14:paraId="20A6787E" w14:textId="77777777" w:rsidR="00440477" w:rsidRDefault="00440477" w:rsidP="00BA7D84">
            <w:r>
              <w:t>LOINC</w:t>
            </w:r>
          </w:p>
        </w:tc>
        <w:tc>
          <w:tcPr>
            <w:tcW w:w="360" w:type="dxa"/>
          </w:tcPr>
          <w:p w14:paraId="2D6944EE" w14:textId="77777777" w:rsidR="00440477" w:rsidRDefault="00440477" w:rsidP="00BA7D84">
            <w:r>
              <w:t>urn:oid:2.16.840.1.113883.6.1</w:t>
            </w:r>
          </w:p>
        </w:tc>
      </w:tr>
      <w:tr w:rsidR="00440477" w14:paraId="7AF0D88C" w14:textId="77777777" w:rsidTr="00BA7D84">
        <w:trPr>
          <w:jc w:val="center"/>
        </w:trPr>
        <w:tc>
          <w:tcPr>
            <w:tcW w:w="360" w:type="dxa"/>
          </w:tcPr>
          <w:p w14:paraId="457C0993" w14:textId="77777777" w:rsidR="00440477" w:rsidRDefault="00440477" w:rsidP="00BA7D84">
            <w:r>
              <w:t>Media Type</w:t>
            </w:r>
          </w:p>
        </w:tc>
        <w:tc>
          <w:tcPr>
            <w:tcW w:w="360" w:type="dxa"/>
          </w:tcPr>
          <w:p w14:paraId="42881DED" w14:textId="77777777" w:rsidR="00440477" w:rsidRDefault="00440477" w:rsidP="00BA7D84">
            <w:r>
              <w:t>urn:oid:2.16.840.1.113883.5.79</w:t>
            </w:r>
          </w:p>
        </w:tc>
      </w:tr>
      <w:tr w:rsidR="00440477" w14:paraId="0FE6D71A" w14:textId="77777777" w:rsidTr="00BA7D84">
        <w:trPr>
          <w:jc w:val="center"/>
          <w:ins w:id="11466" w:author="Russ Ott" w:date="2022-04-29T10:09:00Z"/>
        </w:trPr>
        <w:tc>
          <w:tcPr>
            <w:tcW w:w="360" w:type="dxa"/>
          </w:tcPr>
          <w:p w14:paraId="04B06FB2" w14:textId="77777777" w:rsidR="00440477" w:rsidRDefault="00440477" w:rsidP="00BA7D84">
            <w:pPr>
              <w:rPr>
                <w:ins w:id="11467" w:author="Russ Ott" w:date="2022-04-29T10:09:00Z"/>
              </w:rPr>
            </w:pPr>
            <w:ins w:id="11468" w:author="Russ Ott" w:date="2022-04-29T10:09:00Z">
              <w:r>
                <w:t>ProvenanceParticipantType</w:t>
              </w:r>
            </w:ins>
          </w:p>
        </w:tc>
        <w:tc>
          <w:tcPr>
            <w:tcW w:w="360" w:type="dxa"/>
          </w:tcPr>
          <w:p w14:paraId="7FB9A473" w14:textId="77777777" w:rsidR="00440477" w:rsidRDefault="00440477" w:rsidP="00BA7D84">
            <w:pPr>
              <w:rPr>
                <w:ins w:id="11469" w:author="Russ Ott" w:date="2022-04-29T10:09:00Z"/>
              </w:rPr>
            </w:pPr>
            <w:ins w:id="11470" w:author="Russ Ott" w:date="2022-04-29T10:09:00Z">
              <w:r>
                <w:t>urn:oid:2.16.840.1.113883.4.642.4.1131</w:t>
              </w:r>
            </w:ins>
          </w:p>
        </w:tc>
      </w:tr>
      <w:tr w:rsidR="00440477" w14:paraId="3DEAFA8C" w14:textId="77777777" w:rsidTr="00BA7D84">
        <w:trPr>
          <w:jc w:val="center"/>
        </w:trPr>
        <w:tc>
          <w:tcPr>
            <w:tcW w:w="360" w:type="dxa"/>
          </w:tcPr>
          <w:p w14:paraId="25D6B5B9" w14:textId="77777777" w:rsidR="00440477" w:rsidRDefault="00440477" w:rsidP="00BA7D84">
            <w:r>
              <w:t>SNOMED CT</w:t>
            </w:r>
          </w:p>
        </w:tc>
        <w:tc>
          <w:tcPr>
            <w:tcW w:w="360" w:type="dxa"/>
          </w:tcPr>
          <w:p w14:paraId="3906334E" w14:textId="77777777" w:rsidR="00440477" w:rsidRDefault="00440477" w:rsidP="00BA7D84">
            <w:r>
              <w:t>urn:oid:2.16.840.1.113883.6.96</w:t>
            </w:r>
          </w:p>
        </w:tc>
      </w:tr>
      <w:tr w:rsidR="00440477" w14:paraId="11401C52" w14:textId="77777777" w:rsidTr="00BA7D84">
        <w:trPr>
          <w:jc w:val="center"/>
          <w:ins w:id="11471" w:author="Russ Ott" w:date="2022-04-29T10:09:00Z"/>
        </w:trPr>
        <w:tc>
          <w:tcPr>
            <w:tcW w:w="360" w:type="dxa"/>
          </w:tcPr>
          <w:p w14:paraId="7A9AA413" w14:textId="77777777" w:rsidR="00440477" w:rsidRDefault="00440477" w:rsidP="00BA7D84">
            <w:pPr>
              <w:rPr>
                <w:ins w:id="11472" w:author="Russ Ott" w:date="2022-04-29T10:09:00Z"/>
              </w:rPr>
            </w:pPr>
            <w:ins w:id="11473" w:author="Russ Ott" w:date="2022-04-29T10:09:00Z">
              <w:r>
                <w:t>UCUM</w:t>
              </w:r>
            </w:ins>
          </w:p>
        </w:tc>
        <w:tc>
          <w:tcPr>
            <w:tcW w:w="360" w:type="dxa"/>
          </w:tcPr>
          <w:p w14:paraId="1995573A" w14:textId="77777777" w:rsidR="00440477" w:rsidRDefault="00440477" w:rsidP="00BA7D84">
            <w:pPr>
              <w:rPr>
                <w:ins w:id="11474" w:author="Russ Ott" w:date="2022-04-29T10:09:00Z"/>
              </w:rPr>
            </w:pPr>
            <w:ins w:id="11475" w:author="Russ Ott" w:date="2022-04-29T10:09:00Z">
              <w:r>
                <w:t>urn:oid:1.3.6.1.4.1.12009.10.3.1</w:t>
              </w:r>
            </w:ins>
          </w:p>
        </w:tc>
      </w:tr>
    </w:tbl>
    <w:p w14:paraId="638B3DDE" w14:textId="77777777" w:rsidR="00440477" w:rsidRDefault="00440477" w:rsidP="00440477">
      <w:pPr>
        <w:pStyle w:val="BodyText"/>
        <w:rPr>
          <w:ins w:id="11476" w:author="Russ Ott" w:date="2022-04-29T10:09:00Z"/>
        </w:rPr>
      </w:pPr>
    </w:p>
    <w:p w14:paraId="172F94CA" w14:textId="77777777" w:rsidR="00036ABC" w:rsidRDefault="00036ABC" w:rsidP="00440477">
      <w:pPr>
        <w:pStyle w:val="BodyText"/>
      </w:pPr>
    </w:p>
    <w:sectPr w:rsidR="00036ABC" w:rsidSect="003C3A2B">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3CEF9" w14:textId="77777777" w:rsidR="00002F64" w:rsidRDefault="00002F64">
      <w:r>
        <w:separator/>
      </w:r>
    </w:p>
    <w:p w14:paraId="1C27EB65" w14:textId="77777777" w:rsidR="00002F64" w:rsidRDefault="00002F64"/>
    <w:p w14:paraId="427E395D" w14:textId="77777777" w:rsidR="00002F64" w:rsidRDefault="00002F64"/>
    <w:p w14:paraId="7F6B7D0C" w14:textId="77777777" w:rsidR="00002F64" w:rsidRDefault="00002F64"/>
    <w:p w14:paraId="59A93483" w14:textId="77777777" w:rsidR="00002F64" w:rsidRDefault="00002F64"/>
  </w:endnote>
  <w:endnote w:type="continuationSeparator" w:id="0">
    <w:p w14:paraId="66D40056" w14:textId="77777777" w:rsidR="00002F64" w:rsidRDefault="00002F64">
      <w:r>
        <w:continuationSeparator/>
      </w:r>
    </w:p>
    <w:p w14:paraId="6E1DCE76" w14:textId="77777777" w:rsidR="00002F64" w:rsidRDefault="00002F64"/>
    <w:p w14:paraId="0886824D" w14:textId="77777777" w:rsidR="00002F64" w:rsidRDefault="00002F64"/>
    <w:p w14:paraId="2B417A26" w14:textId="77777777" w:rsidR="00002F64" w:rsidRDefault="00002F64"/>
    <w:p w14:paraId="09F7C3CC" w14:textId="77777777" w:rsidR="00002F64" w:rsidRDefault="00002F64"/>
  </w:endnote>
  <w:endnote w:type="continuationNotice" w:id="1">
    <w:p w14:paraId="3E34D794" w14:textId="77777777" w:rsidR="00002F64" w:rsidRDefault="00002F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AB755" w14:textId="116EF7A7" w:rsidR="003C3A2B" w:rsidRDefault="003C3A2B">
    <w:pPr>
      <w:pStyle w:val="Footer"/>
    </w:pPr>
    <w:r>
      <w:t xml:space="preserve">C-CDA 2.1 Companion Guide </w:t>
    </w:r>
    <w:del w:id="11479" w:author="Russ Ott" w:date="2022-04-29T10:09:00Z">
      <w:r w:rsidR="00483425">
        <w:delText>V2</w:delText>
      </w:r>
      <w:r w:rsidR="00483425">
        <w:tab/>
        <w:delText>October 31</w:delText>
      </w:r>
    </w:del>
    <w:ins w:id="11480" w:author="Russ Ott" w:date="2022-04-29T10:09:00Z">
      <w:r>
        <w:t>V3</w:t>
      </w:r>
      <w:r>
        <w:tab/>
        <w:t>March 25</w:t>
      </w:r>
    </w:ins>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88EDD" w14:textId="0EDB6DFC" w:rsidR="003C3A2B" w:rsidRPr="003C3A2B" w:rsidRDefault="003C3A2B" w:rsidP="003C3A2B">
    <w:pPr>
      <w:tabs>
        <w:tab w:val="right" w:pos="9360"/>
      </w:tabs>
      <w:spacing w:after="0" w:line="240" w:lineRule="auto"/>
      <w:ind w:right="-180"/>
      <w:rPr>
        <w:rFonts w:ascii="Calibri Light" w:eastAsia="Arial" w:hAnsi="Calibri Light"/>
        <w:sz w:val="18"/>
        <w:rPrChange w:id="11481" w:author="Russ Ott" w:date="2022-04-29T10:09:00Z">
          <w:rPr>
            <w:rFonts w:ascii="Calibri Light" w:eastAsia="Arial" w:hAnsi="Calibri Light"/>
            <w:i w:val="0"/>
            <w:color w:val="000000"/>
            <w:sz w:val="18"/>
          </w:rPr>
        </w:rPrChange>
      </w:rPr>
      <w:pPrChange w:id="11482" w:author="Russ Ott" w:date="2022-04-29T10:09:00Z">
        <w:pPr>
          <w:pStyle w:val="Footer"/>
          <w:pBdr>
            <w:top w:val="none" w:sz="0" w:space="0" w:color="auto"/>
          </w:pBdr>
          <w:tabs>
            <w:tab w:val="clear" w:pos="4680"/>
            <w:tab w:val="clear" w:pos="9360"/>
            <w:tab w:val="center" w:pos="2880"/>
            <w:tab w:val="right" w:pos="10080"/>
          </w:tabs>
          <w:spacing w:after="0" w:line="240" w:lineRule="auto"/>
        </w:pPr>
      </w:pPrChange>
    </w:pPr>
    <w:r w:rsidRPr="003C3A2B">
      <w:rPr>
        <w:rFonts w:ascii="Calibri Light" w:eastAsia="Arial" w:hAnsi="Calibri Light"/>
        <w:sz w:val="18"/>
        <w:rPrChange w:id="11483" w:author="Russ Ott" w:date="2022-04-29T10:09:00Z">
          <w:rPr>
            <w:rFonts w:ascii="Calibri Light" w:eastAsia="Arial" w:hAnsi="Calibri Light"/>
            <w:i w:val="0"/>
            <w:color w:val="000000"/>
            <w:sz w:val="18"/>
          </w:rPr>
        </w:rPrChange>
      </w:rPr>
      <w:t xml:space="preserve">Page </w:t>
    </w:r>
    <w:del w:id="11484" w:author="Russ Ott" w:date="2022-04-29T10:09:00Z">
      <w:r w:rsidR="00483425" w:rsidRPr="00DD1CC8">
        <w:rPr>
          <w:rFonts w:ascii="Calibri Light" w:eastAsia="Calibri" w:hAnsi="Calibri Light" w:cs="Calibri Light"/>
          <w:i/>
          <w:color w:val="000000"/>
          <w:sz w:val="18"/>
          <w:szCs w:val="18"/>
        </w:rPr>
        <w:fldChar w:fldCharType="begin"/>
      </w:r>
      <w:r w:rsidR="00483425" w:rsidRPr="00DD1CC8">
        <w:rPr>
          <w:rFonts w:ascii="Calibri Light" w:eastAsia="Calibri" w:hAnsi="Calibri Light" w:cs="Calibri Light"/>
          <w:color w:val="000000"/>
          <w:sz w:val="18"/>
          <w:szCs w:val="18"/>
        </w:rPr>
        <w:delInstrText>PAGE</w:delInstrText>
      </w:r>
      <w:r w:rsidR="00483425" w:rsidRPr="00DD1CC8">
        <w:rPr>
          <w:rFonts w:ascii="Calibri Light" w:eastAsia="Calibri" w:hAnsi="Calibri Light" w:cs="Calibri Light"/>
          <w:i/>
          <w:color w:val="000000"/>
          <w:sz w:val="18"/>
          <w:szCs w:val="18"/>
        </w:rPr>
        <w:fldChar w:fldCharType="separate"/>
      </w:r>
      <w:r w:rsidR="00483425">
        <w:rPr>
          <w:rFonts w:ascii="Calibri Light" w:eastAsia="Calibri" w:hAnsi="Calibri Light" w:cs="Calibri Light"/>
          <w:color w:val="000000"/>
          <w:sz w:val="18"/>
          <w:szCs w:val="18"/>
        </w:rPr>
        <w:delText>3</w:delText>
      </w:r>
      <w:r w:rsidR="00483425" w:rsidRPr="00DD1CC8">
        <w:rPr>
          <w:rFonts w:ascii="Calibri Light" w:eastAsia="Calibri" w:hAnsi="Calibri Light" w:cs="Calibri Light"/>
          <w:i/>
          <w:color w:val="000000"/>
          <w:sz w:val="18"/>
          <w:szCs w:val="18"/>
        </w:rPr>
        <w:fldChar w:fldCharType="end"/>
      </w:r>
      <w:r w:rsidR="00483425" w:rsidRPr="00DD1CC8">
        <w:rPr>
          <w:rFonts w:ascii="Calibri Light" w:eastAsia="Calibri" w:hAnsi="Calibri Light" w:cs="Calibri Light"/>
          <w:color w:val="000000"/>
          <w:sz w:val="18"/>
          <w:szCs w:val="18"/>
        </w:rPr>
        <w:tab/>
      </w:r>
    </w:del>
    <w:ins w:id="11485" w:author="Russ Ott" w:date="2022-04-29T10:09:00Z">
      <w:r w:rsidRPr="003C3A2B">
        <w:rPr>
          <w:rFonts w:ascii="Calibri Light" w:eastAsia="Arial" w:hAnsi="Calibri Light" w:cs="Calibri Light"/>
          <w:sz w:val="18"/>
          <w:szCs w:val="18"/>
        </w:rPr>
        <w:fldChar w:fldCharType="begin"/>
      </w:r>
      <w:r w:rsidRPr="003C3A2B">
        <w:rPr>
          <w:rFonts w:ascii="Calibri Light" w:eastAsia="Arial" w:hAnsi="Calibri Light" w:cs="Calibri Light"/>
          <w:sz w:val="18"/>
          <w:szCs w:val="18"/>
        </w:rPr>
        <w:instrText xml:space="preserve"> PAGE   \* MERGEFORMAT </w:instrText>
      </w:r>
      <w:r w:rsidRPr="003C3A2B">
        <w:rPr>
          <w:rFonts w:ascii="Calibri Light" w:eastAsia="Arial" w:hAnsi="Calibri Light" w:cs="Calibri Light"/>
          <w:sz w:val="18"/>
          <w:szCs w:val="18"/>
        </w:rPr>
        <w:fldChar w:fldCharType="separate"/>
      </w:r>
      <w:r w:rsidRPr="003C3A2B">
        <w:rPr>
          <w:rFonts w:ascii="Calibri Light" w:eastAsia="Arial" w:hAnsi="Calibri Light" w:cs="Calibri Light"/>
          <w:sz w:val="18"/>
          <w:szCs w:val="18"/>
        </w:rPr>
        <w:t>2</w:t>
      </w:r>
      <w:r w:rsidRPr="003C3A2B">
        <w:rPr>
          <w:rFonts w:ascii="Calibri Light" w:eastAsia="Arial" w:hAnsi="Calibri Light" w:cs="Calibri Light"/>
          <w:sz w:val="18"/>
          <w:szCs w:val="18"/>
        </w:rPr>
        <w:fldChar w:fldCharType="end"/>
      </w:r>
    </w:ins>
    <w:r w:rsidRPr="003C3A2B">
      <w:rPr>
        <w:rFonts w:ascii="Calibri Light" w:eastAsia="Arial" w:hAnsi="Calibri Light"/>
        <w:sz w:val="18"/>
        <w:rPrChange w:id="11486" w:author="Russ Ott" w:date="2022-04-29T10:09:00Z">
          <w:rPr>
            <w:rFonts w:ascii="Calibri Light" w:eastAsia="Arial" w:hAnsi="Calibri Light"/>
            <w:i w:val="0"/>
            <w:color w:val="000000"/>
            <w:sz w:val="18"/>
          </w:rPr>
        </w:rPrChange>
      </w:rPr>
      <w:tab/>
    </w:r>
    <w:bookmarkStart w:id="11487" w:name="_Hlk87455089"/>
    <w:r w:rsidRPr="003C3A2B">
      <w:rPr>
        <w:rFonts w:ascii="Calibri Light" w:eastAsia="Arial" w:hAnsi="Calibri Light"/>
        <w:sz w:val="18"/>
        <w:rPrChange w:id="11488" w:author="Russ Ott" w:date="2022-04-29T10:09:00Z">
          <w:rPr>
            <w:rFonts w:ascii="Calibri Light" w:eastAsia="Arial" w:hAnsi="Calibri Light"/>
            <w:i w:val="0"/>
            <w:color w:val="000000"/>
            <w:sz w:val="18"/>
          </w:rPr>
        </w:rPrChange>
      </w:rPr>
      <w:t xml:space="preserve">HL7 CDA® R2 IG: C-CDA Templates for Clinical Notes </w:t>
    </w:r>
    <w:del w:id="11489" w:author="Russ Ott" w:date="2022-04-29T10:09:00Z">
      <w:r w:rsidR="00483425">
        <w:rPr>
          <w:rFonts w:ascii="Calibri Light" w:eastAsia="Calibri" w:hAnsi="Calibri Light" w:cs="Calibri Light"/>
          <w:color w:val="000000"/>
          <w:sz w:val="18"/>
          <w:szCs w:val="18"/>
        </w:rPr>
        <w:delText>2.1</w:delText>
      </w:r>
    </w:del>
    <w:ins w:id="11490" w:author="Russ Ott" w:date="2022-04-29T10:09:00Z">
      <w:r w:rsidRPr="003C3A2B">
        <w:rPr>
          <w:rFonts w:ascii="Calibri Light" w:eastAsia="Arial" w:hAnsi="Calibri Light" w:cs="Calibri Light"/>
          <w:sz w:val="18"/>
          <w:szCs w:val="18"/>
        </w:rPr>
        <w:t>STU</w:t>
      </w:r>
    </w:ins>
    <w:r w:rsidRPr="003C3A2B">
      <w:rPr>
        <w:rFonts w:ascii="Calibri Light" w:eastAsia="Arial" w:hAnsi="Calibri Light"/>
        <w:sz w:val="18"/>
        <w:rPrChange w:id="11491" w:author="Russ Ott" w:date="2022-04-29T10:09:00Z">
          <w:rPr>
            <w:rFonts w:ascii="Calibri Light" w:eastAsia="Arial" w:hAnsi="Calibri Light"/>
            <w:i w:val="0"/>
            <w:color w:val="000000"/>
            <w:sz w:val="18"/>
          </w:rPr>
        </w:rPrChange>
      </w:rPr>
      <w:t xml:space="preserve"> Companion Guide, Release </w:t>
    </w:r>
    <w:del w:id="11492" w:author="Russ Ott" w:date="2022-04-29T10:09:00Z">
      <w:r w:rsidR="00483425">
        <w:rPr>
          <w:rFonts w:ascii="Calibri Light" w:eastAsia="Calibri" w:hAnsi="Calibri Light" w:cs="Calibri Light"/>
          <w:color w:val="000000"/>
          <w:sz w:val="18"/>
          <w:szCs w:val="18"/>
        </w:rPr>
        <w:delText>2 STU</w:delText>
      </w:r>
    </w:del>
    <w:ins w:id="11493" w:author="Russ Ott" w:date="2022-04-29T10:09:00Z">
      <w:r w:rsidRPr="003C3A2B">
        <w:rPr>
          <w:rFonts w:ascii="Calibri Light" w:eastAsia="Arial" w:hAnsi="Calibri Light" w:cs="Calibri Light"/>
          <w:sz w:val="18"/>
          <w:szCs w:val="18"/>
        </w:rPr>
        <w:t>3 - US Realm</w:t>
      </w:r>
    </w:ins>
    <w:bookmarkEnd w:id="11487"/>
  </w:p>
  <w:p w14:paraId="72F61F7B" w14:textId="3D23D0C5" w:rsidR="003C3A2B" w:rsidRPr="003C3A2B" w:rsidRDefault="003C3A2B" w:rsidP="003C3A2B">
    <w:pPr>
      <w:tabs>
        <w:tab w:val="right" w:pos="9360"/>
      </w:tabs>
      <w:spacing w:after="0" w:line="240" w:lineRule="auto"/>
      <w:rPr>
        <w:rFonts w:ascii="Calibri" w:eastAsia="Arial" w:hAnsi="Calibri"/>
        <w:rPrChange w:id="11494" w:author="Russ Ott" w:date="2022-04-29T10:09:00Z">
          <w:rPr>
            <w:rFonts w:ascii="Calibri Light" w:eastAsia="Arial" w:hAnsi="Calibri Light"/>
            <w:i w:val="0"/>
            <w:color w:val="000000"/>
            <w:sz w:val="18"/>
          </w:rPr>
        </w:rPrChange>
      </w:rPr>
      <w:pPrChange w:id="11495" w:author="Russ Ott" w:date="2022-04-29T10:09:00Z">
        <w:pPr>
          <w:pStyle w:val="Footer"/>
          <w:pBdr>
            <w:top w:val="none" w:sz="0" w:space="0" w:color="auto"/>
          </w:pBdr>
          <w:tabs>
            <w:tab w:val="clear" w:pos="9360"/>
            <w:tab w:val="right" w:pos="10080"/>
          </w:tabs>
          <w:spacing w:after="0" w:line="240" w:lineRule="auto"/>
        </w:pPr>
      </w:pPrChange>
    </w:pPr>
    <w:r w:rsidRPr="003C3A2B">
      <w:rPr>
        <w:rFonts w:ascii="Calibri Light" w:eastAsia="Arial" w:hAnsi="Calibri Light"/>
        <w:sz w:val="18"/>
        <w:rPrChange w:id="11496" w:author="Russ Ott" w:date="2022-04-29T10:09:00Z">
          <w:rPr>
            <w:rFonts w:ascii="Calibri Light" w:eastAsia="Arial" w:hAnsi="Calibri Light"/>
            <w:i w:val="0"/>
            <w:color w:val="000000"/>
            <w:sz w:val="18"/>
          </w:rPr>
        </w:rPrChange>
      </w:rPr>
      <w:t xml:space="preserve">© </w:t>
    </w:r>
    <w:del w:id="11497" w:author="Russ Ott" w:date="2022-04-29T10:09:00Z">
      <w:r w:rsidR="00483425" w:rsidRPr="00DD1CC8">
        <w:rPr>
          <w:rFonts w:ascii="Calibri Light" w:eastAsia="Calibri" w:hAnsi="Calibri Light" w:cs="Calibri Light"/>
          <w:color w:val="000000"/>
          <w:sz w:val="18"/>
          <w:szCs w:val="18"/>
        </w:rPr>
        <w:delText>20</w:delText>
      </w:r>
      <w:r w:rsidR="00A56029">
        <w:rPr>
          <w:rFonts w:ascii="Calibri Light" w:eastAsia="Calibri" w:hAnsi="Calibri Light" w:cs="Calibri Light"/>
          <w:color w:val="000000"/>
          <w:sz w:val="18"/>
          <w:szCs w:val="18"/>
        </w:rPr>
        <w:delText>19</w:delText>
      </w:r>
    </w:del>
    <w:ins w:id="11498" w:author="Russ Ott" w:date="2022-04-29T10:09:00Z">
      <w:r w:rsidRPr="003C3A2B">
        <w:rPr>
          <w:rFonts w:ascii="Calibri Light" w:eastAsia="Arial" w:hAnsi="Calibri Light" w:cs="Calibri Light"/>
          <w:sz w:val="18"/>
          <w:szCs w:val="18"/>
        </w:rPr>
        <w:t>2022</w:t>
      </w:r>
    </w:ins>
    <w:r w:rsidRPr="003C3A2B">
      <w:rPr>
        <w:rFonts w:ascii="Calibri Light" w:eastAsia="Arial" w:hAnsi="Calibri Light"/>
        <w:sz w:val="18"/>
        <w:rPrChange w:id="11499" w:author="Russ Ott" w:date="2022-04-29T10:09:00Z">
          <w:rPr>
            <w:rFonts w:ascii="Calibri Light" w:eastAsia="Arial" w:hAnsi="Calibri Light"/>
            <w:i w:val="0"/>
            <w:color w:val="000000"/>
            <w:sz w:val="18"/>
          </w:rPr>
        </w:rPrChange>
      </w:rPr>
      <w:t xml:space="preserve"> Health Level Seven International. </w:t>
    </w:r>
    <w:del w:id="11500" w:author="Russ Ott" w:date="2022-04-29T10:09:00Z">
      <w:r w:rsidR="00483425" w:rsidRPr="00DD1CC8">
        <w:rPr>
          <w:rFonts w:ascii="Calibri Light" w:eastAsia="Calibri" w:hAnsi="Calibri Light" w:cs="Calibri Light"/>
          <w:color w:val="000000"/>
          <w:sz w:val="18"/>
          <w:szCs w:val="18"/>
        </w:rPr>
        <w:delText xml:space="preserve"> </w:delText>
      </w:r>
    </w:del>
    <w:ins w:id="11501" w:author="Russ Ott" w:date="2022-04-29T10:09:00Z">
      <w:r w:rsidRPr="003C3A2B">
        <w:rPr>
          <w:rFonts w:ascii="Calibri Light" w:eastAsia="Arial" w:hAnsi="Calibri Light" w:cs="Calibri Light"/>
          <w:sz w:val="18"/>
          <w:szCs w:val="18"/>
        </w:rPr>
        <w:t> </w:t>
      </w:r>
    </w:ins>
    <w:r w:rsidRPr="003C3A2B">
      <w:rPr>
        <w:rFonts w:ascii="Calibri Light" w:eastAsia="Arial" w:hAnsi="Calibri Light"/>
        <w:sz w:val="18"/>
        <w:rPrChange w:id="11502" w:author="Russ Ott" w:date="2022-04-29T10:09:00Z">
          <w:rPr>
            <w:rFonts w:ascii="Calibri Light" w:eastAsia="Arial" w:hAnsi="Calibri Light"/>
            <w:i w:val="0"/>
            <w:color w:val="000000"/>
            <w:sz w:val="18"/>
          </w:rPr>
        </w:rPrChange>
      </w:rPr>
      <w:t>All rights reserved.</w:t>
    </w:r>
    <w:del w:id="11503" w:author="Russ Ott" w:date="2022-04-29T10:09:00Z">
      <w:r w:rsidR="00483425" w:rsidRPr="00DD1CC8">
        <w:rPr>
          <w:rFonts w:ascii="Calibri Light" w:eastAsia="Calibri" w:hAnsi="Calibri Light" w:cs="Calibri Light"/>
          <w:color w:val="000000"/>
          <w:sz w:val="18"/>
          <w:szCs w:val="18"/>
        </w:rPr>
        <w:tab/>
      </w:r>
      <w:r w:rsidR="00483425" w:rsidRPr="00DD1CC8">
        <w:rPr>
          <w:rFonts w:ascii="Calibri Light" w:eastAsia="Calibri" w:hAnsi="Calibri Light" w:cs="Calibri Light"/>
          <w:color w:val="000000"/>
          <w:sz w:val="18"/>
          <w:szCs w:val="18"/>
        </w:rPr>
        <w:tab/>
        <w:delText xml:space="preserve">2019 </w:delText>
      </w:r>
      <w:r w:rsidR="00483425">
        <w:rPr>
          <w:rFonts w:ascii="Calibri Light" w:eastAsia="Calibri" w:hAnsi="Calibri Light" w:cs="Calibri Light"/>
          <w:color w:val="000000"/>
          <w:sz w:val="18"/>
          <w:szCs w:val="18"/>
        </w:rPr>
        <w:delText>October</w:delText>
      </w:r>
    </w:del>
    <w:ins w:id="11504" w:author="Russ Ott" w:date="2022-04-29T10:09:00Z">
      <w:r w:rsidRPr="003C3A2B">
        <w:rPr>
          <w:rFonts w:ascii="Calibri Light" w:eastAsia="Arial" w:hAnsi="Calibri Light" w:cs="Calibri Light"/>
          <w:sz w:val="18"/>
          <w:szCs w:val="18"/>
        </w:rPr>
        <w:t xml:space="preserve">   </w:t>
      </w:r>
      <w:r w:rsidRPr="003C3A2B">
        <w:rPr>
          <w:rFonts w:ascii="Calibri Light" w:eastAsia="Arial" w:hAnsi="Calibri Light" w:cs="Calibri Light"/>
          <w:sz w:val="18"/>
          <w:szCs w:val="18"/>
        </w:rPr>
        <w:tab/>
        <w:t>May 2022</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A267C" w14:textId="77777777" w:rsidR="00440477" w:rsidRDefault="00440477">
    <w:pPr>
      <w:pStyle w:val="Footer"/>
      <w:pPrChange w:id="11505" w:author="Russ Ott" w:date="2022-04-29T10:09:00Z">
        <w:pPr>
          <w:pStyle w:val="Footer"/>
          <w:pBdr>
            <w:top w:val="none" w:sz="0" w:space="0" w:color="auto"/>
          </w:pBd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E0DB1" w14:textId="77777777" w:rsidR="00002F64" w:rsidRDefault="00002F64">
      <w:r>
        <w:separator/>
      </w:r>
    </w:p>
  </w:footnote>
  <w:footnote w:type="continuationSeparator" w:id="0">
    <w:p w14:paraId="54220E98" w14:textId="77777777" w:rsidR="00002F64" w:rsidRDefault="00002F64">
      <w:r>
        <w:continuationSeparator/>
      </w:r>
    </w:p>
    <w:p w14:paraId="3996C48C" w14:textId="77777777" w:rsidR="00002F64" w:rsidRDefault="00002F64"/>
  </w:footnote>
  <w:footnote w:type="continuationNotice" w:id="1">
    <w:p w14:paraId="6B91D3E8" w14:textId="77777777" w:rsidR="00002F64" w:rsidRDefault="00002F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B56A7" w14:textId="77777777" w:rsidR="00440477" w:rsidRDefault="004404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3E10C" w14:textId="5D4DEC4C" w:rsidR="00440477" w:rsidRDefault="00483425">
    <w:pPr>
      <w:pStyle w:val="Header"/>
      <w:pPrChange w:id="11477" w:author="Russ Ott" w:date="2022-04-29T10:09:00Z">
        <w:pPr>
          <w:pBdr>
            <w:bottom w:val="single" w:sz="4" w:space="1" w:color="8B8B8B"/>
          </w:pBdr>
          <w:spacing w:after="120"/>
        </w:pPr>
      </w:pPrChange>
    </w:pPr>
    <w:del w:id="11478" w:author="Russ Ott" w:date="2022-04-29T10:09:00Z">
      <w:r>
        <w:rPr>
          <w:rFonts w:ascii="Calibri" w:hAnsi="Calibri"/>
          <w:b/>
          <w:bCs/>
          <w:color w:val="002776"/>
          <w:sz w:val="28"/>
          <w:szCs w:val="28"/>
        </w:rPr>
        <w:delText xml:space="preserve">Appendix A: </w:delText>
      </w:r>
      <w:r w:rsidRPr="00902835">
        <w:rPr>
          <w:rFonts w:ascii="Calibri" w:hAnsi="Calibri"/>
          <w:b/>
          <w:bCs/>
          <w:color w:val="002776"/>
          <w:sz w:val="28"/>
          <w:szCs w:val="28"/>
        </w:rPr>
        <w:delText>Templates defined in C-CDA R2.1 Companion Guide</w:delTex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4A031" w14:textId="77777777" w:rsidR="00440477" w:rsidRDefault="004404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revisionView w:formatting="0"/>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4169D"/>
    <w:rsid w:val="00002F64"/>
    <w:rsid w:val="00036ABC"/>
    <w:rsid w:val="00044D8E"/>
    <w:rsid w:val="000E5773"/>
    <w:rsid w:val="00102DAB"/>
    <w:rsid w:val="00252805"/>
    <w:rsid w:val="00267DAA"/>
    <w:rsid w:val="002F5B8D"/>
    <w:rsid w:val="003008DB"/>
    <w:rsid w:val="00322BC3"/>
    <w:rsid w:val="003C05E2"/>
    <w:rsid w:val="003C3A2B"/>
    <w:rsid w:val="00440477"/>
    <w:rsid w:val="00483425"/>
    <w:rsid w:val="004A2D39"/>
    <w:rsid w:val="004A5698"/>
    <w:rsid w:val="004C1FBF"/>
    <w:rsid w:val="00591D1A"/>
    <w:rsid w:val="005A1445"/>
    <w:rsid w:val="005D0A49"/>
    <w:rsid w:val="00661718"/>
    <w:rsid w:val="0074169D"/>
    <w:rsid w:val="00757C54"/>
    <w:rsid w:val="00976FC3"/>
    <w:rsid w:val="009A1AE4"/>
    <w:rsid w:val="009C06B9"/>
    <w:rsid w:val="009D2635"/>
    <w:rsid w:val="009F1AD8"/>
    <w:rsid w:val="00A45A42"/>
    <w:rsid w:val="00A53E86"/>
    <w:rsid w:val="00A56029"/>
    <w:rsid w:val="00A72D6E"/>
    <w:rsid w:val="00A742B3"/>
    <w:rsid w:val="00A86C17"/>
    <w:rsid w:val="00AD2176"/>
    <w:rsid w:val="00BC3AFD"/>
    <w:rsid w:val="00BD3833"/>
    <w:rsid w:val="00BE7DCF"/>
    <w:rsid w:val="00C40C64"/>
    <w:rsid w:val="00CD786E"/>
    <w:rsid w:val="00CE5F78"/>
    <w:rsid w:val="00D87DA5"/>
    <w:rsid w:val="00DE2F00"/>
    <w:rsid w:val="00DE353E"/>
    <w:rsid w:val="00E12EF9"/>
    <w:rsid w:val="00E20EAB"/>
    <w:rsid w:val="00E545FF"/>
    <w:rsid w:val="00E56D73"/>
    <w:rsid w:val="00F04FD3"/>
    <w:rsid w:val="00F1669B"/>
    <w:rsid w:val="00F65103"/>
    <w:rsid w:val="00F85115"/>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54D54"/>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vsac.nlm.nih.gov/valueset/2.16.840.1.113762.1.4.1099.30/expansio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vsac.nlm.nih.gov/valueset/2.16.840.1.113883.1.11.15933/expansio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sac.nlm.nih.gov/valueset/2.16.840.1.113762.1.4.1/expansion" TargetMode="External"/><Relationship Id="rId5" Type="http://schemas.openxmlformats.org/officeDocument/2006/relationships/footnotes" Target="footnotes.xml"/><Relationship Id="rId15" Type="http://schemas.openxmlformats.org/officeDocument/2006/relationships/hyperlink" Target="https://vsac.nlm.nih.gov/valueset/2.16.840.1.113883.11.20.7.1/expansion" TargetMode="External"/><Relationship Id="rId23" Type="http://schemas.openxmlformats.org/officeDocument/2006/relationships/theme" Target="theme/theme1.xml"/><Relationship Id="rId10" Type="http://schemas.openxmlformats.org/officeDocument/2006/relationships/hyperlink" Target="https://vsac.nlm.nih.gov/valueset/2.16.840.1.113883.11.20.9.68/expansio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hl7.org/permalink/?SpecificationFeedback" TargetMode="External"/><Relationship Id="rId14" Type="http://schemas.openxmlformats.org/officeDocument/2006/relationships/hyperlink" Target="https://vsac.nlm.nih.gov/valueset/2.16.840.1.113883.4.642.3.155/expans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145</Pages>
  <Words>43040</Words>
  <Characters>245331</Characters>
  <Application>Microsoft Office Word</Application>
  <DocSecurity>0</DocSecurity>
  <Lines>2044</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 Ott</cp:lastModifiedBy>
  <cp:revision>1</cp:revision>
  <dcterms:created xsi:type="dcterms:W3CDTF">2022-03-25T21:56:00Z</dcterms:created>
  <dcterms:modified xsi:type="dcterms:W3CDTF">2022-04-29T14:11:00Z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2022-03-25T21:56:23Z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e1df032f-10e4-4652-97fb-ff28065314fb</vt:lpwstr>
  </property>
  <property fmtid="{D5CDD505-2E9C-101B-9397-08002B2CF9AE}" pid="8" name="MSIP_Label_ea60d57e-af5b-4752-ac57-3e4f28ca11dc_ContentBits">
    <vt:lpwstr>0</vt:lpwstr>
  </property>
</Properties>
</file>